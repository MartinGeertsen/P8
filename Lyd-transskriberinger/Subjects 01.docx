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61B7C" w14:textId="77777777" w:rsidR="00B17493" w:rsidRPr="00B17493" w:rsidRDefault="00B17493" w:rsidP="00B17493">
      <w:pPr>
        <w:pStyle w:val="PlainText"/>
        <w:rPr>
          <w:rFonts w:ascii="Courier New" w:hAnsi="Courier New" w:cs="Courier New"/>
        </w:rPr>
      </w:pPr>
      <w:bookmarkStart w:id="0" w:name="_GoBack"/>
      <w:bookmarkEnd w:id="0"/>
      <w:r w:rsidRPr="00B17493">
        <w:rPr>
          <w:rFonts w:ascii="Courier New" w:hAnsi="Courier New" w:cs="Courier New"/>
        </w:rPr>
        <w:t>Subjects 01-01 Helix</w:t>
      </w:r>
    </w:p>
    <w:p w14:paraId="13D9405D" w14:textId="77777777" w:rsidR="00B17493" w:rsidRPr="0098718E" w:rsidRDefault="00B17493" w:rsidP="00B17493">
      <w:pPr>
        <w:pStyle w:val="PlainText"/>
        <w:rPr>
          <w:rFonts w:ascii="Courier New" w:hAnsi="Courier New" w:cs="Courier New"/>
          <w:lang w:val="da-DK"/>
        </w:rPr>
      </w:pPr>
      <w:r w:rsidRPr="00B17493">
        <w:rPr>
          <w:rFonts w:ascii="Courier New" w:hAnsi="Courier New" w:cs="Courier New"/>
        </w:rPr>
        <w:t xml:space="preserve">%%%% The experimenter hands out the SUS questionnaire, and the participant want to say why he choose as he did. </w:t>
      </w:r>
      <w:r w:rsidRPr="0098718E">
        <w:rPr>
          <w:rFonts w:ascii="Courier New" w:hAnsi="Courier New" w:cs="Courier New"/>
          <w:lang w:val="da-DK"/>
        </w:rPr>
        <w:t>%%%%</w:t>
      </w:r>
    </w:p>
    <w:p w14:paraId="1086DADF" w14:textId="77777777" w:rsidR="00B17493" w:rsidRPr="0098718E" w:rsidRDefault="00B17493" w:rsidP="00B17493">
      <w:pPr>
        <w:pStyle w:val="PlainText"/>
        <w:rPr>
          <w:rFonts w:ascii="Courier New" w:hAnsi="Courier New" w:cs="Courier New"/>
          <w:lang w:val="da-DK"/>
        </w:rPr>
      </w:pPr>
    </w:p>
    <w:p w14:paraId="20876180" w14:textId="2EDFDC18"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1"/>
      <w:r w:rsidRPr="0098718E">
        <w:rPr>
          <w:rFonts w:ascii="Courier New" w:hAnsi="Courier New" w:cs="Courier New"/>
          <w:lang w:val="da-DK"/>
        </w:rPr>
        <w:t xml:space="preserve">Jeg tror her i den første, her ved how will i chose the system frequently, at ja for mig handler det lidt om sådan, lidt om lyden osv. men </w:t>
      </w:r>
      <w:commentRangeStart w:id="2"/>
      <w:r w:rsidRPr="0098718E">
        <w:rPr>
          <w:rFonts w:ascii="Courier New" w:hAnsi="Courier New" w:cs="Courier New"/>
          <w:lang w:val="da-DK"/>
        </w:rPr>
        <w:t>udmeldbart på layoutet så tror jeg næsten at jeg hellere ville bruge et fysisk pedal board</w:t>
      </w:r>
      <w:commentRangeEnd w:id="1"/>
      <w:commentRangeEnd w:id="2"/>
      <w:r w:rsidR="00136F8C">
        <w:rPr>
          <w:rStyle w:val="CommentReference"/>
          <w:rFonts w:asciiTheme="minorHAnsi" w:hAnsiTheme="minorHAnsi"/>
        </w:rPr>
        <w:commentReference w:id="1"/>
      </w:r>
      <w:r w:rsidR="008B442B">
        <w:rPr>
          <w:rStyle w:val="CommentReference"/>
          <w:rFonts w:asciiTheme="minorHAnsi" w:hAnsiTheme="minorHAnsi"/>
        </w:rPr>
        <w:commentReference w:id="2"/>
      </w:r>
      <w:r w:rsidRPr="0098718E">
        <w:rPr>
          <w:rFonts w:ascii="Courier New" w:hAnsi="Courier New" w:cs="Courier New"/>
          <w:lang w:val="da-DK"/>
        </w:rPr>
        <w:t xml:space="preserve">. </w:t>
      </w:r>
      <w:commentRangeStart w:id="3"/>
      <w:r w:rsidRPr="0098718E">
        <w:rPr>
          <w:rFonts w:ascii="Courier New" w:hAnsi="Courier New" w:cs="Courier New"/>
          <w:lang w:val="da-DK"/>
        </w:rPr>
        <w:t xml:space="preserve">Altså, hvis jeg havde det, så ville det også være en goto ved forsøg af effekter. </w:t>
      </w:r>
      <w:commentRangeStart w:id="4"/>
      <w:r w:rsidRPr="0098718E">
        <w:rPr>
          <w:rFonts w:ascii="Courier New" w:hAnsi="Courier New" w:cs="Courier New"/>
          <w:lang w:val="da-DK"/>
        </w:rPr>
        <w:t xml:space="preserve">Det ville ændre mit workflow, men jeg er ikke sikker på at det vil ændre den måde jeg spiller på eller hvad man kan sige. </w:t>
      </w:r>
      <w:commentRangeEnd w:id="3"/>
      <w:commentRangeEnd w:id="4"/>
      <w:r w:rsidR="004F7FF3">
        <w:rPr>
          <w:rStyle w:val="CommentReference"/>
          <w:rFonts w:asciiTheme="minorHAnsi" w:hAnsiTheme="minorHAnsi"/>
        </w:rPr>
        <w:commentReference w:id="3"/>
      </w:r>
      <w:r w:rsidR="008B442B">
        <w:rPr>
          <w:rStyle w:val="CommentReference"/>
          <w:rFonts w:asciiTheme="minorHAnsi" w:hAnsiTheme="minorHAnsi"/>
        </w:rPr>
        <w:commentReference w:id="4"/>
      </w:r>
    </w:p>
    <w:p w14:paraId="04B41FBB" w14:textId="77777777" w:rsidR="00B17493" w:rsidRPr="0098718E" w:rsidRDefault="00B17493" w:rsidP="00B17493">
      <w:pPr>
        <w:pStyle w:val="PlainText"/>
        <w:rPr>
          <w:rFonts w:ascii="Courier New" w:hAnsi="Courier New" w:cs="Courier New"/>
          <w:lang w:val="da-DK"/>
        </w:rPr>
      </w:pPr>
    </w:p>
    <w:p w14:paraId="0D31ED34" w14:textId="77777777" w:rsidR="00B17493" w:rsidRPr="0098718E" w:rsidRDefault="00B17493" w:rsidP="00B17493">
      <w:pPr>
        <w:pStyle w:val="PlainText"/>
        <w:rPr>
          <w:rFonts w:ascii="Courier New" w:hAnsi="Courier New" w:cs="Courier New"/>
          <w:lang w:val="da-DK"/>
        </w:rPr>
      </w:pPr>
      <w:commentRangeStart w:id="5"/>
      <w:commentRangeStart w:id="6"/>
      <w:r w:rsidRPr="0098718E">
        <w:rPr>
          <w:rFonts w:ascii="Courier New" w:hAnsi="Courier New" w:cs="Courier New"/>
          <w:lang w:val="da-DK"/>
        </w:rPr>
        <w:t xml:space="preserve">I den næste her, den har sin egen måde at være på, eller hvad hedder det sådan, man skal ind i dens måde at tænke på. </w:t>
      </w:r>
      <w:commentRangeEnd w:id="5"/>
      <w:r w:rsidR="008C2770">
        <w:rPr>
          <w:rStyle w:val="CommentReference"/>
          <w:rFonts w:asciiTheme="minorHAnsi" w:hAnsiTheme="minorHAnsi"/>
        </w:rPr>
        <w:commentReference w:id="5"/>
      </w:r>
      <w:r w:rsidRPr="0098718E">
        <w:rPr>
          <w:rFonts w:ascii="Courier New" w:hAnsi="Courier New" w:cs="Courier New"/>
          <w:lang w:val="da-DK"/>
        </w:rPr>
        <w:t xml:space="preserve">Før det giver helt mening, syns jeg. </w:t>
      </w:r>
      <w:commentRangeStart w:id="7"/>
      <w:r w:rsidRPr="0098718E">
        <w:rPr>
          <w:rFonts w:ascii="Courier New" w:hAnsi="Courier New" w:cs="Courier New"/>
          <w:lang w:val="da-DK"/>
        </w:rPr>
        <w:t xml:space="preserve">Men jo mere man kommer ind i det, jo mindre kompleks bliver det. Det bliver nogle "vage" svar. </w:t>
      </w:r>
    </w:p>
    <w:p w14:paraId="4F659412" w14:textId="1731D164"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Men så snart man kommer ind i maskinen, så det helt klar lettere at bruge.</w:t>
      </w:r>
      <w:commentRangeEnd w:id="6"/>
      <w:commentRangeEnd w:id="7"/>
      <w:r w:rsidR="00922B7D">
        <w:rPr>
          <w:rStyle w:val="CommentReference"/>
          <w:rFonts w:asciiTheme="minorHAnsi" w:hAnsiTheme="minorHAnsi"/>
        </w:rPr>
        <w:commentReference w:id="6"/>
      </w:r>
      <w:r w:rsidR="008C2770">
        <w:rPr>
          <w:rStyle w:val="CommentReference"/>
          <w:rFonts w:asciiTheme="minorHAnsi" w:hAnsiTheme="minorHAnsi"/>
        </w:rPr>
        <w:commentReference w:id="7"/>
      </w:r>
    </w:p>
    <w:p w14:paraId="06EE4884" w14:textId="77777777" w:rsidR="00B17493" w:rsidRPr="0098718E" w:rsidRDefault="00B17493" w:rsidP="00B17493">
      <w:pPr>
        <w:pStyle w:val="PlainText"/>
        <w:rPr>
          <w:rFonts w:ascii="Courier New" w:hAnsi="Courier New" w:cs="Courier New"/>
          <w:lang w:val="da-DK"/>
        </w:rPr>
      </w:pPr>
    </w:p>
    <w:p w14:paraId="7E60987C" w14:textId="010249F2" w:rsidR="00B17493" w:rsidRPr="0098718E" w:rsidRDefault="00B17493" w:rsidP="00B17493">
      <w:pPr>
        <w:pStyle w:val="PlainText"/>
        <w:rPr>
          <w:rFonts w:ascii="Courier New" w:hAnsi="Courier New" w:cs="Courier New"/>
          <w:lang w:val="da-DK"/>
        </w:rPr>
      </w:pPr>
      <w:commentRangeStart w:id="8"/>
      <w:commentRangeStart w:id="9"/>
      <w:r w:rsidRPr="0098718E">
        <w:rPr>
          <w:rFonts w:ascii="Courier New" w:hAnsi="Courier New" w:cs="Courier New"/>
          <w:lang w:val="da-DK"/>
        </w:rPr>
        <w:t xml:space="preserve">Jeg ved ikke om jeg skulle bruge assistance til det, men jeg skulle helt sikkert kigge i manualen et par gange. </w:t>
      </w:r>
      <w:commentRangeEnd w:id="8"/>
      <w:commentRangeEnd w:id="9"/>
      <w:r w:rsidR="00EC0E72">
        <w:rPr>
          <w:rStyle w:val="CommentReference"/>
          <w:rFonts w:asciiTheme="minorHAnsi" w:hAnsiTheme="minorHAnsi"/>
        </w:rPr>
        <w:commentReference w:id="9"/>
      </w:r>
      <w:r w:rsidR="008C2770">
        <w:rPr>
          <w:rStyle w:val="CommentReference"/>
          <w:rFonts w:asciiTheme="minorHAnsi" w:hAnsiTheme="minorHAnsi"/>
        </w:rPr>
        <w:commentReference w:id="8"/>
      </w:r>
    </w:p>
    <w:p w14:paraId="5AC6D783" w14:textId="77777777" w:rsidR="00B17493" w:rsidRPr="0098718E" w:rsidRDefault="00B17493" w:rsidP="00B17493">
      <w:pPr>
        <w:pStyle w:val="PlainText"/>
        <w:rPr>
          <w:rFonts w:ascii="Courier New" w:hAnsi="Courier New" w:cs="Courier New"/>
          <w:lang w:val="da-DK"/>
        </w:rPr>
      </w:pPr>
    </w:p>
    <w:p w14:paraId="1946B035" w14:textId="322E9AC7" w:rsidR="00B17493" w:rsidRPr="0098718E" w:rsidRDefault="00B17493" w:rsidP="00B17493">
      <w:pPr>
        <w:pStyle w:val="PlainText"/>
        <w:rPr>
          <w:rFonts w:ascii="Courier New" w:hAnsi="Courier New" w:cs="Courier New"/>
          <w:lang w:val="da-DK"/>
        </w:rPr>
      </w:pPr>
      <w:commentRangeStart w:id="10"/>
      <w:commentRangeStart w:id="11"/>
      <w:r w:rsidRPr="0098718E">
        <w:rPr>
          <w:rFonts w:ascii="Courier New" w:hAnsi="Courier New" w:cs="Courier New"/>
          <w:lang w:val="da-DK"/>
        </w:rPr>
        <w:t xml:space="preserve">Det er jo fedt det med ampen og effekterne, at der er så mange ting, </w:t>
      </w:r>
      <w:commentRangeEnd w:id="10"/>
      <w:r w:rsidR="008C2770">
        <w:rPr>
          <w:rStyle w:val="CommentReference"/>
          <w:rFonts w:asciiTheme="minorHAnsi" w:hAnsiTheme="minorHAnsi"/>
        </w:rPr>
        <w:commentReference w:id="10"/>
      </w:r>
      <w:r w:rsidRPr="0098718E">
        <w:rPr>
          <w:rFonts w:ascii="Courier New" w:hAnsi="Courier New" w:cs="Courier New"/>
          <w:lang w:val="da-DK"/>
        </w:rPr>
        <w:t xml:space="preserve">der er det på den måde, at man har det i sådan en kæde. Det virker meget som en hel maskine. </w:t>
      </w:r>
      <w:commentRangeEnd w:id="11"/>
      <w:r w:rsidR="008F753C">
        <w:rPr>
          <w:rStyle w:val="CommentReference"/>
          <w:rFonts w:asciiTheme="minorHAnsi" w:hAnsiTheme="minorHAnsi"/>
        </w:rPr>
        <w:commentReference w:id="11"/>
      </w:r>
    </w:p>
    <w:p w14:paraId="47E29F25" w14:textId="77777777" w:rsidR="00B17493" w:rsidRPr="0098718E" w:rsidRDefault="00B17493" w:rsidP="00B17493">
      <w:pPr>
        <w:pStyle w:val="PlainText"/>
        <w:rPr>
          <w:rFonts w:ascii="Courier New" w:hAnsi="Courier New" w:cs="Courier New"/>
          <w:lang w:val="da-DK"/>
        </w:rPr>
      </w:pPr>
    </w:p>
    <w:p w14:paraId="5C0029A1" w14:textId="02FEB48E" w:rsidR="00B17493" w:rsidRPr="0098718E" w:rsidRDefault="00B17493" w:rsidP="00B17493">
      <w:pPr>
        <w:pStyle w:val="PlainText"/>
        <w:rPr>
          <w:rFonts w:ascii="Courier New" w:hAnsi="Courier New" w:cs="Courier New"/>
          <w:lang w:val="da-DK"/>
        </w:rPr>
      </w:pPr>
      <w:commentRangeStart w:id="12"/>
      <w:r w:rsidRPr="0098718E">
        <w:rPr>
          <w:rFonts w:ascii="Courier New" w:hAnsi="Courier New" w:cs="Courier New"/>
          <w:lang w:val="da-DK"/>
        </w:rPr>
        <w:t>Jeg skal lære den at kende, før jeg kan sige så meget om konsistens i det.</w:t>
      </w:r>
      <w:commentRangeEnd w:id="12"/>
      <w:r w:rsidR="00713FF6">
        <w:rPr>
          <w:rStyle w:val="CommentReference"/>
          <w:rFonts w:asciiTheme="minorHAnsi" w:hAnsiTheme="minorHAnsi"/>
        </w:rPr>
        <w:commentReference w:id="12"/>
      </w:r>
    </w:p>
    <w:p w14:paraId="0D49E181" w14:textId="3115EB2C" w:rsidR="00B17493" w:rsidRPr="0098718E" w:rsidRDefault="00B17493" w:rsidP="00B17493">
      <w:pPr>
        <w:pStyle w:val="PlainText"/>
        <w:rPr>
          <w:rFonts w:ascii="Courier New" w:hAnsi="Courier New" w:cs="Courier New"/>
          <w:lang w:val="da-DK"/>
        </w:rPr>
      </w:pPr>
      <w:commentRangeStart w:id="13"/>
      <w:r w:rsidRPr="0098718E">
        <w:rPr>
          <w:rFonts w:ascii="Courier New" w:hAnsi="Courier New" w:cs="Courier New"/>
          <w:lang w:val="da-DK"/>
        </w:rPr>
        <w:t xml:space="preserve">I det at jeg troede at der skulle foregå flere ting hernede (pedal), end heroppe(editering). Jeg tror der er mange som vil have et preset med masser af effekter. Uden at bruge alt det der set liste funktion. </w:t>
      </w:r>
      <w:commentRangeStart w:id="14"/>
      <w:r w:rsidRPr="0098718E">
        <w:rPr>
          <w:rFonts w:ascii="Courier New" w:hAnsi="Courier New" w:cs="Courier New"/>
          <w:lang w:val="da-DK"/>
        </w:rPr>
        <w:t>Man ville lære overfladen rigtig hurtigt</w:t>
      </w:r>
      <w:commentRangeEnd w:id="14"/>
      <w:r w:rsidR="008C2770">
        <w:rPr>
          <w:rStyle w:val="CommentReference"/>
          <w:rFonts w:asciiTheme="minorHAnsi" w:hAnsiTheme="minorHAnsi"/>
        </w:rPr>
        <w:commentReference w:id="14"/>
      </w:r>
      <w:r w:rsidRPr="0098718E">
        <w:rPr>
          <w:rFonts w:ascii="Courier New" w:hAnsi="Courier New" w:cs="Courier New"/>
          <w:lang w:val="da-DK"/>
        </w:rPr>
        <w:t xml:space="preserve">. </w:t>
      </w:r>
      <w:commentRangeStart w:id="15"/>
      <w:r w:rsidRPr="0098718E">
        <w:rPr>
          <w:rFonts w:ascii="Courier New" w:hAnsi="Courier New" w:cs="Courier New"/>
          <w:lang w:val="da-DK"/>
        </w:rPr>
        <w:t>Så vil det tage lidt længere tid at komme helt ned i den.</w:t>
      </w:r>
      <w:commentRangeEnd w:id="13"/>
      <w:commentRangeEnd w:id="15"/>
      <w:r w:rsidR="00D52475">
        <w:rPr>
          <w:rStyle w:val="CommentReference"/>
          <w:rFonts w:asciiTheme="minorHAnsi" w:hAnsiTheme="minorHAnsi"/>
        </w:rPr>
        <w:commentReference w:id="13"/>
      </w:r>
      <w:r w:rsidR="008C2770">
        <w:rPr>
          <w:rStyle w:val="CommentReference"/>
          <w:rFonts w:asciiTheme="minorHAnsi" w:hAnsiTheme="minorHAnsi"/>
        </w:rPr>
        <w:commentReference w:id="15"/>
      </w:r>
    </w:p>
    <w:p w14:paraId="665CC76F" w14:textId="77777777" w:rsidR="00B17493" w:rsidRPr="0098718E" w:rsidRDefault="00B17493" w:rsidP="00B17493">
      <w:pPr>
        <w:pStyle w:val="PlainText"/>
        <w:rPr>
          <w:rFonts w:ascii="Courier New" w:hAnsi="Courier New" w:cs="Courier New"/>
          <w:lang w:val="da-DK"/>
        </w:rPr>
      </w:pPr>
    </w:p>
    <w:p w14:paraId="105BE8A9" w14:textId="66474EDF" w:rsidR="00B17493" w:rsidRPr="0098718E" w:rsidRDefault="00B17493" w:rsidP="00B17493">
      <w:pPr>
        <w:pStyle w:val="PlainText"/>
        <w:rPr>
          <w:rFonts w:ascii="Courier New" w:hAnsi="Courier New" w:cs="Courier New"/>
          <w:lang w:val="da-DK"/>
        </w:rPr>
      </w:pPr>
      <w:commentRangeStart w:id="16"/>
      <w:commentRangeStart w:id="17"/>
      <w:r w:rsidRPr="0098718E">
        <w:rPr>
          <w:rFonts w:ascii="Courier New" w:hAnsi="Courier New" w:cs="Courier New"/>
          <w:lang w:val="da-DK"/>
        </w:rPr>
        <w:t xml:space="preserve">Jeg syns at den var meget smooth, den måde det fungerede på, altså at der er meget skriften rundt, mellem hvad der sker i hardwaret og softwaren, den er meget sådan "fast". </w:t>
      </w:r>
      <w:commentRangeEnd w:id="16"/>
      <w:r w:rsidR="009B113D">
        <w:rPr>
          <w:rStyle w:val="CommentReference"/>
          <w:rFonts w:asciiTheme="minorHAnsi" w:hAnsiTheme="minorHAnsi"/>
        </w:rPr>
        <w:commentReference w:id="16"/>
      </w:r>
      <w:r w:rsidRPr="0098718E">
        <w:rPr>
          <w:rFonts w:ascii="Courier New" w:hAnsi="Courier New" w:cs="Courier New"/>
          <w:lang w:val="da-DK"/>
        </w:rPr>
        <w:t>- Svært at forklar, syns jeg. Både workflow, og den måde den føles. Den er jeg lidt uenig med.</w:t>
      </w:r>
      <w:commentRangeEnd w:id="17"/>
      <w:r w:rsidR="00B10DEA">
        <w:rPr>
          <w:rStyle w:val="CommentReference"/>
          <w:rFonts w:asciiTheme="minorHAnsi" w:hAnsiTheme="minorHAnsi"/>
        </w:rPr>
        <w:commentReference w:id="17"/>
      </w:r>
    </w:p>
    <w:p w14:paraId="30F94E1F" w14:textId="77777777" w:rsidR="00B17493" w:rsidRPr="0098718E" w:rsidRDefault="00B17493" w:rsidP="00B17493">
      <w:pPr>
        <w:pStyle w:val="PlainText"/>
        <w:rPr>
          <w:rFonts w:ascii="Courier New" w:hAnsi="Courier New" w:cs="Courier New"/>
          <w:lang w:val="da-DK"/>
        </w:rPr>
      </w:pPr>
    </w:p>
    <w:p w14:paraId="6736D3FA" w14:textId="7EFF5F58" w:rsidR="00B17493" w:rsidRPr="0098718E" w:rsidRDefault="00B17493" w:rsidP="00B17493">
      <w:pPr>
        <w:pStyle w:val="PlainText"/>
        <w:rPr>
          <w:rFonts w:ascii="Courier New" w:hAnsi="Courier New" w:cs="Courier New"/>
          <w:lang w:val="da-DK"/>
        </w:rPr>
      </w:pPr>
      <w:commentRangeStart w:id="18"/>
      <w:commentRangeStart w:id="19"/>
      <w:r w:rsidRPr="0098718E">
        <w:rPr>
          <w:rFonts w:ascii="Courier New" w:hAnsi="Courier New" w:cs="Courier New"/>
          <w:lang w:val="da-DK"/>
        </w:rPr>
        <w:t xml:space="preserve">Lige nu følte jeg mig ikke konfident i den. Men det ville jeg nok gøre efter en times eller 2 med den. </w:t>
      </w:r>
      <w:commentRangeEnd w:id="18"/>
      <w:r w:rsidR="009B113D">
        <w:rPr>
          <w:rStyle w:val="CommentReference"/>
          <w:rFonts w:asciiTheme="minorHAnsi" w:hAnsiTheme="minorHAnsi"/>
        </w:rPr>
        <w:commentReference w:id="18"/>
      </w:r>
      <w:commentRangeStart w:id="20"/>
      <w:r w:rsidRPr="0098718E">
        <w:rPr>
          <w:rFonts w:ascii="Courier New" w:hAnsi="Courier New" w:cs="Courier New"/>
          <w:lang w:val="da-DK"/>
        </w:rPr>
        <w:t xml:space="preserve">Den er meget mere software baseret end de pedaler jeg normalt bruger. Derfor er jeg lidt mere konfident i normale pedaler. </w:t>
      </w:r>
      <w:commentRangeEnd w:id="19"/>
      <w:commentRangeEnd w:id="20"/>
      <w:r w:rsidR="00F4160F">
        <w:rPr>
          <w:rStyle w:val="CommentReference"/>
          <w:rFonts w:asciiTheme="minorHAnsi" w:hAnsiTheme="minorHAnsi"/>
        </w:rPr>
        <w:commentReference w:id="19"/>
      </w:r>
      <w:r w:rsidR="009B113D">
        <w:rPr>
          <w:rStyle w:val="CommentReference"/>
          <w:rFonts w:asciiTheme="minorHAnsi" w:hAnsiTheme="minorHAnsi"/>
        </w:rPr>
        <w:commentReference w:id="20"/>
      </w:r>
    </w:p>
    <w:p w14:paraId="3D6EFA0F" w14:textId="77777777" w:rsidR="00B17493" w:rsidRPr="0098718E" w:rsidRDefault="00B17493" w:rsidP="00B17493">
      <w:pPr>
        <w:pStyle w:val="PlainText"/>
        <w:rPr>
          <w:rFonts w:ascii="Courier New" w:hAnsi="Courier New" w:cs="Courier New"/>
          <w:lang w:val="da-DK"/>
        </w:rPr>
      </w:pPr>
    </w:p>
    <w:p w14:paraId="657BDBE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The participant is then showen the Intui questionnaire. %%%%</w:t>
      </w:r>
    </w:p>
    <w:p w14:paraId="5BB10211" w14:textId="77777777" w:rsidR="00B17493" w:rsidRPr="0098718E" w:rsidRDefault="00B17493" w:rsidP="00B17493">
      <w:pPr>
        <w:pStyle w:val="PlainText"/>
        <w:rPr>
          <w:rFonts w:ascii="Courier New" w:hAnsi="Courier New" w:cs="Courier New"/>
          <w:lang w:val="da-DK"/>
        </w:rPr>
      </w:pPr>
    </w:p>
    <w:p w14:paraId="30A92064" w14:textId="77EB2A43" w:rsidR="00B17493" w:rsidRPr="0098718E" w:rsidRDefault="00B17493" w:rsidP="00B17493">
      <w:pPr>
        <w:pStyle w:val="PlainText"/>
        <w:rPr>
          <w:rFonts w:ascii="Courier New" w:hAnsi="Courier New" w:cs="Courier New"/>
          <w:lang w:val="da-DK"/>
        </w:rPr>
      </w:pPr>
      <w:commentRangeStart w:id="21"/>
      <w:commentRangeStart w:id="22"/>
      <w:r w:rsidRPr="0098718E">
        <w:rPr>
          <w:rFonts w:ascii="Courier New" w:hAnsi="Courier New" w:cs="Courier New"/>
          <w:lang w:val="da-DK"/>
        </w:rPr>
        <w:t xml:space="preserve">Jeg tror helt klart at jeg vægtede meget på impulsen i starten. </w:t>
      </w:r>
      <w:commentRangeEnd w:id="21"/>
      <w:r w:rsidR="009B113D">
        <w:rPr>
          <w:rStyle w:val="CommentReference"/>
          <w:rFonts w:asciiTheme="minorHAnsi" w:hAnsiTheme="minorHAnsi"/>
        </w:rPr>
        <w:commentReference w:id="21"/>
      </w:r>
      <w:commentRangeStart w:id="23"/>
      <w:r w:rsidRPr="0098718E">
        <w:rPr>
          <w:rFonts w:ascii="Courier New" w:hAnsi="Courier New" w:cs="Courier New"/>
          <w:lang w:val="da-DK"/>
        </w:rPr>
        <w:t xml:space="preserve">Det og med at jeg prøvede at trykke på alle de forskellige ting først, fordi det gav mening, men så skulle man lige tænke lidt over det. Det faldt hen over tid... </w:t>
      </w:r>
      <w:commentRangeEnd w:id="22"/>
      <w:commentRangeEnd w:id="23"/>
      <w:r w:rsidR="006F7A1C">
        <w:rPr>
          <w:rStyle w:val="CommentReference"/>
          <w:rFonts w:asciiTheme="minorHAnsi" w:hAnsiTheme="minorHAnsi"/>
        </w:rPr>
        <w:commentReference w:id="22"/>
      </w:r>
      <w:r w:rsidR="009B113D">
        <w:rPr>
          <w:rStyle w:val="CommentReference"/>
          <w:rFonts w:asciiTheme="minorHAnsi" w:hAnsiTheme="minorHAnsi"/>
        </w:rPr>
        <w:commentReference w:id="23"/>
      </w:r>
    </w:p>
    <w:p w14:paraId="634C6A7A" w14:textId="77777777" w:rsidR="00B17493" w:rsidRPr="0098718E" w:rsidRDefault="00B17493" w:rsidP="00B17493">
      <w:pPr>
        <w:pStyle w:val="PlainText"/>
        <w:rPr>
          <w:rFonts w:ascii="Courier New" w:hAnsi="Courier New" w:cs="Courier New"/>
          <w:lang w:val="da-DK"/>
        </w:rPr>
      </w:pPr>
    </w:p>
    <w:p w14:paraId="059DB579" w14:textId="787A2F7C" w:rsidR="00B17493" w:rsidRPr="0098718E" w:rsidRDefault="00B17493" w:rsidP="00B17493">
      <w:pPr>
        <w:pStyle w:val="PlainText"/>
        <w:rPr>
          <w:rFonts w:ascii="Courier New" w:hAnsi="Courier New" w:cs="Courier New"/>
          <w:lang w:val="da-DK"/>
        </w:rPr>
      </w:pPr>
      <w:commentRangeStart w:id="24"/>
      <w:commentRangeStart w:id="25"/>
      <w:r w:rsidRPr="0098718E">
        <w:rPr>
          <w:rFonts w:ascii="Courier New" w:hAnsi="Courier New" w:cs="Courier New"/>
          <w:lang w:val="da-DK"/>
        </w:rPr>
        <w:t xml:space="preserve">Ved nogle af tingene tog det meget effort. Det med at skifte farven. Det tog rimelig meget tid, </w:t>
      </w:r>
      <w:commentRangeEnd w:id="24"/>
      <w:r w:rsidR="009B113D">
        <w:rPr>
          <w:rStyle w:val="CommentReference"/>
          <w:rFonts w:asciiTheme="minorHAnsi" w:hAnsiTheme="minorHAnsi"/>
        </w:rPr>
        <w:commentReference w:id="24"/>
      </w:r>
      <w:r w:rsidRPr="0098718E">
        <w:rPr>
          <w:rFonts w:ascii="Courier New" w:hAnsi="Courier New" w:cs="Courier New"/>
          <w:lang w:val="da-DK"/>
        </w:rPr>
        <w:t xml:space="preserve">men det giver også meget godt mening i forhold til at det selvfølgelig ikke det man gør i en live situation. </w:t>
      </w:r>
      <w:commentRangeStart w:id="26"/>
      <w:r w:rsidRPr="0098718E">
        <w:rPr>
          <w:rFonts w:ascii="Courier New" w:hAnsi="Courier New" w:cs="Courier New"/>
          <w:lang w:val="da-DK"/>
        </w:rPr>
        <w:t xml:space="preserve">Hvis mit mål ville havde været at spille live med den, så ville jeg kunne gøre det rimeligt smooth og uden bumps in the road. </w:t>
      </w:r>
      <w:commentRangeEnd w:id="26"/>
      <w:r w:rsidR="00665DE0">
        <w:rPr>
          <w:rStyle w:val="CommentReference"/>
          <w:rFonts w:asciiTheme="minorHAnsi" w:hAnsiTheme="minorHAnsi"/>
        </w:rPr>
        <w:commentReference w:id="26"/>
      </w:r>
      <w:r w:rsidRPr="0098718E">
        <w:rPr>
          <w:rFonts w:ascii="Courier New" w:hAnsi="Courier New" w:cs="Courier New"/>
          <w:lang w:val="da-DK"/>
        </w:rPr>
        <w:t xml:space="preserve">(Her har vi så mere fokus på </w:t>
      </w:r>
      <w:r w:rsidRPr="0098718E">
        <w:rPr>
          <w:rFonts w:ascii="Courier New" w:hAnsi="Courier New" w:cs="Courier New"/>
          <w:lang w:val="da-DK"/>
        </w:rPr>
        <w:lastRenderedPageBreak/>
        <w:t xml:space="preserve">hvor du sætter noget op, til før du er ude og optræde). Så vil jeg nok give den en 3'er. </w:t>
      </w:r>
      <w:commentRangeStart w:id="27"/>
      <w:r w:rsidRPr="0098718E">
        <w:rPr>
          <w:rFonts w:ascii="Courier New" w:hAnsi="Courier New" w:cs="Courier New"/>
          <w:lang w:val="da-DK"/>
        </w:rPr>
        <w:t>At det var lidt hård at komme derhen, jeg tror sådan et her system er virkeligt smart når man er live, når man har lavet det hele derhjemme på forhånd.</w:t>
      </w:r>
      <w:commentRangeEnd w:id="25"/>
      <w:commentRangeEnd w:id="27"/>
      <w:r w:rsidR="004F2B45">
        <w:rPr>
          <w:rStyle w:val="CommentReference"/>
          <w:rFonts w:asciiTheme="minorHAnsi" w:hAnsiTheme="minorHAnsi"/>
        </w:rPr>
        <w:commentReference w:id="25"/>
      </w:r>
      <w:r w:rsidR="00665DE0">
        <w:rPr>
          <w:rStyle w:val="CommentReference"/>
          <w:rFonts w:asciiTheme="minorHAnsi" w:hAnsiTheme="minorHAnsi"/>
        </w:rPr>
        <w:commentReference w:id="27"/>
      </w:r>
    </w:p>
    <w:p w14:paraId="0E478CB2" w14:textId="77777777" w:rsidR="00B17493" w:rsidRPr="0098718E" w:rsidRDefault="00B17493" w:rsidP="00B17493">
      <w:pPr>
        <w:pStyle w:val="PlainText"/>
        <w:rPr>
          <w:rFonts w:ascii="Courier New" w:hAnsi="Courier New" w:cs="Courier New"/>
          <w:lang w:val="da-DK"/>
        </w:rPr>
      </w:pPr>
    </w:p>
    <w:p w14:paraId="69ED42C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Mange ting som gave mening, ligesom effektrækken, jaa... Det bliver en halv halv..</w:t>
      </w:r>
    </w:p>
    <w:p w14:paraId="4E28D73D" w14:textId="77777777" w:rsidR="00B17493" w:rsidRPr="0098718E" w:rsidRDefault="00B17493" w:rsidP="00B17493">
      <w:pPr>
        <w:pStyle w:val="PlainText"/>
        <w:rPr>
          <w:rFonts w:ascii="Courier New" w:hAnsi="Courier New" w:cs="Courier New"/>
          <w:lang w:val="da-DK"/>
        </w:rPr>
      </w:pPr>
    </w:p>
    <w:p w14:paraId="0FD62969" w14:textId="039D0D95" w:rsidR="00B17493" w:rsidRPr="0098718E" w:rsidRDefault="00B17493" w:rsidP="00B17493">
      <w:pPr>
        <w:pStyle w:val="PlainText"/>
        <w:rPr>
          <w:rFonts w:ascii="Courier New" w:hAnsi="Courier New" w:cs="Courier New"/>
          <w:lang w:val="da-DK"/>
        </w:rPr>
      </w:pPr>
      <w:commentRangeStart w:id="28"/>
      <w:commentRangeStart w:id="29"/>
      <w:r w:rsidRPr="0098718E">
        <w:rPr>
          <w:rFonts w:ascii="Courier New" w:hAnsi="Courier New" w:cs="Courier New"/>
          <w:lang w:val="da-DK"/>
        </w:rPr>
        <w:t xml:space="preserve">I starten var det meget feeling, jeg havde lyst til at bruge "denne her", "den" er meget dejlig at rør ved. </w:t>
      </w:r>
      <w:commentRangeEnd w:id="28"/>
      <w:commentRangeEnd w:id="29"/>
      <w:r w:rsidR="003B285E">
        <w:rPr>
          <w:rStyle w:val="CommentReference"/>
          <w:rFonts w:asciiTheme="minorHAnsi" w:hAnsiTheme="minorHAnsi"/>
        </w:rPr>
        <w:commentReference w:id="29"/>
      </w:r>
      <w:r w:rsidR="00665DE0">
        <w:rPr>
          <w:rStyle w:val="CommentReference"/>
          <w:rFonts w:asciiTheme="minorHAnsi" w:hAnsiTheme="minorHAnsi"/>
        </w:rPr>
        <w:commentReference w:id="28"/>
      </w:r>
    </w:p>
    <w:p w14:paraId="25FF6A5A" w14:textId="77777777" w:rsidR="00B17493" w:rsidRPr="0098718E" w:rsidRDefault="00B17493" w:rsidP="00B17493">
      <w:pPr>
        <w:pStyle w:val="PlainText"/>
        <w:rPr>
          <w:rFonts w:ascii="Courier New" w:hAnsi="Courier New" w:cs="Courier New"/>
          <w:lang w:val="da-DK"/>
        </w:rPr>
      </w:pPr>
    </w:p>
    <w:p w14:paraId="529FC3EE" w14:textId="2867E51A" w:rsidR="00B17493" w:rsidRPr="0098718E" w:rsidRDefault="00B17493" w:rsidP="00B17493">
      <w:pPr>
        <w:pStyle w:val="PlainText"/>
        <w:rPr>
          <w:rFonts w:ascii="Courier New" w:hAnsi="Courier New" w:cs="Courier New"/>
          <w:lang w:val="da-DK"/>
        </w:rPr>
      </w:pPr>
      <w:commentRangeStart w:id="30"/>
      <w:commentRangeStart w:id="31"/>
      <w:r w:rsidRPr="0098718E">
        <w:rPr>
          <w:rFonts w:ascii="Courier New" w:hAnsi="Courier New" w:cs="Courier New"/>
          <w:lang w:val="da-DK"/>
        </w:rPr>
        <w:t>Jeg følte mig lost noget af tiden.</w:t>
      </w:r>
      <w:commentRangeEnd w:id="30"/>
      <w:commentRangeEnd w:id="31"/>
      <w:r w:rsidR="00585477">
        <w:rPr>
          <w:rStyle w:val="CommentReference"/>
          <w:rFonts w:asciiTheme="minorHAnsi" w:hAnsiTheme="minorHAnsi"/>
        </w:rPr>
        <w:commentReference w:id="31"/>
      </w:r>
      <w:r w:rsidR="00665DE0">
        <w:rPr>
          <w:rStyle w:val="CommentReference"/>
          <w:rFonts w:asciiTheme="minorHAnsi" w:hAnsiTheme="minorHAnsi"/>
        </w:rPr>
        <w:commentReference w:id="30"/>
      </w:r>
    </w:p>
    <w:p w14:paraId="562C5501" w14:textId="77777777" w:rsidR="00B17493" w:rsidRPr="0098718E" w:rsidRDefault="00B17493" w:rsidP="00B17493">
      <w:pPr>
        <w:pStyle w:val="PlainText"/>
        <w:rPr>
          <w:rFonts w:ascii="Courier New" w:hAnsi="Courier New" w:cs="Courier New"/>
          <w:lang w:val="da-DK"/>
        </w:rPr>
      </w:pPr>
    </w:p>
    <w:p w14:paraId="7DC5F581" w14:textId="328490B7" w:rsidR="00B17493" w:rsidRPr="0098718E" w:rsidRDefault="00B17493" w:rsidP="00B17493">
      <w:pPr>
        <w:pStyle w:val="PlainText"/>
        <w:rPr>
          <w:rFonts w:ascii="Courier New" w:hAnsi="Courier New" w:cs="Courier New"/>
          <w:lang w:val="da-DK"/>
        </w:rPr>
      </w:pPr>
      <w:commentRangeStart w:id="32"/>
      <w:commentRangeStart w:id="33"/>
      <w:r w:rsidRPr="0098718E">
        <w:rPr>
          <w:rFonts w:ascii="Courier New" w:hAnsi="Courier New" w:cs="Courier New"/>
          <w:lang w:val="da-DK"/>
        </w:rPr>
        <w:t xml:space="preserve">Jeg tænkte rimeligt meget over det jeg gjorde, men jeg viste ikke helt hvad det var jeg gjorde. </w:t>
      </w:r>
      <w:commentRangeEnd w:id="32"/>
      <w:r w:rsidR="00665DE0">
        <w:rPr>
          <w:rStyle w:val="CommentReference"/>
          <w:rFonts w:asciiTheme="minorHAnsi" w:hAnsiTheme="minorHAnsi"/>
        </w:rPr>
        <w:commentReference w:id="32"/>
      </w:r>
      <w:r w:rsidRPr="0098718E">
        <w:rPr>
          <w:rFonts w:ascii="Courier New" w:hAnsi="Courier New" w:cs="Courier New"/>
          <w:lang w:val="da-DK"/>
        </w:rPr>
        <w:t>Det var rimeligt svært for mig at forklar hvad det var at der skete. Det går meget i hånd i hånd med impulsen.</w:t>
      </w:r>
      <w:commentRangeEnd w:id="33"/>
      <w:r w:rsidR="000132C7">
        <w:rPr>
          <w:rStyle w:val="CommentReference"/>
          <w:rFonts w:asciiTheme="minorHAnsi" w:hAnsiTheme="minorHAnsi"/>
        </w:rPr>
        <w:commentReference w:id="33"/>
      </w:r>
    </w:p>
    <w:p w14:paraId="2E685684" w14:textId="77777777" w:rsidR="00B17493" w:rsidRPr="0098718E" w:rsidRDefault="00B17493" w:rsidP="00B17493">
      <w:pPr>
        <w:pStyle w:val="PlainText"/>
        <w:rPr>
          <w:rFonts w:ascii="Courier New" w:hAnsi="Courier New" w:cs="Courier New"/>
          <w:lang w:val="da-DK"/>
        </w:rPr>
      </w:pPr>
    </w:p>
    <w:p w14:paraId="73CBDB25" w14:textId="0FF3008C" w:rsidR="00B17493" w:rsidRPr="0098718E" w:rsidRDefault="00B17493" w:rsidP="00B17493">
      <w:pPr>
        <w:pStyle w:val="PlainText"/>
        <w:rPr>
          <w:rFonts w:ascii="Courier New" w:hAnsi="Courier New" w:cs="Courier New"/>
          <w:lang w:val="da-DK"/>
        </w:rPr>
      </w:pPr>
      <w:commentRangeStart w:id="34"/>
      <w:commentRangeStart w:id="35"/>
      <w:r w:rsidRPr="0098718E">
        <w:rPr>
          <w:rFonts w:ascii="Courier New" w:hAnsi="Courier New" w:cs="Courier New"/>
          <w:lang w:val="da-DK"/>
        </w:rPr>
        <w:t>Det krævede meget af min opmærksomhed.</w:t>
      </w:r>
      <w:commentRangeStart w:id="36"/>
      <w:commentRangeEnd w:id="34"/>
      <w:r w:rsidR="00FD69C7">
        <w:rPr>
          <w:rStyle w:val="CommentReference"/>
          <w:rFonts w:asciiTheme="minorHAnsi" w:hAnsiTheme="minorHAnsi"/>
        </w:rPr>
        <w:commentReference w:id="35"/>
      </w:r>
      <w:commentRangeEnd w:id="35"/>
      <w:r w:rsidR="00665DE0">
        <w:rPr>
          <w:rStyle w:val="CommentReference"/>
          <w:rFonts w:asciiTheme="minorHAnsi" w:hAnsiTheme="minorHAnsi"/>
        </w:rPr>
        <w:commentReference w:id="34"/>
      </w:r>
      <w:r w:rsidRPr="0098718E">
        <w:rPr>
          <w:rFonts w:ascii="Courier New" w:hAnsi="Courier New" w:cs="Courier New"/>
          <w:lang w:val="da-DK"/>
        </w:rPr>
        <w:t xml:space="preserve"> </w:t>
      </w:r>
      <w:commentRangeStart w:id="37"/>
      <w:r w:rsidRPr="0098718E">
        <w:rPr>
          <w:rFonts w:ascii="Courier New" w:hAnsi="Courier New" w:cs="Courier New"/>
          <w:lang w:val="da-DK"/>
        </w:rPr>
        <w:t xml:space="preserve">Meget inspirerende at arbejde på. Nu hvor jeg er vant til at arbejde med rigtig effekt pedaler. </w:t>
      </w:r>
      <w:commentRangeEnd w:id="36"/>
      <w:r w:rsidR="00E81FBD">
        <w:rPr>
          <w:rStyle w:val="CommentReference"/>
          <w:rFonts w:asciiTheme="minorHAnsi" w:hAnsiTheme="minorHAnsi"/>
        </w:rPr>
        <w:commentReference w:id="36"/>
      </w:r>
      <w:commentRangeStart w:id="38"/>
      <w:r w:rsidRPr="0098718E">
        <w:rPr>
          <w:rFonts w:ascii="Courier New" w:hAnsi="Courier New" w:cs="Courier New"/>
          <w:lang w:val="da-DK"/>
        </w:rPr>
        <w:t xml:space="preserve">Det med at fysisk at flytte dem, er meget lettere heroppe på, men er det godt nok så svært, på en eller anden måde. "Jo lettere det er, jo mere inspirerende er det". </w:t>
      </w:r>
      <w:commentRangeEnd w:id="37"/>
      <w:commentRangeEnd w:id="38"/>
      <w:r w:rsidR="00F61BE2">
        <w:rPr>
          <w:rStyle w:val="CommentReference"/>
          <w:rFonts w:asciiTheme="minorHAnsi" w:hAnsiTheme="minorHAnsi"/>
        </w:rPr>
        <w:commentReference w:id="38"/>
      </w:r>
      <w:r w:rsidR="00665DE0">
        <w:rPr>
          <w:rStyle w:val="CommentReference"/>
          <w:rFonts w:asciiTheme="minorHAnsi" w:hAnsiTheme="minorHAnsi"/>
        </w:rPr>
        <w:commentReference w:id="37"/>
      </w:r>
    </w:p>
    <w:p w14:paraId="6EA3086F" w14:textId="77777777" w:rsidR="00B17493" w:rsidRPr="0098718E" w:rsidRDefault="00B17493" w:rsidP="00B17493">
      <w:pPr>
        <w:pStyle w:val="PlainText"/>
        <w:rPr>
          <w:rFonts w:ascii="Courier New" w:hAnsi="Courier New" w:cs="Courier New"/>
          <w:lang w:val="da-DK"/>
        </w:rPr>
      </w:pPr>
    </w:p>
    <w:p w14:paraId="7F877D09" w14:textId="147031C5" w:rsidR="00B17493" w:rsidRPr="0098718E" w:rsidRDefault="00B17493" w:rsidP="00B17493">
      <w:pPr>
        <w:pStyle w:val="PlainText"/>
        <w:rPr>
          <w:rFonts w:ascii="Courier New" w:hAnsi="Courier New" w:cs="Courier New"/>
          <w:lang w:val="da-DK"/>
        </w:rPr>
      </w:pPr>
      <w:commentRangeStart w:id="39"/>
      <w:r w:rsidRPr="0098718E">
        <w:rPr>
          <w:rFonts w:ascii="Courier New" w:hAnsi="Courier New" w:cs="Courier New"/>
          <w:lang w:val="da-DK"/>
        </w:rPr>
        <w:t xml:space="preserve">Jeg heller mest på at det var en magical experience, </w:t>
      </w:r>
      <w:commentRangeStart w:id="40"/>
      <w:r w:rsidRPr="0098718E">
        <w:rPr>
          <w:rFonts w:ascii="Courier New" w:hAnsi="Courier New" w:cs="Courier New"/>
          <w:lang w:val="da-DK"/>
        </w:rPr>
        <w:t>men at den måde den er bygget på og den er virkelig dejlig at rør ved, det syns jeg var ret nice.</w:t>
      </w:r>
      <w:commentRangeEnd w:id="39"/>
      <w:r w:rsidRPr="0098718E">
        <w:rPr>
          <w:rFonts w:ascii="Courier New" w:hAnsi="Courier New" w:cs="Courier New"/>
          <w:lang w:val="da-DK"/>
        </w:rPr>
        <w:t xml:space="preserve"> </w:t>
      </w:r>
      <w:commentRangeStart w:id="41"/>
      <w:commentRangeEnd w:id="40"/>
      <w:r w:rsidR="00012D75">
        <w:rPr>
          <w:rStyle w:val="CommentReference"/>
          <w:rFonts w:asciiTheme="minorHAnsi" w:hAnsiTheme="minorHAnsi"/>
        </w:rPr>
        <w:commentReference w:id="39"/>
      </w:r>
      <w:r w:rsidR="006704E9">
        <w:rPr>
          <w:rStyle w:val="CommentReference"/>
          <w:rFonts w:asciiTheme="minorHAnsi" w:hAnsiTheme="minorHAnsi"/>
        </w:rPr>
        <w:commentReference w:id="40"/>
      </w:r>
      <w:commentRangeStart w:id="42"/>
      <w:r w:rsidRPr="0098718E">
        <w:rPr>
          <w:rFonts w:ascii="Courier New" w:hAnsi="Courier New" w:cs="Courier New"/>
          <w:lang w:val="da-DK"/>
        </w:rPr>
        <w:t xml:space="preserve">Men jeg syns den måde softwaren fungerede på, var meget lige til. </w:t>
      </w:r>
      <w:commentRangeEnd w:id="41"/>
      <w:commentRangeEnd w:id="42"/>
      <w:r w:rsidR="00F1186F">
        <w:rPr>
          <w:rStyle w:val="CommentReference"/>
          <w:rFonts w:asciiTheme="minorHAnsi" w:hAnsiTheme="minorHAnsi"/>
        </w:rPr>
        <w:commentReference w:id="41"/>
      </w:r>
      <w:r w:rsidR="006704E9">
        <w:rPr>
          <w:rStyle w:val="CommentReference"/>
          <w:rFonts w:asciiTheme="minorHAnsi" w:hAnsiTheme="minorHAnsi"/>
        </w:rPr>
        <w:commentReference w:id="42"/>
      </w:r>
    </w:p>
    <w:p w14:paraId="0BD4C612" w14:textId="77777777" w:rsidR="00B17493" w:rsidRPr="0098718E" w:rsidRDefault="00B17493" w:rsidP="00B17493">
      <w:pPr>
        <w:pStyle w:val="PlainText"/>
        <w:rPr>
          <w:rFonts w:ascii="Courier New" w:hAnsi="Courier New" w:cs="Courier New"/>
          <w:lang w:val="da-DK"/>
        </w:rPr>
      </w:pPr>
    </w:p>
    <w:p w14:paraId="7CBF677E" w14:textId="2240E0A0" w:rsidR="00B17493" w:rsidRPr="0098718E" w:rsidRDefault="00B17493" w:rsidP="00B17493">
      <w:pPr>
        <w:pStyle w:val="PlainText"/>
        <w:rPr>
          <w:rFonts w:ascii="Courier New" w:hAnsi="Courier New" w:cs="Courier New"/>
          <w:lang w:val="da-DK"/>
        </w:rPr>
      </w:pPr>
      <w:commentRangeStart w:id="43"/>
      <w:commentRangeStart w:id="44"/>
      <w:r w:rsidRPr="0098718E">
        <w:rPr>
          <w:rFonts w:ascii="Courier New" w:hAnsi="Courier New" w:cs="Courier New"/>
          <w:lang w:val="da-DK"/>
        </w:rPr>
        <w:t>Det det gjorde at jeg syntes at den var intuitive, var at man kunne sætte ampen inden i rækken</w:t>
      </w:r>
      <w:commentRangeEnd w:id="44"/>
      <w:r w:rsidR="000941F2">
        <w:rPr>
          <w:rStyle w:val="CommentReference"/>
          <w:rFonts w:asciiTheme="minorHAnsi" w:hAnsiTheme="minorHAnsi"/>
        </w:rPr>
        <w:commentReference w:id="44"/>
      </w:r>
      <w:r w:rsidRPr="0098718E">
        <w:rPr>
          <w:rFonts w:ascii="Courier New" w:hAnsi="Courier New" w:cs="Courier New"/>
          <w:lang w:val="da-DK"/>
        </w:rPr>
        <w:t>. Det syns jeg var ret intuitivt</w:t>
      </w:r>
      <w:commentRangeEnd w:id="43"/>
      <w:r w:rsidR="006704E9">
        <w:rPr>
          <w:rStyle w:val="CommentReference"/>
          <w:rFonts w:asciiTheme="minorHAnsi" w:hAnsiTheme="minorHAnsi"/>
        </w:rPr>
        <w:commentReference w:id="43"/>
      </w:r>
      <w:r w:rsidRPr="0098718E">
        <w:rPr>
          <w:rFonts w:ascii="Courier New" w:hAnsi="Courier New" w:cs="Courier New"/>
          <w:lang w:val="da-DK"/>
        </w:rPr>
        <w:t xml:space="preserve">. </w:t>
      </w:r>
      <w:commentRangeStart w:id="45"/>
      <w:commentRangeStart w:id="46"/>
      <w:r w:rsidRPr="0098718E">
        <w:rPr>
          <w:rFonts w:ascii="Courier New" w:hAnsi="Courier New" w:cs="Courier New"/>
          <w:lang w:val="da-DK"/>
        </w:rPr>
        <w:t>Ellers så synes jeg at den var bygget meget på pedal effekters opsætning.</w:t>
      </w:r>
      <w:commentRangeEnd w:id="46"/>
      <w:r w:rsidR="00B3663D">
        <w:rPr>
          <w:rStyle w:val="CommentReference"/>
          <w:rFonts w:asciiTheme="minorHAnsi" w:hAnsiTheme="minorHAnsi"/>
        </w:rPr>
        <w:commentReference w:id="46"/>
      </w:r>
      <w:r w:rsidRPr="0098718E">
        <w:rPr>
          <w:rFonts w:ascii="Courier New" w:hAnsi="Courier New" w:cs="Courier New"/>
          <w:lang w:val="da-DK"/>
        </w:rPr>
        <w:t xml:space="preserve"> Derfor var det ikke superintuitivt. </w:t>
      </w:r>
      <w:commentRangeEnd w:id="45"/>
      <w:r w:rsidR="006704E9">
        <w:rPr>
          <w:rStyle w:val="CommentReference"/>
          <w:rFonts w:asciiTheme="minorHAnsi" w:hAnsiTheme="minorHAnsi"/>
        </w:rPr>
        <w:commentReference w:id="45"/>
      </w:r>
      <w:commentRangeStart w:id="47"/>
      <w:r w:rsidRPr="0098718E">
        <w:rPr>
          <w:rFonts w:ascii="Courier New" w:hAnsi="Courier New" w:cs="Courier New"/>
          <w:lang w:val="da-DK"/>
        </w:rPr>
        <w:t xml:space="preserve">Jeg tror helt sikkert at jeg kunne side med den i lang tid og bare stene. </w:t>
      </w:r>
      <w:commentRangeEnd w:id="47"/>
      <w:r w:rsidR="005A6E7B">
        <w:rPr>
          <w:rStyle w:val="CommentReference"/>
          <w:rFonts w:asciiTheme="minorHAnsi" w:hAnsiTheme="minorHAnsi"/>
        </w:rPr>
        <w:commentReference w:id="47"/>
      </w:r>
    </w:p>
    <w:p w14:paraId="55F24D80" w14:textId="77777777" w:rsidR="00B17493" w:rsidRPr="0098718E" w:rsidRDefault="00B17493" w:rsidP="00B17493">
      <w:pPr>
        <w:pStyle w:val="PlainText"/>
        <w:rPr>
          <w:rFonts w:ascii="Courier New" w:hAnsi="Courier New" w:cs="Courier New"/>
          <w:lang w:val="da-DK"/>
        </w:rPr>
      </w:pPr>
    </w:p>
    <w:p w14:paraId="4B9403BD" w14:textId="547FF297" w:rsidR="00B17493" w:rsidRPr="0098718E" w:rsidRDefault="00B17493" w:rsidP="00B17493">
      <w:pPr>
        <w:pStyle w:val="PlainText"/>
        <w:rPr>
          <w:rFonts w:ascii="Courier New" w:hAnsi="Courier New" w:cs="Courier New"/>
          <w:lang w:val="da-DK"/>
        </w:rPr>
      </w:pPr>
      <w:commentRangeStart w:id="48"/>
      <w:commentRangeStart w:id="49"/>
      <w:r w:rsidRPr="0098718E">
        <w:rPr>
          <w:rFonts w:ascii="Courier New" w:hAnsi="Courier New" w:cs="Courier New"/>
          <w:lang w:val="da-DK"/>
        </w:rPr>
        <w:t>"Det der skulle komme naturligt, kom meget naturligt".</w:t>
      </w:r>
      <w:commentRangeEnd w:id="48"/>
      <w:commentRangeEnd w:id="49"/>
      <w:r w:rsidR="009A5946">
        <w:rPr>
          <w:rStyle w:val="CommentReference"/>
          <w:rFonts w:asciiTheme="minorHAnsi" w:hAnsiTheme="minorHAnsi"/>
        </w:rPr>
        <w:commentReference w:id="49"/>
      </w:r>
      <w:r w:rsidR="006704E9">
        <w:rPr>
          <w:rStyle w:val="CommentReference"/>
          <w:rFonts w:asciiTheme="minorHAnsi" w:hAnsiTheme="minorHAnsi"/>
        </w:rPr>
        <w:commentReference w:id="48"/>
      </w:r>
    </w:p>
    <w:p w14:paraId="08603425" w14:textId="77777777" w:rsidR="00B17493" w:rsidRPr="0098718E" w:rsidRDefault="00B17493" w:rsidP="00B17493">
      <w:pPr>
        <w:pStyle w:val="PlainText"/>
        <w:rPr>
          <w:rFonts w:ascii="Courier New" w:hAnsi="Courier New" w:cs="Courier New"/>
          <w:lang w:val="da-DK"/>
        </w:rPr>
      </w:pPr>
    </w:p>
    <w:p w14:paraId="6DBD11AE" w14:textId="1742F278" w:rsidR="00B17493" w:rsidRPr="0098718E" w:rsidRDefault="00B17493" w:rsidP="00B17493">
      <w:pPr>
        <w:pStyle w:val="PlainText"/>
        <w:rPr>
          <w:rFonts w:ascii="Courier New" w:hAnsi="Courier New" w:cs="Courier New"/>
          <w:lang w:val="da-DK"/>
        </w:rPr>
      </w:pPr>
      <w:commentRangeStart w:id="50"/>
      <w:commentRangeStart w:id="51"/>
      <w:r w:rsidRPr="0098718E">
        <w:rPr>
          <w:rFonts w:ascii="Courier New" w:hAnsi="Courier New" w:cs="Courier New"/>
          <w:lang w:val="da-DK"/>
        </w:rPr>
        <w:t xml:space="preserve">Hvis jeg gjorde de samme (opgaver) igen, så ville jeg have det let ved at forklare det. </w:t>
      </w:r>
      <w:commentRangeEnd w:id="50"/>
      <w:commentRangeEnd w:id="51"/>
      <w:r w:rsidR="00466BB5">
        <w:rPr>
          <w:rStyle w:val="CommentReference"/>
          <w:rFonts w:asciiTheme="minorHAnsi" w:hAnsiTheme="minorHAnsi"/>
        </w:rPr>
        <w:commentReference w:id="51"/>
      </w:r>
      <w:r w:rsidR="006704E9">
        <w:rPr>
          <w:rStyle w:val="CommentReference"/>
          <w:rFonts w:asciiTheme="minorHAnsi" w:hAnsiTheme="minorHAnsi"/>
        </w:rPr>
        <w:commentReference w:id="50"/>
      </w:r>
    </w:p>
    <w:p w14:paraId="095C40CB" w14:textId="77777777" w:rsidR="00B17493" w:rsidRPr="0098718E" w:rsidRDefault="00B17493" w:rsidP="00B17493">
      <w:pPr>
        <w:pStyle w:val="PlainText"/>
        <w:rPr>
          <w:rFonts w:ascii="Courier New" w:hAnsi="Courier New" w:cs="Courier New"/>
          <w:lang w:val="da-DK"/>
        </w:rPr>
      </w:pPr>
    </w:p>
    <w:p w14:paraId="332E5389"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The subject get the reaction card list %%%%</w:t>
      </w:r>
    </w:p>
    <w:p w14:paraId="1347738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[13:10]</w:t>
      </w:r>
    </w:p>
    <w:p w14:paraId="3728DEA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Du har valgt powerfull, hvad er tankerne bag det?</w:t>
      </w:r>
    </w:p>
    <w:p w14:paraId="35F3C015" w14:textId="41F5F2E0" w:rsidR="00B17493" w:rsidRPr="0098718E" w:rsidRDefault="00B17493" w:rsidP="00B17493">
      <w:pPr>
        <w:pStyle w:val="PlainText"/>
        <w:rPr>
          <w:rFonts w:ascii="Courier New" w:hAnsi="Courier New" w:cs="Courier New"/>
          <w:lang w:val="da-DK"/>
        </w:rPr>
      </w:pPr>
      <w:commentRangeStart w:id="52"/>
      <w:r w:rsidRPr="0098718E">
        <w:rPr>
          <w:rFonts w:ascii="Courier New" w:hAnsi="Courier New" w:cs="Courier New"/>
          <w:lang w:val="da-DK"/>
        </w:rPr>
        <w:t xml:space="preserve">A: </w:t>
      </w:r>
      <w:commentRangeStart w:id="53"/>
      <w:r w:rsidRPr="0098718E">
        <w:rPr>
          <w:rFonts w:ascii="Courier New" w:hAnsi="Courier New" w:cs="Courier New"/>
          <w:lang w:val="da-DK"/>
        </w:rPr>
        <w:t xml:space="preserve">Fordi den kan holde til at køre en masse forskellige effekter. </w:t>
      </w:r>
      <w:commentRangeEnd w:id="52"/>
      <w:commentRangeEnd w:id="53"/>
      <w:r w:rsidR="006320C4">
        <w:rPr>
          <w:rStyle w:val="CommentReference"/>
          <w:rFonts w:asciiTheme="minorHAnsi" w:hAnsiTheme="minorHAnsi"/>
        </w:rPr>
        <w:commentReference w:id="52"/>
      </w:r>
      <w:r w:rsidR="00D662B4">
        <w:rPr>
          <w:rStyle w:val="CommentReference"/>
          <w:rFonts w:asciiTheme="minorHAnsi" w:hAnsiTheme="minorHAnsi"/>
        </w:rPr>
        <w:commentReference w:id="53"/>
      </w:r>
    </w:p>
    <w:p w14:paraId="631CBDA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High quallitiy har du også valgt. </w:t>
      </w:r>
    </w:p>
    <w:p w14:paraId="60A5335E" w14:textId="490682C2" w:rsidR="00B17493" w:rsidRPr="0098718E" w:rsidRDefault="00B17493" w:rsidP="00B17493">
      <w:pPr>
        <w:pStyle w:val="PlainText"/>
        <w:rPr>
          <w:rFonts w:ascii="Courier New" w:hAnsi="Courier New" w:cs="Courier New"/>
          <w:lang w:val="da-DK"/>
        </w:rPr>
      </w:pPr>
      <w:commentRangeStart w:id="54"/>
      <w:r w:rsidRPr="0098718E">
        <w:rPr>
          <w:rFonts w:ascii="Courier New" w:hAnsi="Courier New" w:cs="Courier New"/>
          <w:lang w:val="da-DK"/>
        </w:rPr>
        <w:t xml:space="preserve">A: </w:t>
      </w:r>
      <w:commentRangeStart w:id="55"/>
      <w:r w:rsidRPr="0098718E">
        <w:rPr>
          <w:rFonts w:ascii="Courier New" w:hAnsi="Courier New" w:cs="Courier New"/>
          <w:lang w:val="da-DK"/>
        </w:rPr>
        <w:t xml:space="preserve">Det er bare looked på den, syns jeg. </w:t>
      </w:r>
      <w:commentRangeEnd w:id="55"/>
      <w:r w:rsidR="0079463B">
        <w:rPr>
          <w:rStyle w:val="CommentReference"/>
          <w:rFonts w:asciiTheme="minorHAnsi" w:hAnsiTheme="minorHAnsi"/>
        </w:rPr>
        <w:commentReference w:id="55"/>
      </w:r>
      <w:commentRangeStart w:id="56"/>
      <w:r w:rsidRPr="0098718E">
        <w:rPr>
          <w:rFonts w:ascii="Courier New" w:hAnsi="Courier New" w:cs="Courier New"/>
          <w:lang w:val="da-DK"/>
        </w:rPr>
        <w:t>Og feeling af de her knapper, på "den der" (joystick),</w:t>
      </w:r>
      <w:commentRangeEnd w:id="56"/>
      <w:r w:rsidR="0079463B">
        <w:rPr>
          <w:rStyle w:val="CommentReference"/>
          <w:rFonts w:asciiTheme="minorHAnsi" w:hAnsiTheme="minorHAnsi"/>
        </w:rPr>
        <w:commentReference w:id="56"/>
      </w:r>
      <w:r w:rsidRPr="0098718E">
        <w:rPr>
          <w:rFonts w:ascii="Courier New" w:hAnsi="Courier New" w:cs="Courier New"/>
          <w:lang w:val="da-DK"/>
        </w:rPr>
        <w:t xml:space="preserve"> </w:t>
      </w:r>
      <w:commentRangeStart w:id="57"/>
      <w:r w:rsidRPr="0098718E">
        <w:rPr>
          <w:rFonts w:ascii="Courier New" w:hAnsi="Courier New" w:cs="Courier New"/>
          <w:lang w:val="da-DK"/>
        </w:rPr>
        <w:t>måske ikke så meget på switchne igen. De virkede "wooply",</w:t>
      </w:r>
      <w:commentRangeEnd w:id="57"/>
      <w:r w:rsidR="0079463B">
        <w:rPr>
          <w:rStyle w:val="CommentReference"/>
          <w:rFonts w:asciiTheme="minorHAnsi" w:hAnsiTheme="minorHAnsi"/>
        </w:rPr>
        <w:commentReference w:id="57"/>
      </w:r>
      <w:r w:rsidRPr="0098718E">
        <w:rPr>
          <w:rFonts w:ascii="Courier New" w:hAnsi="Courier New" w:cs="Courier New"/>
          <w:lang w:val="da-DK"/>
        </w:rPr>
        <w:t xml:space="preserve"> </w:t>
      </w:r>
      <w:commentRangeStart w:id="58"/>
      <w:r w:rsidRPr="0098718E">
        <w:rPr>
          <w:rFonts w:ascii="Courier New" w:hAnsi="Courier New" w:cs="Courier New"/>
          <w:lang w:val="da-DK"/>
        </w:rPr>
        <w:t xml:space="preserve">ellers så er den meget strømlinet og meget pæn og volume pedalen ser helt fedt ud, at den går ned der i siden. </w:t>
      </w:r>
      <w:commentRangeEnd w:id="54"/>
      <w:commentRangeEnd w:id="58"/>
      <w:r w:rsidR="000816DE">
        <w:rPr>
          <w:rStyle w:val="CommentReference"/>
          <w:rFonts w:asciiTheme="minorHAnsi" w:hAnsiTheme="minorHAnsi"/>
        </w:rPr>
        <w:commentReference w:id="54"/>
      </w:r>
      <w:r w:rsidR="0079463B">
        <w:rPr>
          <w:rStyle w:val="CommentReference"/>
          <w:rFonts w:asciiTheme="minorHAnsi" w:hAnsiTheme="minorHAnsi"/>
        </w:rPr>
        <w:commentReference w:id="58"/>
      </w:r>
    </w:p>
    <w:p w14:paraId="3CB08CB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Ja, Professionel?</w:t>
      </w:r>
    </w:p>
    <w:p w14:paraId="5C133413" w14:textId="549A0149" w:rsidR="00B17493" w:rsidRPr="0098718E" w:rsidRDefault="00B17493" w:rsidP="00B17493">
      <w:pPr>
        <w:pStyle w:val="PlainText"/>
        <w:rPr>
          <w:rFonts w:ascii="Courier New" w:hAnsi="Courier New" w:cs="Courier New"/>
          <w:lang w:val="da-DK"/>
        </w:rPr>
      </w:pPr>
      <w:commentRangeStart w:id="59"/>
      <w:r w:rsidRPr="0098718E">
        <w:rPr>
          <w:rFonts w:ascii="Courier New" w:hAnsi="Courier New" w:cs="Courier New"/>
          <w:lang w:val="da-DK"/>
        </w:rPr>
        <w:t xml:space="preserve">A: Jeg tror bare det er fordi at du kan have set liste der og </w:t>
      </w:r>
      <w:commentRangeStart w:id="60"/>
      <w:r w:rsidRPr="0098718E">
        <w:rPr>
          <w:rFonts w:ascii="Courier New" w:hAnsi="Courier New" w:cs="Courier New"/>
          <w:lang w:val="da-DK"/>
        </w:rPr>
        <w:t xml:space="preserve">den virker som om at den er bygget meget sturdy med det her metal, </w:t>
      </w:r>
      <w:commentRangeEnd w:id="60"/>
      <w:r w:rsidR="0079463B">
        <w:rPr>
          <w:rStyle w:val="CommentReference"/>
          <w:rFonts w:asciiTheme="minorHAnsi" w:hAnsiTheme="minorHAnsi"/>
        </w:rPr>
        <w:commentReference w:id="60"/>
      </w:r>
      <w:commentRangeStart w:id="61"/>
      <w:r w:rsidRPr="0098718E">
        <w:rPr>
          <w:rFonts w:ascii="Courier New" w:hAnsi="Courier New" w:cs="Courier New"/>
          <w:lang w:val="da-DK"/>
        </w:rPr>
        <w:t xml:space="preserve">jeg kunne godt forstille mig at den ville være dejlig at turner med. </w:t>
      </w:r>
      <w:commentRangeEnd w:id="61"/>
      <w:r w:rsidR="0079463B">
        <w:rPr>
          <w:rStyle w:val="CommentReference"/>
          <w:rFonts w:asciiTheme="minorHAnsi" w:hAnsiTheme="minorHAnsi"/>
        </w:rPr>
        <w:commentReference w:id="61"/>
      </w:r>
      <w:commentRangeStart w:id="62"/>
      <w:r w:rsidRPr="0098718E">
        <w:rPr>
          <w:rFonts w:ascii="Courier New" w:hAnsi="Courier New" w:cs="Courier New"/>
          <w:lang w:val="da-DK"/>
        </w:rPr>
        <w:t xml:space="preserve">"Så kan du bare smide den der op", </w:t>
      </w:r>
      <w:commentRangeEnd w:id="62"/>
      <w:r w:rsidR="0079463B">
        <w:rPr>
          <w:rStyle w:val="CommentReference"/>
          <w:rFonts w:asciiTheme="minorHAnsi" w:hAnsiTheme="minorHAnsi"/>
        </w:rPr>
        <w:commentReference w:id="62"/>
      </w:r>
      <w:commentRangeStart w:id="63"/>
      <w:r w:rsidRPr="0098718E">
        <w:rPr>
          <w:rFonts w:ascii="Courier New" w:hAnsi="Courier New" w:cs="Courier New"/>
          <w:lang w:val="da-DK"/>
        </w:rPr>
        <w:t>Der er nærmest ikke behov for en amp, så kan du jo bare have en guitar med, det vil jeg i hvert fald sætte stort pris på, når jeg turner og sådan noget og at jeg ikke får ryg problemer.</w:t>
      </w:r>
      <w:commentRangeEnd w:id="59"/>
      <w:commentRangeEnd w:id="63"/>
      <w:r w:rsidR="008B174F">
        <w:rPr>
          <w:rStyle w:val="CommentReference"/>
          <w:rFonts w:asciiTheme="minorHAnsi" w:hAnsiTheme="minorHAnsi"/>
        </w:rPr>
        <w:commentReference w:id="59"/>
      </w:r>
      <w:r w:rsidR="0079463B">
        <w:rPr>
          <w:rStyle w:val="CommentReference"/>
          <w:rFonts w:asciiTheme="minorHAnsi" w:hAnsiTheme="minorHAnsi"/>
        </w:rPr>
        <w:commentReference w:id="63"/>
      </w:r>
    </w:p>
    <w:p w14:paraId="67C1B6C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Confusing har du også sat på.</w:t>
      </w:r>
    </w:p>
    <w:p w14:paraId="0D8F1159" w14:textId="5C2BA605" w:rsidR="00B17493" w:rsidRPr="0098718E" w:rsidRDefault="00B17493" w:rsidP="00B17493">
      <w:pPr>
        <w:pStyle w:val="PlainText"/>
        <w:rPr>
          <w:rFonts w:ascii="Courier New" w:hAnsi="Courier New" w:cs="Courier New"/>
          <w:lang w:val="da-DK"/>
        </w:rPr>
      </w:pPr>
      <w:commentRangeStart w:id="64"/>
      <w:r w:rsidRPr="0098718E">
        <w:rPr>
          <w:rFonts w:ascii="Courier New" w:hAnsi="Courier New" w:cs="Courier New"/>
          <w:lang w:val="da-DK"/>
        </w:rPr>
        <w:lastRenderedPageBreak/>
        <w:t xml:space="preserve">A: </w:t>
      </w:r>
      <w:commentRangeStart w:id="65"/>
      <w:r w:rsidRPr="0098718E">
        <w:rPr>
          <w:rFonts w:ascii="Courier New" w:hAnsi="Courier New" w:cs="Courier New"/>
          <w:lang w:val="da-DK"/>
        </w:rPr>
        <w:t>Det handler primært om at jeg ikke kender den endnu. På et tidspunkt når man har siddet med den i en times tid at det er ligesom at man får en step learning curve</w:t>
      </w:r>
      <w:commentRangeEnd w:id="65"/>
      <w:r w:rsidR="00F21B88">
        <w:rPr>
          <w:rStyle w:val="CommentReference"/>
          <w:rFonts w:asciiTheme="minorHAnsi" w:hAnsiTheme="minorHAnsi"/>
        </w:rPr>
        <w:commentReference w:id="65"/>
      </w:r>
      <w:r w:rsidRPr="0098718E">
        <w:rPr>
          <w:rFonts w:ascii="Courier New" w:hAnsi="Courier New" w:cs="Courier New"/>
          <w:lang w:val="da-DK"/>
        </w:rPr>
        <w:t xml:space="preserve">. Det tror jeg er ved mange af de ting som er mindet ved både nybegyndere og elektronik nørder. </w:t>
      </w:r>
      <w:commentRangeStart w:id="66"/>
      <w:r w:rsidRPr="0098718E">
        <w:rPr>
          <w:rFonts w:ascii="Courier New" w:hAnsi="Courier New" w:cs="Courier New"/>
          <w:lang w:val="da-DK"/>
        </w:rPr>
        <w:t xml:space="preserve">Det med at du kan virkeligt går i dybden med den - Det virke det som om. </w:t>
      </w:r>
      <w:commentRangeEnd w:id="66"/>
      <w:r w:rsidR="00F21B88">
        <w:rPr>
          <w:rStyle w:val="CommentReference"/>
          <w:rFonts w:asciiTheme="minorHAnsi" w:hAnsiTheme="minorHAnsi"/>
        </w:rPr>
        <w:commentReference w:id="66"/>
      </w:r>
      <w:commentRangeStart w:id="67"/>
      <w:r w:rsidRPr="0098718E">
        <w:rPr>
          <w:rFonts w:ascii="Courier New" w:hAnsi="Courier New" w:cs="Courier New"/>
          <w:lang w:val="da-DK"/>
        </w:rPr>
        <w:t xml:space="preserve">Men du kan også bare, scrate overfladen også sagtens bruge produktet på den måde. </w:t>
      </w:r>
      <w:commentRangeEnd w:id="64"/>
      <w:commentRangeEnd w:id="67"/>
      <w:r w:rsidR="00924424">
        <w:rPr>
          <w:rStyle w:val="CommentReference"/>
          <w:rFonts w:asciiTheme="minorHAnsi" w:hAnsiTheme="minorHAnsi"/>
        </w:rPr>
        <w:commentReference w:id="64"/>
      </w:r>
      <w:r w:rsidR="00F21B88">
        <w:rPr>
          <w:rStyle w:val="CommentReference"/>
          <w:rFonts w:asciiTheme="minorHAnsi" w:hAnsiTheme="minorHAnsi"/>
        </w:rPr>
        <w:commentReference w:id="67"/>
      </w:r>
    </w:p>
    <w:p w14:paraId="4499374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Også har du satisfying. </w:t>
      </w:r>
    </w:p>
    <w:p w14:paraId="44E9B418" w14:textId="679F92AE" w:rsidR="00B17493" w:rsidRPr="0098718E" w:rsidRDefault="00B17493" w:rsidP="00B17493">
      <w:pPr>
        <w:pStyle w:val="PlainText"/>
        <w:rPr>
          <w:rFonts w:ascii="Courier New" w:hAnsi="Courier New" w:cs="Courier New"/>
          <w:lang w:val="da-DK"/>
        </w:rPr>
      </w:pPr>
      <w:commentRangeStart w:id="68"/>
      <w:r w:rsidRPr="0098718E">
        <w:rPr>
          <w:rFonts w:ascii="Courier New" w:hAnsi="Courier New" w:cs="Courier New"/>
          <w:lang w:val="da-DK"/>
        </w:rPr>
        <w:t xml:space="preserve">A: At det den er high quality og den er powerfull. Den er bare dejlig at rør ved, pæn at se på, den er bare tilfredsstillende at arbejde på den. </w:t>
      </w:r>
      <w:commentRangeEnd w:id="68"/>
      <w:r w:rsidR="00414245">
        <w:rPr>
          <w:rStyle w:val="CommentReference"/>
          <w:rFonts w:asciiTheme="minorHAnsi" w:hAnsiTheme="minorHAnsi"/>
        </w:rPr>
        <w:commentReference w:id="68"/>
      </w:r>
    </w:p>
    <w:p w14:paraId="54AEE3BF" w14:textId="77777777" w:rsidR="00B17493" w:rsidRPr="0098718E" w:rsidRDefault="00B17493" w:rsidP="00B17493">
      <w:pPr>
        <w:pStyle w:val="PlainText"/>
        <w:rPr>
          <w:rFonts w:ascii="Courier New" w:hAnsi="Courier New" w:cs="Courier New"/>
          <w:lang w:val="da-DK"/>
        </w:rPr>
      </w:pPr>
    </w:p>
    <w:p w14:paraId="5463E6DC" w14:textId="77777777" w:rsidR="00B17493" w:rsidRPr="0098718E" w:rsidRDefault="00B17493" w:rsidP="00B17493">
      <w:pPr>
        <w:pStyle w:val="PlainText"/>
        <w:rPr>
          <w:rFonts w:ascii="Courier New" w:hAnsi="Courier New" w:cs="Courier New"/>
          <w:lang w:val="da-DK"/>
        </w:rPr>
      </w:pPr>
    </w:p>
    <w:p w14:paraId="179C62E9"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01-02 Headrush</w:t>
      </w:r>
    </w:p>
    <w:p w14:paraId="658B4814" w14:textId="77777777" w:rsidR="00B17493" w:rsidRPr="0098718E" w:rsidRDefault="00B17493" w:rsidP="00B17493">
      <w:pPr>
        <w:pStyle w:val="PlainText"/>
        <w:rPr>
          <w:rFonts w:ascii="Courier New" w:hAnsi="Courier New" w:cs="Courier New"/>
          <w:lang w:val="da-DK"/>
        </w:rPr>
      </w:pPr>
      <w:r w:rsidRPr="00B17493">
        <w:rPr>
          <w:rFonts w:ascii="Courier New" w:hAnsi="Courier New" w:cs="Courier New"/>
        </w:rPr>
        <w:t xml:space="preserve">%%%% The experimenter hands out the SUS questionnaire, and the participant want to say why he choose as he did. </w:t>
      </w:r>
      <w:r w:rsidRPr="0098718E">
        <w:rPr>
          <w:rFonts w:ascii="Courier New" w:hAnsi="Courier New" w:cs="Courier New"/>
          <w:lang w:val="da-DK"/>
        </w:rPr>
        <w:t>%%%%</w:t>
      </w:r>
    </w:p>
    <w:p w14:paraId="2B591364" w14:textId="77777777" w:rsidR="00B17493" w:rsidRPr="0098718E" w:rsidRDefault="00B17493" w:rsidP="00B17493">
      <w:pPr>
        <w:pStyle w:val="PlainText"/>
        <w:rPr>
          <w:rFonts w:ascii="Courier New" w:hAnsi="Courier New" w:cs="Courier New"/>
          <w:lang w:val="da-DK"/>
        </w:rPr>
      </w:pPr>
    </w:p>
    <w:p w14:paraId="13499AE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Du har valgt powerfull</w:t>
      </w:r>
    </w:p>
    <w:p w14:paraId="09C94766" w14:textId="5D70C5F9" w:rsidR="00B17493" w:rsidRPr="0098718E" w:rsidRDefault="00B17493" w:rsidP="00B17493">
      <w:pPr>
        <w:pStyle w:val="PlainText"/>
        <w:rPr>
          <w:rFonts w:ascii="Courier New" w:hAnsi="Courier New" w:cs="Courier New"/>
          <w:lang w:val="da-DK"/>
        </w:rPr>
      </w:pPr>
      <w:commentRangeStart w:id="69"/>
      <w:r w:rsidRPr="0098718E">
        <w:rPr>
          <w:rFonts w:ascii="Courier New" w:hAnsi="Courier New" w:cs="Courier New"/>
          <w:lang w:val="da-DK"/>
        </w:rPr>
        <w:t xml:space="preserve">A: </w:t>
      </w:r>
      <w:commentRangeStart w:id="70"/>
      <w:r w:rsidRPr="0098718E">
        <w:rPr>
          <w:rFonts w:ascii="Courier New" w:hAnsi="Courier New" w:cs="Courier New"/>
          <w:lang w:val="da-DK"/>
        </w:rPr>
        <w:t xml:space="preserve">Her sidder der en touch skærm i, og derfor er den MERE powerfull, af en eller anden grund, jeg ved ikke helt hvorfor. </w:t>
      </w:r>
      <w:commentRangeEnd w:id="70"/>
      <w:r w:rsidR="00050F65">
        <w:rPr>
          <w:rStyle w:val="CommentReference"/>
          <w:rFonts w:asciiTheme="minorHAnsi" w:hAnsiTheme="minorHAnsi"/>
        </w:rPr>
        <w:commentReference w:id="70"/>
      </w:r>
      <w:r w:rsidRPr="0098718E">
        <w:rPr>
          <w:rFonts w:ascii="Courier New" w:hAnsi="Courier New" w:cs="Courier New"/>
          <w:lang w:val="da-DK"/>
        </w:rPr>
        <w:t xml:space="preserve">Men. </w:t>
      </w:r>
      <w:commentRangeStart w:id="71"/>
      <w:r w:rsidRPr="0098718E">
        <w:rPr>
          <w:rFonts w:ascii="Courier New" w:hAnsi="Courier New" w:cs="Courier New"/>
          <w:lang w:val="da-DK"/>
        </w:rPr>
        <w:t>Det virker som om at du har uanede mænger af kapacitet til at putte effekter ind</w:t>
      </w:r>
      <w:commentRangeEnd w:id="71"/>
      <w:r w:rsidR="009F5B77">
        <w:rPr>
          <w:rStyle w:val="CommentReference"/>
          <w:rFonts w:asciiTheme="minorHAnsi" w:hAnsiTheme="minorHAnsi"/>
        </w:rPr>
        <w:commentReference w:id="71"/>
      </w:r>
      <w:r w:rsidRPr="0098718E">
        <w:rPr>
          <w:rFonts w:ascii="Courier New" w:hAnsi="Courier New" w:cs="Courier New"/>
          <w:lang w:val="da-DK"/>
        </w:rPr>
        <w:t xml:space="preserve">, </w:t>
      </w:r>
      <w:commentRangeStart w:id="72"/>
      <w:r w:rsidRPr="0098718E">
        <w:rPr>
          <w:rFonts w:ascii="Courier New" w:hAnsi="Courier New" w:cs="Courier New"/>
          <w:lang w:val="da-DK"/>
        </w:rPr>
        <w:t xml:space="preserve">du kan gøre hvad ud har lyst til, rykke rundt med dem. Ja, der er ikke sådan noget der hakker i systemet. Det virker meget som en workhorse. </w:t>
      </w:r>
      <w:commentRangeEnd w:id="69"/>
      <w:commentRangeEnd w:id="72"/>
      <w:r w:rsidR="00C44FFE">
        <w:rPr>
          <w:rStyle w:val="CommentReference"/>
          <w:rFonts w:asciiTheme="minorHAnsi" w:hAnsiTheme="minorHAnsi"/>
        </w:rPr>
        <w:commentReference w:id="69"/>
      </w:r>
      <w:r w:rsidR="009F5B77">
        <w:rPr>
          <w:rStyle w:val="CommentReference"/>
          <w:rFonts w:asciiTheme="minorHAnsi" w:hAnsiTheme="minorHAnsi"/>
        </w:rPr>
        <w:commentReference w:id="72"/>
      </w:r>
    </w:p>
    <w:p w14:paraId="09C4CA9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Du har også sat fast på</w:t>
      </w:r>
    </w:p>
    <w:p w14:paraId="5D9D58C6" w14:textId="0A3E10A1" w:rsidR="00B17493" w:rsidRPr="002C7AAE" w:rsidRDefault="00B17493" w:rsidP="00B17493">
      <w:pPr>
        <w:pStyle w:val="PlainText"/>
        <w:rPr>
          <w:rFonts w:ascii="Courier New" w:hAnsi="Courier New" w:cs="Courier New"/>
        </w:rPr>
      </w:pPr>
      <w:commentRangeStart w:id="73"/>
      <w:r w:rsidRPr="0098718E">
        <w:rPr>
          <w:rFonts w:ascii="Courier New" w:hAnsi="Courier New" w:cs="Courier New"/>
          <w:lang w:val="da-DK"/>
        </w:rPr>
        <w:t xml:space="preserve">A: </w:t>
      </w:r>
      <w:commentRangeStart w:id="74"/>
      <w:r w:rsidRPr="0098718E">
        <w:rPr>
          <w:rFonts w:ascii="Courier New" w:hAnsi="Courier New" w:cs="Courier New"/>
          <w:lang w:val="da-DK"/>
        </w:rPr>
        <w:t xml:space="preserve">Det hele gik meget mere hurtigt, undtagen da jeg skulle rykke rundt på switchne. </w:t>
      </w:r>
      <w:commentRangeEnd w:id="74"/>
      <w:r w:rsidR="009F5B77">
        <w:rPr>
          <w:rStyle w:val="CommentReference"/>
          <w:rFonts w:asciiTheme="minorHAnsi" w:hAnsiTheme="minorHAnsi"/>
        </w:rPr>
        <w:commentReference w:id="74"/>
      </w:r>
      <w:r w:rsidRPr="002C7AAE">
        <w:rPr>
          <w:rFonts w:ascii="Courier New" w:hAnsi="Courier New" w:cs="Courier New"/>
        </w:rPr>
        <w:t>p</w:t>
      </w:r>
      <w:commentRangeEnd w:id="73"/>
      <w:r w:rsidR="002A49D6">
        <w:rPr>
          <w:rStyle w:val="CommentReference"/>
          <w:rFonts w:asciiTheme="minorHAnsi" w:hAnsiTheme="minorHAnsi"/>
        </w:rPr>
        <w:commentReference w:id="73"/>
      </w:r>
    </w:p>
    <w:p w14:paraId="7863942B"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(The participant begins to explain the next word)</w:t>
      </w:r>
    </w:p>
    <w:p w14:paraId="1F383992" w14:textId="397AE2E8" w:rsidR="00B17493" w:rsidRPr="0098718E" w:rsidRDefault="00B17493" w:rsidP="00B17493">
      <w:pPr>
        <w:pStyle w:val="PlainText"/>
        <w:rPr>
          <w:rFonts w:ascii="Courier New" w:hAnsi="Courier New" w:cs="Courier New"/>
          <w:lang w:val="da-DK"/>
        </w:rPr>
      </w:pPr>
      <w:commentRangeStart w:id="75"/>
      <w:r w:rsidRPr="002C7AAE">
        <w:rPr>
          <w:rFonts w:ascii="Courier New" w:hAnsi="Courier New" w:cs="Courier New"/>
        </w:rPr>
        <w:t xml:space="preserve">A: </w:t>
      </w:r>
      <w:commentRangeStart w:id="76"/>
      <w:r w:rsidRPr="002C7AAE">
        <w:rPr>
          <w:rFonts w:ascii="Courier New" w:hAnsi="Courier New" w:cs="Courier New"/>
        </w:rPr>
        <w:t xml:space="preserve">Jeg tror også at det handler lidt om det pridictiable i den. </w:t>
      </w:r>
      <w:r w:rsidRPr="0098718E">
        <w:rPr>
          <w:rFonts w:ascii="Courier New" w:hAnsi="Courier New" w:cs="Courier New"/>
          <w:lang w:val="da-DK"/>
        </w:rPr>
        <w:t xml:space="preserve">Da jeg kiggede på den først (helix), det ligner det effekt system Logic har, og jeg er vant til at arbejde i Logic, så gav det meget god mening at det sådan workflowet var på en eller anden måde. Jeg tror det er pga. bloks, det ligner meget hinanden og have effekter på, - Hedder pedalboards i logic.  </w:t>
      </w:r>
      <w:commentRangeEnd w:id="75"/>
      <w:commentRangeEnd w:id="76"/>
      <w:r w:rsidR="003B7303">
        <w:rPr>
          <w:rStyle w:val="CommentReference"/>
          <w:rFonts w:asciiTheme="minorHAnsi" w:hAnsiTheme="minorHAnsi"/>
        </w:rPr>
        <w:commentReference w:id="75"/>
      </w:r>
      <w:r w:rsidR="009F5B77">
        <w:rPr>
          <w:rStyle w:val="CommentReference"/>
          <w:rFonts w:asciiTheme="minorHAnsi" w:hAnsiTheme="minorHAnsi"/>
        </w:rPr>
        <w:commentReference w:id="76"/>
      </w:r>
    </w:p>
    <w:p w14:paraId="4B056AEF"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(The participant begins to explain the next word)</w:t>
      </w:r>
    </w:p>
    <w:p w14:paraId="29E424F3" w14:textId="5A8DAAF4" w:rsidR="00B17493" w:rsidRPr="0098718E" w:rsidRDefault="00B17493" w:rsidP="00B17493">
      <w:pPr>
        <w:pStyle w:val="PlainText"/>
        <w:rPr>
          <w:rFonts w:ascii="Courier New" w:hAnsi="Courier New" w:cs="Courier New"/>
          <w:lang w:val="da-DK"/>
        </w:rPr>
      </w:pPr>
      <w:commentRangeStart w:id="77"/>
      <w:r w:rsidRPr="0098718E">
        <w:rPr>
          <w:rFonts w:ascii="Courier New" w:hAnsi="Courier New" w:cs="Courier New"/>
          <w:lang w:val="da-DK"/>
        </w:rPr>
        <w:t xml:space="preserve">A: </w:t>
      </w:r>
      <w:commentRangeStart w:id="78"/>
      <w:r w:rsidRPr="0098718E">
        <w:rPr>
          <w:rFonts w:ascii="Courier New" w:hAnsi="Courier New" w:cs="Courier New"/>
          <w:lang w:val="da-DK"/>
        </w:rPr>
        <w:t xml:space="preserve">Professionel, fordi det virker som en du kan turner med, ligesom den anden. </w:t>
      </w:r>
      <w:commentRangeEnd w:id="78"/>
      <w:r w:rsidR="009F5B77">
        <w:rPr>
          <w:rStyle w:val="CommentReference"/>
          <w:rFonts w:asciiTheme="minorHAnsi" w:hAnsiTheme="minorHAnsi"/>
        </w:rPr>
        <w:commentReference w:id="78"/>
      </w:r>
      <w:commentRangeStart w:id="79"/>
      <w:r w:rsidRPr="0098718E">
        <w:rPr>
          <w:rFonts w:ascii="Courier New" w:hAnsi="Courier New" w:cs="Courier New"/>
          <w:lang w:val="da-DK"/>
        </w:rPr>
        <w:t>Og jeg syns de switches der er på den der (Headrush), er ikke så "wooply".</w:t>
      </w:r>
      <w:commentRangeStart w:id="80"/>
      <w:commentRangeEnd w:id="77"/>
      <w:commentRangeEnd w:id="79"/>
      <w:r w:rsidR="00923060">
        <w:rPr>
          <w:rStyle w:val="CommentReference"/>
          <w:rFonts w:asciiTheme="minorHAnsi" w:hAnsiTheme="minorHAnsi"/>
        </w:rPr>
        <w:commentReference w:id="77"/>
      </w:r>
      <w:r w:rsidR="009F5B77">
        <w:rPr>
          <w:rStyle w:val="CommentReference"/>
          <w:rFonts w:asciiTheme="minorHAnsi" w:hAnsiTheme="minorHAnsi"/>
        </w:rPr>
        <w:commentReference w:id="79"/>
      </w:r>
      <w:r w:rsidRPr="0098718E">
        <w:rPr>
          <w:rFonts w:ascii="Courier New" w:hAnsi="Courier New" w:cs="Courier New"/>
          <w:lang w:val="da-DK"/>
        </w:rPr>
        <w:t xml:space="preserve"> </w:t>
      </w:r>
      <w:commentRangeStart w:id="81"/>
      <w:r w:rsidRPr="0098718E">
        <w:rPr>
          <w:rFonts w:ascii="Courier New" w:hAnsi="Courier New" w:cs="Courier New"/>
          <w:lang w:val="da-DK"/>
        </w:rPr>
        <w:t xml:space="preserve">Men så ville minus være at den har touchskærm. Jeg kunne godt forstille mig at jeg kunne tabe et sliderør eller et eller andet. Så ville den nok være lidt useless.  </w:t>
      </w:r>
      <w:commentRangeEnd w:id="80"/>
      <w:commentRangeEnd w:id="81"/>
      <w:r w:rsidR="00744F49">
        <w:rPr>
          <w:rStyle w:val="CommentReference"/>
          <w:rFonts w:asciiTheme="minorHAnsi" w:hAnsiTheme="minorHAnsi"/>
        </w:rPr>
        <w:commentReference w:id="80"/>
      </w:r>
      <w:r w:rsidR="009F5B77">
        <w:rPr>
          <w:rStyle w:val="CommentReference"/>
          <w:rFonts w:asciiTheme="minorHAnsi" w:hAnsiTheme="minorHAnsi"/>
        </w:rPr>
        <w:commentReference w:id="81"/>
      </w:r>
    </w:p>
    <w:p w14:paraId="306A34C0" w14:textId="5931C958" w:rsidR="00B17493" w:rsidRPr="0098718E" w:rsidRDefault="00B17493" w:rsidP="00B17493">
      <w:pPr>
        <w:pStyle w:val="PlainText"/>
        <w:rPr>
          <w:rFonts w:ascii="Courier New" w:hAnsi="Courier New" w:cs="Courier New"/>
          <w:lang w:val="da-DK"/>
        </w:rPr>
      </w:pPr>
      <w:commentRangeStart w:id="82"/>
      <w:commentRangeStart w:id="83"/>
      <w:r w:rsidRPr="0098718E">
        <w:rPr>
          <w:rFonts w:ascii="Courier New" w:hAnsi="Courier New" w:cs="Courier New"/>
          <w:lang w:val="da-DK"/>
        </w:rPr>
        <w:t xml:space="preserve">Ikke helt så professionel som den anden. </w:t>
      </w:r>
      <w:commentRangeEnd w:id="82"/>
      <w:commentRangeEnd w:id="83"/>
      <w:r w:rsidR="003A1D15">
        <w:rPr>
          <w:rStyle w:val="CommentReference"/>
          <w:rFonts w:asciiTheme="minorHAnsi" w:hAnsiTheme="minorHAnsi"/>
        </w:rPr>
        <w:commentReference w:id="83"/>
      </w:r>
      <w:r w:rsidR="007D428B">
        <w:rPr>
          <w:rStyle w:val="CommentReference"/>
          <w:rFonts w:asciiTheme="minorHAnsi" w:hAnsiTheme="minorHAnsi"/>
        </w:rPr>
        <w:commentReference w:id="82"/>
      </w:r>
    </w:p>
    <w:p w14:paraId="7576859C"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(The participant begins to explain the next word)</w:t>
      </w:r>
    </w:p>
    <w:p w14:paraId="5EF0A609" w14:textId="73E22B31" w:rsidR="00B17493" w:rsidRPr="0098718E" w:rsidRDefault="00B17493" w:rsidP="00B17493">
      <w:pPr>
        <w:pStyle w:val="PlainText"/>
        <w:rPr>
          <w:rFonts w:ascii="Courier New" w:hAnsi="Courier New" w:cs="Courier New"/>
          <w:lang w:val="da-DK"/>
        </w:rPr>
      </w:pPr>
      <w:commentRangeStart w:id="84"/>
      <w:r w:rsidRPr="0098718E">
        <w:rPr>
          <w:rFonts w:ascii="Courier New" w:hAnsi="Courier New" w:cs="Courier New"/>
          <w:lang w:val="da-DK"/>
        </w:rPr>
        <w:t xml:space="preserve">A: </w:t>
      </w:r>
      <w:commentRangeStart w:id="85"/>
      <w:r w:rsidRPr="0098718E">
        <w:rPr>
          <w:rFonts w:ascii="Courier New" w:hAnsi="Courier New" w:cs="Courier New"/>
          <w:lang w:val="da-DK"/>
        </w:rPr>
        <w:t>Den virker meget usefull. Der kunne man rigtig hurtig eksperimenter med rækkefølger. Her kan man rykke den over rent fysisk(med touch).</w:t>
      </w:r>
      <w:commentRangeEnd w:id="84"/>
      <w:r w:rsidRPr="0098718E">
        <w:rPr>
          <w:rFonts w:ascii="Courier New" w:hAnsi="Courier New" w:cs="Courier New"/>
          <w:lang w:val="da-DK"/>
        </w:rPr>
        <w:t xml:space="preserve"> </w:t>
      </w:r>
      <w:commentRangeEnd w:id="85"/>
      <w:r w:rsidR="00920EEB">
        <w:rPr>
          <w:rStyle w:val="CommentReference"/>
          <w:rFonts w:asciiTheme="minorHAnsi" w:hAnsiTheme="minorHAnsi"/>
        </w:rPr>
        <w:commentReference w:id="84"/>
      </w:r>
      <w:r w:rsidR="007D428B">
        <w:rPr>
          <w:rStyle w:val="CommentReference"/>
          <w:rFonts w:asciiTheme="minorHAnsi" w:hAnsiTheme="minorHAnsi"/>
        </w:rPr>
        <w:commentReference w:id="85"/>
      </w:r>
      <w:commentRangeStart w:id="86"/>
      <w:commentRangeStart w:id="87"/>
      <w:r w:rsidRPr="0098718E">
        <w:rPr>
          <w:rFonts w:ascii="Courier New" w:hAnsi="Courier New" w:cs="Courier New"/>
          <w:lang w:val="da-DK"/>
        </w:rPr>
        <w:t>Det kunne jeg godt tænke mig, at den måde man ligesom har lyst til at prøve effekter af på, med et lille swipe med fingeren.</w:t>
      </w:r>
      <w:commentRangeEnd w:id="86"/>
      <w:r w:rsidR="007D428B">
        <w:rPr>
          <w:rStyle w:val="CommentReference"/>
          <w:rFonts w:asciiTheme="minorHAnsi" w:hAnsiTheme="minorHAnsi"/>
        </w:rPr>
        <w:commentReference w:id="86"/>
      </w:r>
      <w:r w:rsidRPr="0098718E">
        <w:rPr>
          <w:rFonts w:ascii="Courier New" w:hAnsi="Courier New" w:cs="Courier New"/>
          <w:lang w:val="da-DK"/>
        </w:rPr>
        <w:t xml:space="preserve"> Det syntes jeg var meget fedt. </w:t>
      </w:r>
      <w:commentRangeStart w:id="88"/>
      <w:commentRangeEnd w:id="87"/>
      <w:r w:rsidR="00786230">
        <w:rPr>
          <w:rStyle w:val="CommentReference"/>
          <w:rFonts w:asciiTheme="minorHAnsi" w:hAnsiTheme="minorHAnsi"/>
        </w:rPr>
        <w:commentReference w:id="87"/>
      </w:r>
      <w:commentRangeStart w:id="89"/>
      <w:r w:rsidRPr="0098718E">
        <w:rPr>
          <w:rFonts w:ascii="Courier New" w:hAnsi="Courier New" w:cs="Courier New"/>
          <w:lang w:val="da-DK"/>
        </w:rPr>
        <w:t xml:space="preserve">Den er ret godt tænkt at der kun er to store knapper, som du højst sansyndeligt kommer til at bruge live. </w:t>
      </w:r>
      <w:commentRangeEnd w:id="89"/>
      <w:r w:rsidR="007D428B">
        <w:rPr>
          <w:rStyle w:val="CommentReference"/>
          <w:rFonts w:asciiTheme="minorHAnsi" w:hAnsiTheme="minorHAnsi"/>
        </w:rPr>
        <w:commentReference w:id="89"/>
      </w:r>
      <w:r w:rsidRPr="0098718E">
        <w:rPr>
          <w:rFonts w:ascii="Courier New" w:hAnsi="Courier New" w:cs="Courier New"/>
          <w:lang w:val="da-DK"/>
        </w:rPr>
        <w:t xml:space="preserve">Hvor det mest er bare noget andet "pursvasife?" mix og sådan noget. </w:t>
      </w:r>
      <w:commentRangeEnd w:id="88"/>
      <w:r w:rsidR="00DD0DB8">
        <w:rPr>
          <w:rStyle w:val="CommentReference"/>
          <w:rFonts w:asciiTheme="minorHAnsi" w:hAnsiTheme="minorHAnsi"/>
        </w:rPr>
        <w:commentReference w:id="88"/>
      </w:r>
    </w:p>
    <w:p w14:paraId="511E848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Det ville nok være nemt at spille mere live. </w:t>
      </w:r>
    </w:p>
    <w:p w14:paraId="1AD01AE6" w14:textId="77777777" w:rsidR="00B17493" w:rsidRPr="0098718E" w:rsidRDefault="00B17493" w:rsidP="00B17493">
      <w:pPr>
        <w:pStyle w:val="PlainText"/>
        <w:rPr>
          <w:rFonts w:ascii="Courier New" w:hAnsi="Courier New" w:cs="Courier New"/>
          <w:lang w:val="da-DK"/>
        </w:rPr>
      </w:pPr>
    </w:p>
    <w:p w14:paraId="3CA49ED4"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[03:20]</w:t>
      </w:r>
    </w:p>
    <w:p w14:paraId="126E0A7A" w14:textId="77777777" w:rsidR="00B17493" w:rsidRPr="0098718E" w:rsidRDefault="00B17493" w:rsidP="00B17493">
      <w:pPr>
        <w:pStyle w:val="PlainText"/>
        <w:rPr>
          <w:rFonts w:ascii="Courier New" w:hAnsi="Courier New" w:cs="Courier New"/>
          <w:lang w:val="da-DK"/>
        </w:rPr>
      </w:pPr>
      <w:r w:rsidRPr="00B17493">
        <w:rPr>
          <w:rFonts w:ascii="Courier New" w:hAnsi="Courier New" w:cs="Courier New"/>
        </w:rPr>
        <w:t xml:space="preserve">%%%% The experimenter moves into the last part of the experiment evulation - Exit interview. </w:t>
      </w:r>
      <w:r w:rsidRPr="0098718E">
        <w:rPr>
          <w:rFonts w:ascii="Courier New" w:hAnsi="Courier New" w:cs="Courier New"/>
          <w:lang w:val="da-DK"/>
        </w:rPr>
        <w:t>%%%%</w:t>
      </w:r>
    </w:p>
    <w:p w14:paraId="2294AD8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Hvis nu du sikke vælge en af de her to, hvad for en skulle du så vælge?</w:t>
      </w:r>
    </w:p>
    <w:p w14:paraId="3CD211A0" w14:textId="73E3D3F0" w:rsidR="00B17493" w:rsidRPr="0098718E" w:rsidRDefault="00B17493" w:rsidP="00B17493">
      <w:pPr>
        <w:pStyle w:val="PlainText"/>
        <w:rPr>
          <w:rFonts w:ascii="Courier New" w:hAnsi="Courier New" w:cs="Courier New"/>
          <w:lang w:val="da-DK"/>
        </w:rPr>
      </w:pPr>
      <w:commentRangeStart w:id="90"/>
      <w:r w:rsidRPr="0098718E">
        <w:rPr>
          <w:rFonts w:ascii="Courier New" w:hAnsi="Courier New" w:cs="Courier New"/>
          <w:lang w:val="da-DK"/>
        </w:rPr>
        <w:t xml:space="preserve">A: </w:t>
      </w:r>
      <w:commentRangeStart w:id="91"/>
      <w:r w:rsidRPr="0098718E">
        <w:rPr>
          <w:rFonts w:ascii="Courier New" w:hAnsi="Courier New" w:cs="Courier New"/>
          <w:lang w:val="da-DK"/>
        </w:rPr>
        <w:t xml:space="preserve">Jeg tror udmelbart at jeg ville vælge headrushen. Først og fremmest at du kan eksperimenter så meget med det. </w:t>
      </w:r>
      <w:commentRangeStart w:id="92"/>
      <w:commentRangeEnd w:id="90"/>
      <w:r w:rsidR="0019120A">
        <w:rPr>
          <w:rStyle w:val="CommentReference"/>
          <w:rFonts w:asciiTheme="minorHAnsi" w:hAnsiTheme="minorHAnsi"/>
        </w:rPr>
        <w:commentReference w:id="90"/>
      </w:r>
      <w:r w:rsidRPr="0098718E">
        <w:rPr>
          <w:rFonts w:ascii="Courier New" w:hAnsi="Courier New" w:cs="Courier New"/>
          <w:lang w:val="da-DK"/>
        </w:rPr>
        <w:t xml:space="preserve">Men hvis jeg skulle udelukkende bruge den til at turner med, så ville jeg vælge Helix. Fordi den ikke er </w:t>
      </w:r>
      <w:r w:rsidRPr="0098718E">
        <w:rPr>
          <w:rFonts w:ascii="Courier New" w:hAnsi="Courier New" w:cs="Courier New"/>
          <w:lang w:val="da-DK"/>
        </w:rPr>
        <w:lastRenderedPageBreak/>
        <w:t>så afhængig af skærmen. - Altså touch, som den anden er. (Du er bange for at den er skrøbelig), ja, lige præcis. At der ville falde et eller andet ned på den...</w:t>
      </w:r>
      <w:commentRangeEnd w:id="91"/>
      <w:commentRangeEnd w:id="92"/>
      <w:r w:rsidR="00954B04">
        <w:rPr>
          <w:rStyle w:val="CommentReference"/>
          <w:rFonts w:asciiTheme="minorHAnsi" w:hAnsiTheme="minorHAnsi"/>
        </w:rPr>
        <w:commentReference w:id="92"/>
      </w:r>
      <w:r w:rsidR="006D72B1">
        <w:rPr>
          <w:rStyle w:val="CommentReference"/>
          <w:rFonts w:asciiTheme="minorHAnsi" w:hAnsiTheme="minorHAnsi"/>
        </w:rPr>
        <w:commentReference w:id="91"/>
      </w:r>
    </w:p>
    <w:p w14:paraId="61FAEB15" w14:textId="5C208C21" w:rsidR="00B17493" w:rsidRPr="0098718E" w:rsidRDefault="00B17493" w:rsidP="00B17493">
      <w:pPr>
        <w:pStyle w:val="PlainText"/>
        <w:rPr>
          <w:rFonts w:ascii="Courier New" w:hAnsi="Courier New" w:cs="Courier New"/>
          <w:lang w:val="da-DK"/>
        </w:rPr>
      </w:pPr>
      <w:commentRangeStart w:id="93"/>
      <w:commentRangeStart w:id="94"/>
      <w:r w:rsidRPr="0098718E">
        <w:rPr>
          <w:rFonts w:ascii="Courier New" w:hAnsi="Courier New" w:cs="Courier New"/>
          <w:lang w:val="da-DK"/>
        </w:rPr>
        <w:t xml:space="preserve">Men hvis jeg skulle have den der hjemme, så ville jeg helt sikker vælge Headrushen. Den virker mere intuitivt og passer bedre i mit workflow. </w:t>
      </w:r>
      <w:commentRangeEnd w:id="93"/>
      <w:commentRangeEnd w:id="94"/>
      <w:r w:rsidR="00386A4D">
        <w:rPr>
          <w:rStyle w:val="CommentReference"/>
          <w:rFonts w:asciiTheme="minorHAnsi" w:hAnsiTheme="minorHAnsi"/>
        </w:rPr>
        <w:commentReference w:id="94"/>
      </w:r>
      <w:r w:rsidR="006D72B1">
        <w:rPr>
          <w:rStyle w:val="CommentReference"/>
          <w:rFonts w:asciiTheme="minorHAnsi" w:hAnsiTheme="minorHAnsi"/>
        </w:rPr>
        <w:commentReference w:id="93"/>
      </w:r>
    </w:p>
    <w:p w14:paraId="72197B2A" w14:textId="77777777" w:rsidR="00B17493" w:rsidRPr="0098718E" w:rsidRDefault="00B17493" w:rsidP="00B17493">
      <w:pPr>
        <w:pStyle w:val="PlainText"/>
        <w:rPr>
          <w:rFonts w:ascii="Courier New" w:hAnsi="Courier New" w:cs="Courier New"/>
          <w:lang w:val="da-DK"/>
        </w:rPr>
      </w:pPr>
    </w:p>
    <w:p w14:paraId="5696E1B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Procs and cons ved systemerne</w:t>
      </w:r>
    </w:p>
    <w:p w14:paraId="755EBD4A" w14:textId="668C97BA" w:rsidR="00B17493" w:rsidRPr="0098718E" w:rsidRDefault="00B17493" w:rsidP="00B17493">
      <w:pPr>
        <w:pStyle w:val="PlainText"/>
        <w:rPr>
          <w:rFonts w:ascii="Courier New" w:hAnsi="Courier New" w:cs="Courier New"/>
          <w:lang w:val="da-DK"/>
        </w:rPr>
      </w:pPr>
      <w:commentRangeStart w:id="95"/>
      <w:r w:rsidRPr="0098718E">
        <w:rPr>
          <w:rFonts w:ascii="Courier New" w:hAnsi="Courier New" w:cs="Courier New"/>
          <w:lang w:val="da-DK"/>
        </w:rPr>
        <w:t xml:space="preserve">A: Skærmen sammenlignet med hinanden. </w:t>
      </w:r>
      <w:r w:rsidRPr="00B17493">
        <w:rPr>
          <w:rFonts w:ascii="Courier New" w:hAnsi="Courier New" w:cs="Courier New"/>
        </w:rPr>
        <w:t xml:space="preserve">[04:46] Something is shown for the camera, about modulation of something. </w:t>
      </w:r>
      <w:r w:rsidRPr="0098718E">
        <w:rPr>
          <w:rFonts w:ascii="Courier New" w:hAnsi="Courier New" w:cs="Courier New"/>
          <w:lang w:val="da-DK"/>
        </w:rPr>
        <w:t xml:space="preserve">Du kan bare se at du har noget modulasion du kan ikke se om det er "talmalov?, cours?". Men på den anden står det rimeligt tydeligt med bogstaver hvad det er. </w:t>
      </w:r>
      <w:commentRangeStart w:id="96"/>
      <w:commentRangeEnd w:id="95"/>
      <w:del w:id="97" w:author="Alexander Flyvholm Povlsen" w:date="2018-05-17T09:53:00Z">
        <w:r w:rsidR="006D72B1">
          <w:rPr>
            <w:rFonts w:ascii="Courier New" w:hAnsi="Courier New" w:cs="Courier New"/>
            <w:lang w:val="da-DK"/>
          </w:rPr>
          <w:delText>{Her snakkes der om at han på helixen ikke kan se hvad for en effekt der er sat ind på skærmen uden at vælge effekten, på headrushen står det på effekten}</w:delText>
        </w:r>
      </w:del>
      <w:commentRangeEnd w:id="96"/>
      <w:r w:rsidR="006246F5">
        <w:rPr>
          <w:rStyle w:val="CommentReference"/>
          <w:rFonts w:asciiTheme="minorHAnsi" w:hAnsiTheme="minorHAnsi"/>
        </w:rPr>
        <w:commentReference w:id="95"/>
      </w:r>
      <w:r w:rsidR="006D72B1">
        <w:rPr>
          <w:rStyle w:val="CommentReference"/>
          <w:rFonts w:asciiTheme="minorHAnsi" w:hAnsiTheme="minorHAnsi"/>
        </w:rPr>
        <w:commentReference w:id="96"/>
      </w:r>
    </w:p>
    <w:p w14:paraId="4E90B179" w14:textId="77777777" w:rsidR="00B17493" w:rsidRPr="0098718E" w:rsidRDefault="00B17493" w:rsidP="00B17493">
      <w:pPr>
        <w:pStyle w:val="PlainText"/>
        <w:rPr>
          <w:rFonts w:ascii="Courier New" w:hAnsi="Courier New" w:cs="Courier New"/>
          <w:lang w:val="da-DK"/>
        </w:rPr>
      </w:pPr>
    </w:p>
    <w:p w14:paraId="1FF556E3" w14:textId="627F373A" w:rsidR="00B17493" w:rsidRPr="0098718E" w:rsidRDefault="00B17493" w:rsidP="00B17493">
      <w:pPr>
        <w:pStyle w:val="PlainText"/>
        <w:rPr>
          <w:rFonts w:ascii="Courier New" w:hAnsi="Courier New" w:cs="Courier New"/>
          <w:lang w:val="da-DK"/>
        </w:rPr>
      </w:pPr>
      <w:commentRangeStart w:id="98"/>
      <w:commentRangeStart w:id="99"/>
      <w:r w:rsidRPr="0098718E">
        <w:rPr>
          <w:rFonts w:ascii="Courier New" w:hAnsi="Courier New" w:cs="Courier New"/>
          <w:lang w:val="da-DK"/>
        </w:rPr>
        <w:t xml:space="preserve">Først og fremmest, så ville jeg vælge efter lyden, men jeg tror ikke at der er en særlig stor forskel på de to. </w:t>
      </w:r>
      <w:commentRangeStart w:id="100"/>
      <w:commentRangeEnd w:id="98"/>
      <w:commentRangeEnd w:id="99"/>
      <w:r w:rsidR="002C744F">
        <w:rPr>
          <w:rStyle w:val="CommentReference"/>
          <w:rFonts w:asciiTheme="minorHAnsi" w:hAnsiTheme="minorHAnsi"/>
        </w:rPr>
        <w:commentReference w:id="99"/>
      </w:r>
      <w:r w:rsidR="006D72B1">
        <w:rPr>
          <w:rStyle w:val="CommentReference"/>
          <w:rFonts w:asciiTheme="minorHAnsi" w:hAnsiTheme="minorHAnsi"/>
        </w:rPr>
        <w:commentReference w:id="98"/>
      </w:r>
      <w:commentRangeStart w:id="101"/>
      <w:r w:rsidRPr="0098718E">
        <w:rPr>
          <w:rFonts w:ascii="Courier New" w:hAnsi="Courier New" w:cs="Courier New"/>
          <w:lang w:val="da-DK"/>
        </w:rPr>
        <w:t xml:space="preserve">Det virker ret fedt, at "den her"(Helix) har laching funktion, du kan vælge i mellem foodswitches og det ser ud til at være ret simpelt. Jeg kunne godt forstille mig at man kunne gøre det på headrushen også. Men det er ikke ligeså udmelbart som her på (headrush). Jeg tænker tit over om bare kan skifte imellem "lasching?" og "mommentary" på normalle pedaler. Det kunne være så nice! </w:t>
      </w:r>
      <w:commentRangeEnd w:id="100"/>
      <w:commentRangeEnd w:id="101"/>
      <w:r w:rsidR="00871376">
        <w:rPr>
          <w:rStyle w:val="CommentReference"/>
          <w:rFonts w:asciiTheme="minorHAnsi" w:hAnsiTheme="minorHAnsi"/>
        </w:rPr>
        <w:commentReference w:id="100"/>
      </w:r>
      <w:r w:rsidR="006D72B1">
        <w:rPr>
          <w:rStyle w:val="CommentReference"/>
          <w:rFonts w:asciiTheme="minorHAnsi" w:hAnsiTheme="minorHAnsi"/>
        </w:rPr>
        <w:commentReference w:id="101"/>
      </w:r>
      <w:r w:rsidRPr="0098718E">
        <w:rPr>
          <w:rFonts w:ascii="Courier New" w:hAnsi="Courier New" w:cs="Courier New"/>
          <w:lang w:val="da-DK"/>
        </w:rPr>
        <w:t xml:space="preserve">Jeg ved dog ikke om det er en generelt ting, som folk tænker over. Men det kunne være meget fedt at ændre i mellem de to, fordi så ville det ændre den måde man spiller på . </w:t>
      </w:r>
      <w:commentRangeStart w:id="102"/>
      <w:r w:rsidRPr="0098718E">
        <w:rPr>
          <w:rFonts w:ascii="Courier New" w:hAnsi="Courier New" w:cs="Courier New"/>
          <w:lang w:val="da-DK"/>
        </w:rPr>
        <w:t>Jeg tror at jeg ville blive glad for begge to, det handler bare om at komme ind i workflowed på dem.</w:t>
      </w:r>
      <w:commentRangeStart w:id="103"/>
      <w:commentRangeEnd w:id="102"/>
      <w:r w:rsidR="000A2CBD">
        <w:rPr>
          <w:rStyle w:val="CommentReference"/>
          <w:rFonts w:asciiTheme="minorHAnsi" w:hAnsiTheme="minorHAnsi"/>
        </w:rPr>
        <w:commentReference w:id="102"/>
      </w:r>
      <w:r w:rsidRPr="0098718E">
        <w:rPr>
          <w:rFonts w:ascii="Courier New" w:hAnsi="Courier New" w:cs="Courier New"/>
          <w:lang w:val="da-DK"/>
        </w:rPr>
        <w:t xml:space="preserve"> </w:t>
      </w:r>
      <w:commentRangeStart w:id="104"/>
      <w:r w:rsidRPr="0098718E">
        <w:rPr>
          <w:rFonts w:ascii="Courier New" w:hAnsi="Courier New" w:cs="Courier New"/>
          <w:lang w:val="da-DK"/>
        </w:rPr>
        <w:t xml:space="preserve">Det jeg savner ved headrushen, det er at man ikke kan dykke lige så meget ned i den, som man kan med helixen. </w:t>
      </w:r>
      <w:commentRangeStart w:id="105"/>
      <w:commentRangeEnd w:id="103"/>
      <w:commentRangeEnd w:id="104"/>
      <w:r w:rsidR="00EE25FF">
        <w:rPr>
          <w:rStyle w:val="CommentReference"/>
          <w:rFonts w:asciiTheme="minorHAnsi" w:hAnsiTheme="minorHAnsi"/>
        </w:rPr>
        <w:commentReference w:id="103"/>
      </w:r>
      <w:r w:rsidR="00C767D0">
        <w:rPr>
          <w:rStyle w:val="CommentReference"/>
          <w:rFonts w:asciiTheme="minorHAnsi" w:hAnsiTheme="minorHAnsi"/>
        </w:rPr>
        <w:commentReference w:id="104"/>
      </w:r>
      <w:commentRangeStart w:id="106"/>
      <w:r w:rsidRPr="0098718E">
        <w:rPr>
          <w:rFonts w:ascii="Courier New" w:hAnsi="Courier New" w:cs="Courier New"/>
          <w:lang w:val="da-DK"/>
        </w:rPr>
        <w:t>Headrush tiltaler mig mere pga. dens workflow</w:t>
      </w:r>
      <w:commentRangeEnd w:id="106"/>
      <w:r w:rsidR="00C767D0">
        <w:rPr>
          <w:rStyle w:val="CommentReference"/>
          <w:rFonts w:asciiTheme="minorHAnsi" w:hAnsiTheme="minorHAnsi"/>
        </w:rPr>
        <w:commentReference w:id="106"/>
      </w:r>
      <w:r w:rsidRPr="0098718E">
        <w:rPr>
          <w:rFonts w:ascii="Courier New" w:hAnsi="Courier New" w:cs="Courier New"/>
          <w:lang w:val="da-DK"/>
        </w:rPr>
        <w:t xml:space="preserve">, </w:t>
      </w:r>
      <w:commentRangeStart w:id="107"/>
      <w:r w:rsidRPr="0098718E">
        <w:rPr>
          <w:rFonts w:ascii="Courier New" w:hAnsi="Courier New" w:cs="Courier New"/>
          <w:lang w:val="da-DK"/>
        </w:rPr>
        <w:t xml:space="preserve">men helix virker meget mere sturdy. At du bare kan kaste rundt med den når du er ude og spille og sådan noget. Og det siger jeg også meget pga. expression pedalen, det ligner bare at den holder til at få nogle tæsk. </w:t>
      </w:r>
      <w:commentRangeEnd w:id="107"/>
      <w:r w:rsidR="00C767D0">
        <w:rPr>
          <w:rStyle w:val="CommentReference"/>
          <w:rFonts w:asciiTheme="minorHAnsi" w:hAnsiTheme="minorHAnsi"/>
        </w:rPr>
        <w:commentReference w:id="107"/>
      </w:r>
      <w:commentRangeStart w:id="108"/>
      <w:r w:rsidRPr="0098718E">
        <w:rPr>
          <w:rFonts w:ascii="Courier New" w:hAnsi="Courier New" w:cs="Courier New"/>
          <w:lang w:val="da-DK"/>
        </w:rPr>
        <w:t xml:space="preserve">Hvorimod den anden (Headrush), ligner en lille fjeder. </w:t>
      </w:r>
      <w:commentRangeEnd w:id="108"/>
      <w:r w:rsidR="00C767D0">
        <w:rPr>
          <w:rStyle w:val="CommentReference"/>
          <w:rFonts w:asciiTheme="minorHAnsi" w:hAnsiTheme="minorHAnsi"/>
        </w:rPr>
        <w:commentReference w:id="108"/>
      </w:r>
    </w:p>
    <w:p w14:paraId="2212F378" w14:textId="77777777" w:rsidR="00B17493" w:rsidRPr="0098718E" w:rsidRDefault="00B17493" w:rsidP="00B17493">
      <w:pPr>
        <w:pStyle w:val="PlainText"/>
        <w:rPr>
          <w:rFonts w:ascii="Courier New" w:hAnsi="Courier New" w:cs="Courier New"/>
          <w:lang w:val="da-DK"/>
        </w:rPr>
      </w:pPr>
      <w:commentRangeStart w:id="109"/>
      <w:r w:rsidRPr="0098718E">
        <w:rPr>
          <w:rFonts w:ascii="Courier New" w:hAnsi="Courier New" w:cs="Courier New"/>
          <w:lang w:val="da-DK"/>
        </w:rPr>
        <w:t>Arbejde med headrush.</w:t>
      </w:r>
      <w:commentRangeEnd w:id="109"/>
      <w:r w:rsidR="00C767D0">
        <w:rPr>
          <w:rStyle w:val="CommentReference"/>
          <w:rFonts w:asciiTheme="minorHAnsi" w:hAnsiTheme="minorHAnsi"/>
        </w:rPr>
        <w:commentReference w:id="109"/>
      </w:r>
    </w:p>
    <w:p w14:paraId="4C13147D" w14:textId="6F6388A8" w:rsidR="00B17493" w:rsidRPr="00B17493" w:rsidRDefault="00B17493" w:rsidP="00B17493">
      <w:pPr>
        <w:pStyle w:val="PlainText"/>
        <w:rPr>
          <w:rFonts w:ascii="Courier New" w:hAnsi="Courier New" w:cs="Courier New"/>
        </w:rPr>
      </w:pPr>
      <w:commentRangeStart w:id="110"/>
      <w:r w:rsidRPr="00B17493">
        <w:rPr>
          <w:rFonts w:ascii="Courier New" w:hAnsi="Courier New" w:cs="Courier New"/>
        </w:rPr>
        <w:t xml:space="preserve">Tur med helix. </w:t>
      </w:r>
      <w:commentRangeEnd w:id="105"/>
      <w:commentRangeEnd w:id="110"/>
      <w:r w:rsidR="00196CD0">
        <w:rPr>
          <w:rStyle w:val="CommentReference"/>
          <w:rFonts w:asciiTheme="minorHAnsi" w:hAnsiTheme="minorHAnsi"/>
        </w:rPr>
        <w:commentReference w:id="105"/>
      </w:r>
      <w:r w:rsidR="00C767D0">
        <w:rPr>
          <w:rStyle w:val="CommentReference"/>
          <w:rFonts w:asciiTheme="minorHAnsi" w:hAnsiTheme="minorHAnsi"/>
        </w:rPr>
        <w:commentReference w:id="110"/>
      </w:r>
    </w:p>
    <w:p w14:paraId="1305EDB5" w14:textId="77777777" w:rsidR="00B17493" w:rsidRPr="00B17493" w:rsidRDefault="00B17493" w:rsidP="00B17493">
      <w:pPr>
        <w:pStyle w:val="PlainText"/>
        <w:rPr>
          <w:rFonts w:ascii="Courier New" w:hAnsi="Courier New" w:cs="Courier New"/>
        </w:rPr>
      </w:pPr>
    </w:p>
    <w:p w14:paraId="657CFA9D" w14:textId="77777777" w:rsidR="00B17493" w:rsidRPr="00B17493" w:rsidRDefault="00B17493" w:rsidP="00B17493">
      <w:pPr>
        <w:pStyle w:val="PlainText"/>
        <w:rPr>
          <w:rFonts w:ascii="Courier New" w:hAnsi="Courier New" w:cs="Courier New"/>
        </w:rPr>
      </w:pPr>
    </w:p>
    <w:p w14:paraId="06A74C47"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02-01 Headrush</w:t>
      </w:r>
    </w:p>
    <w:p w14:paraId="5B260134" w14:textId="77777777" w:rsidR="00B17493" w:rsidRPr="00B17493" w:rsidRDefault="00B17493" w:rsidP="00B17493">
      <w:pPr>
        <w:pStyle w:val="PlainText"/>
        <w:rPr>
          <w:rFonts w:ascii="Courier New" w:hAnsi="Courier New" w:cs="Courier New"/>
        </w:rPr>
      </w:pPr>
    </w:p>
    <w:p w14:paraId="5C0917AF" w14:textId="77777777" w:rsidR="00B17493" w:rsidRPr="0098718E" w:rsidRDefault="00B17493" w:rsidP="00B17493">
      <w:pPr>
        <w:pStyle w:val="PlainText"/>
        <w:rPr>
          <w:rFonts w:ascii="Courier New" w:hAnsi="Courier New" w:cs="Courier New"/>
          <w:lang w:val="da-DK"/>
        </w:rPr>
      </w:pPr>
      <w:r w:rsidRPr="00B17493">
        <w:rPr>
          <w:rFonts w:ascii="Courier New" w:hAnsi="Courier New" w:cs="Courier New"/>
        </w:rPr>
        <w:t xml:space="preserve">%%%% Experimenter gives the SUS questionnaire. </w:t>
      </w:r>
      <w:r w:rsidRPr="0098718E">
        <w:rPr>
          <w:rFonts w:ascii="Courier New" w:hAnsi="Courier New" w:cs="Courier New"/>
          <w:lang w:val="da-DK"/>
        </w:rPr>
        <w:t>%%%%</w:t>
      </w:r>
    </w:p>
    <w:p w14:paraId="63DE6EB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Jeg kan enormt godt lide at man kan route round.</w:t>
      </w:r>
    </w:p>
    <w:p w14:paraId="674A29A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Har du nogle kommentarer som du gerne vil knytte til det?</w:t>
      </w:r>
    </w:p>
    <w:p w14:paraId="232D27AA" w14:textId="7E398A12" w:rsidR="00B17493" w:rsidRPr="0098718E" w:rsidRDefault="00B17493" w:rsidP="00B17493">
      <w:pPr>
        <w:pStyle w:val="PlainText"/>
        <w:rPr>
          <w:rFonts w:ascii="Courier New" w:hAnsi="Courier New" w:cs="Courier New"/>
          <w:lang w:val="da-DK"/>
        </w:rPr>
      </w:pPr>
      <w:commentRangeStart w:id="111"/>
      <w:r w:rsidRPr="0098718E">
        <w:rPr>
          <w:rFonts w:ascii="Courier New" w:hAnsi="Courier New" w:cs="Courier New"/>
          <w:lang w:val="da-DK"/>
        </w:rPr>
        <w:t>A: Så skulle det faktisk være det der, hvor man var inden i den der mode, hvor det viste de 8 knapper her. Jeg syns at det er mærkeligt at der ikke er blevet lavet en eller anden form for markering at det er de her knapper, der kunne være en eller anden form for "</w:t>
      </w:r>
      <w:ins w:id="112" w:author="Alexander Flyvholm Povlsen" w:date="2018-05-17T09:53:00Z">
        <w:r w:rsidR="00177450" w:rsidRPr="003C2C1C">
          <w:rPr>
            <w:rFonts w:ascii="Courier New" w:hAnsi="Courier New" w:cs="Courier New"/>
            <w:lang w:val="da-DK"/>
          </w:rPr>
          <w:t>indigler="</w:t>
        </w:r>
      </w:ins>
      <w:del w:id="113" w:author="Alexander Flyvholm Povlsen" w:date="2018-05-17T09:53:00Z">
        <w:r w:rsidR="00C767D0" w:rsidRPr="0098718E">
          <w:rPr>
            <w:rFonts w:ascii="Courier New" w:hAnsi="Courier New" w:cs="Courier New"/>
            <w:lang w:val="da-DK"/>
          </w:rPr>
          <w:delText>indi</w:delText>
        </w:r>
        <w:r w:rsidR="00C767D0">
          <w:rPr>
            <w:rFonts w:ascii="Courier New" w:hAnsi="Courier New" w:cs="Courier New"/>
            <w:lang w:val="da-DK"/>
          </w:rPr>
          <w:delText>kator</w:delText>
        </w:r>
        <w:r w:rsidRPr="0098718E">
          <w:rPr>
            <w:rFonts w:ascii="Courier New" w:hAnsi="Courier New" w:cs="Courier New"/>
            <w:lang w:val="da-DK"/>
          </w:rPr>
          <w:delText>"</w:delText>
        </w:r>
      </w:del>
      <w:r w:rsidRPr="0098718E">
        <w:rPr>
          <w:rFonts w:ascii="Courier New" w:hAnsi="Courier New" w:cs="Courier New"/>
          <w:lang w:val="da-DK"/>
        </w:rPr>
        <w:t xml:space="preserve"> her. Noget som at man ligesom har delt det op, jeg begynde straks at tænke at vi har 4 knapper "her". </w:t>
      </w:r>
      <w:commentRangeEnd w:id="111"/>
      <w:r w:rsidR="00781A44">
        <w:rPr>
          <w:rStyle w:val="CommentReference"/>
          <w:rFonts w:asciiTheme="minorHAnsi" w:hAnsiTheme="minorHAnsi"/>
        </w:rPr>
        <w:commentReference w:id="111"/>
      </w:r>
      <w:r w:rsidRPr="0098718E">
        <w:rPr>
          <w:rFonts w:ascii="Courier New" w:hAnsi="Courier New" w:cs="Courier New"/>
          <w:lang w:val="da-DK"/>
        </w:rPr>
        <w:t xml:space="preserve">i stedet for at tælle fra midten. </w:t>
      </w:r>
    </w:p>
    <w:p w14:paraId="1657747C" w14:textId="5177C1D6" w:rsidR="00B17493" w:rsidRPr="0098718E" w:rsidRDefault="00B17493" w:rsidP="00B17493">
      <w:pPr>
        <w:pStyle w:val="PlainText"/>
        <w:rPr>
          <w:rFonts w:ascii="Courier New" w:hAnsi="Courier New" w:cs="Courier New"/>
          <w:lang w:val="da-DK"/>
        </w:rPr>
      </w:pPr>
      <w:commentRangeStart w:id="114"/>
      <w:commentRangeStart w:id="115"/>
      <w:r w:rsidRPr="0098718E">
        <w:rPr>
          <w:rFonts w:ascii="Courier New" w:hAnsi="Courier New" w:cs="Courier New"/>
          <w:lang w:val="da-DK"/>
        </w:rPr>
        <w:t>Man kunne godt lave en tutorial mode igennem de mest gængse funktioner, fordi jeg syntes ikke at det hele var sådan helt intuitivt.</w:t>
      </w:r>
      <w:commentRangeEnd w:id="114"/>
      <w:r w:rsidR="00C767D0">
        <w:rPr>
          <w:rStyle w:val="CommentReference"/>
          <w:rFonts w:asciiTheme="minorHAnsi" w:hAnsiTheme="minorHAnsi"/>
        </w:rPr>
        <w:commentReference w:id="114"/>
      </w:r>
      <w:r w:rsidRPr="0098718E">
        <w:rPr>
          <w:rFonts w:ascii="Courier New" w:hAnsi="Courier New" w:cs="Courier New"/>
          <w:lang w:val="da-DK"/>
        </w:rPr>
        <w:t xml:space="preserve"> </w:t>
      </w:r>
      <w:commentRangeStart w:id="116"/>
      <w:r w:rsidRPr="0098718E">
        <w:rPr>
          <w:rFonts w:ascii="Courier New" w:hAnsi="Courier New" w:cs="Courier New"/>
          <w:lang w:val="da-DK"/>
        </w:rPr>
        <w:t>Men altså, man skal bare lige prøve det en enkel gang eller to, så tror jeg sådan set godt at det fungere rigtigt godt.</w:t>
      </w:r>
      <w:commentRangeEnd w:id="115"/>
      <w:commentRangeEnd w:id="116"/>
      <w:r w:rsidR="00287A54">
        <w:rPr>
          <w:rStyle w:val="CommentReference"/>
          <w:rFonts w:asciiTheme="minorHAnsi" w:hAnsiTheme="minorHAnsi"/>
        </w:rPr>
        <w:commentReference w:id="115"/>
      </w:r>
      <w:r w:rsidR="00C767D0">
        <w:rPr>
          <w:rStyle w:val="CommentReference"/>
          <w:rFonts w:asciiTheme="minorHAnsi" w:hAnsiTheme="minorHAnsi"/>
        </w:rPr>
        <w:commentReference w:id="116"/>
      </w:r>
    </w:p>
    <w:p w14:paraId="341C76B7" w14:textId="77777777" w:rsidR="00B17493" w:rsidRPr="0098718E" w:rsidRDefault="00B17493" w:rsidP="00B17493">
      <w:pPr>
        <w:pStyle w:val="PlainText"/>
        <w:rPr>
          <w:rFonts w:ascii="Courier New" w:hAnsi="Courier New" w:cs="Courier New"/>
          <w:lang w:val="da-DK"/>
        </w:rPr>
      </w:pPr>
    </w:p>
    <w:p w14:paraId="430310C3" w14:textId="77777777" w:rsidR="00B17493" w:rsidRPr="0098718E" w:rsidRDefault="00B17493" w:rsidP="00B17493">
      <w:pPr>
        <w:pStyle w:val="PlainText"/>
        <w:rPr>
          <w:rFonts w:ascii="Courier New" w:hAnsi="Courier New" w:cs="Courier New"/>
          <w:lang w:val="da-DK"/>
        </w:rPr>
      </w:pPr>
      <w:r w:rsidRPr="00B17493">
        <w:rPr>
          <w:rFonts w:ascii="Courier New" w:hAnsi="Courier New" w:cs="Courier New"/>
        </w:rPr>
        <w:t xml:space="preserve">%%%% Experimenter gives the INTUI questionnaire. </w:t>
      </w:r>
      <w:r w:rsidRPr="0098718E">
        <w:rPr>
          <w:rFonts w:ascii="Courier New" w:hAnsi="Courier New" w:cs="Courier New"/>
          <w:lang w:val="da-DK"/>
        </w:rPr>
        <w:t xml:space="preserve">%%%% </w:t>
      </w:r>
    </w:p>
    <w:p w14:paraId="67A6F136" w14:textId="77777777" w:rsidR="00B17493" w:rsidRPr="0098718E" w:rsidRDefault="00B17493" w:rsidP="00B17493">
      <w:pPr>
        <w:pStyle w:val="PlainText"/>
        <w:rPr>
          <w:rFonts w:ascii="Courier New" w:hAnsi="Courier New" w:cs="Courier New"/>
          <w:lang w:val="da-DK"/>
        </w:rPr>
      </w:pPr>
    </w:p>
    <w:p w14:paraId="0A80A5CC" w14:textId="074F9CF2" w:rsidR="00B17493" w:rsidRPr="0098718E" w:rsidRDefault="00B17493" w:rsidP="00B17493">
      <w:pPr>
        <w:pStyle w:val="PlainText"/>
        <w:rPr>
          <w:rFonts w:ascii="Courier New" w:hAnsi="Courier New" w:cs="Courier New"/>
          <w:lang w:val="da-DK"/>
        </w:rPr>
      </w:pPr>
      <w:commentRangeStart w:id="117"/>
      <w:commentRangeStart w:id="118"/>
      <w:r w:rsidRPr="0098718E">
        <w:rPr>
          <w:rFonts w:ascii="Courier New" w:hAnsi="Courier New" w:cs="Courier New"/>
          <w:lang w:val="da-DK"/>
        </w:rPr>
        <w:t xml:space="preserve">Jeg synes at det er lidt svært at vurder, fordi der er nogle af tingene som jeg syntes var rigtig nemt at gøre og meget inuitivt, f.eks. det med at bytte rundt på rækkefølgen af pedaler. Men der er også nogle ting hvor jeg følte mig lidt mere lost. </w:t>
      </w:r>
      <w:commentRangeEnd w:id="117"/>
      <w:r w:rsidR="00C767D0">
        <w:rPr>
          <w:rStyle w:val="CommentReference"/>
          <w:rFonts w:asciiTheme="minorHAnsi" w:hAnsiTheme="minorHAnsi"/>
        </w:rPr>
        <w:commentReference w:id="117"/>
      </w:r>
      <w:r w:rsidRPr="0098718E">
        <w:rPr>
          <w:rFonts w:ascii="Courier New" w:hAnsi="Courier New" w:cs="Courier New"/>
          <w:lang w:val="da-DK"/>
        </w:rPr>
        <w:t>(Du skal angive en overall vurdering).</w:t>
      </w:r>
      <w:commentRangeEnd w:id="118"/>
      <w:r w:rsidR="0067729F">
        <w:rPr>
          <w:rStyle w:val="CommentReference"/>
          <w:rFonts w:asciiTheme="minorHAnsi" w:hAnsiTheme="minorHAnsi"/>
        </w:rPr>
        <w:commentReference w:id="118"/>
      </w:r>
    </w:p>
    <w:p w14:paraId="04653C49" w14:textId="77777777" w:rsidR="00B17493" w:rsidRPr="0098718E" w:rsidRDefault="00B17493" w:rsidP="00B17493">
      <w:pPr>
        <w:pStyle w:val="PlainText"/>
        <w:rPr>
          <w:rFonts w:ascii="Courier New" w:hAnsi="Courier New" w:cs="Courier New"/>
          <w:lang w:val="da-DK"/>
        </w:rPr>
      </w:pPr>
    </w:p>
    <w:p w14:paraId="3AC6605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lastRenderedPageBreak/>
        <w:t xml:space="preserve">%%%% Experimenter gives the reaction card list. %%%% </w:t>
      </w:r>
    </w:p>
    <w:p w14:paraId="676A965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[05:30]</w:t>
      </w:r>
    </w:p>
    <w:p w14:paraId="7F164BF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Du har sat en cirkel rundt om Relaiable, hvad gør det?</w:t>
      </w:r>
    </w:p>
    <w:p w14:paraId="156C2935" w14:textId="29B873EE" w:rsidR="00B17493" w:rsidRPr="0098718E" w:rsidRDefault="00B17493" w:rsidP="00B17493">
      <w:pPr>
        <w:pStyle w:val="PlainText"/>
        <w:rPr>
          <w:rFonts w:ascii="Courier New" w:hAnsi="Courier New" w:cs="Courier New"/>
          <w:lang w:val="da-DK"/>
        </w:rPr>
      </w:pPr>
      <w:commentRangeStart w:id="119"/>
      <w:commentRangeStart w:id="120"/>
      <w:r w:rsidRPr="0098718E">
        <w:rPr>
          <w:rFonts w:ascii="Courier New" w:hAnsi="Courier New" w:cs="Courier New"/>
          <w:lang w:val="da-DK"/>
        </w:rPr>
        <w:t xml:space="preserve">A: Meget fascineret over den der set liste funktionalitet, at du ligesom har nogle forskellige rigs. Jeg forstiller mig at man er ude og spillejob eller sådan noget hvor man ved de her 20 sange man skal lave, så har man bare sat sig hjemmefra til denne her sang skal jeg bruge de her effekter, til denne her sang skal jeg bruge de her effekter osv. Også går du bare en og skifter fra sang til sang. Også har du bare en lyd der spiller når du er der. </w:t>
      </w:r>
      <w:commentRangeEnd w:id="119"/>
      <w:commentRangeEnd w:id="120"/>
      <w:r w:rsidR="007412BD">
        <w:rPr>
          <w:rStyle w:val="CommentReference"/>
          <w:rFonts w:asciiTheme="minorHAnsi" w:hAnsiTheme="minorHAnsi"/>
        </w:rPr>
        <w:commentReference w:id="120"/>
      </w:r>
      <w:r w:rsidR="00AB3249">
        <w:rPr>
          <w:rStyle w:val="CommentReference"/>
          <w:rFonts w:asciiTheme="minorHAnsi" w:hAnsiTheme="minorHAnsi"/>
        </w:rPr>
        <w:commentReference w:id="119"/>
      </w:r>
    </w:p>
    <w:p w14:paraId="717582D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Så har du valgt professionelt, hvad gøre det at den virkede professionelt?</w:t>
      </w:r>
    </w:p>
    <w:p w14:paraId="44292881" w14:textId="69EFE751" w:rsidR="00B17493" w:rsidRPr="0098718E" w:rsidRDefault="00B17493" w:rsidP="00B17493">
      <w:pPr>
        <w:pStyle w:val="PlainText"/>
        <w:rPr>
          <w:rFonts w:ascii="Courier New" w:hAnsi="Courier New" w:cs="Courier New"/>
          <w:lang w:val="da-DK"/>
        </w:rPr>
      </w:pPr>
      <w:commentRangeStart w:id="121"/>
      <w:r w:rsidRPr="0098718E">
        <w:rPr>
          <w:rFonts w:ascii="Courier New" w:hAnsi="Courier New" w:cs="Courier New"/>
          <w:lang w:val="da-DK"/>
        </w:rPr>
        <w:t xml:space="preserve">A: </w:t>
      </w:r>
      <w:commentRangeStart w:id="122"/>
      <w:r w:rsidRPr="0098718E">
        <w:rPr>
          <w:rFonts w:ascii="Courier New" w:hAnsi="Courier New" w:cs="Courier New"/>
          <w:lang w:val="da-DK"/>
        </w:rPr>
        <w:t>Ja, jeg tror at jeg har haft meget fokus på den der set liste funktionalitet at det sku meget sådan et arbejdshæfte, det er i hvert faldt et ord jeg lige et kæder sammen med.</w:t>
      </w:r>
      <w:commentRangeEnd w:id="121"/>
      <w:r w:rsidR="003544D3">
        <w:rPr>
          <w:rStyle w:val="CommentReference"/>
          <w:rFonts w:asciiTheme="minorHAnsi" w:hAnsiTheme="minorHAnsi"/>
        </w:rPr>
        <w:commentReference w:id="121"/>
      </w:r>
      <w:r w:rsidRPr="0098718E">
        <w:rPr>
          <w:rFonts w:ascii="Courier New" w:hAnsi="Courier New" w:cs="Courier New"/>
          <w:lang w:val="da-DK"/>
        </w:rPr>
        <w:t xml:space="preserve"> p</w:t>
      </w:r>
      <w:commentRangeEnd w:id="122"/>
      <w:r w:rsidR="002D0F8E">
        <w:rPr>
          <w:rStyle w:val="CommentReference"/>
          <w:rFonts w:asciiTheme="minorHAnsi" w:hAnsiTheme="minorHAnsi"/>
        </w:rPr>
        <w:commentReference w:id="122"/>
      </w:r>
    </w:p>
    <w:p w14:paraId="7A03B1E7" w14:textId="77777777" w:rsidR="00B17493" w:rsidRPr="0020243D" w:rsidRDefault="00B17493" w:rsidP="00B17493">
      <w:pPr>
        <w:pStyle w:val="PlainText"/>
        <w:rPr>
          <w:rFonts w:ascii="Courier New" w:hAnsi="Courier New" w:cs="Courier New"/>
          <w:lang w:val="da-DK"/>
        </w:rPr>
      </w:pPr>
      <w:r w:rsidRPr="0020243D">
        <w:rPr>
          <w:rFonts w:ascii="Courier New" w:hAnsi="Courier New" w:cs="Courier New"/>
          <w:lang w:val="da-DK"/>
        </w:rPr>
        <w:t>(Participant goes to the next word)</w:t>
      </w:r>
    </w:p>
    <w:p w14:paraId="7ACCF156" w14:textId="4F97283B" w:rsidR="00B17493" w:rsidRPr="0098718E" w:rsidRDefault="00B17493" w:rsidP="00B17493">
      <w:pPr>
        <w:pStyle w:val="PlainText"/>
        <w:rPr>
          <w:rFonts w:ascii="Courier New" w:hAnsi="Courier New" w:cs="Courier New"/>
          <w:lang w:val="da-DK"/>
        </w:rPr>
      </w:pPr>
      <w:commentRangeStart w:id="123"/>
      <w:commentRangeStart w:id="124"/>
      <w:r w:rsidRPr="0098718E">
        <w:rPr>
          <w:rFonts w:ascii="Courier New" w:hAnsi="Courier New" w:cs="Courier New"/>
          <w:lang w:val="da-DK"/>
        </w:rPr>
        <w:t xml:space="preserve">Igen, organized. Det virker enormt organiseret at du kan lave alle de her presets på forhånd, så de bare ligger klar til dig. Så man ikke skal sidde og fifle en hel masse, mens man står på scenen. </w:t>
      </w:r>
      <w:commentRangeEnd w:id="123"/>
      <w:commentRangeEnd w:id="124"/>
      <w:r w:rsidR="00E02B3A">
        <w:rPr>
          <w:rStyle w:val="CommentReference"/>
          <w:rFonts w:asciiTheme="minorHAnsi" w:hAnsiTheme="minorHAnsi"/>
        </w:rPr>
        <w:commentReference w:id="124"/>
      </w:r>
      <w:r w:rsidR="002D0F8E">
        <w:rPr>
          <w:rStyle w:val="CommentReference"/>
          <w:rFonts w:asciiTheme="minorHAnsi" w:hAnsiTheme="minorHAnsi"/>
        </w:rPr>
        <w:commentReference w:id="123"/>
      </w:r>
    </w:p>
    <w:p w14:paraId="23536B5A" w14:textId="77777777" w:rsidR="00B17493" w:rsidRPr="0098718E" w:rsidRDefault="00B17493" w:rsidP="00B17493">
      <w:pPr>
        <w:pStyle w:val="PlainText"/>
        <w:rPr>
          <w:rFonts w:ascii="Courier New" w:hAnsi="Courier New" w:cs="Courier New"/>
          <w:lang w:val="da-DK"/>
        </w:rPr>
      </w:pPr>
    </w:p>
    <w:p w14:paraId="524A1FF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Også comprehensiv - Omfangsrigt. </w:t>
      </w:r>
    </w:p>
    <w:p w14:paraId="00B8BFB1" w14:textId="1C129A76" w:rsidR="00B17493" w:rsidRPr="0098718E" w:rsidRDefault="00B17493" w:rsidP="00B17493">
      <w:pPr>
        <w:pStyle w:val="PlainText"/>
        <w:rPr>
          <w:rFonts w:ascii="Courier New" w:hAnsi="Courier New" w:cs="Courier New"/>
          <w:lang w:val="da-DK"/>
        </w:rPr>
      </w:pPr>
      <w:commentRangeStart w:id="125"/>
      <w:r w:rsidRPr="0098718E">
        <w:rPr>
          <w:rFonts w:ascii="Courier New" w:hAnsi="Courier New" w:cs="Courier New"/>
          <w:lang w:val="da-DK"/>
        </w:rPr>
        <w:t xml:space="preserve">A: </w:t>
      </w:r>
      <w:commentRangeStart w:id="126"/>
      <w:r w:rsidRPr="0098718E">
        <w:rPr>
          <w:rFonts w:ascii="Courier New" w:hAnsi="Courier New" w:cs="Courier New"/>
          <w:lang w:val="da-DK"/>
        </w:rPr>
        <w:t xml:space="preserve">Det virker til at der er rigtig mange ting man kan. Nu så jeg lige hurtigt der routing system. Det så ud som om at du kunne køre ting i paralittle og cirl og alt muligt, der er en hel masse muligheder. Så kan man bare se bag på, det jo ikke bare jack-in, jack-ud. Der er en hel massse, jeg kan se der noget medi her også. Der er en hel masse ting man kan, ser det ud til. </w:t>
      </w:r>
      <w:commentRangeEnd w:id="125"/>
      <w:commentRangeEnd w:id="126"/>
      <w:r w:rsidR="00736D19">
        <w:rPr>
          <w:rStyle w:val="CommentReference"/>
          <w:rFonts w:asciiTheme="minorHAnsi" w:hAnsiTheme="minorHAnsi"/>
        </w:rPr>
        <w:commentReference w:id="125"/>
      </w:r>
      <w:r w:rsidR="002D0F8E">
        <w:rPr>
          <w:rStyle w:val="CommentReference"/>
          <w:rFonts w:asciiTheme="minorHAnsi" w:hAnsiTheme="minorHAnsi"/>
        </w:rPr>
        <w:commentReference w:id="126"/>
      </w:r>
    </w:p>
    <w:p w14:paraId="4A9E99EE" w14:textId="77777777" w:rsidR="00B17493" w:rsidRPr="0098718E" w:rsidRDefault="00B17493" w:rsidP="00B17493">
      <w:pPr>
        <w:pStyle w:val="PlainText"/>
        <w:rPr>
          <w:rFonts w:ascii="Courier New" w:hAnsi="Courier New" w:cs="Courier New"/>
          <w:lang w:val="da-DK"/>
        </w:rPr>
      </w:pPr>
    </w:p>
    <w:p w14:paraId="418414E1" w14:textId="2646EB43"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Også </w:t>
      </w:r>
      <w:ins w:id="127" w:author="Alexander Flyvholm Povlsen" w:date="2018-05-17T09:53:00Z">
        <w:r w:rsidR="00177450" w:rsidRPr="003C2C1C">
          <w:rPr>
            <w:rFonts w:ascii="Courier New" w:hAnsi="Courier New" w:cs="Courier New"/>
            <w:lang w:val="da-DK"/>
          </w:rPr>
          <w:t>convivient</w:t>
        </w:r>
      </w:ins>
      <w:del w:id="128" w:author="Alexander Flyvholm Povlsen" w:date="2018-05-17T09:53:00Z">
        <w:r w:rsidRPr="0098718E">
          <w:rPr>
            <w:rFonts w:ascii="Courier New" w:hAnsi="Courier New" w:cs="Courier New"/>
            <w:lang w:val="da-DK"/>
          </w:rPr>
          <w:delText>convi</w:delText>
        </w:r>
        <w:r w:rsidR="002D0F8E">
          <w:rPr>
            <w:rFonts w:ascii="Courier New" w:hAnsi="Courier New" w:cs="Courier New"/>
            <w:lang w:val="da-DK"/>
          </w:rPr>
          <w:delText>n</w:delText>
        </w:r>
        <w:r w:rsidRPr="0098718E">
          <w:rPr>
            <w:rFonts w:ascii="Courier New" w:hAnsi="Courier New" w:cs="Courier New"/>
            <w:lang w:val="da-DK"/>
          </w:rPr>
          <w:delText>ient</w:delText>
        </w:r>
      </w:del>
      <w:r w:rsidRPr="0098718E">
        <w:rPr>
          <w:rFonts w:ascii="Courier New" w:hAnsi="Courier New" w:cs="Courier New"/>
          <w:lang w:val="da-DK"/>
        </w:rPr>
        <w:t xml:space="preserve">. </w:t>
      </w:r>
    </w:p>
    <w:p w14:paraId="0321E3BE" w14:textId="09BC1FAB" w:rsidR="00B17493" w:rsidRPr="0098718E" w:rsidRDefault="00B17493" w:rsidP="00B17493">
      <w:pPr>
        <w:pStyle w:val="PlainText"/>
        <w:rPr>
          <w:rFonts w:ascii="Courier New" w:hAnsi="Courier New" w:cs="Courier New"/>
          <w:lang w:val="da-DK"/>
        </w:rPr>
      </w:pPr>
      <w:commentRangeStart w:id="129"/>
      <w:r w:rsidRPr="0098718E">
        <w:rPr>
          <w:rFonts w:ascii="Courier New" w:hAnsi="Courier New" w:cs="Courier New"/>
          <w:lang w:val="da-DK"/>
        </w:rPr>
        <w:t xml:space="preserve">A: </w:t>
      </w:r>
      <w:commentRangeStart w:id="130"/>
      <w:r w:rsidRPr="0098718E">
        <w:rPr>
          <w:rFonts w:ascii="Courier New" w:hAnsi="Courier New" w:cs="Courier New"/>
          <w:lang w:val="da-DK"/>
        </w:rPr>
        <w:t>Det er igen bare det med, at man kan tilgå sine presets sådan der *clips*.</w:t>
      </w:r>
      <w:commentRangeEnd w:id="130"/>
      <w:r w:rsidR="002D0F8E">
        <w:rPr>
          <w:rStyle w:val="CommentReference"/>
          <w:rFonts w:asciiTheme="minorHAnsi" w:hAnsiTheme="minorHAnsi"/>
        </w:rPr>
        <w:commentReference w:id="130"/>
      </w:r>
      <w:r w:rsidRPr="0098718E">
        <w:rPr>
          <w:rFonts w:ascii="Courier New" w:hAnsi="Courier New" w:cs="Courier New"/>
          <w:lang w:val="da-DK"/>
        </w:rPr>
        <w:t xml:space="preserve"> Når man først har lavet dem. </w:t>
      </w:r>
      <w:commentRangeStart w:id="131"/>
      <w:r w:rsidRPr="0098718E">
        <w:rPr>
          <w:rFonts w:ascii="Courier New" w:hAnsi="Courier New" w:cs="Courier New"/>
          <w:lang w:val="da-DK"/>
        </w:rPr>
        <w:t xml:space="preserve">Men det virkede relativt intuitivt og lave de her presets syntes jeg. Når man først lige var kommet igang. </w:t>
      </w:r>
      <w:commentRangeEnd w:id="129"/>
      <w:commentRangeEnd w:id="131"/>
      <w:r w:rsidR="00173131">
        <w:rPr>
          <w:rStyle w:val="CommentReference"/>
          <w:rFonts w:asciiTheme="minorHAnsi" w:hAnsiTheme="minorHAnsi"/>
        </w:rPr>
        <w:commentReference w:id="129"/>
      </w:r>
      <w:r w:rsidR="002D0F8E">
        <w:rPr>
          <w:rStyle w:val="CommentReference"/>
          <w:rFonts w:asciiTheme="minorHAnsi" w:hAnsiTheme="minorHAnsi"/>
        </w:rPr>
        <w:commentReference w:id="131"/>
      </w:r>
    </w:p>
    <w:p w14:paraId="462AA7FF" w14:textId="77777777" w:rsidR="00B17493" w:rsidRPr="0098718E" w:rsidRDefault="00B17493" w:rsidP="00B17493">
      <w:pPr>
        <w:pStyle w:val="PlainText"/>
        <w:rPr>
          <w:rFonts w:ascii="Courier New" w:hAnsi="Courier New" w:cs="Courier New"/>
          <w:lang w:val="da-DK"/>
        </w:rPr>
      </w:pPr>
    </w:p>
    <w:p w14:paraId="6D7BAF6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Overordnede oplevelse med det (headrush).</w:t>
      </w:r>
    </w:p>
    <w:p w14:paraId="3D0554D1" w14:textId="06F3FB64" w:rsidR="00B17493" w:rsidRPr="0098718E" w:rsidRDefault="00B17493" w:rsidP="00B17493">
      <w:pPr>
        <w:pStyle w:val="PlainText"/>
        <w:rPr>
          <w:rFonts w:ascii="Courier New" w:hAnsi="Courier New" w:cs="Courier New"/>
          <w:lang w:val="da-DK"/>
        </w:rPr>
      </w:pPr>
      <w:commentRangeStart w:id="132"/>
      <w:r w:rsidRPr="0098718E">
        <w:rPr>
          <w:rFonts w:ascii="Courier New" w:hAnsi="Courier New" w:cs="Courier New"/>
          <w:lang w:val="da-DK"/>
        </w:rPr>
        <w:t xml:space="preserve">A: </w:t>
      </w:r>
      <w:commentRangeStart w:id="133"/>
      <w:r w:rsidRPr="0098718E">
        <w:rPr>
          <w:rFonts w:ascii="Courier New" w:hAnsi="Courier New" w:cs="Courier New"/>
          <w:lang w:val="da-DK"/>
        </w:rPr>
        <w:t xml:space="preserve">Jeg syntes alt i alt, at det virkede meget godt. </w:t>
      </w:r>
      <w:commentRangeEnd w:id="133"/>
      <w:r w:rsidR="00D47DFF">
        <w:rPr>
          <w:rStyle w:val="CommentReference"/>
          <w:rFonts w:asciiTheme="minorHAnsi" w:hAnsiTheme="minorHAnsi"/>
        </w:rPr>
        <w:commentReference w:id="133"/>
      </w:r>
      <w:commentRangeStart w:id="134"/>
      <w:r w:rsidRPr="0098718E">
        <w:rPr>
          <w:rFonts w:ascii="Courier New" w:hAnsi="Courier New" w:cs="Courier New"/>
          <w:lang w:val="da-DK"/>
        </w:rPr>
        <w:t>Lidt forvirrende nogle gange. Der var nogle få ting som var lidt intuitive. Eller counter intuitive.</w:t>
      </w:r>
      <w:commentRangeEnd w:id="134"/>
      <w:r w:rsidR="00D47DFF">
        <w:rPr>
          <w:rStyle w:val="CommentReference"/>
          <w:rFonts w:asciiTheme="minorHAnsi" w:hAnsiTheme="minorHAnsi"/>
        </w:rPr>
        <w:commentReference w:id="134"/>
      </w:r>
      <w:r w:rsidRPr="0098718E">
        <w:rPr>
          <w:rFonts w:ascii="Courier New" w:hAnsi="Courier New" w:cs="Courier New"/>
          <w:lang w:val="da-DK"/>
        </w:rPr>
        <w:t xml:space="preserve"> </w:t>
      </w:r>
      <w:commentRangeStart w:id="135"/>
      <w:r w:rsidRPr="0098718E">
        <w:rPr>
          <w:rFonts w:ascii="Courier New" w:hAnsi="Courier New" w:cs="Courier New"/>
          <w:lang w:val="da-DK"/>
        </w:rPr>
        <w:t xml:space="preserve">Jeg synes som sådan at det virker meget godt.  </w:t>
      </w:r>
      <w:commentRangeEnd w:id="132"/>
      <w:commentRangeEnd w:id="135"/>
      <w:r w:rsidR="00891217">
        <w:rPr>
          <w:rStyle w:val="CommentReference"/>
          <w:rFonts w:asciiTheme="minorHAnsi" w:hAnsiTheme="minorHAnsi"/>
        </w:rPr>
        <w:commentReference w:id="132"/>
      </w:r>
      <w:r w:rsidR="00D47DFF">
        <w:rPr>
          <w:rStyle w:val="CommentReference"/>
          <w:rFonts w:asciiTheme="minorHAnsi" w:hAnsiTheme="minorHAnsi"/>
        </w:rPr>
        <w:commentReference w:id="135"/>
      </w:r>
    </w:p>
    <w:p w14:paraId="1093B191" w14:textId="77777777" w:rsidR="00B17493" w:rsidRPr="0098718E" w:rsidRDefault="00B17493" w:rsidP="00B17493">
      <w:pPr>
        <w:pStyle w:val="PlainText"/>
        <w:rPr>
          <w:rFonts w:ascii="Courier New" w:hAnsi="Courier New" w:cs="Courier New"/>
          <w:lang w:val="da-DK"/>
        </w:rPr>
      </w:pPr>
    </w:p>
    <w:p w14:paraId="0D0FC0C6" w14:textId="77777777" w:rsidR="00B17493" w:rsidRPr="0098718E" w:rsidRDefault="00B17493" w:rsidP="00B17493">
      <w:pPr>
        <w:pStyle w:val="PlainText"/>
        <w:rPr>
          <w:rFonts w:ascii="Courier New" w:hAnsi="Courier New" w:cs="Courier New"/>
          <w:lang w:val="da-DK"/>
        </w:rPr>
      </w:pPr>
    </w:p>
    <w:p w14:paraId="30632F24"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02-02 Helix</w:t>
      </w:r>
    </w:p>
    <w:p w14:paraId="68144F4B" w14:textId="77777777" w:rsidR="00B17493" w:rsidRPr="00B17493" w:rsidRDefault="00B17493" w:rsidP="00B17493">
      <w:pPr>
        <w:pStyle w:val="PlainText"/>
        <w:rPr>
          <w:rFonts w:ascii="Courier New" w:hAnsi="Courier New" w:cs="Courier New"/>
        </w:rPr>
      </w:pPr>
    </w:p>
    <w:p w14:paraId="6E32DA91"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Experimenter hands out SUS %%%%</w:t>
      </w:r>
    </w:p>
    <w:p w14:paraId="2FF7E33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Q:Teste din umiddelbar oplevelse af system ind, for Helixen.</w:t>
      </w:r>
    </w:p>
    <w:p w14:paraId="53D4763E" w14:textId="371F380E" w:rsidR="00B17493" w:rsidRPr="0098718E" w:rsidRDefault="00B17493" w:rsidP="00B17493">
      <w:pPr>
        <w:pStyle w:val="PlainText"/>
        <w:rPr>
          <w:rFonts w:ascii="Courier New" w:hAnsi="Courier New" w:cs="Courier New"/>
          <w:lang w:val="da-DK"/>
        </w:rPr>
      </w:pPr>
      <w:commentRangeStart w:id="136"/>
      <w:r w:rsidRPr="0098718E">
        <w:rPr>
          <w:rFonts w:ascii="Courier New" w:hAnsi="Courier New" w:cs="Courier New"/>
          <w:lang w:val="da-DK"/>
        </w:rPr>
        <w:t xml:space="preserve">A: </w:t>
      </w:r>
      <w:commentRangeStart w:id="137"/>
      <w:r w:rsidRPr="0098718E">
        <w:rPr>
          <w:rFonts w:ascii="Courier New" w:hAnsi="Courier New" w:cs="Courier New"/>
          <w:lang w:val="da-DK"/>
        </w:rPr>
        <w:t xml:space="preserve">Og her bliver jeg bare nød til at sige det kommer jeg ikke til at bruge. </w:t>
      </w:r>
      <w:commentRangeEnd w:id="137"/>
      <w:r w:rsidR="00D47DFF">
        <w:rPr>
          <w:rStyle w:val="CommentReference"/>
          <w:rFonts w:asciiTheme="minorHAnsi" w:hAnsiTheme="minorHAnsi"/>
        </w:rPr>
        <w:commentReference w:id="137"/>
      </w:r>
      <w:commentRangeStart w:id="138"/>
      <w:r w:rsidRPr="0098718E">
        <w:rPr>
          <w:rFonts w:ascii="Courier New" w:hAnsi="Courier New" w:cs="Courier New"/>
          <w:lang w:val="da-DK"/>
        </w:rPr>
        <w:t>Man har for meget en følelse at man programmerer en lyd.</w:t>
      </w:r>
      <w:commentRangeEnd w:id="138"/>
      <w:r w:rsidR="00D47DFF">
        <w:rPr>
          <w:rStyle w:val="CommentReference"/>
          <w:rFonts w:asciiTheme="minorHAnsi" w:hAnsiTheme="minorHAnsi"/>
        </w:rPr>
        <w:commentReference w:id="138"/>
      </w:r>
      <w:r w:rsidRPr="0098718E">
        <w:rPr>
          <w:rFonts w:ascii="Courier New" w:hAnsi="Courier New" w:cs="Courier New"/>
          <w:lang w:val="da-DK"/>
        </w:rPr>
        <w:t xml:space="preserve"> Men igen, hvis du bare skal ud og spille nogle jobs, så er det sikkert rigtig fint. </w:t>
      </w:r>
      <w:commentRangeStart w:id="139"/>
      <w:commentRangeEnd w:id="136"/>
      <w:r w:rsidR="009B0726">
        <w:rPr>
          <w:rStyle w:val="CommentReference"/>
          <w:rFonts w:asciiTheme="minorHAnsi" w:hAnsiTheme="minorHAnsi"/>
        </w:rPr>
        <w:commentReference w:id="136"/>
      </w:r>
      <w:r w:rsidRPr="0098718E">
        <w:rPr>
          <w:rFonts w:ascii="Courier New" w:hAnsi="Courier New" w:cs="Courier New"/>
          <w:lang w:val="da-DK"/>
        </w:rPr>
        <w:t xml:space="preserve">Jeg kan bedre lide at have muligheden for at gøre det on the fly og gøre nogle ting. </w:t>
      </w:r>
      <w:commentRangeEnd w:id="139"/>
      <w:r w:rsidR="00272BAE">
        <w:rPr>
          <w:rStyle w:val="CommentReference"/>
          <w:rFonts w:asciiTheme="minorHAnsi" w:hAnsiTheme="minorHAnsi"/>
        </w:rPr>
        <w:commentReference w:id="139"/>
      </w:r>
    </w:p>
    <w:p w14:paraId="18C90A62" w14:textId="422905FF" w:rsidR="00B17493" w:rsidRPr="0098718E" w:rsidRDefault="00B17493" w:rsidP="00B17493">
      <w:pPr>
        <w:pStyle w:val="PlainText"/>
        <w:rPr>
          <w:rFonts w:ascii="Courier New" w:hAnsi="Courier New" w:cs="Courier New"/>
          <w:lang w:val="da-DK"/>
        </w:rPr>
      </w:pPr>
      <w:commentRangeStart w:id="140"/>
      <w:commentRangeStart w:id="141"/>
      <w:r w:rsidRPr="0098718E">
        <w:rPr>
          <w:rFonts w:ascii="Courier New" w:hAnsi="Courier New" w:cs="Courier New"/>
          <w:lang w:val="da-DK"/>
        </w:rPr>
        <w:t xml:space="preserve">Det var alt for komplekst. Ikke særlig nemt at bruge. Man skulle simpelhent læse en bruger manual. Når man først havde fangede det, så tror jeg godt at man kunne blive glad ved det. Men jeg tror simpelhent at det er en læringskurve det her. </w:t>
      </w:r>
      <w:commentRangeEnd w:id="140"/>
      <w:commentRangeEnd w:id="141"/>
      <w:r w:rsidR="00403057">
        <w:rPr>
          <w:rStyle w:val="CommentReference"/>
          <w:rFonts w:asciiTheme="minorHAnsi" w:hAnsiTheme="minorHAnsi"/>
        </w:rPr>
        <w:commentReference w:id="141"/>
      </w:r>
      <w:r w:rsidR="00D47DFF">
        <w:rPr>
          <w:rStyle w:val="CommentReference"/>
          <w:rFonts w:asciiTheme="minorHAnsi" w:hAnsiTheme="minorHAnsi"/>
        </w:rPr>
        <w:commentReference w:id="140"/>
      </w:r>
    </w:p>
    <w:p w14:paraId="73A00D9E" w14:textId="77777777" w:rsidR="00B17493" w:rsidRPr="0098718E" w:rsidRDefault="00B17493" w:rsidP="00B17493">
      <w:pPr>
        <w:pStyle w:val="PlainText"/>
        <w:rPr>
          <w:rFonts w:ascii="Courier New" w:hAnsi="Courier New" w:cs="Courier New"/>
          <w:lang w:val="da-DK"/>
        </w:rPr>
      </w:pPr>
    </w:p>
    <w:p w14:paraId="5E375331"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[03:10]</w:t>
      </w:r>
    </w:p>
    <w:p w14:paraId="0B7F751E"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Reaction cards have been furfilled %%%%</w:t>
      </w:r>
    </w:p>
    <w:p w14:paraId="33BCAC1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Så ligger vi bare ud for toppen af, Time-consuming. </w:t>
      </w:r>
    </w:p>
    <w:p w14:paraId="68236817" w14:textId="6A4A9EB4" w:rsidR="00B17493" w:rsidRPr="0098718E" w:rsidRDefault="00B17493" w:rsidP="00B17493">
      <w:pPr>
        <w:pStyle w:val="PlainText"/>
        <w:rPr>
          <w:rFonts w:ascii="Courier New" w:hAnsi="Courier New" w:cs="Courier New"/>
          <w:lang w:val="da-DK"/>
        </w:rPr>
      </w:pPr>
      <w:commentRangeStart w:id="142"/>
      <w:r w:rsidRPr="0098718E">
        <w:rPr>
          <w:rFonts w:ascii="Courier New" w:hAnsi="Courier New" w:cs="Courier New"/>
          <w:lang w:val="da-DK"/>
        </w:rPr>
        <w:lastRenderedPageBreak/>
        <w:t xml:space="preserve">A: Jeg har måske også kommet til at fokusere på de negative ting, for jeg tror sådan set at den kan en hel masse når man først har sat sig helt ind i den. </w:t>
      </w:r>
      <w:commentRangeStart w:id="143"/>
      <w:r w:rsidRPr="0098718E">
        <w:rPr>
          <w:rFonts w:ascii="Courier New" w:hAnsi="Courier New" w:cs="Courier New"/>
          <w:lang w:val="da-DK"/>
        </w:rPr>
        <w:t xml:space="preserve">Altså time-consuming, jeg følte at det tog længere tid at lave et preset på den her(Helix). </w:t>
      </w:r>
      <w:commentRangeStart w:id="144"/>
      <w:commentRangeEnd w:id="142"/>
      <w:commentRangeEnd w:id="143"/>
      <w:r w:rsidR="006924DB">
        <w:rPr>
          <w:rStyle w:val="CommentReference"/>
          <w:rFonts w:asciiTheme="minorHAnsi" w:hAnsiTheme="minorHAnsi"/>
        </w:rPr>
        <w:commentReference w:id="142"/>
      </w:r>
      <w:r w:rsidR="00D47DFF">
        <w:rPr>
          <w:rStyle w:val="CommentReference"/>
          <w:rFonts w:asciiTheme="minorHAnsi" w:hAnsiTheme="minorHAnsi"/>
        </w:rPr>
        <w:commentReference w:id="143"/>
      </w:r>
      <w:commentRangeStart w:id="145"/>
      <w:r w:rsidRPr="0098718E">
        <w:rPr>
          <w:rFonts w:ascii="Courier New" w:hAnsi="Courier New" w:cs="Courier New"/>
          <w:lang w:val="da-DK"/>
        </w:rPr>
        <w:t xml:space="preserve">Jeg tror at det har noget at gøre med at der ikke er det her touch. Det syntes jeg hjalp enorm meget (touch). Som f.eks. at bytte rundt på to effekter var bare lige "wup", drag and drop. </w:t>
      </w:r>
      <w:commentRangeEnd w:id="144"/>
      <w:commentRangeEnd w:id="145"/>
      <w:r w:rsidR="00B17A23">
        <w:rPr>
          <w:rStyle w:val="CommentReference"/>
          <w:rFonts w:asciiTheme="minorHAnsi" w:hAnsiTheme="minorHAnsi"/>
        </w:rPr>
        <w:commentReference w:id="144"/>
      </w:r>
      <w:r w:rsidR="00D47DFF">
        <w:rPr>
          <w:rStyle w:val="CommentReference"/>
          <w:rFonts w:asciiTheme="minorHAnsi" w:hAnsiTheme="minorHAnsi"/>
        </w:rPr>
        <w:commentReference w:id="145"/>
      </w:r>
      <w:commentRangeStart w:id="146"/>
      <w:r w:rsidRPr="0098718E">
        <w:rPr>
          <w:rFonts w:ascii="Courier New" w:hAnsi="Courier New" w:cs="Courier New"/>
          <w:lang w:val="da-DK"/>
        </w:rPr>
        <w:t xml:space="preserve">Mens her skal man skrue på knapper og trykke på knapper. </w:t>
      </w:r>
    </w:p>
    <w:p w14:paraId="315D23DB"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(Participant goes to the next reaction card word)</w:t>
      </w:r>
    </w:p>
    <w:p w14:paraId="5D3558CE" w14:textId="53C7284E" w:rsidR="00B17493" w:rsidRPr="0098718E" w:rsidRDefault="00B17493" w:rsidP="00B17493">
      <w:pPr>
        <w:pStyle w:val="PlainText"/>
        <w:rPr>
          <w:rFonts w:ascii="Courier New" w:hAnsi="Courier New" w:cs="Courier New"/>
          <w:lang w:val="da-DK"/>
        </w:rPr>
      </w:pPr>
      <w:commentRangeStart w:id="147"/>
      <w:r w:rsidRPr="0098718E">
        <w:rPr>
          <w:rFonts w:ascii="Courier New" w:hAnsi="Courier New" w:cs="Courier New"/>
          <w:lang w:val="da-DK"/>
        </w:rPr>
        <w:t xml:space="preserve">Dated vil jeg pointere som en vigtig en. Jeg synes det at der ikke er touch integration, syns jeg får det til at føles lidt som noget der kunne havde været lavet for 5 år siden, i stedet for noget helt nyt. </w:t>
      </w:r>
      <w:commentRangeEnd w:id="146"/>
      <w:commentRangeEnd w:id="147"/>
      <w:r w:rsidR="000F78D6">
        <w:rPr>
          <w:rStyle w:val="CommentReference"/>
          <w:rFonts w:asciiTheme="minorHAnsi" w:hAnsiTheme="minorHAnsi"/>
        </w:rPr>
        <w:commentReference w:id="147"/>
      </w:r>
      <w:r w:rsidR="00D47DFF">
        <w:rPr>
          <w:rStyle w:val="CommentReference"/>
          <w:rFonts w:asciiTheme="minorHAnsi" w:hAnsiTheme="minorHAnsi"/>
        </w:rPr>
        <w:commentReference w:id="146"/>
      </w:r>
    </w:p>
    <w:p w14:paraId="629CC547" w14:textId="77777777" w:rsidR="00B17493" w:rsidRPr="0098718E" w:rsidRDefault="00B17493" w:rsidP="00B17493">
      <w:pPr>
        <w:pStyle w:val="PlainText"/>
        <w:rPr>
          <w:rFonts w:ascii="Courier New" w:hAnsi="Courier New" w:cs="Courier New"/>
          <w:lang w:val="da-DK"/>
        </w:rPr>
      </w:pPr>
    </w:p>
    <w:p w14:paraId="33492AF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Confusion har du sat på.</w:t>
      </w:r>
    </w:p>
    <w:p w14:paraId="1901BDA4" w14:textId="411AC61B" w:rsidR="00B17493" w:rsidRPr="0098718E" w:rsidRDefault="00B17493" w:rsidP="00B17493">
      <w:pPr>
        <w:pStyle w:val="PlainText"/>
        <w:rPr>
          <w:rFonts w:ascii="Courier New" w:hAnsi="Courier New" w:cs="Courier New"/>
          <w:lang w:val="da-DK"/>
        </w:rPr>
      </w:pPr>
      <w:commentRangeStart w:id="148"/>
      <w:r w:rsidRPr="0098718E">
        <w:rPr>
          <w:rFonts w:ascii="Courier New" w:hAnsi="Courier New" w:cs="Courier New"/>
          <w:lang w:val="da-DK"/>
        </w:rPr>
        <w:t xml:space="preserve">A: </w:t>
      </w:r>
      <w:commentRangeStart w:id="149"/>
      <w:r w:rsidRPr="0098718E">
        <w:rPr>
          <w:rFonts w:ascii="Courier New" w:hAnsi="Courier New" w:cs="Courier New"/>
          <w:lang w:val="da-DK"/>
        </w:rPr>
        <w:t xml:space="preserve">Jeg syntes at det var sku lidt forvirrende interface, generelt, bliver jeg nød til at sige. Det var bare ikke lige så straight-forward hvordan man gjorde det forskellige ting. Jeg stod flere gange og tænke "hvordan var det lige at jeg kom ind i den menu". Jeg syntes ikke at det var helt logisk. </w:t>
      </w:r>
      <w:commentRangeEnd w:id="148"/>
      <w:commentRangeEnd w:id="149"/>
      <w:r w:rsidR="008D4624">
        <w:rPr>
          <w:rStyle w:val="CommentReference"/>
          <w:rFonts w:asciiTheme="minorHAnsi" w:hAnsiTheme="minorHAnsi"/>
        </w:rPr>
        <w:commentReference w:id="148"/>
      </w:r>
      <w:r w:rsidR="006512BA">
        <w:rPr>
          <w:rStyle w:val="CommentReference"/>
          <w:rFonts w:asciiTheme="minorHAnsi" w:hAnsiTheme="minorHAnsi"/>
        </w:rPr>
        <w:commentReference w:id="149"/>
      </w:r>
    </w:p>
    <w:p w14:paraId="72D4FEBD" w14:textId="77777777" w:rsidR="00B17493" w:rsidRPr="0098718E" w:rsidRDefault="00B17493" w:rsidP="00B17493">
      <w:pPr>
        <w:pStyle w:val="PlainText"/>
        <w:rPr>
          <w:rFonts w:ascii="Courier New" w:hAnsi="Courier New" w:cs="Courier New"/>
          <w:lang w:val="da-DK"/>
        </w:rPr>
      </w:pPr>
    </w:p>
    <w:p w14:paraId="703D816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Q:Okey, Annoying?</w:t>
      </w:r>
    </w:p>
    <w:p w14:paraId="029A7097" w14:textId="249A1442" w:rsidR="00B17493" w:rsidRPr="0098718E" w:rsidRDefault="00B17493" w:rsidP="00B17493">
      <w:pPr>
        <w:pStyle w:val="PlainText"/>
        <w:rPr>
          <w:rFonts w:ascii="Courier New" w:hAnsi="Courier New" w:cs="Courier New"/>
          <w:lang w:val="da-DK"/>
        </w:rPr>
      </w:pPr>
      <w:commentRangeStart w:id="150"/>
      <w:r w:rsidRPr="0098718E">
        <w:rPr>
          <w:rFonts w:ascii="Courier New" w:hAnsi="Courier New" w:cs="Courier New"/>
          <w:lang w:val="da-DK"/>
        </w:rPr>
        <w:t xml:space="preserve">A: Det var også bare førstehånds indtrykket. </w:t>
      </w:r>
      <w:commentRangeStart w:id="151"/>
      <w:r w:rsidRPr="0098718E">
        <w:rPr>
          <w:rFonts w:ascii="Courier New" w:hAnsi="Courier New" w:cs="Courier New"/>
          <w:lang w:val="da-DK"/>
        </w:rPr>
        <w:t xml:space="preserve">Jeg syntes bare man ser alle de her knapper, som jeg sagde. Det minder mere om syntisiser? end guitar pedaler. </w:t>
      </w:r>
      <w:commentRangeEnd w:id="151"/>
      <w:r w:rsidR="006512BA">
        <w:rPr>
          <w:rStyle w:val="CommentReference"/>
          <w:rFonts w:asciiTheme="minorHAnsi" w:hAnsiTheme="minorHAnsi"/>
        </w:rPr>
        <w:commentReference w:id="151"/>
      </w:r>
      <w:commentRangeStart w:id="152"/>
      <w:r w:rsidRPr="0098718E">
        <w:rPr>
          <w:rFonts w:ascii="Courier New" w:hAnsi="Courier New" w:cs="Courier New"/>
          <w:lang w:val="da-DK"/>
        </w:rPr>
        <w:t xml:space="preserve">Jeg syntes at man bare blev sådan "Uhhhf". Man havde følelsen at hernede at jeg skal sætte mig ind i før jeg kan bruge det. </w:t>
      </w:r>
      <w:commentRangeStart w:id="153"/>
      <w:commentRangeEnd w:id="150"/>
      <w:r w:rsidR="00735F09">
        <w:rPr>
          <w:rStyle w:val="CommentReference"/>
          <w:rFonts w:asciiTheme="minorHAnsi" w:hAnsiTheme="minorHAnsi"/>
        </w:rPr>
        <w:commentReference w:id="150"/>
      </w:r>
      <w:r w:rsidRPr="0098718E">
        <w:rPr>
          <w:rFonts w:ascii="Courier New" w:hAnsi="Courier New" w:cs="Courier New"/>
          <w:lang w:val="da-DK"/>
        </w:rPr>
        <w:t>Sikkert et rigtigt stærkt værktøj. Men det er ikke noget man bare lige tager op også bruger</w:t>
      </w:r>
      <w:commentRangeEnd w:id="152"/>
      <w:r w:rsidR="006512BA">
        <w:rPr>
          <w:rStyle w:val="CommentReference"/>
          <w:rFonts w:asciiTheme="minorHAnsi" w:hAnsiTheme="minorHAnsi"/>
        </w:rPr>
        <w:commentReference w:id="152"/>
      </w:r>
      <w:r w:rsidRPr="0098718E">
        <w:rPr>
          <w:rFonts w:ascii="Courier New" w:hAnsi="Courier New" w:cs="Courier New"/>
          <w:lang w:val="da-DK"/>
        </w:rPr>
        <w:t xml:space="preserve">. Det ligger der også i den der difficult ting. Det er lidt af det samme. </w:t>
      </w:r>
      <w:commentRangeEnd w:id="153"/>
      <w:r w:rsidR="00FE0B1C">
        <w:rPr>
          <w:rStyle w:val="CommentReference"/>
          <w:rFonts w:asciiTheme="minorHAnsi" w:hAnsiTheme="minorHAnsi"/>
        </w:rPr>
        <w:commentReference w:id="153"/>
      </w:r>
    </w:p>
    <w:p w14:paraId="79DE036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Og impersional. </w:t>
      </w:r>
    </w:p>
    <w:p w14:paraId="5536841B" w14:textId="4BB3EDDC" w:rsidR="00B17493" w:rsidRPr="0098718E" w:rsidRDefault="00B17493" w:rsidP="00B17493">
      <w:pPr>
        <w:pStyle w:val="PlainText"/>
        <w:rPr>
          <w:rFonts w:ascii="Courier New" w:hAnsi="Courier New" w:cs="Courier New"/>
          <w:lang w:val="da-DK"/>
        </w:rPr>
      </w:pPr>
      <w:commentRangeStart w:id="154"/>
      <w:r w:rsidRPr="0098718E">
        <w:rPr>
          <w:rFonts w:ascii="Courier New" w:hAnsi="Courier New" w:cs="Courier New"/>
          <w:lang w:val="da-DK"/>
        </w:rPr>
        <w:t xml:space="preserve">A: Som jeg sagde tidligere, af ingeniører for ingeniører. </w:t>
      </w:r>
      <w:commentRangeStart w:id="155"/>
      <w:r w:rsidRPr="0098718E">
        <w:rPr>
          <w:rFonts w:ascii="Courier New" w:hAnsi="Courier New" w:cs="Courier New"/>
          <w:lang w:val="da-DK"/>
        </w:rPr>
        <w:t xml:space="preserve">Jeg synes meget at man har følelsen at man programmere en lyd, mere end at man har følelsen af at ha ve et pedal board i en eller anden boks. </w:t>
      </w:r>
      <w:commentRangeStart w:id="156"/>
      <w:commentRangeEnd w:id="154"/>
      <w:r w:rsidR="00F26E37">
        <w:rPr>
          <w:rStyle w:val="CommentReference"/>
          <w:rFonts w:asciiTheme="minorHAnsi" w:hAnsiTheme="minorHAnsi"/>
        </w:rPr>
        <w:commentReference w:id="154"/>
      </w:r>
      <w:r w:rsidRPr="0098718E">
        <w:rPr>
          <w:rFonts w:ascii="Courier New" w:hAnsi="Courier New" w:cs="Courier New"/>
          <w:lang w:val="da-DK"/>
        </w:rPr>
        <w:t xml:space="preserve">På den første, headrushen der, havde du også nogle billeder af nogle pedaler. Der har man mere følelsen der har man lige fået smidt nogle pedaler ind som du så kan fixe sammen, mens her det er mere effekter end pedaler. </w:t>
      </w:r>
      <w:commentRangeEnd w:id="155"/>
      <w:r w:rsidR="00EE6E84">
        <w:rPr>
          <w:rStyle w:val="CommentReference"/>
          <w:rFonts w:asciiTheme="minorHAnsi" w:hAnsiTheme="minorHAnsi"/>
        </w:rPr>
        <w:commentReference w:id="155"/>
      </w:r>
      <w:commentRangeStart w:id="157"/>
      <w:r w:rsidRPr="0098718E">
        <w:rPr>
          <w:rFonts w:ascii="Courier New" w:hAnsi="Courier New" w:cs="Courier New"/>
          <w:lang w:val="da-DK"/>
        </w:rPr>
        <w:t xml:space="preserve">Jeg syntes at det er mere en logisk approach på det her (Helix) end en følelsesmæssig approach (headrush). </w:t>
      </w:r>
      <w:commentRangeEnd w:id="156"/>
      <w:commentRangeEnd w:id="157"/>
      <w:r w:rsidR="002B3605">
        <w:rPr>
          <w:rStyle w:val="CommentReference"/>
          <w:rFonts w:asciiTheme="minorHAnsi" w:hAnsiTheme="minorHAnsi"/>
        </w:rPr>
        <w:commentReference w:id="156"/>
      </w:r>
      <w:r w:rsidR="0022659C">
        <w:rPr>
          <w:rStyle w:val="CommentReference"/>
          <w:rFonts w:asciiTheme="minorHAnsi" w:hAnsiTheme="minorHAnsi"/>
        </w:rPr>
        <w:commentReference w:id="157"/>
      </w:r>
    </w:p>
    <w:p w14:paraId="2776D501" w14:textId="77777777" w:rsidR="00B17493" w:rsidRPr="0098718E" w:rsidRDefault="00B17493" w:rsidP="00B17493">
      <w:pPr>
        <w:pStyle w:val="PlainText"/>
        <w:rPr>
          <w:rFonts w:ascii="Courier New" w:hAnsi="Courier New" w:cs="Courier New"/>
          <w:lang w:val="da-DK"/>
        </w:rPr>
      </w:pPr>
    </w:p>
    <w:p w14:paraId="14D64EFF" w14:textId="77777777" w:rsidR="00B17493" w:rsidRPr="0098718E" w:rsidRDefault="00B17493" w:rsidP="00B17493">
      <w:pPr>
        <w:pStyle w:val="PlainText"/>
        <w:rPr>
          <w:rFonts w:ascii="Courier New" w:hAnsi="Courier New" w:cs="Courier New"/>
          <w:lang w:val="da-DK"/>
        </w:rPr>
      </w:pPr>
    </w:p>
    <w:p w14:paraId="7CA158F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Exit interview begins %%%%</w:t>
      </w:r>
    </w:p>
    <w:p w14:paraId="54DFBF4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Hvis du nu skulle sammenligne dem med hinanden, hvis du skulle gå ud og købe et multi effekt board, hvad ville du så købe af dem. </w:t>
      </w:r>
    </w:p>
    <w:p w14:paraId="26B9A07F" w14:textId="647165B6" w:rsidR="00B17493" w:rsidRPr="0098718E" w:rsidRDefault="00B17493" w:rsidP="00B17493">
      <w:pPr>
        <w:pStyle w:val="PlainText"/>
        <w:rPr>
          <w:rFonts w:ascii="Courier New" w:hAnsi="Courier New" w:cs="Courier New"/>
          <w:lang w:val="da-DK"/>
        </w:rPr>
      </w:pPr>
      <w:commentRangeStart w:id="158"/>
      <w:r w:rsidRPr="0098718E">
        <w:rPr>
          <w:rFonts w:ascii="Courier New" w:hAnsi="Courier New" w:cs="Courier New"/>
          <w:lang w:val="da-DK"/>
        </w:rPr>
        <w:t xml:space="preserve">A: Det synes jeg er enormt svært, også fordi det handler enormt meget om lyden deri. Mit udmelbare indtryk er at begge to har enorm meget mulighed for at tweeke lyde så... </w:t>
      </w:r>
      <w:commentRangeStart w:id="159"/>
      <w:r w:rsidRPr="0098718E">
        <w:rPr>
          <w:rFonts w:ascii="Courier New" w:hAnsi="Courier New" w:cs="Courier New"/>
          <w:lang w:val="da-DK"/>
        </w:rPr>
        <w:t>Mit umiddelbar indtryk er at de kan nogenlunde det samme men at interfacet i headrushen er bare mere tilladende</w:t>
      </w:r>
      <w:commentRangeEnd w:id="159"/>
      <w:r w:rsidR="002A78E3">
        <w:rPr>
          <w:rStyle w:val="CommentReference"/>
          <w:rFonts w:asciiTheme="minorHAnsi" w:hAnsiTheme="minorHAnsi"/>
        </w:rPr>
        <w:commentReference w:id="159"/>
      </w:r>
      <w:r w:rsidRPr="0098718E">
        <w:rPr>
          <w:rFonts w:ascii="Courier New" w:hAnsi="Courier New" w:cs="Courier New"/>
          <w:lang w:val="da-DK"/>
        </w:rPr>
        <w:t xml:space="preserve">. Men jeg syntes at det ville være synd at lave en vurdering udelukkende for det, fordi der er ligger så meget mere i det også. </w:t>
      </w:r>
      <w:commentRangeEnd w:id="158"/>
      <w:r w:rsidR="00DA2B48">
        <w:rPr>
          <w:rStyle w:val="CommentReference"/>
          <w:rFonts w:asciiTheme="minorHAnsi" w:hAnsiTheme="minorHAnsi"/>
        </w:rPr>
        <w:commentReference w:id="158"/>
      </w:r>
    </w:p>
    <w:p w14:paraId="3A4EE73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Ud fra det du har oplevet nu, hvad synes du sådan at fordele og ulemper hvis du nu skulle sammenligne dem. </w:t>
      </w:r>
    </w:p>
    <w:p w14:paraId="000973AA" w14:textId="6159263D" w:rsidR="00B17493" w:rsidRPr="0098718E" w:rsidRDefault="00B17493" w:rsidP="00B17493">
      <w:pPr>
        <w:pStyle w:val="PlainText"/>
        <w:rPr>
          <w:rFonts w:ascii="Courier New" w:hAnsi="Courier New" w:cs="Courier New"/>
          <w:lang w:val="da-DK"/>
        </w:rPr>
      </w:pPr>
      <w:commentRangeStart w:id="160"/>
      <w:r w:rsidRPr="0098718E">
        <w:rPr>
          <w:rFonts w:ascii="Courier New" w:hAnsi="Courier New" w:cs="Courier New"/>
          <w:lang w:val="da-DK"/>
        </w:rPr>
        <w:t>A: Sådan noget enormt kedeligt</w:t>
      </w:r>
      <w:commentRangeStart w:id="161"/>
      <w:r w:rsidRPr="0098718E">
        <w:rPr>
          <w:rFonts w:ascii="Courier New" w:hAnsi="Courier New" w:cs="Courier New"/>
          <w:lang w:val="da-DK"/>
        </w:rPr>
        <w:t>, "den" (headrush) er bare pænere, den ser mere tilladende ud.</w:t>
      </w:r>
      <w:commentRangeEnd w:id="161"/>
      <w:r w:rsidR="002A78E3">
        <w:rPr>
          <w:rStyle w:val="CommentReference"/>
          <w:rFonts w:asciiTheme="minorHAnsi" w:hAnsiTheme="minorHAnsi"/>
        </w:rPr>
        <w:commentReference w:id="161"/>
      </w:r>
      <w:r w:rsidRPr="0098718E">
        <w:rPr>
          <w:rFonts w:ascii="Courier New" w:hAnsi="Courier New" w:cs="Courier New"/>
          <w:lang w:val="da-DK"/>
        </w:rPr>
        <w:t xml:space="preserve"> </w:t>
      </w:r>
      <w:commentRangeStart w:id="162"/>
      <w:r w:rsidRPr="0098718E">
        <w:rPr>
          <w:rFonts w:ascii="Courier New" w:hAnsi="Courier New" w:cs="Courier New"/>
          <w:lang w:val="da-DK"/>
        </w:rPr>
        <w:t xml:space="preserve">Mens det her ser starts 2000 ud. </w:t>
      </w:r>
      <w:commentRangeEnd w:id="162"/>
      <w:r w:rsidR="002A78E3">
        <w:rPr>
          <w:rStyle w:val="CommentReference"/>
          <w:rFonts w:asciiTheme="minorHAnsi" w:hAnsiTheme="minorHAnsi"/>
        </w:rPr>
        <w:commentReference w:id="162"/>
      </w:r>
      <w:r w:rsidRPr="0098718E">
        <w:rPr>
          <w:rFonts w:ascii="Courier New" w:hAnsi="Courier New" w:cs="Courier New"/>
          <w:lang w:val="da-DK"/>
        </w:rPr>
        <w:t xml:space="preserve">Eller, det er bare meget mørkt. Nu kan jeg også se når jeg står her der faktisk er noget med betrakningsmængden i displayet, "den" her skinner mere (helix) end den "her"(headrush). </w:t>
      </w:r>
      <w:commentRangeStart w:id="163"/>
      <w:r w:rsidRPr="0098718E">
        <w:rPr>
          <w:rFonts w:ascii="Courier New" w:hAnsi="Courier New" w:cs="Courier New"/>
          <w:lang w:val="da-DK"/>
        </w:rPr>
        <w:t xml:space="preserve">Så bare det der touch interface derover, det sku lækkert! I forhold til det her. Man sidder og nørkler mere med Helix. Men </w:t>
      </w:r>
      <w:r w:rsidRPr="0098718E">
        <w:rPr>
          <w:rFonts w:ascii="Courier New" w:hAnsi="Courier New" w:cs="Courier New"/>
          <w:lang w:val="da-DK"/>
        </w:rPr>
        <w:lastRenderedPageBreak/>
        <w:t xml:space="preserve">jeg har følelsen at jeg hurtigt kan lave nogle presets på headrushen. Så vil mit umiddelbar valg, vil falde på headrushen. </w:t>
      </w:r>
      <w:commentRangeEnd w:id="160"/>
      <w:commentRangeEnd w:id="163"/>
      <w:r w:rsidR="00C15AE3">
        <w:rPr>
          <w:rStyle w:val="CommentReference"/>
          <w:rFonts w:asciiTheme="minorHAnsi" w:hAnsiTheme="minorHAnsi"/>
        </w:rPr>
        <w:commentReference w:id="160"/>
      </w:r>
      <w:r w:rsidR="002A78E3">
        <w:rPr>
          <w:rStyle w:val="CommentReference"/>
          <w:rFonts w:asciiTheme="minorHAnsi" w:hAnsiTheme="minorHAnsi"/>
        </w:rPr>
        <w:commentReference w:id="163"/>
      </w:r>
    </w:p>
    <w:p w14:paraId="05A70133" w14:textId="77777777" w:rsidR="00B17493" w:rsidRPr="0098718E" w:rsidRDefault="00B17493" w:rsidP="00B17493">
      <w:pPr>
        <w:pStyle w:val="PlainText"/>
        <w:rPr>
          <w:rFonts w:ascii="Courier New" w:hAnsi="Courier New" w:cs="Courier New"/>
          <w:lang w:val="da-DK"/>
        </w:rPr>
      </w:pPr>
    </w:p>
    <w:p w14:paraId="72E5BD18" w14:textId="77777777" w:rsidR="00B17493" w:rsidRPr="0098718E" w:rsidRDefault="00B17493" w:rsidP="00B17493">
      <w:pPr>
        <w:pStyle w:val="PlainText"/>
        <w:rPr>
          <w:rFonts w:ascii="Courier New" w:hAnsi="Courier New" w:cs="Courier New"/>
          <w:lang w:val="da-DK"/>
        </w:rPr>
      </w:pPr>
    </w:p>
    <w:p w14:paraId="729438B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Subjects 03-01 Helix</w:t>
      </w:r>
    </w:p>
    <w:p w14:paraId="3B50F456" w14:textId="77777777" w:rsidR="00B17493" w:rsidRPr="0098718E" w:rsidRDefault="00B17493" w:rsidP="00B17493">
      <w:pPr>
        <w:pStyle w:val="PlainText"/>
        <w:rPr>
          <w:rFonts w:ascii="Courier New" w:hAnsi="Courier New" w:cs="Courier New"/>
          <w:lang w:val="da-DK"/>
        </w:rPr>
      </w:pPr>
    </w:p>
    <w:p w14:paraId="2BBA6D12"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The experimenter gives SUS to the participant %%%%</w:t>
      </w:r>
    </w:p>
    <w:p w14:paraId="29F71F9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Din helhedsoplevelse.</w:t>
      </w:r>
    </w:p>
    <w:p w14:paraId="088475DF" w14:textId="5054E777" w:rsidR="00B17493" w:rsidRPr="0098718E" w:rsidRDefault="00B17493" w:rsidP="00B17493">
      <w:pPr>
        <w:pStyle w:val="PlainText"/>
        <w:rPr>
          <w:rFonts w:ascii="Courier New" w:hAnsi="Courier New" w:cs="Courier New"/>
          <w:lang w:val="da-DK"/>
        </w:rPr>
      </w:pPr>
      <w:commentRangeStart w:id="164"/>
      <w:r w:rsidRPr="0098718E">
        <w:rPr>
          <w:rFonts w:ascii="Courier New" w:hAnsi="Courier New" w:cs="Courier New"/>
          <w:lang w:val="da-DK"/>
        </w:rPr>
        <w:t xml:space="preserve">A: Jeg er selvfølgelig </w:t>
      </w:r>
      <w:ins w:id="165" w:author="Alexander Flyvholm Povlsen" w:date="2018-05-17T09:53:00Z">
        <w:r w:rsidR="00177450" w:rsidRPr="003C2C1C">
          <w:rPr>
            <w:rFonts w:ascii="Courier New" w:hAnsi="Courier New" w:cs="Courier New"/>
            <w:lang w:val="da-DK"/>
          </w:rPr>
          <w:t>forarget</w:t>
        </w:r>
      </w:ins>
      <w:del w:id="166" w:author="Alexander Flyvholm Povlsen" w:date="2018-05-17T09:53:00Z">
        <w:r w:rsidRPr="0098718E">
          <w:rPr>
            <w:rFonts w:ascii="Courier New" w:hAnsi="Courier New" w:cs="Courier New"/>
            <w:lang w:val="da-DK"/>
          </w:rPr>
          <w:delText>f</w:delText>
        </w:r>
        <w:r w:rsidR="002A78E3">
          <w:rPr>
            <w:rFonts w:ascii="Courier New" w:hAnsi="Courier New" w:cs="Courier New"/>
            <w:lang w:val="da-DK"/>
          </w:rPr>
          <w:delText>arvet</w:delText>
        </w:r>
      </w:del>
      <w:r w:rsidRPr="0098718E">
        <w:rPr>
          <w:rFonts w:ascii="Courier New" w:hAnsi="Courier New" w:cs="Courier New"/>
          <w:lang w:val="da-DK"/>
        </w:rPr>
        <w:t xml:space="preserve"> af det jeg laver "her". Så det jo klart første gang man møder sådan et system, så vil det virke komplekst. </w:t>
      </w:r>
      <w:commentRangeStart w:id="167"/>
      <w:r w:rsidRPr="0098718E">
        <w:rPr>
          <w:rFonts w:ascii="Courier New" w:hAnsi="Courier New" w:cs="Courier New"/>
          <w:lang w:val="da-DK"/>
        </w:rPr>
        <w:t>Jeg tror ikke at det ville tage så lang tid at lære, umiddelbart.</w:t>
      </w:r>
      <w:commentRangeEnd w:id="167"/>
      <w:r w:rsidR="002A78E3">
        <w:rPr>
          <w:rStyle w:val="CommentReference"/>
          <w:rFonts w:asciiTheme="minorHAnsi" w:hAnsiTheme="minorHAnsi"/>
        </w:rPr>
        <w:commentReference w:id="167"/>
      </w:r>
    </w:p>
    <w:p w14:paraId="5CAAA974" w14:textId="644093A0" w:rsidR="00B17493" w:rsidRPr="0098718E" w:rsidRDefault="00B17493" w:rsidP="00B17493">
      <w:pPr>
        <w:pStyle w:val="PlainText"/>
        <w:rPr>
          <w:rFonts w:ascii="Courier New" w:hAnsi="Courier New" w:cs="Courier New"/>
          <w:lang w:val="da-DK"/>
        </w:rPr>
      </w:pPr>
      <w:commentRangeStart w:id="168"/>
      <w:r w:rsidRPr="0098718E">
        <w:rPr>
          <w:rFonts w:ascii="Courier New" w:hAnsi="Courier New" w:cs="Courier New"/>
          <w:lang w:val="da-DK"/>
        </w:rPr>
        <w:t xml:space="preserve">Rent bruger interface, så lader det til at den kan meget. Den er kompleks, </w:t>
      </w:r>
      <w:commentRangeEnd w:id="168"/>
      <w:r w:rsidR="002A78E3">
        <w:rPr>
          <w:rStyle w:val="CommentReference"/>
          <w:rFonts w:asciiTheme="minorHAnsi" w:hAnsiTheme="minorHAnsi"/>
        </w:rPr>
        <w:commentReference w:id="168"/>
      </w:r>
      <w:r w:rsidRPr="0098718E">
        <w:rPr>
          <w:rFonts w:ascii="Courier New" w:hAnsi="Courier New" w:cs="Courier New"/>
          <w:lang w:val="da-DK"/>
        </w:rPr>
        <w:t xml:space="preserve">men det er endelig også det jeg ville forvente. </w:t>
      </w:r>
      <w:commentRangeEnd w:id="164"/>
      <w:r w:rsidR="00E11836">
        <w:rPr>
          <w:rStyle w:val="CommentReference"/>
          <w:rFonts w:asciiTheme="minorHAnsi" w:hAnsiTheme="minorHAnsi"/>
        </w:rPr>
        <w:commentReference w:id="164"/>
      </w:r>
    </w:p>
    <w:p w14:paraId="1A339EE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[01:43]</w:t>
      </w:r>
    </w:p>
    <w:p w14:paraId="4963127A" w14:textId="00133C6A" w:rsidR="00B17493" w:rsidRPr="0098718E" w:rsidRDefault="00B17493" w:rsidP="00B17493">
      <w:pPr>
        <w:pStyle w:val="PlainText"/>
        <w:rPr>
          <w:rFonts w:ascii="Courier New" w:hAnsi="Courier New" w:cs="Courier New"/>
          <w:lang w:val="da-DK"/>
        </w:rPr>
      </w:pPr>
      <w:commentRangeStart w:id="169"/>
      <w:commentRangeStart w:id="170"/>
      <w:r w:rsidRPr="0098718E">
        <w:rPr>
          <w:rFonts w:ascii="Courier New" w:hAnsi="Courier New" w:cs="Courier New"/>
          <w:lang w:val="da-DK"/>
        </w:rPr>
        <w:t>Jeg synes at nogen af de menu ting, ikke virkede særlig intuitive.</w:t>
      </w:r>
      <w:commentRangeEnd w:id="169"/>
      <w:commentRangeEnd w:id="170"/>
      <w:r w:rsidR="001B2135">
        <w:rPr>
          <w:rStyle w:val="CommentReference"/>
          <w:rFonts w:asciiTheme="minorHAnsi" w:hAnsiTheme="minorHAnsi"/>
        </w:rPr>
        <w:commentReference w:id="170"/>
      </w:r>
      <w:r w:rsidR="002A78E3">
        <w:rPr>
          <w:rStyle w:val="CommentReference"/>
          <w:rFonts w:asciiTheme="minorHAnsi" w:hAnsiTheme="minorHAnsi"/>
        </w:rPr>
        <w:commentReference w:id="169"/>
      </w:r>
    </w:p>
    <w:p w14:paraId="78C8AC02" w14:textId="3846FBA9" w:rsidR="00B17493" w:rsidRPr="0098718E" w:rsidRDefault="00B17493" w:rsidP="00B17493">
      <w:pPr>
        <w:pStyle w:val="PlainText"/>
        <w:rPr>
          <w:rFonts w:ascii="Courier New" w:hAnsi="Courier New" w:cs="Courier New"/>
          <w:lang w:val="da-DK"/>
        </w:rPr>
      </w:pPr>
      <w:commentRangeStart w:id="171"/>
      <w:commentRangeStart w:id="172"/>
      <w:r w:rsidRPr="0098718E">
        <w:rPr>
          <w:rFonts w:ascii="Courier New" w:hAnsi="Courier New" w:cs="Courier New"/>
          <w:lang w:val="da-DK"/>
        </w:rPr>
        <w:t xml:space="preserve">Jeg tror at man relativt hurtig kan lære det, alligevel(systemet). </w:t>
      </w:r>
      <w:commentRangeEnd w:id="171"/>
      <w:commentRangeEnd w:id="172"/>
      <w:r w:rsidR="002E3312">
        <w:rPr>
          <w:rStyle w:val="CommentReference"/>
          <w:rFonts w:asciiTheme="minorHAnsi" w:hAnsiTheme="minorHAnsi"/>
        </w:rPr>
        <w:commentReference w:id="172"/>
      </w:r>
      <w:r w:rsidR="002A78E3">
        <w:rPr>
          <w:rStyle w:val="CommentReference"/>
          <w:rFonts w:asciiTheme="minorHAnsi" w:hAnsiTheme="minorHAnsi"/>
        </w:rPr>
        <w:commentReference w:id="171"/>
      </w:r>
    </w:p>
    <w:p w14:paraId="457BB2D3" w14:textId="77777777" w:rsidR="00B17493" w:rsidRPr="0098718E" w:rsidRDefault="00B17493" w:rsidP="00B17493">
      <w:pPr>
        <w:pStyle w:val="PlainText"/>
        <w:rPr>
          <w:rFonts w:ascii="Courier New" w:hAnsi="Courier New" w:cs="Courier New"/>
          <w:lang w:val="da-DK"/>
        </w:rPr>
      </w:pPr>
    </w:p>
    <w:p w14:paraId="35882A49"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The experimenter gives INTUI to the participant %%%%</w:t>
      </w:r>
    </w:p>
    <w:p w14:paraId="43CAFFF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[02:40]</w:t>
      </w:r>
    </w:p>
    <w:p w14:paraId="5DCBAC6E" w14:textId="7FC02F0D" w:rsidR="00B17493" w:rsidRPr="0098718E" w:rsidRDefault="00B17493" w:rsidP="00B17493">
      <w:pPr>
        <w:pStyle w:val="PlainText"/>
        <w:rPr>
          <w:rFonts w:ascii="Courier New" w:hAnsi="Courier New" w:cs="Courier New"/>
          <w:lang w:val="da-DK"/>
        </w:rPr>
      </w:pPr>
      <w:commentRangeStart w:id="173"/>
      <w:r w:rsidRPr="0098718E">
        <w:rPr>
          <w:rFonts w:ascii="Courier New" w:hAnsi="Courier New" w:cs="Courier New"/>
          <w:lang w:val="da-DK"/>
        </w:rPr>
        <w:t xml:space="preserve">Når man bliver præsenteret for et system, så gør man jo bare det, der lige falder en ind, det gør jeg i hvert fald. </w:t>
      </w:r>
      <w:commentRangeEnd w:id="173"/>
      <w:r w:rsidR="009A3AF1">
        <w:rPr>
          <w:rStyle w:val="CommentReference"/>
          <w:rFonts w:asciiTheme="minorHAnsi" w:hAnsiTheme="minorHAnsi"/>
        </w:rPr>
        <w:commentReference w:id="173"/>
      </w:r>
    </w:p>
    <w:p w14:paraId="69A2ED2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[03:25]</w:t>
      </w:r>
    </w:p>
    <w:p w14:paraId="2A70A7F1" w14:textId="2A31E976" w:rsidR="00B17493" w:rsidRPr="0098718E" w:rsidRDefault="00B17493" w:rsidP="00B17493">
      <w:pPr>
        <w:pStyle w:val="PlainText"/>
        <w:rPr>
          <w:rFonts w:ascii="Courier New" w:hAnsi="Courier New" w:cs="Courier New"/>
          <w:lang w:val="da-DK"/>
        </w:rPr>
      </w:pPr>
      <w:commentRangeStart w:id="174"/>
      <w:r w:rsidRPr="0098718E">
        <w:rPr>
          <w:rFonts w:ascii="Courier New" w:hAnsi="Courier New" w:cs="Courier New"/>
          <w:lang w:val="da-DK"/>
        </w:rPr>
        <w:t>Det kommer an på opgaven, om man var guided by reason, eller guided by feelings. Fordi når man havde set det en gang, så kan man godt toggle tilbage og se, så det havde nok mest været reason, tror jeg</w:t>
      </w:r>
      <w:commentRangeEnd w:id="174"/>
      <w:r w:rsidR="00E74C17">
        <w:rPr>
          <w:rStyle w:val="CommentReference"/>
          <w:rFonts w:asciiTheme="minorHAnsi" w:hAnsiTheme="minorHAnsi"/>
        </w:rPr>
        <w:commentReference w:id="174"/>
      </w:r>
      <w:r w:rsidRPr="0098718E">
        <w:rPr>
          <w:rFonts w:ascii="Courier New" w:hAnsi="Courier New" w:cs="Courier New"/>
          <w:lang w:val="da-DK"/>
        </w:rPr>
        <w:t>.</w:t>
      </w:r>
      <w:commentRangeStart w:id="175"/>
      <w:r w:rsidRPr="0098718E">
        <w:rPr>
          <w:rFonts w:ascii="Courier New" w:hAnsi="Courier New" w:cs="Courier New"/>
          <w:lang w:val="da-DK"/>
        </w:rPr>
        <w:t xml:space="preserve"> </w:t>
      </w:r>
      <w:commentRangeStart w:id="176"/>
      <w:r w:rsidRPr="0098718E">
        <w:rPr>
          <w:rFonts w:ascii="Courier New" w:hAnsi="Courier New" w:cs="Courier New"/>
          <w:lang w:val="da-DK"/>
        </w:rPr>
        <w:t xml:space="preserve">Også følte jeg da mig en lille smule lost nogle gange. </w:t>
      </w:r>
      <w:commentRangeEnd w:id="175"/>
      <w:commentRangeEnd w:id="176"/>
      <w:r w:rsidR="00CA23FE">
        <w:rPr>
          <w:rStyle w:val="CommentReference"/>
          <w:rFonts w:asciiTheme="minorHAnsi" w:hAnsiTheme="minorHAnsi"/>
        </w:rPr>
        <w:commentReference w:id="175"/>
      </w:r>
      <w:r w:rsidR="002A78E3">
        <w:rPr>
          <w:rStyle w:val="CommentReference"/>
          <w:rFonts w:asciiTheme="minorHAnsi" w:hAnsiTheme="minorHAnsi"/>
        </w:rPr>
        <w:commentReference w:id="176"/>
      </w:r>
    </w:p>
    <w:p w14:paraId="3EE799EC"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[04:10]</w:t>
      </w:r>
    </w:p>
    <w:p w14:paraId="5608D69D" w14:textId="776020F5" w:rsidR="00B17493" w:rsidRPr="0098718E" w:rsidRDefault="00B17493" w:rsidP="00B17493">
      <w:pPr>
        <w:pStyle w:val="PlainText"/>
        <w:rPr>
          <w:rFonts w:ascii="Courier New" w:hAnsi="Courier New" w:cs="Courier New"/>
          <w:lang w:val="da-DK"/>
        </w:rPr>
      </w:pPr>
      <w:commentRangeStart w:id="177"/>
      <w:commentRangeStart w:id="178"/>
      <w:r w:rsidRPr="00B17493">
        <w:rPr>
          <w:rFonts w:ascii="Courier New" w:hAnsi="Courier New" w:cs="Courier New"/>
        </w:rPr>
        <w:t xml:space="preserve">Was it easy, or was it difficuilt.. </w:t>
      </w:r>
      <w:r w:rsidRPr="0098718E">
        <w:rPr>
          <w:rFonts w:ascii="Courier New" w:hAnsi="Courier New" w:cs="Courier New"/>
          <w:lang w:val="da-DK"/>
        </w:rPr>
        <w:t>Nogle af skridtene var jo, men overordnet set syns jeg at det var selvfølgelig, som man forventede det. Lidt svært at overskue i starten</w:t>
      </w:r>
      <w:commentRangeEnd w:id="177"/>
      <w:ins w:id="179" w:author="Alexander Flyvholm Povlsen" w:date="2018-05-17T09:53:00Z">
        <w:r w:rsidR="00177450" w:rsidRPr="003C2C1C">
          <w:rPr>
            <w:rFonts w:ascii="Courier New" w:hAnsi="Courier New" w:cs="Courier New"/>
            <w:lang w:val="da-DK"/>
          </w:rPr>
          <w:t xml:space="preserve">. </w:t>
        </w:r>
      </w:ins>
      <w:commentRangeStart w:id="180"/>
      <w:commentRangeEnd w:id="178"/>
      <w:r w:rsidR="00EA341C">
        <w:rPr>
          <w:rStyle w:val="CommentReference"/>
          <w:rFonts w:asciiTheme="minorHAnsi" w:hAnsiTheme="minorHAnsi"/>
        </w:rPr>
        <w:commentReference w:id="178"/>
      </w:r>
      <w:r w:rsidR="002A78E3">
        <w:rPr>
          <w:rStyle w:val="CommentReference"/>
          <w:rFonts w:asciiTheme="minorHAnsi" w:hAnsiTheme="minorHAnsi"/>
        </w:rPr>
        <w:commentReference w:id="177"/>
      </w:r>
      <w:del w:id="181" w:author="Alexander Flyvholm Povlsen" w:date="2018-05-17T09:53:00Z">
        <w:r w:rsidRPr="0098718E">
          <w:rPr>
            <w:rFonts w:ascii="Courier New" w:hAnsi="Courier New" w:cs="Courier New"/>
            <w:lang w:val="da-DK"/>
          </w:rPr>
          <w:delText xml:space="preserve">. </w:delText>
        </w:r>
      </w:del>
      <w:commentRangeStart w:id="182"/>
      <w:r w:rsidRPr="0098718E">
        <w:rPr>
          <w:rFonts w:ascii="Courier New" w:hAnsi="Courier New" w:cs="Courier New"/>
          <w:lang w:val="da-DK"/>
        </w:rPr>
        <w:t xml:space="preserve">Jeg ville ikke sige at det var en magical experience, men jeg tror godt at den kan noget. </w:t>
      </w:r>
      <w:commentRangeEnd w:id="180"/>
      <w:commentRangeEnd w:id="182"/>
      <w:r w:rsidR="008A579D">
        <w:rPr>
          <w:rStyle w:val="CommentReference"/>
          <w:rFonts w:asciiTheme="minorHAnsi" w:hAnsiTheme="minorHAnsi"/>
        </w:rPr>
        <w:commentReference w:id="180"/>
      </w:r>
      <w:r w:rsidR="002A78E3">
        <w:rPr>
          <w:rStyle w:val="CommentReference"/>
          <w:rFonts w:asciiTheme="minorHAnsi" w:hAnsiTheme="minorHAnsi"/>
        </w:rPr>
        <w:commentReference w:id="182"/>
      </w:r>
    </w:p>
    <w:p w14:paraId="2C1E23BF" w14:textId="77777777" w:rsidR="00B17493" w:rsidRPr="0098718E" w:rsidRDefault="00B17493" w:rsidP="00B17493">
      <w:pPr>
        <w:pStyle w:val="PlainText"/>
        <w:rPr>
          <w:rFonts w:ascii="Courier New" w:hAnsi="Courier New" w:cs="Courier New"/>
          <w:lang w:val="da-DK"/>
        </w:rPr>
      </w:pPr>
    </w:p>
    <w:p w14:paraId="1B4E20A5"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The experimenter gives reaction card list to the participant %%%%</w:t>
      </w:r>
    </w:p>
    <w:p w14:paraId="1F470DA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[06:40]</w:t>
      </w:r>
    </w:p>
    <w:p w14:paraId="03E3332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Vil du så sætte nogle ord på det, du har f.eks. sat high quality, har ud sat en streg under. Hvad oplever du det som?</w:t>
      </w:r>
    </w:p>
    <w:p w14:paraId="3E2E528F" w14:textId="6BF7C592" w:rsidR="00B17493" w:rsidRPr="0098718E" w:rsidRDefault="00B17493" w:rsidP="00B17493">
      <w:pPr>
        <w:pStyle w:val="PlainText"/>
        <w:rPr>
          <w:rFonts w:ascii="Courier New" w:hAnsi="Courier New" w:cs="Courier New"/>
          <w:lang w:val="da-DK"/>
        </w:rPr>
      </w:pPr>
      <w:commentRangeStart w:id="183"/>
      <w:r w:rsidRPr="0098718E">
        <w:rPr>
          <w:rFonts w:ascii="Courier New" w:hAnsi="Courier New" w:cs="Courier New"/>
          <w:lang w:val="da-DK"/>
        </w:rPr>
        <w:t xml:space="preserve">A: </w:t>
      </w:r>
      <w:commentRangeStart w:id="184"/>
      <w:r w:rsidRPr="0098718E">
        <w:rPr>
          <w:rFonts w:ascii="Courier New" w:hAnsi="Courier New" w:cs="Courier New"/>
          <w:lang w:val="da-DK"/>
        </w:rPr>
        <w:t>Der er tænkt over designet over af selve pedalen, selve hardwaren, selve det fysiske. (Kan du sætte nogle ord på hvorfor det er high..) Det er selvfølgelig overfladen, aluminium børste eller hvad det nu er. Det er det jeg tænker at det kunne holde til at blive brugt. At det ikke er tynd plastik ligesom nogle andre kan være.</w:t>
      </w:r>
      <w:commentRangeEnd w:id="183"/>
      <w:commentRangeEnd w:id="184"/>
      <w:r w:rsidR="006D4A03">
        <w:rPr>
          <w:rStyle w:val="CommentReference"/>
          <w:rFonts w:asciiTheme="minorHAnsi" w:hAnsiTheme="minorHAnsi"/>
        </w:rPr>
        <w:commentReference w:id="183"/>
      </w:r>
      <w:r w:rsidR="00F67BE1">
        <w:rPr>
          <w:rStyle w:val="CommentReference"/>
          <w:rFonts w:asciiTheme="minorHAnsi" w:hAnsiTheme="minorHAnsi"/>
        </w:rPr>
        <w:commentReference w:id="184"/>
      </w:r>
    </w:p>
    <w:p w14:paraId="1222074D" w14:textId="77777777" w:rsidR="00B17493" w:rsidRPr="0098718E" w:rsidRDefault="00B17493" w:rsidP="00B17493">
      <w:pPr>
        <w:pStyle w:val="PlainText"/>
        <w:rPr>
          <w:rFonts w:ascii="Courier New" w:hAnsi="Courier New" w:cs="Courier New"/>
          <w:lang w:val="da-DK"/>
        </w:rPr>
      </w:pPr>
    </w:p>
    <w:p w14:paraId="3E7ED62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Så har du valgt kompleks.</w:t>
      </w:r>
    </w:p>
    <w:p w14:paraId="22EABDC9" w14:textId="515EE37B" w:rsidR="00B17493" w:rsidRPr="0098718E" w:rsidRDefault="00B17493" w:rsidP="00B17493">
      <w:pPr>
        <w:pStyle w:val="PlainText"/>
        <w:rPr>
          <w:rFonts w:ascii="Courier New" w:hAnsi="Courier New" w:cs="Courier New"/>
          <w:lang w:val="da-DK"/>
        </w:rPr>
      </w:pPr>
      <w:commentRangeStart w:id="185"/>
      <w:r w:rsidRPr="0098718E">
        <w:rPr>
          <w:rFonts w:ascii="Courier New" w:hAnsi="Courier New" w:cs="Courier New"/>
          <w:lang w:val="da-DK"/>
        </w:rPr>
        <w:t xml:space="preserve">A: </w:t>
      </w:r>
      <w:commentRangeStart w:id="186"/>
      <w:r w:rsidRPr="0098718E">
        <w:rPr>
          <w:rFonts w:ascii="Courier New" w:hAnsi="Courier New" w:cs="Courier New"/>
          <w:lang w:val="da-DK"/>
        </w:rPr>
        <w:t xml:space="preserve">Ja, det er fordi nogle af de ting her med f.eks. med at hente rækkefølgen og at de ikke følger med knapperne. Det virker ikke særligt intuitivt, at hvor man skal ændre det henne. </w:t>
      </w:r>
      <w:commentRangeEnd w:id="185"/>
      <w:commentRangeEnd w:id="186"/>
      <w:r w:rsidR="000A283B">
        <w:rPr>
          <w:rStyle w:val="CommentReference"/>
          <w:rFonts w:asciiTheme="minorHAnsi" w:hAnsiTheme="minorHAnsi"/>
        </w:rPr>
        <w:commentReference w:id="185"/>
      </w:r>
      <w:r w:rsidR="00F67BE1">
        <w:rPr>
          <w:rStyle w:val="CommentReference"/>
          <w:rFonts w:asciiTheme="minorHAnsi" w:hAnsiTheme="minorHAnsi"/>
        </w:rPr>
        <w:commentReference w:id="186"/>
      </w:r>
    </w:p>
    <w:p w14:paraId="227F882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Det komplekse er selvfølgelig at det er en multi effekt. Men det er jo hvad man ville forvente og det er ikke det jeg peger på.</w:t>
      </w:r>
    </w:p>
    <w:p w14:paraId="119752F5"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(Participant goes to the next word - Confusing)</w:t>
      </w:r>
    </w:p>
    <w:p w14:paraId="75562E1C" w14:textId="77777777" w:rsidR="00B17493" w:rsidRPr="0098718E" w:rsidRDefault="00B17493" w:rsidP="00B17493">
      <w:pPr>
        <w:pStyle w:val="PlainText"/>
        <w:rPr>
          <w:rFonts w:ascii="Courier New" w:hAnsi="Courier New" w:cs="Courier New"/>
          <w:lang w:val="da-DK"/>
        </w:rPr>
      </w:pPr>
      <w:commentRangeStart w:id="187"/>
      <w:commentRangeStart w:id="188"/>
      <w:r w:rsidRPr="0098718E">
        <w:rPr>
          <w:rFonts w:ascii="Courier New" w:hAnsi="Courier New" w:cs="Courier New"/>
          <w:lang w:val="da-DK"/>
        </w:rPr>
        <w:t xml:space="preserve">Confusing det hænger sammen med at det er inconsistent. Nogle af tingene falder mig nemt, hvor andre af tingene virker lidt mindre gennemtænkt. </w:t>
      </w:r>
    </w:p>
    <w:p w14:paraId="0633CF5A" w14:textId="66BB7B11"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(Jo, jeg tror at det er i forhold til at det var naturligt eller hårdt/svært at udføre ting.) Det kommer an på opgaven selvfølgelig, det er jo det der gør at jeg skriver at det er inkonsistant. </w:t>
      </w:r>
      <w:commentRangeEnd w:id="187"/>
      <w:r w:rsidR="00F67BE1">
        <w:rPr>
          <w:rStyle w:val="CommentReference"/>
          <w:rFonts w:asciiTheme="minorHAnsi" w:hAnsiTheme="minorHAnsi"/>
        </w:rPr>
        <w:commentReference w:id="187"/>
      </w:r>
      <w:r w:rsidRPr="0098718E">
        <w:rPr>
          <w:rFonts w:ascii="Courier New" w:hAnsi="Courier New" w:cs="Courier New"/>
          <w:lang w:val="da-DK"/>
        </w:rPr>
        <w:t xml:space="preserve">I nogle af dem, var det nemt for mig at finde og andre var det mindre intuitive. - </w:t>
      </w:r>
      <w:commentRangeStart w:id="189"/>
      <w:r w:rsidRPr="0098718E">
        <w:rPr>
          <w:rFonts w:ascii="Courier New" w:hAnsi="Courier New" w:cs="Courier New"/>
          <w:lang w:val="da-DK"/>
        </w:rPr>
        <w:t xml:space="preserve">Ja det var menu systemet. Hvor jeg forstillede mig noget med "fotuintiv" havde </w:t>
      </w:r>
      <w:r w:rsidRPr="0098718E">
        <w:rPr>
          <w:rFonts w:ascii="Courier New" w:hAnsi="Courier New" w:cs="Courier New"/>
          <w:lang w:val="da-DK"/>
        </w:rPr>
        <w:lastRenderedPageBreak/>
        <w:t>noget med "fotuelt" men så stod det et andet sted. Noget af det var rigtig godt, og noget af det var rigtig forvirrende.</w:t>
      </w:r>
      <w:commentRangeEnd w:id="188"/>
      <w:commentRangeEnd w:id="189"/>
      <w:r w:rsidR="00405865">
        <w:rPr>
          <w:rStyle w:val="CommentReference"/>
          <w:rFonts w:asciiTheme="minorHAnsi" w:hAnsiTheme="minorHAnsi"/>
        </w:rPr>
        <w:commentReference w:id="188"/>
      </w:r>
      <w:r w:rsidR="00F67BE1">
        <w:rPr>
          <w:rStyle w:val="CommentReference"/>
          <w:rFonts w:asciiTheme="minorHAnsi" w:hAnsiTheme="minorHAnsi"/>
        </w:rPr>
        <w:commentReference w:id="189"/>
      </w:r>
    </w:p>
    <w:p w14:paraId="0CA667D2" w14:textId="77777777" w:rsidR="00B17493" w:rsidRPr="0098718E" w:rsidRDefault="00B17493" w:rsidP="00B17493">
      <w:pPr>
        <w:pStyle w:val="PlainText"/>
        <w:rPr>
          <w:rFonts w:ascii="Courier New" w:hAnsi="Courier New" w:cs="Courier New"/>
          <w:lang w:val="da-DK"/>
        </w:rPr>
      </w:pPr>
    </w:p>
    <w:p w14:paraId="66E998A3" w14:textId="77777777" w:rsidR="00B17493" w:rsidRPr="0098718E" w:rsidRDefault="00B17493" w:rsidP="00B17493">
      <w:pPr>
        <w:pStyle w:val="PlainText"/>
        <w:rPr>
          <w:rFonts w:ascii="Courier New" w:hAnsi="Courier New" w:cs="Courier New"/>
          <w:lang w:val="da-DK"/>
        </w:rPr>
      </w:pPr>
    </w:p>
    <w:p w14:paraId="2A918BA5"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03-02 Headrush</w:t>
      </w:r>
    </w:p>
    <w:p w14:paraId="2CA6F808" w14:textId="77777777" w:rsidR="00B17493" w:rsidRPr="00B17493" w:rsidRDefault="00B17493" w:rsidP="00B17493">
      <w:pPr>
        <w:pStyle w:val="PlainText"/>
        <w:rPr>
          <w:rFonts w:ascii="Courier New" w:hAnsi="Courier New" w:cs="Courier New"/>
        </w:rPr>
      </w:pPr>
    </w:p>
    <w:p w14:paraId="1C862280"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The experimenter hands out INTUI %%%%</w:t>
      </w:r>
    </w:p>
    <w:p w14:paraId="60E648F0" w14:textId="77777777" w:rsidR="00B17493" w:rsidRPr="0098718E" w:rsidRDefault="00B17493" w:rsidP="00B17493">
      <w:pPr>
        <w:pStyle w:val="PlainText"/>
        <w:rPr>
          <w:rFonts w:ascii="Courier New" w:hAnsi="Courier New" w:cs="Courier New"/>
          <w:lang w:val="da-DK"/>
        </w:rPr>
      </w:pPr>
      <w:commentRangeStart w:id="190"/>
      <w:commentRangeStart w:id="191"/>
      <w:r w:rsidRPr="0098718E">
        <w:rPr>
          <w:rFonts w:ascii="Courier New" w:hAnsi="Courier New" w:cs="Courier New"/>
          <w:lang w:val="da-DK"/>
        </w:rPr>
        <w:t xml:space="preserve">Det er meget åbenlyst at det for mig i hvert faldet mere intuitivt at bruge. </w:t>
      </w:r>
      <w:commentRangeEnd w:id="190"/>
      <w:r w:rsidR="00F67BE1">
        <w:rPr>
          <w:rStyle w:val="CommentReference"/>
          <w:rFonts w:asciiTheme="minorHAnsi" w:hAnsiTheme="minorHAnsi"/>
        </w:rPr>
        <w:commentReference w:id="190"/>
      </w:r>
    </w:p>
    <w:p w14:paraId="7D89011E" w14:textId="77777777" w:rsidR="00B17493" w:rsidRPr="0098718E" w:rsidRDefault="00B17493" w:rsidP="00B17493">
      <w:pPr>
        <w:pStyle w:val="PlainText"/>
        <w:rPr>
          <w:rFonts w:ascii="Courier New" w:hAnsi="Courier New" w:cs="Courier New"/>
          <w:lang w:val="da-DK"/>
        </w:rPr>
      </w:pPr>
      <w:commentRangeStart w:id="192"/>
      <w:r w:rsidRPr="0098718E">
        <w:rPr>
          <w:rFonts w:ascii="Courier New" w:hAnsi="Courier New" w:cs="Courier New"/>
          <w:lang w:val="da-DK"/>
        </w:rPr>
        <w:t>Den er mere simpelt.</w:t>
      </w:r>
      <w:commentRangeEnd w:id="192"/>
      <w:r w:rsidR="00F67BE1">
        <w:rPr>
          <w:rStyle w:val="CommentReference"/>
          <w:rFonts w:asciiTheme="minorHAnsi" w:hAnsiTheme="minorHAnsi"/>
        </w:rPr>
        <w:commentReference w:id="192"/>
      </w:r>
    </w:p>
    <w:p w14:paraId="0BFCC540" w14:textId="14D9BD71" w:rsidR="00B17493" w:rsidRPr="0098718E" w:rsidRDefault="00B17493" w:rsidP="00B17493">
      <w:pPr>
        <w:pStyle w:val="PlainText"/>
        <w:rPr>
          <w:rFonts w:ascii="Courier New" w:hAnsi="Courier New" w:cs="Courier New"/>
          <w:lang w:val="da-DK"/>
        </w:rPr>
      </w:pPr>
      <w:commentRangeStart w:id="193"/>
      <w:r w:rsidRPr="0098718E">
        <w:rPr>
          <w:rFonts w:ascii="Courier New" w:hAnsi="Courier New" w:cs="Courier New"/>
          <w:lang w:val="da-DK"/>
        </w:rPr>
        <w:t>Man står og farmler efter knapperne til sidst også trykker du bare på skærmen og så siger du "huow".p</w:t>
      </w:r>
      <w:commentRangeEnd w:id="191"/>
      <w:commentRangeEnd w:id="193"/>
      <w:r w:rsidR="00C20568">
        <w:rPr>
          <w:rStyle w:val="CommentReference"/>
          <w:rFonts w:asciiTheme="minorHAnsi" w:hAnsiTheme="minorHAnsi"/>
        </w:rPr>
        <w:commentReference w:id="191"/>
      </w:r>
      <w:r w:rsidR="00F67BE1">
        <w:rPr>
          <w:rStyle w:val="CommentReference"/>
          <w:rFonts w:asciiTheme="minorHAnsi" w:hAnsiTheme="minorHAnsi"/>
        </w:rPr>
        <w:commentReference w:id="193"/>
      </w:r>
    </w:p>
    <w:p w14:paraId="7B27EAB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[02:00]</w:t>
      </w:r>
    </w:p>
    <w:p w14:paraId="45642661" w14:textId="4926C72C" w:rsidR="00B17493" w:rsidRPr="0098718E" w:rsidRDefault="00B17493" w:rsidP="00B17493">
      <w:pPr>
        <w:pStyle w:val="PlainText"/>
        <w:rPr>
          <w:rFonts w:ascii="Courier New" w:hAnsi="Courier New" w:cs="Courier New"/>
          <w:lang w:val="da-DK"/>
        </w:rPr>
      </w:pPr>
      <w:commentRangeStart w:id="194"/>
      <w:r w:rsidRPr="0098718E">
        <w:rPr>
          <w:rFonts w:ascii="Courier New" w:hAnsi="Courier New" w:cs="Courier New"/>
          <w:lang w:val="da-DK"/>
        </w:rPr>
        <w:t xml:space="preserve">Det er klart at det være mere inspiring end den anden. (Hvad gøre at det var mere inspiring?). </w:t>
      </w:r>
      <w:commentRangeStart w:id="195"/>
      <w:r w:rsidRPr="0098718E">
        <w:rPr>
          <w:rFonts w:ascii="Courier New" w:hAnsi="Courier New" w:cs="Courier New"/>
          <w:lang w:val="da-DK"/>
        </w:rPr>
        <w:t xml:space="preserve">Ja, det fordi at der kunne du bruge din energi på at gøre det du vil i stedet for at forsøg at finde ud af hvordan du gør det. Sådan meget intuitiv. </w:t>
      </w:r>
      <w:commentRangeEnd w:id="194"/>
      <w:commentRangeEnd w:id="195"/>
      <w:r w:rsidR="00E63422">
        <w:rPr>
          <w:rStyle w:val="CommentReference"/>
          <w:rFonts w:asciiTheme="minorHAnsi" w:hAnsiTheme="minorHAnsi"/>
        </w:rPr>
        <w:commentReference w:id="194"/>
      </w:r>
      <w:r w:rsidR="00F67BE1">
        <w:rPr>
          <w:rStyle w:val="CommentReference"/>
          <w:rFonts w:asciiTheme="minorHAnsi" w:hAnsiTheme="minorHAnsi"/>
        </w:rPr>
        <w:commentReference w:id="195"/>
      </w:r>
    </w:p>
    <w:p w14:paraId="2E211E32" w14:textId="77777777" w:rsidR="00B17493" w:rsidRPr="0098718E" w:rsidRDefault="00B17493" w:rsidP="00B17493">
      <w:pPr>
        <w:pStyle w:val="PlainText"/>
        <w:rPr>
          <w:rFonts w:ascii="Courier New" w:hAnsi="Courier New" w:cs="Courier New"/>
          <w:lang w:val="da-DK"/>
        </w:rPr>
      </w:pPr>
    </w:p>
    <w:p w14:paraId="47903E8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The experimenter hands out reaction cards %%%%</w:t>
      </w:r>
    </w:p>
    <w:p w14:paraId="03BB9D22" w14:textId="5E0C3490" w:rsidR="00B17493" w:rsidRPr="0098718E" w:rsidRDefault="00B17493" w:rsidP="00B17493">
      <w:pPr>
        <w:pStyle w:val="PlainText"/>
        <w:rPr>
          <w:rFonts w:ascii="Courier New" w:hAnsi="Courier New" w:cs="Courier New"/>
          <w:lang w:val="da-DK"/>
        </w:rPr>
      </w:pPr>
      <w:commentRangeStart w:id="196"/>
      <w:r w:rsidRPr="0098718E">
        <w:rPr>
          <w:rFonts w:ascii="Courier New" w:hAnsi="Courier New" w:cs="Courier New"/>
          <w:lang w:val="da-DK"/>
        </w:rPr>
        <w:t xml:space="preserve">Ja, det var så konsistent i forhold til den anden. Og relativ nem at bruge. Men ellers så er layoutet relativt ens i selve hardwaren. </w:t>
      </w:r>
      <w:commentRangeStart w:id="197"/>
      <w:r w:rsidRPr="0098718E">
        <w:rPr>
          <w:rFonts w:ascii="Courier New" w:hAnsi="Courier New" w:cs="Courier New"/>
          <w:lang w:val="da-DK"/>
        </w:rPr>
        <w:t xml:space="preserve">Men den forskel er netop, at det ikke er børstet aluminium. Men det er jo stadigvæk ikke plastik, tror jeg ikke. Det mærkes ikke sådan, det kan godt være at det er.  </w:t>
      </w:r>
      <w:commentRangeEnd w:id="196"/>
      <w:commentRangeEnd w:id="197"/>
      <w:r w:rsidR="00933A79">
        <w:rPr>
          <w:rStyle w:val="CommentReference"/>
          <w:rFonts w:asciiTheme="minorHAnsi" w:hAnsiTheme="minorHAnsi"/>
        </w:rPr>
        <w:commentReference w:id="196"/>
      </w:r>
      <w:r w:rsidR="00F67BE1">
        <w:rPr>
          <w:rStyle w:val="CommentReference"/>
          <w:rFonts w:asciiTheme="minorHAnsi" w:hAnsiTheme="minorHAnsi"/>
        </w:rPr>
        <w:commentReference w:id="197"/>
      </w:r>
    </w:p>
    <w:p w14:paraId="4F87DDE5" w14:textId="77777777" w:rsidR="00B17493" w:rsidRPr="0098718E" w:rsidRDefault="00B17493" w:rsidP="00B17493">
      <w:pPr>
        <w:pStyle w:val="PlainText"/>
        <w:rPr>
          <w:rFonts w:ascii="Courier New" w:hAnsi="Courier New" w:cs="Courier New"/>
          <w:lang w:val="da-DK"/>
        </w:rPr>
      </w:pPr>
    </w:p>
    <w:p w14:paraId="2A586B0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Hvis vi skal ligge ud med organized, hvad gør at du tænker at oplevelsen er organiseret.</w:t>
      </w:r>
    </w:p>
    <w:p w14:paraId="1D0F381A" w14:textId="3C064FA1" w:rsidR="00B17493" w:rsidRPr="0098718E" w:rsidRDefault="00B17493" w:rsidP="00B17493">
      <w:pPr>
        <w:pStyle w:val="PlainText"/>
        <w:rPr>
          <w:rFonts w:ascii="Courier New" w:hAnsi="Courier New" w:cs="Courier New"/>
          <w:lang w:val="da-DK"/>
        </w:rPr>
      </w:pPr>
      <w:commentRangeStart w:id="198"/>
      <w:r w:rsidRPr="0098718E">
        <w:rPr>
          <w:rFonts w:ascii="Courier New" w:hAnsi="Courier New" w:cs="Courier New"/>
          <w:lang w:val="da-DK"/>
        </w:rPr>
        <w:t xml:space="preserve">A: Ja men, det har jo det samme fysisk layout som det andet, nærmest. De hænger jo sammen mange af de her, ikke, Organized og Consistant. </w:t>
      </w:r>
      <w:commentRangeStart w:id="199"/>
      <w:r w:rsidRPr="0098718E">
        <w:rPr>
          <w:rFonts w:ascii="Courier New" w:hAnsi="Courier New" w:cs="Courier New"/>
          <w:lang w:val="da-DK"/>
        </w:rPr>
        <w:t xml:space="preserve">Den helt store forskel for mig, er den naturlighed i at bare rør ved skærmen, </w:t>
      </w:r>
      <w:commentRangeEnd w:id="199"/>
      <w:r w:rsidR="007E361C">
        <w:rPr>
          <w:rStyle w:val="CommentReference"/>
          <w:rFonts w:asciiTheme="minorHAnsi" w:hAnsiTheme="minorHAnsi"/>
        </w:rPr>
        <w:commentReference w:id="199"/>
      </w:r>
      <w:commentRangeStart w:id="200"/>
      <w:r w:rsidRPr="0098718E">
        <w:rPr>
          <w:rFonts w:ascii="Courier New" w:hAnsi="Courier New" w:cs="Courier New"/>
          <w:lang w:val="da-DK"/>
        </w:rPr>
        <w:t>ligesom du gør ved din smartphone</w:t>
      </w:r>
      <w:commentRangeEnd w:id="200"/>
      <w:r w:rsidR="007E361C">
        <w:rPr>
          <w:rStyle w:val="CommentReference"/>
          <w:rFonts w:asciiTheme="minorHAnsi" w:hAnsiTheme="minorHAnsi"/>
        </w:rPr>
        <w:commentReference w:id="200"/>
      </w:r>
      <w:r w:rsidRPr="0098718E">
        <w:rPr>
          <w:rFonts w:ascii="Courier New" w:hAnsi="Courier New" w:cs="Courier New"/>
          <w:lang w:val="da-DK"/>
        </w:rPr>
        <w:t xml:space="preserve">. Du flytter rundt på tingene ligesom du er vant til at flytte rundt på tingene. </w:t>
      </w:r>
      <w:commentRangeStart w:id="201"/>
      <w:r w:rsidRPr="0098718E">
        <w:rPr>
          <w:rFonts w:ascii="Courier New" w:hAnsi="Courier New" w:cs="Courier New"/>
          <w:lang w:val="da-DK"/>
        </w:rPr>
        <w:t>Du skal ikke bruge tiden på at finde de rigtige knapper, selvom du kan gøre det</w:t>
      </w:r>
      <w:commentRangeEnd w:id="201"/>
      <w:r w:rsidR="007E361C">
        <w:rPr>
          <w:rStyle w:val="CommentReference"/>
          <w:rFonts w:asciiTheme="minorHAnsi" w:hAnsiTheme="minorHAnsi"/>
        </w:rPr>
        <w:commentReference w:id="201"/>
      </w:r>
      <w:r w:rsidRPr="0098718E">
        <w:rPr>
          <w:rFonts w:ascii="Courier New" w:hAnsi="Courier New" w:cs="Courier New"/>
          <w:lang w:val="da-DK"/>
        </w:rPr>
        <w:t xml:space="preserve">. </w:t>
      </w:r>
      <w:commentRangeStart w:id="202"/>
      <w:r w:rsidRPr="0098718E">
        <w:rPr>
          <w:rFonts w:ascii="Courier New" w:hAnsi="Courier New" w:cs="Courier New"/>
          <w:lang w:val="da-DK"/>
        </w:rPr>
        <w:t xml:space="preserve">Det der gør for at min hjerne føles det mere organizeret og dermed nemmere at bruge. </w:t>
      </w:r>
      <w:commentRangeEnd w:id="198"/>
      <w:commentRangeEnd w:id="202"/>
      <w:r w:rsidR="00767794">
        <w:rPr>
          <w:rStyle w:val="CommentReference"/>
          <w:rFonts w:asciiTheme="minorHAnsi" w:hAnsiTheme="minorHAnsi"/>
        </w:rPr>
        <w:commentReference w:id="198"/>
      </w:r>
      <w:r w:rsidR="007E361C">
        <w:rPr>
          <w:rStyle w:val="CommentReference"/>
          <w:rFonts w:asciiTheme="minorHAnsi" w:hAnsiTheme="minorHAnsi"/>
        </w:rPr>
        <w:commentReference w:id="202"/>
      </w:r>
    </w:p>
    <w:p w14:paraId="6BE7EC46" w14:textId="2E670723" w:rsidR="00B17493" w:rsidRPr="0098718E" w:rsidRDefault="00B17493" w:rsidP="00B17493">
      <w:pPr>
        <w:pStyle w:val="PlainText"/>
        <w:rPr>
          <w:rFonts w:ascii="Courier New" w:hAnsi="Courier New" w:cs="Courier New"/>
          <w:lang w:val="da-DK"/>
        </w:rPr>
      </w:pPr>
      <w:commentRangeStart w:id="203"/>
      <w:commentRangeStart w:id="204"/>
      <w:r w:rsidRPr="0098718E">
        <w:rPr>
          <w:rFonts w:ascii="Courier New" w:hAnsi="Courier New" w:cs="Courier New"/>
          <w:lang w:val="da-DK"/>
        </w:rPr>
        <w:t>Og imod sætning til den anden, hvor der var nogle af tingene som var nemme at finde og andre ikke var, så synes jeg at det var relativt af samme niveau. I at finde dem man vil finde. Det er derfor at jeg har skrevet consistant.</w:t>
      </w:r>
      <w:commentRangeEnd w:id="203"/>
      <w:commentRangeEnd w:id="204"/>
      <w:r w:rsidR="005B7278">
        <w:rPr>
          <w:rStyle w:val="CommentReference"/>
          <w:rFonts w:asciiTheme="minorHAnsi" w:hAnsiTheme="minorHAnsi"/>
        </w:rPr>
        <w:commentReference w:id="204"/>
      </w:r>
      <w:r w:rsidR="007E361C">
        <w:rPr>
          <w:rStyle w:val="CommentReference"/>
          <w:rFonts w:asciiTheme="minorHAnsi" w:hAnsiTheme="minorHAnsi"/>
        </w:rPr>
        <w:commentReference w:id="203"/>
      </w:r>
    </w:p>
    <w:p w14:paraId="3B60276D"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(Participant goes to the next word)</w:t>
      </w:r>
    </w:p>
    <w:p w14:paraId="72D54CF2" w14:textId="57ECD4EA" w:rsidR="00B17493" w:rsidRPr="0098718E" w:rsidRDefault="00B17493" w:rsidP="00B17493">
      <w:pPr>
        <w:pStyle w:val="PlainText"/>
        <w:rPr>
          <w:rFonts w:ascii="Courier New" w:hAnsi="Courier New" w:cs="Courier New"/>
          <w:lang w:val="da-DK"/>
        </w:rPr>
      </w:pPr>
      <w:commentRangeStart w:id="205"/>
      <w:r w:rsidRPr="00B17493">
        <w:rPr>
          <w:rFonts w:ascii="Courier New" w:hAnsi="Courier New" w:cs="Courier New"/>
        </w:rPr>
        <w:t xml:space="preserve"> </w:t>
      </w:r>
      <w:commentRangeStart w:id="206"/>
      <w:r w:rsidRPr="0098718E">
        <w:rPr>
          <w:rFonts w:ascii="Courier New" w:hAnsi="Courier New" w:cs="Courier New"/>
          <w:lang w:val="da-DK"/>
        </w:rPr>
        <w:t xml:space="preserve">Det gør selvfølgelig også at det er satisfying. Fordi man finder det man vil finde relativt nemt og undgår at blive frustreret. Så det er mere straight-forward. </w:t>
      </w:r>
      <w:commentRangeEnd w:id="205"/>
      <w:commentRangeEnd w:id="206"/>
      <w:r w:rsidR="00D60820">
        <w:rPr>
          <w:rStyle w:val="CommentReference"/>
          <w:rFonts w:asciiTheme="minorHAnsi" w:hAnsiTheme="minorHAnsi"/>
        </w:rPr>
        <w:commentReference w:id="205"/>
      </w:r>
      <w:r w:rsidR="007E361C">
        <w:rPr>
          <w:rStyle w:val="CommentReference"/>
          <w:rFonts w:asciiTheme="minorHAnsi" w:hAnsiTheme="minorHAnsi"/>
        </w:rPr>
        <w:commentReference w:id="206"/>
      </w:r>
    </w:p>
    <w:p w14:paraId="7BF5E3A2" w14:textId="24F31613"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(Syns det så når man så sammenligner de her to, var det så mere frustrerende at bruge Helixen). </w:t>
      </w:r>
      <w:commentRangeStart w:id="207"/>
      <w:r w:rsidRPr="0098718E">
        <w:rPr>
          <w:rFonts w:ascii="Courier New" w:hAnsi="Courier New" w:cs="Courier New"/>
          <w:lang w:val="da-DK"/>
        </w:rPr>
        <w:t xml:space="preserve">Ja, det synes jeg klart. Som det første når [...], du kunne havde sparet 8 knapper "her", hvis du havde haft en touch skærm. </w:t>
      </w:r>
      <w:commentRangeStart w:id="208"/>
      <w:r w:rsidRPr="0098718E">
        <w:rPr>
          <w:rFonts w:ascii="Courier New" w:hAnsi="Courier New" w:cs="Courier New"/>
          <w:lang w:val="da-DK"/>
        </w:rPr>
        <w:t>Det er det der er frustrerende, hvad skal jeg vælge? hvad kan hvad.</w:t>
      </w:r>
      <w:commentRangeEnd w:id="208"/>
      <w:r w:rsidR="007E361C">
        <w:rPr>
          <w:rStyle w:val="CommentReference"/>
          <w:rFonts w:asciiTheme="minorHAnsi" w:hAnsiTheme="minorHAnsi"/>
        </w:rPr>
        <w:commentReference w:id="208"/>
      </w:r>
      <w:r w:rsidRPr="0098718E">
        <w:rPr>
          <w:rFonts w:ascii="Courier New" w:hAnsi="Courier New" w:cs="Courier New"/>
          <w:lang w:val="da-DK"/>
        </w:rPr>
        <w:t xml:space="preserve"> Og det er selvfølgelig også smart at det er "den her"(joystik Helix) er retningsbestemt og du kan trykke på den og lege på den, men det kan du også alt sammen på en skærm. </w:t>
      </w:r>
      <w:commentRangeStart w:id="209"/>
      <w:r w:rsidRPr="0098718E">
        <w:rPr>
          <w:rFonts w:ascii="Courier New" w:hAnsi="Courier New" w:cs="Courier New"/>
          <w:lang w:val="da-DK"/>
        </w:rPr>
        <w:t xml:space="preserve">Det føles mere streight-forward (det er mere streight-forward med headrushen). Ja det syntes jeg. </w:t>
      </w:r>
      <w:commentRangeEnd w:id="207"/>
      <w:commentRangeEnd w:id="209"/>
      <w:r w:rsidR="000E59A8">
        <w:rPr>
          <w:rStyle w:val="CommentReference"/>
          <w:rFonts w:asciiTheme="minorHAnsi" w:hAnsiTheme="minorHAnsi"/>
        </w:rPr>
        <w:commentReference w:id="207"/>
      </w:r>
      <w:r w:rsidR="007E361C">
        <w:rPr>
          <w:rStyle w:val="CommentReference"/>
          <w:rFonts w:asciiTheme="minorHAnsi" w:hAnsiTheme="minorHAnsi"/>
        </w:rPr>
        <w:commentReference w:id="209"/>
      </w:r>
    </w:p>
    <w:p w14:paraId="232ACAA5" w14:textId="77777777" w:rsidR="00B17493" w:rsidRPr="0098718E" w:rsidRDefault="00B17493" w:rsidP="00B17493">
      <w:pPr>
        <w:pStyle w:val="PlainText"/>
        <w:rPr>
          <w:rFonts w:ascii="Courier New" w:hAnsi="Courier New" w:cs="Courier New"/>
          <w:lang w:val="da-DK"/>
        </w:rPr>
      </w:pPr>
    </w:p>
    <w:p w14:paraId="3BACDB1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Exit interview begins %%%%</w:t>
      </w:r>
    </w:p>
    <w:p w14:paraId="715E795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Hvis nu du skulle sige fordele og ulemper ved de her to systemer.</w:t>
      </w:r>
    </w:p>
    <w:p w14:paraId="5062EDD4" w14:textId="2C20BFE6" w:rsidR="00B17493" w:rsidRPr="0098718E" w:rsidRDefault="00B17493" w:rsidP="00B17493">
      <w:pPr>
        <w:pStyle w:val="PlainText"/>
        <w:rPr>
          <w:rFonts w:ascii="Courier New" w:hAnsi="Courier New" w:cs="Courier New"/>
          <w:lang w:val="da-DK"/>
        </w:rPr>
      </w:pPr>
      <w:commentRangeStart w:id="210"/>
      <w:r w:rsidRPr="0098718E">
        <w:rPr>
          <w:rFonts w:ascii="Courier New" w:hAnsi="Courier New" w:cs="Courier New"/>
          <w:lang w:val="da-DK"/>
        </w:rPr>
        <w:t xml:space="preserve">A: </w:t>
      </w:r>
      <w:commentRangeStart w:id="211"/>
      <w:r w:rsidRPr="0098718E">
        <w:rPr>
          <w:rFonts w:ascii="Courier New" w:hAnsi="Courier New" w:cs="Courier New"/>
          <w:lang w:val="da-DK"/>
        </w:rPr>
        <w:t>Jeg tror sådan set rent bygge-kvalitet, jeg tror at der lavet til blive brugt, ikke. Jeg tror ikke at man kan sige noget der.</w:t>
      </w:r>
      <w:commentRangeEnd w:id="210"/>
      <w:r w:rsidRPr="0098718E">
        <w:rPr>
          <w:rFonts w:ascii="Courier New" w:hAnsi="Courier New" w:cs="Courier New"/>
          <w:lang w:val="da-DK"/>
        </w:rPr>
        <w:t xml:space="preserve"> </w:t>
      </w:r>
      <w:commentRangeStart w:id="212"/>
      <w:commentRangeEnd w:id="211"/>
      <w:r w:rsidR="00607619">
        <w:rPr>
          <w:rStyle w:val="CommentReference"/>
          <w:rFonts w:asciiTheme="minorHAnsi" w:hAnsiTheme="minorHAnsi"/>
        </w:rPr>
        <w:commentReference w:id="210"/>
      </w:r>
      <w:r w:rsidR="007E361C">
        <w:rPr>
          <w:rStyle w:val="CommentReference"/>
          <w:rFonts w:asciiTheme="minorHAnsi" w:hAnsiTheme="minorHAnsi"/>
        </w:rPr>
        <w:commentReference w:id="211"/>
      </w:r>
      <w:commentRangeStart w:id="213"/>
      <w:r w:rsidRPr="0098718E">
        <w:rPr>
          <w:rFonts w:ascii="Courier New" w:hAnsi="Courier New" w:cs="Courier New"/>
          <w:lang w:val="da-DK"/>
        </w:rPr>
        <w:t xml:space="preserve">Det er det jo logisk at 95% vil sige at det er nemmere at finde rundt på Headrushen. </w:t>
      </w:r>
      <w:commentRangeEnd w:id="213"/>
      <w:r w:rsidR="007E361C">
        <w:rPr>
          <w:rStyle w:val="CommentReference"/>
          <w:rFonts w:asciiTheme="minorHAnsi" w:hAnsiTheme="minorHAnsi"/>
        </w:rPr>
        <w:commentReference w:id="213"/>
      </w:r>
      <w:commentRangeStart w:id="214"/>
      <w:r w:rsidRPr="0098718E">
        <w:rPr>
          <w:rFonts w:ascii="Courier New" w:hAnsi="Courier New" w:cs="Courier New"/>
          <w:lang w:val="da-DK"/>
        </w:rPr>
        <w:t xml:space="preserve">Og </w:t>
      </w:r>
      <w:r w:rsidRPr="0098718E">
        <w:rPr>
          <w:rFonts w:ascii="Courier New" w:hAnsi="Courier New" w:cs="Courier New"/>
          <w:lang w:val="da-DK"/>
        </w:rPr>
        <w:lastRenderedPageBreak/>
        <w:t>hvis at de nok i princippet nok kan det samme, hvis man bruger tid på det.</w:t>
      </w:r>
      <w:commentRangeEnd w:id="214"/>
      <w:r w:rsidR="007E361C">
        <w:rPr>
          <w:rStyle w:val="CommentReference"/>
          <w:rFonts w:asciiTheme="minorHAnsi" w:hAnsiTheme="minorHAnsi"/>
        </w:rPr>
        <w:commentReference w:id="214"/>
      </w:r>
      <w:r w:rsidRPr="0098718E">
        <w:rPr>
          <w:rFonts w:ascii="Courier New" w:hAnsi="Courier New" w:cs="Courier New"/>
          <w:lang w:val="da-DK"/>
        </w:rPr>
        <w:t xml:space="preserve"> </w:t>
      </w:r>
      <w:commentRangeStart w:id="215"/>
      <w:r w:rsidRPr="0098718E">
        <w:rPr>
          <w:rFonts w:ascii="Courier New" w:hAnsi="Courier New" w:cs="Courier New"/>
          <w:lang w:val="da-DK"/>
        </w:rPr>
        <w:t>Jeg føler at "her over" (Helix), der ved jeg ikke rigtigt hvad jeg kan, endnu. Det ved jeg selvfølgelig ikke "her"(Headrush), jeg her mere lyst til at finde ud af det "her over" Headrush.</w:t>
      </w:r>
      <w:commentRangeEnd w:id="212"/>
      <w:r w:rsidRPr="0098718E">
        <w:rPr>
          <w:rFonts w:ascii="Courier New" w:hAnsi="Courier New" w:cs="Courier New"/>
          <w:lang w:val="da-DK"/>
        </w:rPr>
        <w:t xml:space="preserve"> </w:t>
      </w:r>
      <w:commentRangeEnd w:id="215"/>
      <w:r w:rsidR="001306E5">
        <w:rPr>
          <w:rStyle w:val="CommentReference"/>
          <w:rFonts w:asciiTheme="minorHAnsi" w:hAnsiTheme="minorHAnsi"/>
        </w:rPr>
        <w:commentReference w:id="212"/>
      </w:r>
      <w:r w:rsidR="007E361C">
        <w:rPr>
          <w:rStyle w:val="CommentReference"/>
          <w:rFonts w:asciiTheme="minorHAnsi" w:hAnsiTheme="minorHAnsi"/>
        </w:rPr>
        <w:commentReference w:id="215"/>
      </w:r>
      <w:commentRangeStart w:id="216"/>
      <w:commentRangeStart w:id="217"/>
      <w:r w:rsidRPr="0098718E">
        <w:rPr>
          <w:rFonts w:ascii="Courier New" w:hAnsi="Courier New" w:cs="Courier New"/>
          <w:lang w:val="da-DK"/>
        </w:rPr>
        <w:t>Skærmen har også meget større lys-intensistet. Hvor den er mere mat "herover" (Helix). Hvilket er grunden til at jeg ikke straks smide mine fødder/hænder op der, derpå. Så den indbyder til at den skal bruges.</w:t>
      </w:r>
      <w:commentRangeEnd w:id="216"/>
      <w:r w:rsidR="009C51F2">
        <w:rPr>
          <w:rStyle w:val="CommentReference"/>
          <w:rFonts w:asciiTheme="minorHAnsi" w:hAnsiTheme="minorHAnsi"/>
        </w:rPr>
        <w:commentReference w:id="217"/>
      </w:r>
      <w:commentRangeEnd w:id="217"/>
      <w:r w:rsidR="00182F71">
        <w:rPr>
          <w:rStyle w:val="CommentReference"/>
          <w:rFonts w:asciiTheme="minorHAnsi" w:hAnsiTheme="minorHAnsi"/>
        </w:rPr>
        <w:commentReference w:id="216"/>
      </w:r>
      <w:r w:rsidRPr="0098718E">
        <w:rPr>
          <w:rFonts w:ascii="Courier New" w:hAnsi="Courier New" w:cs="Courier New"/>
          <w:lang w:val="da-DK"/>
        </w:rPr>
        <w:t xml:space="preserve"> </w:t>
      </w:r>
    </w:p>
    <w:p w14:paraId="7E4AC06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(Hvis du selv skulle vælge af disse systemer).</w:t>
      </w:r>
    </w:p>
    <w:p w14:paraId="14C3CF7E" w14:textId="52DDB174" w:rsidR="00B17493" w:rsidRPr="0098718E" w:rsidRDefault="00B17493" w:rsidP="00B17493">
      <w:pPr>
        <w:pStyle w:val="PlainText"/>
        <w:rPr>
          <w:rFonts w:ascii="Courier New" w:hAnsi="Courier New" w:cs="Courier New"/>
          <w:lang w:val="da-DK"/>
        </w:rPr>
      </w:pPr>
      <w:commentRangeStart w:id="218"/>
      <w:r w:rsidRPr="0098718E">
        <w:rPr>
          <w:rFonts w:ascii="Courier New" w:hAnsi="Courier New" w:cs="Courier New"/>
          <w:lang w:val="da-DK"/>
        </w:rPr>
        <w:t xml:space="preserve">Ja, det er jo svært at vide. Det kan sagtens være at den er nemmere at gå til, men det er jo lyden det kommer an på i sidste ende. Det kan sagtens være at Helixen lyder bedre og det har jeg slet ikke lyttet på. </w:t>
      </w:r>
      <w:commentRangeStart w:id="219"/>
      <w:r w:rsidRPr="0098718E">
        <w:rPr>
          <w:rFonts w:ascii="Courier New" w:hAnsi="Courier New" w:cs="Courier New"/>
          <w:lang w:val="da-DK"/>
        </w:rPr>
        <w:t xml:space="preserve">Men hvis jeg kun skulle gå efter UI, så ville jeg gå efter Headrushen. Det ville være lettere for mig at finde rundt i. </w:t>
      </w:r>
      <w:commentRangeEnd w:id="218"/>
      <w:commentRangeEnd w:id="219"/>
      <w:r w:rsidR="00F20E65">
        <w:rPr>
          <w:rStyle w:val="CommentReference"/>
          <w:rFonts w:asciiTheme="minorHAnsi" w:hAnsiTheme="minorHAnsi"/>
        </w:rPr>
        <w:commentReference w:id="218"/>
      </w:r>
      <w:r w:rsidR="00182F71">
        <w:rPr>
          <w:rStyle w:val="CommentReference"/>
          <w:rFonts w:asciiTheme="minorHAnsi" w:hAnsiTheme="minorHAnsi"/>
        </w:rPr>
        <w:commentReference w:id="219"/>
      </w:r>
    </w:p>
    <w:p w14:paraId="36FBBE5C" w14:textId="77777777" w:rsidR="00B17493" w:rsidRPr="0098718E" w:rsidRDefault="00B17493" w:rsidP="00B17493">
      <w:pPr>
        <w:pStyle w:val="PlainText"/>
        <w:rPr>
          <w:rFonts w:ascii="Courier New" w:hAnsi="Courier New" w:cs="Courier New"/>
          <w:lang w:val="da-DK"/>
        </w:rPr>
      </w:pPr>
    </w:p>
    <w:p w14:paraId="72C2A1F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(Sidste kommentar du gerne vil knytte til det?)</w:t>
      </w:r>
    </w:p>
    <w:p w14:paraId="2FCD6D8F" w14:textId="77777777" w:rsidR="00B17493" w:rsidRPr="0098718E" w:rsidRDefault="00B17493" w:rsidP="00B17493">
      <w:pPr>
        <w:pStyle w:val="PlainText"/>
        <w:rPr>
          <w:rFonts w:ascii="Courier New" w:hAnsi="Courier New" w:cs="Courier New"/>
          <w:lang w:val="da-DK"/>
        </w:rPr>
      </w:pPr>
    </w:p>
    <w:p w14:paraId="76F0CA28" w14:textId="77777777" w:rsidR="00B17493" w:rsidRPr="0098718E" w:rsidRDefault="00B17493" w:rsidP="00B17493">
      <w:pPr>
        <w:pStyle w:val="PlainText"/>
        <w:rPr>
          <w:rFonts w:ascii="Courier New" w:hAnsi="Courier New" w:cs="Courier New"/>
          <w:lang w:val="da-DK"/>
        </w:rPr>
      </w:pPr>
      <w:commentRangeStart w:id="220"/>
      <w:r w:rsidRPr="0098718E">
        <w:rPr>
          <w:rFonts w:ascii="Courier New" w:hAnsi="Courier New" w:cs="Courier New"/>
          <w:lang w:val="da-DK"/>
        </w:rPr>
        <w:t xml:space="preserve">Hvis de nu stod nede på gulvet, så kan det godt ske at det ville være nemmere at læse, det der stod over på "den her"(helix). F.eks. hvad hver effekt hedder. Jeg kunne forestille mig at det ville være ret lille, hvis det skulle stå på gulvet. </w:t>
      </w:r>
      <w:commentRangeStart w:id="221"/>
      <w:r w:rsidRPr="0098718E">
        <w:rPr>
          <w:rFonts w:ascii="Courier New" w:hAnsi="Courier New" w:cs="Courier New"/>
          <w:lang w:val="da-DK"/>
        </w:rPr>
        <w:t>Så virker det også til, at der er bedre kontrast på "de her", altså at der er stor forskel på sort og hvidt. Og her er det mere sådan blåligt baggrund, ja det ved jeg ikke, det er bare</w:t>
      </w:r>
    </w:p>
    <w:p w14:paraId="0E885E1D" w14:textId="3BAFE23D" w:rsidR="00B17493" w:rsidRPr="00B17493" w:rsidRDefault="00B17493" w:rsidP="00B17493">
      <w:pPr>
        <w:pStyle w:val="PlainText"/>
        <w:rPr>
          <w:rFonts w:ascii="Courier New" w:hAnsi="Courier New" w:cs="Courier New"/>
        </w:rPr>
      </w:pPr>
      <w:r w:rsidRPr="0098718E">
        <w:rPr>
          <w:rFonts w:ascii="Courier New" w:hAnsi="Courier New" w:cs="Courier New"/>
          <w:lang w:val="da-DK"/>
        </w:rPr>
        <w:t xml:space="preserve"> </w:t>
      </w:r>
      <w:r w:rsidRPr="00B17493">
        <w:rPr>
          <w:rFonts w:ascii="Courier New" w:hAnsi="Courier New" w:cs="Courier New"/>
        </w:rPr>
        <w:t>en iagttagelse.</w:t>
      </w:r>
      <w:commentRangeEnd w:id="220"/>
      <w:commentRangeEnd w:id="221"/>
      <w:r w:rsidR="00A51FB5">
        <w:rPr>
          <w:rStyle w:val="CommentReference"/>
          <w:rFonts w:asciiTheme="minorHAnsi" w:hAnsiTheme="minorHAnsi"/>
        </w:rPr>
        <w:commentReference w:id="220"/>
      </w:r>
      <w:r w:rsidR="00182F71">
        <w:rPr>
          <w:rStyle w:val="CommentReference"/>
          <w:rFonts w:asciiTheme="minorHAnsi" w:hAnsiTheme="minorHAnsi"/>
        </w:rPr>
        <w:commentReference w:id="221"/>
      </w:r>
    </w:p>
    <w:p w14:paraId="208F427F" w14:textId="77777777" w:rsidR="00B17493" w:rsidRPr="00B17493" w:rsidRDefault="00B17493" w:rsidP="00B17493">
      <w:pPr>
        <w:pStyle w:val="PlainText"/>
        <w:rPr>
          <w:rFonts w:ascii="Courier New" w:hAnsi="Courier New" w:cs="Courier New"/>
        </w:rPr>
      </w:pPr>
    </w:p>
    <w:p w14:paraId="32F6D250" w14:textId="77777777" w:rsidR="00B17493" w:rsidRPr="00B17493" w:rsidRDefault="00B17493" w:rsidP="00B17493">
      <w:pPr>
        <w:pStyle w:val="PlainText"/>
        <w:rPr>
          <w:rFonts w:ascii="Courier New" w:hAnsi="Courier New" w:cs="Courier New"/>
        </w:rPr>
      </w:pPr>
    </w:p>
    <w:p w14:paraId="41EF082D"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04-01 Headrush</w:t>
      </w:r>
    </w:p>
    <w:p w14:paraId="0A197A45" w14:textId="77777777" w:rsidR="00B17493" w:rsidRPr="00B17493" w:rsidRDefault="00B17493" w:rsidP="00B17493">
      <w:pPr>
        <w:pStyle w:val="PlainText"/>
        <w:rPr>
          <w:rFonts w:ascii="Courier New" w:hAnsi="Courier New" w:cs="Courier New"/>
        </w:rPr>
      </w:pPr>
    </w:p>
    <w:p w14:paraId="0E746D54"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The participant is done underscoring the words %%%%</w:t>
      </w:r>
    </w:p>
    <w:p w14:paraId="2392F53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[00:30]</w:t>
      </w:r>
    </w:p>
    <w:p w14:paraId="57D57C85" w14:textId="754F199B" w:rsidR="00B17493" w:rsidRPr="0098718E" w:rsidRDefault="00B17493" w:rsidP="00B17493">
      <w:pPr>
        <w:pStyle w:val="PlainText"/>
        <w:rPr>
          <w:rFonts w:ascii="Courier New" w:hAnsi="Courier New" w:cs="Courier New"/>
          <w:lang w:val="da-DK"/>
        </w:rPr>
      </w:pPr>
      <w:commentRangeStart w:id="222"/>
      <w:commentRangeStart w:id="223"/>
      <w:r w:rsidRPr="0098718E">
        <w:rPr>
          <w:rFonts w:ascii="Courier New" w:hAnsi="Courier New" w:cs="Courier New"/>
          <w:lang w:val="da-DK"/>
        </w:rPr>
        <w:t xml:space="preserve">Lige det umiddelbare at konstruere sådan et Rig på der, det synes jeg endeligt er nemt nok. </w:t>
      </w:r>
      <w:commentRangeStart w:id="224"/>
      <w:commentRangeStart w:id="225"/>
      <w:commentRangeEnd w:id="222"/>
      <w:commentRangeEnd w:id="223"/>
      <w:r w:rsidR="00676262">
        <w:rPr>
          <w:rStyle w:val="CommentReference"/>
          <w:rFonts w:asciiTheme="minorHAnsi" w:hAnsiTheme="minorHAnsi"/>
        </w:rPr>
        <w:commentReference w:id="223"/>
      </w:r>
      <w:r w:rsidR="00182F71">
        <w:rPr>
          <w:rStyle w:val="CommentReference"/>
          <w:rFonts w:asciiTheme="minorHAnsi" w:hAnsiTheme="minorHAnsi"/>
        </w:rPr>
        <w:commentReference w:id="222"/>
      </w:r>
      <w:commentRangeStart w:id="226"/>
      <w:r w:rsidRPr="0098718E">
        <w:rPr>
          <w:rFonts w:ascii="Courier New" w:hAnsi="Courier New" w:cs="Courier New"/>
          <w:lang w:val="da-DK"/>
        </w:rPr>
        <w:t xml:space="preserve">Jeg synes at det bliver lidt hemmeligt, det der med at, med at få relateret det ned til swichene. Det er der at det sådan bliver lidt hemmeligt ved det. Men så når man lige ved, hvor man skal gå hen, ja men så kan man ret hurtigt gøre det. Så det lige med at gennemskue det, lige de der isentielle med at finde siderne. Men når man har fundet det, så glider det rimeligt let. Så kan man rimelig hurtigt lave om på det. </w:t>
      </w:r>
      <w:commentRangeEnd w:id="224"/>
      <w:commentRangeEnd w:id="226"/>
      <w:r w:rsidR="001E08F6">
        <w:rPr>
          <w:rStyle w:val="CommentReference"/>
          <w:rFonts w:asciiTheme="minorHAnsi" w:hAnsiTheme="minorHAnsi"/>
        </w:rPr>
        <w:commentReference w:id="224"/>
      </w:r>
      <w:r w:rsidR="00182F71">
        <w:rPr>
          <w:rStyle w:val="CommentReference"/>
          <w:rFonts w:asciiTheme="minorHAnsi" w:hAnsiTheme="minorHAnsi"/>
        </w:rPr>
        <w:commentReference w:id="226"/>
      </w:r>
    </w:p>
    <w:p w14:paraId="3416CFBC" w14:textId="77CBDFA3" w:rsidR="00B17493" w:rsidRPr="0098718E" w:rsidRDefault="00B17493" w:rsidP="00B17493">
      <w:pPr>
        <w:pStyle w:val="PlainText"/>
        <w:rPr>
          <w:rFonts w:ascii="Courier New" w:hAnsi="Courier New" w:cs="Courier New"/>
          <w:lang w:val="da-DK"/>
        </w:rPr>
      </w:pPr>
      <w:commentRangeStart w:id="227"/>
      <w:r w:rsidRPr="0098718E">
        <w:rPr>
          <w:rFonts w:ascii="Courier New" w:hAnsi="Courier New" w:cs="Courier New"/>
          <w:lang w:val="da-DK"/>
        </w:rPr>
        <w:t>Men det der med, jeg har kun lige pillet en lille smule på overfladen af det hvad det kan. Men jeg tror også det der med at komme til bunds i det og lære det helt gennemgående og kende, så tror jeg at der er lang ned til.. Man har kun lige pillet i overfladen</w:t>
      </w:r>
      <w:commentRangeEnd w:id="225"/>
      <w:commentRangeEnd w:id="227"/>
      <w:r w:rsidR="00B77F5C">
        <w:rPr>
          <w:rStyle w:val="CommentReference"/>
          <w:rFonts w:asciiTheme="minorHAnsi" w:hAnsiTheme="minorHAnsi"/>
        </w:rPr>
        <w:commentReference w:id="225"/>
      </w:r>
      <w:r w:rsidR="00182F71">
        <w:rPr>
          <w:rStyle w:val="CommentReference"/>
          <w:rFonts w:asciiTheme="minorHAnsi" w:hAnsiTheme="minorHAnsi"/>
        </w:rPr>
        <w:commentReference w:id="227"/>
      </w:r>
      <w:r w:rsidRPr="0098718E">
        <w:rPr>
          <w:rFonts w:ascii="Courier New" w:hAnsi="Courier New" w:cs="Courier New"/>
          <w:lang w:val="da-DK"/>
        </w:rPr>
        <w:t>.</w:t>
      </w:r>
      <w:commentRangeStart w:id="228"/>
      <w:r w:rsidRPr="0098718E">
        <w:rPr>
          <w:rFonts w:ascii="Courier New" w:hAnsi="Courier New" w:cs="Courier New"/>
          <w:lang w:val="da-DK"/>
        </w:rPr>
        <w:t xml:space="preserve"> Og mange gange så kommer man ikke længere end dertil også det med at man hvis man skal have fuld udviklet. </w:t>
      </w:r>
      <w:commentRangeStart w:id="229"/>
      <w:r w:rsidRPr="0098718E">
        <w:rPr>
          <w:rFonts w:ascii="Courier New" w:hAnsi="Courier New" w:cs="Courier New"/>
          <w:lang w:val="da-DK"/>
        </w:rPr>
        <w:t xml:space="preserve">Jeg er ikke sikker på at jeg kunne havde haft fundet med at skifte mellem Rigs have det på den øverste(switches) og have de andre(effekter), på de nederste(switches). Hvis jeg selv skulle havde haft jagtede det, så tror jeg at der ville gå lang tid før at jeg har fundet det. </w:t>
      </w:r>
      <w:commentRangeEnd w:id="228"/>
      <w:r w:rsidR="00435AAA">
        <w:rPr>
          <w:rStyle w:val="CommentReference"/>
          <w:rFonts w:asciiTheme="minorHAnsi" w:hAnsiTheme="minorHAnsi"/>
        </w:rPr>
        <w:commentReference w:id="228"/>
      </w:r>
      <w:r w:rsidRPr="0098718E">
        <w:rPr>
          <w:rFonts w:ascii="Courier New" w:hAnsi="Courier New" w:cs="Courier New"/>
          <w:lang w:val="da-DK"/>
        </w:rPr>
        <w:t xml:space="preserve">Så havde jeg bare brugt det til stump-boxes, ved at tænde og slukke det nede på "brættet" der. </w:t>
      </w:r>
      <w:commentRangeEnd w:id="229"/>
      <w:r w:rsidR="00F33627">
        <w:rPr>
          <w:rStyle w:val="CommentReference"/>
          <w:rFonts w:asciiTheme="minorHAnsi" w:hAnsiTheme="minorHAnsi"/>
        </w:rPr>
        <w:commentReference w:id="230"/>
      </w:r>
    </w:p>
    <w:p w14:paraId="6A2C3BD5" w14:textId="77777777" w:rsidR="00B17493" w:rsidRPr="0098718E" w:rsidRDefault="00B17493" w:rsidP="00B17493">
      <w:pPr>
        <w:pStyle w:val="PlainText"/>
        <w:rPr>
          <w:rFonts w:ascii="Courier New" w:hAnsi="Courier New" w:cs="Courier New"/>
          <w:lang w:val="da-DK"/>
        </w:rPr>
      </w:pPr>
    </w:p>
    <w:p w14:paraId="3E0040B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Den første af de 4 ord er Useful. </w:t>
      </w:r>
    </w:p>
    <w:p w14:paraId="2AC0246B" w14:textId="78C6B421" w:rsidR="00B17493" w:rsidRPr="0098718E" w:rsidRDefault="00B17493" w:rsidP="00B17493">
      <w:pPr>
        <w:pStyle w:val="PlainText"/>
        <w:rPr>
          <w:rFonts w:ascii="Courier New" w:hAnsi="Courier New" w:cs="Courier New"/>
          <w:lang w:val="da-DK"/>
        </w:rPr>
      </w:pPr>
      <w:commentRangeStart w:id="231"/>
      <w:r w:rsidRPr="0098718E">
        <w:rPr>
          <w:rFonts w:ascii="Courier New" w:hAnsi="Courier New" w:cs="Courier New"/>
          <w:lang w:val="da-DK"/>
        </w:rPr>
        <w:t xml:space="preserve">A: </w:t>
      </w:r>
      <w:commentRangeStart w:id="232"/>
      <w:r w:rsidRPr="0098718E">
        <w:rPr>
          <w:rFonts w:ascii="Courier New" w:hAnsi="Courier New" w:cs="Courier New"/>
          <w:lang w:val="da-DK"/>
        </w:rPr>
        <w:t>Det med at der er Useful og streight-forward, det er umiddelbar lige med at komme til det, jeg er helt sikker på at det er meget brugbar, jeg kan sagtens finde ud af det. Få sat noget op, få sat pedaler til, tænde og slukke for dem og sådan noget der.</w:t>
      </w:r>
      <w:commentRangeEnd w:id="231"/>
      <w:commentRangeEnd w:id="232"/>
      <w:r w:rsidR="00FC16FA">
        <w:rPr>
          <w:rStyle w:val="CommentReference"/>
          <w:rFonts w:asciiTheme="minorHAnsi" w:hAnsiTheme="minorHAnsi"/>
        </w:rPr>
        <w:commentReference w:id="231"/>
      </w:r>
      <w:r w:rsidR="00F33627">
        <w:rPr>
          <w:rStyle w:val="CommentReference"/>
          <w:rFonts w:asciiTheme="minorHAnsi" w:hAnsiTheme="minorHAnsi"/>
        </w:rPr>
        <w:commentReference w:id="232"/>
      </w:r>
    </w:p>
    <w:p w14:paraId="2841F896" w14:textId="77777777" w:rsidR="00B17493" w:rsidRPr="0098718E" w:rsidRDefault="00B17493" w:rsidP="00B17493">
      <w:pPr>
        <w:pStyle w:val="PlainText"/>
        <w:rPr>
          <w:rFonts w:ascii="Courier New" w:hAnsi="Courier New" w:cs="Courier New"/>
          <w:lang w:val="da-DK"/>
        </w:rPr>
      </w:pPr>
      <w:commentRangeStart w:id="233"/>
      <w:commentRangeStart w:id="234"/>
      <w:r w:rsidRPr="0098718E">
        <w:rPr>
          <w:rFonts w:ascii="Courier New" w:hAnsi="Courier New" w:cs="Courier New"/>
          <w:lang w:val="da-DK"/>
        </w:rPr>
        <w:lastRenderedPageBreak/>
        <w:t xml:space="preserve">Men jeg tænker også at der er omfangsrigt, altså comprehensiv. Altså man får det indtryk at det kan super meget. </w:t>
      </w:r>
      <w:commentRangeEnd w:id="233"/>
      <w:r w:rsidR="00F33627">
        <w:rPr>
          <w:rStyle w:val="CommentReference"/>
          <w:rFonts w:asciiTheme="minorHAnsi" w:hAnsiTheme="minorHAnsi"/>
        </w:rPr>
        <w:commentReference w:id="233"/>
      </w:r>
      <w:commentRangeStart w:id="235"/>
      <w:r w:rsidRPr="0098718E">
        <w:rPr>
          <w:rFonts w:ascii="Courier New" w:hAnsi="Courier New" w:cs="Courier New"/>
          <w:lang w:val="da-DK"/>
        </w:rPr>
        <w:t xml:space="preserve">Jeg er også ret sikker på at det er meget flexibelt. </w:t>
      </w:r>
      <w:commentRangeEnd w:id="235"/>
      <w:r w:rsidR="00F33627">
        <w:rPr>
          <w:rStyle w:val="CommentReference"/>
          <w:rFonts w:asciiTheme="minorHAnsi" w:hAnsiTheme="minorHAnsi"/>
        </w:rPr>
        <w:commentReference w:id="235"/>
      </w:r>
    </w:p>
    <w:p w14:paraId="05EA528F" w14:textId="6E88FAD1"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Det kan rigtig meget. </w:t>
      </w:r>
      <w:commentRangeEnd w:id="234"/>
      <w:r w:rsidR="006E2CB6">
        <w:rPr>
          <w:rStyle w:val="CommentReference"/>
          <w:rFonts w:asciiTheme="minorHAnsi" w:hAnsiTheme="minorHAnsi"/>
        </w:rPr>
        <w:commentReference w:id="234"/>
      </w:r>
    </w:p>
    <w:p w14:paraId="096DF70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(Er der en grund til at du ikke har valgt nogle af de andre ord?)</w:t>
      </w:r>
    </w:p>
    <w:p w14:paraId="5AAB1239" w14:textId="77777777" w:rsidR="00B17493" w:rsidRPr="0098718E" w:rsidRDefault="00B17493" w:rsidP="00B17493">
      <w:pPr>
        <w:pStyle w:val="PlainText"/>
        <w:rPr>
          <w:rFonts w:ascii="Courier New" w:hAnsi="Courier New" w:cs="Courier New"/>
          <w:lang w:val="da-DK"/>
        </w:rPr>
      </w:pPr>
      <w:commentRangeStart w:id="236"/>
      <w:commentRangeStart w:id="237"/>
      <w:r w:rsidRPr="0098718E">
        <w:rPr>
          <w:rFonts w:ascii="Courier New" w:hAnsi="Courier New" w:cs="Courier New"/>
          <w:lang w:val="da-DK"/>
        </w:rPr>
        <w:t xml:space="preserve">Det virker, som om det jeg har gjort, det er også det der sker. </w:t>
      </w:r>
      <w:commentRangeEnd w:id="236"/>
      <w:r w:rsidR="00F33627">
        <w:rPr>
          <w:rStyle w:val="CommentReference"/>
          <w:rFonts w:asciiTheme="minorHAnsi" w:hAnsiTheme="minorHAnsi"/>
        </w:rPr>
        <w:commentReference w:id="236"/>
      </w:r>
    </w:p>
    <w:p w14:paraId="6FE6FB82" w14:textId="7CD7EA5B" w:rsidR="00B17493" w:rsidRPr="0098718E" w:rsidRDefault="00B17493" w:rsidP="00B17493">
      <w:pPr>
        <w:pStyle w:val="PlainText"/>
        <w:rPr>
          <w:rFonts w:ascii="Courier New" w:hAnsi="Courier New" w:cs="Courier New"/>
          <w:lang w:val="da-DK"/>
        </w:rPr>
      </w:pPr>
      <w:commentRangeStart w:id="238"/>
      <w:r w:rsidRPr="0098718E">
        <w:rPr>
          <w:rFonts w:ascii="Courier New" w:hAnsi="Courier New" w:cs="Courier New"/>
          <w:lang w:val="da-DK"/>
        </w:rPr>
        <w:t xml:space="preserve">Det kan det jeg forventer. Men det er ikke sådan noget hvor jeg tænker, - hold da kæft det var smart! eller at jeg var helt overvældet af det, imponerende. Sådan har jeg ikke med det. </w:t>
      </w:r>
      <w:commentRangeEnd w:id="237"/>
      <w:commentRangeEnd w:id="238"/>
      <w:r w:rsidR="00137116">
        <w:rPr>
          <w:rStyle w:val="CommentReference"/>
          <w:rFonts w:asciiTheme="minorHAnsi" w:hAnsiTheme="minorHAnsi"/>
        </w:rPr>
        <w:commentReference w:id="237"/>
      </w:r>
      <w:r w:rsidR="00F33627">
        <w:rPr>
          <w:rStyle w:val="CommentReference"/>
          <w:rFonts w:asciiTheme="minorHAnsi" w:hAnsiTheme="minorHAnsi"/>
        </w:rPr>
        <w:commentReference w:id="238"/>
      </w:r>
    </w:p>
    <w:p w14:paraId="0B4B8C29" w14:textId="692B0516" w:rsidR="00B17493" w:rsidRPr="0098718E" w:rsidRDefault="00B17493" w:rsidP="00B17493">
      <w:pPr>
        <w:pStyle w:val="PlainText"/>
        <w:rPr>
          <w:rFonts w:ascii="Courier New" w:hAnsi="Courier New" w:cs="Courier New"/>
          <w:lang w:val="da-DK"/>
        </w:rPr>
      </w:pPr>
      <w:commentRangeStart w:id="239"/>
      <w:commentRangeStart w:id="240"/>
      <w:r w:rsidRPr="0098718E">
        <w:rPr>
          <w:rFonts w:ascii="Courier New" w:hAnsi="Courier New" w:cs="Courier New"/>
          <w:lang w:val="da-DK"/>
        </w:rPr>
        <w:t>Designer er faktisk meget fedt. Det er hellere ikke sådan at skærmen er forgryndet, det ser inderligt meget godt ud.</w:t>
      </w:r>
      <w:commentRangeEnd w:id="239"/>
      <w:commentRangeEnd w:id="240"/>
      <w:r w:rsidR="005751DD">
        <w:rPr>
          <w:rStyle w:val="CommentReference"/>
          <w:rFonts w:asciiTheme="minorHAnsi" w:hAnsiTheme="minorHAnsi"/>
        </w:rPr>
        <w:commentReference w:id="240"/>
      </w:r>
      <w:r w:rsidR="00F33627">
        <w:rPr>
          <w:rStyle w:val="CommentReference"/>
          <w:rFonts w:asciiTheme="minorHAnsi" w:hAnsiTheme="minorHAnsi"/>
        </w:rPr>
        <w:commentReference w:id="239"/>
      </w:r>
    </w:p>
    <w:p w14:paraId="6C4CC3F4" w14:textId="77777777" w:rsidR="00B17493" w:rsidRPr="0098718E" w:rsidRDefault="00B17493" w:rsidP="00B17493">
      <w:pPr>
        <w:pStyle w:val="PlainText"/>
        <w:rPr>
          <w:rFonts w:ascii="Courier New" w:hAnsi="Courier New" w:cs="Courier New"/>
          <w:lang w:val="da-DK"/>
        </w:rPr>
      </w:pPr>
    </w:p>
    <w:p w14:paraId="58065748" w14:textId="77777777" w:rsidR="00B17493" w:rsidRPr="0098718E" w:rsidRDefault="00B17493" w:rsidP="00B17493">
      <w:pPr>
        <w:pStyle w:val="PlainText"/>
        <w:rPr>
          <w:rFonts w:ascii="Courier New" w:hAnsi="Courier New" w:cs="Courier New"/>
          <w:lang w:val="da-DK"/>
        </w:rPr>
      </w:pPr>
    </w:p>
    <w:p w14:paraId="064F57E0"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Subjects 04-02 Helix</w:t>
      </w:r>
    </w:p>
    <w:p w14:paraId="2CEAE360" w14:textId="77777777" w:rsidR="00B17493" w:rsidRPr="00B17493" w:rsidRDefault="00B17493" w:rsidP="00B17493">
      <w:pPr>
        <w:pStyle w:val="PlainText"/>
        <w:rPr>
          <w:rFonts w:ascii="Courier New" w:hAnsi="Courier New" w:cs="Courier New"/>
        </w:rPr>
      </w:pPr>
    </w:p>
    <w:p w14:paraId="4A2199CA"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Subject done with underscoring reaction card list %%%%</w:t>
      </w:r>
    </w:p>
    <w:p w14:paraId="0615B1E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[00:25]</w:t>
      </w:r>
    </w:p>
    <w:p w14:paraId="0956A46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Lad os tage det fra toppen af, Ineffective. </w:t>
      </w:r>
    </w:p>
    <w:p w14:paraId="5BED5004" w14:textId="1E207347" w:rsidR="00B17493" w:rsidRPr="0098718E" w:rsidRDefault="00B17493" w:rsidP="00B17493">
      <w:pPr>
        <w:pStyle w:val="PlainText"/>
        <w:rPr>
          <w:rFonts w:ascii="Courier New" w:hAnsi="Courier New" w:cs="Courier New"/>
          <w:lang w:val="da-DK"/>
        </w:rPr>
      </w:pPr>
      <w:commentRangeStart w:id="241"/>
      <w:r w:rsidRPr="0098718E">
        <w:rPr>
          <w:rFonts w:ascii="Courier New" w:hAnsi="Courier New" w:cs="Courier New"/>
          <w:lang w:val="da-DK"/>
        </w:rPr>
        <w:t xml:space="preserve">A: </w:t>
      </w:r>
      <w:commentRangeStart w:id="242"/>
      <w:r w:rsidRPr="0098718E">
        <w:rPr>
          <w:rFonts w:ascii="Courier New" w:hAnsi="Courier New" w:cs="Courier New"/>
          <w:lang w:val="da-DK"/>
        </w:rPr>
        <w:t xml:space="preserve">Det tog mig længere tid at lave nogle af de samme operationer. Som på den anden. </w:t>
      </w:r>
      <w:commentRangeEnd w:id="242"/>
      <w:r w:rsidR="00F33627">
        <w:rPr>
          <w:rStyle w:val="CommentReference"/>
          <w:rFonts w:asciiTheme="minorHAnsi" w:hAnsiTheme="minorHAnsi"/>
        </w:rPr>
        <w:commentReference w:id="242"/>
      </w:r>
      <w:commentRangeStart w:id="243"/>
      <w:r w:rsidRPr="0098718E">
        <w:rPr>
          <w:rFonts w:ascii="Courier New" w:hAnsi="Courier New" w:cs="Courier New"/>
          <w:lang w:val="da-DK"/>
        </w:rPr>
        <w:t xml:space="preserve">Jeg tror ikke at jeg ville komme til, med sådan som den her(Helix) og sidde at lave særlig meget om på tingene, fordi det er omstændigt. </w:t>
      </w:r>
      <w:commentRangeEnd w:id="241"/>
      <w:commentRangeEnd w:id="243"/>
      <w:r w:rsidR="00C4586F">
        <w:rPr>
          <w:rStyle w:val="CommentReference"/>
          <w:rFonts w:asciiTheme="minorHAnsi" w:hAnsiTheme="minorHAnsi"/>
        </w:rPr>
        <w:commentReference w:id="241"/>
      </w:r>
      <w:r w:rsidR="00BF7F09">
        <w:rPr>
          <w:rStyle w:val="CommentReference"/>
          <w:rFonts w:asciiTheme="minorHAnsi" w:hAnsiTheme="minorHAnsi"/>
        </w:rPr>
        <w:commentReference w:id="243"/>
      </w:r>
      <w:r w:rsidRPr="0098718E">
        <w:rPr>
          <w:rFonts w:ascii="Courier New" w:hAnsi="Courier New" w:cs="Courier New"/>
          <w:lang w:val="da-DK"/>
        </w:rPr>
        <w:t xml:space="preserve">(Er der noget bestemt, der gør at du synes det?). </w:t>
      </w:r>
      <w:commentRangeStart w:id="244"/>
      <w:commentRangeStart w:id="245"/>
      <w:r w:rsidRPr="0098718E">
        <w:rPr>
          <w:rFonts w:ascii="Courier New" w:hAnsi="Courier New" w:cs="Courier New"/>
          <w:lang w:val="da-DK"/>
        </w:rPr>
        <w:t xml:space="preserve">Jeg havde svært ved lige at forlise mig med det joystick betjening. Og at jeg havde preset i den anden hånd, og hvad der gør hvad, i de to knapper. Det var ikke helt intuitivt. Hvad styre endelig hvad?. </w:t>
      </w:r>
      <w:commentRangeEnd w:id="244"/>
      <w:r w:rsidR="00BF7F09">
        <w:rPr>
          <w:rStyle w:val="CommentReference"/>
          <w:rFonts w:asciiTheme="minorHAnsi" w:hAnsiTheme="minorHAnsi"/>
        </w:rPr>
        <w:commentReference w:id="244"/>
      </w:r>
      <w:r w:rsidRPr="0098718E">
        <w:rPr>
          <w:rFonts w:ascii="Courier New" w:hAnsi="Courier New" w:cs="Courier New"/>
          <w:lang w:val="da-DK"/>
        </w:rPr>
        <w:t xml:space="preserve">Jeg vil endelig bare lave et par enkelte setups 2-3 rigs, måske. (Du ville ikke kaster dig ud i det store). </w:t>
      </w:r>
      <w:commentRangeStart w:id="246"/>
      <w:r w:rsidRPr="0098718E">
        <w:rPr>
          <w:rFonts w:ascii="Courier New" w:hAnsi="Courier New" w:cs="Courier New"/>
          <w:lang w:val="da-DK"/>
        </w:rPr>
        <w:t xml:space="preserve">Jeg vil ikke bruge tid på,[...] langtid side og rediger. Det vil være for uinspirerede. </w:t>
      </w:r>
      <w:commentRangeEnd w:id="245"/>
      <w:commentRangeEnd w:id="246"/>
      <w:r w:rsidR="00953519">
        <w:rPr>
          <w:rStyle w:val="CommentReference"/>
          <w:rFonts w:asciiTheme="minorHAnsi" w:hAnsiTheme="minorHAnsi"/>
        </w:rPr>
        <w:commentReference w:id="245"/>
      </w:r>
      <w:r w:rsidR="00BF7F09">
        <w:rPr>
          <w:rStyle w:val="CommentReference"/>
          <w:rFonts w:asciiTheme="minorHAnsi" w:hAnsiTheme="minorHAnsi"/>
        </w:rPr>
        <w:commentReference w:id="246"/>
      </w:r>
    </w:p>
    <w:p w14:paraId="3A23926E" w14:textId="77777777" w:rsidR="00B17493" w:rsidRPr="0098718E" w:rsidRDefault="00B17493" w:rsidP="00B17493">
      <w:pPr>
        <w:pStyle w:val="PlainText"/>
        <w:rPr>
          <w:rFonts w:ascii="Courier New" w:hAnsi="Courier New" w:cs="Courier New"/>
          <w:lang w:val="da-DK"/>
        </w:rPr>
      </w:pPr>
    </w:p>
    <w:p w14:paraId="01B54BC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Du har også valgt comprehensive.</w:t>
      </w:r>
    </w:p>
    <w:p w14:paraId="23298FAD" w14:textId="56AC5286" w:rsidR="00B17493" w:rsidRPr="0098718E" w:rsidRDefault="00B17493" w:rsidP="00B17493">
      <w:pPr>
        <w:pStyle w:val="PlainText"/>
        <w:rPr>
          <w:rFonts w:ascii="Courier New" w:hAnsi="Courier New" w:cs="Courier New"/>
          <w:lang w:val="da-DK"/>
        </w:rPr>
      </w:pPr>
      <w:commentRangeStart w:id="247"/>
      <w:r w:rsidRPr="0098718E">
        <w:rPr>
          <w:rFonts w:ascii="Courier New" w:hAnsi="Courier New" w:cs="Courier New"/>
          <w:lang w:val="da-DK"/>
        </w:rPr>
        <w:t xml:space="preserve">A: </w:t>
      </w:r>
      <w:commentRangeStart w:id="248"/>
      <w:r w:rsidRPr="0098718E">
        <w:rPr>
          <w:rFonts w:ascii="Courier New" w:hAnsi="Courier New" w:cs="Courier New"/>
          <w:lang w:val="da-DK"/>
        </w:rPr>
        <w:t xml:space="preserve">Ja, det virker meget stort. Jeg syntes endelig den måde det er fremstillet på med "de her" parameter, der er forneden(af skærmen) med knapper dedikeret til at styre parameter, så virker det også komplekst. </w:t>
      </w:r>
      <w:commentRangeEnd w:id="247"/>
      <w:r w:rsidR="00B17F89">
        <w:rPr>
          <w:rStyle w:val="CommentReference"/>
          <w:rFonts w:asciiTheme="minorHAnsi" w:hAnsiTheme="minorHAnsi"/>
        </w:rPr>
        <w:commentReference w:id="247"/>
      </w:r>
      <w:commentRangeStart w:id="249"/>
      <w:r w:rsidRPr="0098718E">
        <w:rPr>
          <w:rFonts w:ascii="Courier New" w:hAnsi="Courier New" w:cs="Courier New"/>
          <w:lang w:val="da-DK"/>
        </w:rPr>
        <w:t xml:space="preserve">Det kan godt være at man måske kan indstille mange forskellige ting, men det udstiller også kompleksitet. </w:t>
      </w:r>
      <w:commentRangeEnd w:id="248"/>
      <w:r w:rsidR="00BF7F09">
        <w:rPr>
          <w:rStyle w:val="CommentReference"/>
          <w:rFonts w:asciiTheme="minorHAnsi" w:hAnsiTheme="minorHAnsi"/>
        </w:rPr>
        <w:commentReference w:id="248"/>
      </w:r>
      <w:commentRangeStart w:id="250"/>
      <w:r w:rsidRPr="0098718E">
        <w:rPr>
          <w:rFonts w:ascii="Courier New" w:hAnsi="Courier New" w:cs="Courier New"/>
          <w:lang w:val="da-DK"/>
        </w:rPr>
        <w:t xml:space="preserve">Det kan godt være at man kan lige så mange ting på den anden, men det er pakket lidt væk. Her får du det hele smidt i hoved på en gang. </w:t>
      </w:r>
      <w:commentRangeEnd w:id="249"/>
      <w:commentRangeEnd w:id="250"/>
      <w:r w:rsidR="00B17F89">
        <w:rPr>
          <w:rStyle w:val="CommentReference"/>
          <w:rFonts w:asciiTheme="minorHAnsi" w:hAnsiTheme="minorHAnsi"/>
        </w:rPr>
        <w:commentReference w:id="249"/>
      </w:r>
      <w:r w:rsidR="00BF7F09">
        <w:rPr>
          <w:rStyle w:val="CommentReference"/>
          <w:rFonts w:asciiTheme="minorHAnsi" w:hAnsiTheme="minorHAnsi"/>
        </w:rPr>
        <w:commentReference w:id="250"/>
      </w:r>
    </w:p>
    <w:p w14:paraId="0C79AD08" w14:textId="77777777" w:rsidR="00B17493" w:rsidRPr="0098718E" w:rsidRDefault="00B17493" w:rsidP="00B17493">
      <w:pPr>
        <w:pStyle w:val="PlainText"/>
        <w:rPr>
          <w:rFonts w:ascii="Courier New" w:hAnsi="Courier New" w:cs="Courier New"/>
          <w:lang w:val="da-DK"/>
        </w:rPr>
      </w:pPr>
    </w:p>
    <w:p w14:paraId="32EFB37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Fleksibel har du krydset af.</w:t>
      </w:r>
    </w:p>
    <w:p w14:paraId="30C4D8D6" w14:textId="1E90E474" w:rsidR="00B17493" w:rsidRPr="0098718E" w:rsidRDefault="00B17493" w:rsidP="00B17493">
      <w:pPr>
        <w:pStyle w:val="PlainText"/>
        <w:rPr>
          <w:rFonts w:ascii="Courier New" w:hAnsi="Courier New" w:cs="Courier New"/>
          <w:lang w:val="da-DK"/>
        </w:rPr>
      </w:pPr>
      <w:commentRangeStart w:id="251"/>
      <w:r w:rsidRPr="0098718E">
        <w:rPr>
          <w:rFonts w:ascii="Courier New" w:hAnsi="Courier New" w:cs="Courier New"/>
          <w:lang w:val="da-DK"/>
        </w:rPr>
        <w:t xml:space="preserve">A: </w:t>
      </w:r>
      <w:commentRangeStart w:id="252"/>
      <w:r w:rsidRPr="0098718E">
        <w:rPr>
          <w:rFonts w:ascii="Courier New" w:hAnsi="Courier New" w:cs="Courier New"/>
          <w:lang w:val="da-DK"/>
        </w:rPr>
        <w:t xml:space="preserve">Det virker som om at man kan gøre meget med den, sætte den op på mange forskellige måder. </w:t>
      </w:r>
      <w:commentRangeEnd w:id="252"/>
      <w:r w:rsidR="00BF7F09">
        <w:rPr>
          <w:rStyle w:val="CommentReference"/>
          <w:rFonts w:asciiTheme="minorHAnsi" w:hAnsiTheme="minorHAnsi"/>
        </w:rPr>
        <w:commentReference w:id="252"/>
      </w:r>
      <w:commentRangeStart w:id="253"/>
      <w:r w:rsidRPr="0098718E">
        <w:rPr>
          <w:rFonts w:ascii="Courier New" w:hAnsi="Courier New" w:cs="Courier New"/>
          <w:lang w:val="da-DK"/>
        </w:rPr>
        <w:t xml:space="preserve">Men igen, så vil det også tage rigtig lang tid for mig, for at jeg kan komme i dybden med den. </w:t>
      </w:r>
      <w:commentRangeEnd w:id="253"/>
      <w:r w:rsidR="00BF7F09">
        <w:rPr>
          <w:rStyle w:val="CommentReference"/>
          <w:rFonts w:asciiTheme="minorHAnsi" w:hAnsiTheme="minorHAnsi"/>
        </w:rPr>
        <w:commentReference w:id="254"/>
      </w:r>
      <w:commentRangeStart w:id="255"/>
      <w:r w:rsidRPr="0098718E">
        <w:rPr>
          <w:rFonts w:ascii="Courier New" w:hAnsi="Courier New" w:cs="Courier New"/>
          <w:lang w:val="da-DK"/>
        </w:rPr>
        <w:t xml:space="preserve">Men jeg tænker måske, at på den her(helix) er man måske lide mere tvunget til at gå i dybden med den, med det samme. </w:t>
      </w:r>
      <w:commentRangeEnd w:id="251"/>
      <w:r w:rsidR="005459BC">
        <w:rPr>
          <w:rStyle w:val="CommentReference"/>
          <w:rFonts w:asciiTheme="minorHAnsi" w:hAnsiTheme="minorHAnsi"/>
        </w:rPr>
        <w:commentReference w:id="251"/>
      </w:r>
      <w:r w:rsidRPr="0098718E">
        <w:rPr>
          <w:rFonts w:ascii="Courier New" w:hAnsi="Courier New" w:cs="Courier New"/>
          <w:lang w:val="da-DK"/>
        </w:rPr>
        <w:t xml:space="preserve">Det hele bliver smidt i hoved på en. </w:t>
      </w:r>
      <w:commentRangeEnd w:id="255"/>
      <w:r w:rsidR="00BF7F09">
        <w:rPr>
          <w:rStyle w:val="CommentReference"/>
          <w:rFonts w:asciiTheme="minorHAnsi" w:hAnsiTheme="minorHAnsi"/>
        </w:rPr>
        <w:commentReference w:id="255"/>
      </w:r>
      <w:commentRangeStart w:id="256"/>
      <w:commentRangeStart w:id="257"/>
      <w:r w:rsidRPr="0098718E">
        <w:rPr>
          <w:rFonts w:ascii="Courier New" w:hAnsi="Courier New" w:cs="Courier New"/>
          <w:lang w:val="da-DK"/>
        </w:rPr>
        <w:t xml:space="preserve">Og den "her"(Headrush) er pakket lidt mere væk, så at man har lyst til at og arbejde mere med den, måske lave nogle flere Rigs, bare med de ting der er der. Også kan man gå i tweeker boot senere hvis det er, at man har lyst til det. </w:t>
      </w:r>
      <w:commentRangeEnd w:id="256"/>
      <w:commentRangeEnd w:id="257"/>
      <w:r w:rsidR="00180C0B">
        <w:rPr>
          <w:rStyle w:val="CommentReference"/>
          <w:rFonts w:asciiTheme="minorHAnsi" w:hAnsiTheme="minorHAnsi"/>
        </w:rPr>
        <w:commentReference w:id="257"/>
      </w:r>
      <w:r w:rsidR="00BF7F09">
        <w:rPr>
          <w:rStyle w:val="CommentReference"/>
          <w:rFonts w:asciiTheme="minorHAnsi" w:hAnsiTheme="minorHAnsi"/>
        </w:rPr>
        <w:commentReference w:id="256"/>
      </w:r>
    </w:p>
    <w:p w14:paraId="0ABF6635" w14:textId="77777777" w:rsidR="00B17493" w:rsidRPr="0098718E" w:rsidRDefault="00B17493" w:rsidP="00B17493">
      <w:pPr>
        <w:pStyle w:val="PlainText"/>
        <w:rPr>
          <w:rFonts w:ascii="Courier New" w:hAnsi="Courier New" w:cs="Courier New"/>
          <w:lang w:val="da-DK"/>
        </w:rPr>
      </w:pPr>
    </w:p>
    <w:p w14:paraId="6BC0B84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Exit interview begins %%%%</w:t>
      </w:r>
    </w:p>
    <w:p w14:paraId="5B6A380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[04:10]</w:t>
      </w:r>
    </w:p>
    <w:p w14:paraId="14F48C9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Også den sidste du har krydset af, er time-consuming. </w:t>
      </w:r>
    </w:p>
    <w:p w14:paraId="04C3004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258"/>
      <w:r w:rsidRPr="0098718E">
        <w:rPr>
          <w:rFonts w:ascii="Courier New" w:hAnsi="Courier New" w:cs="Courier New"/>
          <w:lang w:val="da-DK"/>
        </w:rPr>
        <w:t xml:space="preserve">Det med at sidde og skulle klikke sig rundt i de her menu-punkter og den måde man navigere på med det her, det tager altså lidt tid. For når man får sig navigeret sig hen til det rigtige og skruet på det, navigere sig tilbage og sådan noget. </w:t>
      </w:r>
      <w:commentRangeEnd w:id="258"/>
      <w:r w:rsidR="00E9211C">
        <w:rPr>
          <w:rStyle w:val="CommentReference"/>
          <w:rFonts w:asciiTheme="minorHAnsi" w:hAnsiTheme="minorHAnsi"/>
        </w:rPr>
        <w:commentReference w:id="258"/>
      </w:r>
    </w:p>
    <w:p w14:paraId="47EDB7AC" w14:textId="77777777" w:rsidR="00B17493" w:rsidRPr="0098718E" w:rsidRDefault="00B17493" w:rsidP="00B17493">
      <w:pPr>
        <w:pStyle w:val="PlainText"/>
        <w:rPr>
          <w:rFonts w:ascii="Courier New" w:hAnsi="Courier New" w:cs="Courier New"/>
          <w:lang w:val="da-DK"/>
        </w:rPr>
      </w:pPr>
    </w:p>
    <w:p w14:paraId="05AC173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Hvis du skulle køre noget ren samligning af de her to. Hvad syns du så fordele og  ulemper ved det?</w:t>
      </w:r>
    </w:p>
    <w:p w14:paraId="3602F7F0" w14:textId="19870E6B" w:rsidR="00B17493" w:rsidRPr="0098718E" w:rsidRDefault="00B17493" w:rsidP="00B17493">
      <w:pPr>
        <w:pStyle w:val="PlainText"/>
        <w:rPr>
          <w:rFonts w:ascii="Courier New" w:hAnsi="Courier New" w:cs="Courier New"/>
          <w:lang w:val="da-DK"/>
        </w:rPr>
      </w:pPr>
      <w:commentRangeStart w:id="259"/>
      <w:r w:rsidRPr="0098718E">
        <w:rPr>
          <w:rFonts w:ascii="Courier New" w:hAnsi="Courier New" w:cs="Courier New"/>
          <w:lang w:val="da-DK"/>
        </w:rPr>
        <w:t xml:space="preserve">A: </w:t>
      </w:r>
      <w:commentRangeStart w:id="260"/>
      <w:r w:rsidRPr="0098718E">
        <w:rPr>
          <w:rFonts w:ascii="Courier New" w:hAnsi="Courier New" w:cs="Courier New"/>
          <w:lang w:val="da-DK"/>
        </w:rPr>
        <w:t>Jeg kan godt lide touch-displayed, det gør navigationen noget nemmere, end over på den her</w:t>
      </w:r>
      <w:commentRangeEnd w:id="260"/>
      <w:r w:rsidR="00E9211C">
        <w:rPr>
          <w:rStyle w:val="CommentReference"/>
          <w:rFonts w:asciiTheme="minorHAnsi" w:hAnsiTheme="minorHAnsi"/>
        </w:rPr>
        <w:commentReference w:id="260"/>
      </w:r>
      <w:r w:rsidRPr="0098718E">
        <w:rPr>
          <w:rFonts w:ascii="Courier New" w:hAnsi="Courier New" w:cs="Courier New"/>
          <w:lang w:val="da-DK"/>
        </w:rPr>
        <w:t xml:space="preserve">. </w:t>
      </w:r>
      <w:commentRangeStart w:id="261"/>
      <w:r w:rsidRPr="0098718E">
        <w:rPr>
          <w:rFonts w:ascii="Courier New" w:hAnsi="Courier New" w:cs="Courier New"/>
          <w:lang w:val="da-DK"/>
        </w:rPr>
        <w:t xml:space="preserve">Nu har jeg også brugt apps til at spille igennem, og spille igennem computer. Sidde og trække rundt på sine ting og i sin kæde der. Det virker for mig, meget intuitivt at gøre på sådan her. </w:t>
      </w:r>
      <w:commentRangeEnd w:id="259"/>
      <w:commentRangeEnd w:id="261"/>
      <w:r w:rsidR="004A4D51">
        <w:rPr>
          <w:rStyle w:val="CommentReference"/>
          <w:rFonts w:asciiTheme="minorHAnsi" w:hAnsiTheme="minorHAnsi"/>
        </w:rPr>
        <w:commentReference w:id="259"/>
      </w:r>
      <w:r w:rsidR="00E9211C">
        <w:rPr>
          <w:rStyle w:val="CommentReference"/>
          <w:rFonts w:asciiTheme="minorHAnsi" w:hAnsiTheme="minorHAnsi"/>
        </w:rPr>
        <w:commentReference w:id="261"/>
      </w:r>
      <w:commentRangeStart w:id="262"/>
      <w:r w:rsidRPr="0098718E">
        <w:rPr>
          <w:rFonts w:ascii="Courier New" w:hAnsi="Courier New" w:cs="Courier New"/>
          <w:lang w:val="da-DK"/>
        </w:rPr>
        <w:t xml:space="preserve">Hvor det her(helix buttons interface) virker lidt mere old school, lidt mere apparat agtigt at betjene. </w:t>
      </w:r>
      <w:commentRangeEnd w:id="262"/>
      <w:r w:rsidR="00E05185">
        <w:rPr>
          <w:rStyle w:val="CommentReference"/>
          <w:rFonts w:asciiTheme="minorHAnsi" w:hAnsiTheme="minorHAnsi"/>
        </w:rPr>
        <w:commentReference w:id="229"/>
      </w:r>
      <w:r w:rsidR="00E9211C">
        <w:rPr>
          <w:rStyle w:val="CommentReference"/>
          <w:rFonts w:asciiTheme="minorHAnsi" w:hAnsiTheme="minorHAnsi"/>
        </w:rPr>
        <w:commentReference w:id="262"/>
      </w:r>
    </w:p>
    <w:p w14:paraId="2AEE880F" w14:textId="6BDAE61B" w:rsidR="00B17493" w:rsidRPr="0098718E" w:rsidRDefault="00B17493" w:rsidP="00B17493">
      <w:pPr>
        <w:pStyle w:val="PlainText"/>
        <w:rPr>
          <w:rFonts w:ascii="Courier New" w:hAnsi="Courier New" w:cs="Courier New"/>
          <w:lang w:val="da-DK"/>
        </w:rPr>
      </w:pPr>
      <w:commentRangeStart w:id="263"/>
      <w:r w:rsidRPr="0098718E">
        <w:rPr>
          <w:rFonts w:ascii="Courier New" w:hAnsi="Courier New" w:cs="Courier New"/>
          <w:lang w:val="da-DK"/>
        </w:rPr>
        <w:t xml:space="preserve">Jeg synes også at det(Unknown) er pænere, flottere. De ligner hinanden rigtig meget, kan man jo sige. </w:t>
      </w:r>
      <w:commentRangeEnd w:id="263"/>
      <w:r w:rsidR="00777EF3">
        <w:rPr>
          <w:rStyle w:val="CommentReference"/>
          <w:rFonts w:asciiTheme="minorHAnsi" w:hAnsiTheme="minorHAnsi"/>
        </w:rPr>
        <w:commentReference w:id="263"/>
      </w:r>
    </w:p>
    <w:p w14:paraId="1BE66112" w14:textId="77777777" w:rsidR="00B17493" w:rsidRPr="0098718E" w:rsidRDefault="00B17493" w:rsidP="00B17493">
      <w:pPr>
        <w:pStyle w:val="PlainText"/>
        <w:rPr>
          <w:rFonts w:ascii="Courier New" w:hAnsi="Courier New" w:cs="Courier New"/>
          <w:lang w:val="da-DK"/>
        </w:rPr>
      </w:pPr>
    </w:p>
    <w:p w14:paraId="7026BD2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Q:Synes du at du oplevede noget ved det ene system, som du savnede ved det andet. </w:t>
      </w:r>
    </w:p>
    <w:p w14:paraId="1933D4FE" w14:textId="579471CF" w:rsidR="00B17493" w:rsidRPr="0098718E" w:rsidRDefault="00B17493" w:rsidP="00B17493">
      <w:pPr>
        <w:pStyle w:val="PlainText"/>
        <w:rPr>
          <w:rFonts w:ascii="Courier New" w:hAnsi="Courier New" w:cs="Courier New"/>
          <w:lang w:val="da-DK"/>
        </w:rPr>
      </w:pPr>
      <w:commentRangeStart w:id="264"/>
      <w:r w:rsidRPr="0098718E">
        <w:rPr>
          <w:rFonts w:ascii="Courier New" w:hAnsi="Courier New" w:cs="Courier New"/>
          <w:lang w:val="da-DK"/>
        </w:rPr>
        <w:t xml:space="preserve">A: </w:t>
      </w:r>
      <w:commentRangeStart w:id="265"/>
      <w:r w:rsidRPr="0098718E">
        <w:rPr>
          <w:rFonts w:ascii="Courier New" w:hAnsi="Courier New" w:cs="Courier New"/>
          <w:lang w:val="da-DK"/>
        </w:rPr>
        <w:t xml:space="preserve">Jeg synes "her over"(Helix), at det var svært at finde ud af nogle gange hvordan jeg kommer tilbage. Når jeg er inde i et eller andet, hvordan kommer jeg endelig ud af det? Men jeg fandt bare ud af, at jeg skulle trykke på den der hjem-knap. Hvis man var lost, så var det bare hjem. Så kom man altid tilbage. </w:t>
      </w:r>
      <w:commentRangeEnd w:id="265"/>
      <w:r w:rsidR="00E9211C">
        <w:rPr>
          <w:rStyle w:val="CommentReference"/>
          <w:rFonts w:asciiTheme="minorHAnsi" w:hAnsiTheme="minorHAnsi"/>
        </w:rPr>
        <w:commentReference w:id="265"/>
      </w:r>
      <w:commentRangeStart w:id="266"/>
      <w:r w:rsidRPr="0098718E">
        <w:rPr>
          <w:rFonts w:ascii="Courier New" w:hAnsi="Courier New" w:cs="Courier New"/>
          <w:lang w:val="da-DK"/>
        </w:rPr>
        <w:t>Det havde jeg en eller anden fornemmelse på den her(Headrush) at jeg viste hvor man var i det.</w:t>
      </w:r>
      <w:commentRangeEnd w:id="264"/>
      <w:commentRangeEnd w:id="266"/>
      <w:r w:rsidR="00243649">
        <w:rPr>
          <w:rStyle w:val="CommentReference"/>
          <w:rFonts w:asciiTheme="minorHAnsi" w:hAnsiTheme="minorHAnsi"/>
        </w:rPr>
        <w:commentReference w:id="264"/>
      </w:r>
      <w:r w:rsidR="00E9211C">
        <w:rPr>
          <w:rStyle w:val="CommentReference"/>
          <w:rFonts w:asciiTheme="minorHAnsi" w:hAnsiTheme="minorHAnsi"/>
        </w:rPr>
        <w:commentReference w:id="266"/>
      </w:r>
    </w:p>
    <w:p w14:paraId="747EDAEE" w14:textId="77777777" w:rsidR="00B17493" w:rsidRPr="0098718E" w:rsidRDefault="00B17493" w:rsidP="00B17493">
      <w:pPr>
        <w:pStyle w:val="PlainText"/>
        <w:rPr>
          <w:rFonts w:ascii="Courier New" w:hAnsi="Courier New" w:cs="Courier New"/>
          <w:lang w:val="da-DK"/>
        </w:rPr>
      </w:pPr>
      <w:commentRangeStart w:id="267"/>
      <w:commentRangeStart w:id="268"/>
      <w:r w:rsidRPr="0098718E">
        <w:rPr>
          <w:rFonts w:ascii="Courier New" w:hAnsi="Courier New" w:cs="Courier New"/>
          <w:lang w:val="da-DK"/>
        </w:rPr>
        <w:t xml:space="preserve">Navigationsmæssige, så virkede navigationen bedre på "den der"(Headrush). </w:t>
      </w:r>
      <w:commentRangeEnd w:id="267"/>
      <w:r w:rsidR="00E9211C">
        <w:rPr>
          <w:rStyle w:val="CommentReference"/>
          <w:rFonts w:asciiTheme="minorHAnsi" w:hAnsiTheme="minorHAnsi"/>
        </w:rPr>
        <w:commentReference w:id="267"/>
      </w:r>
    </w:p>
    <w:p w14:paraId="41A1C151" w14:textId="4FBD47AF" w:rsidR="00B17493" w:rsidRPr="0098718E" w:rsidRDefault="00B17493" w:rsidP="00B17493">
      <w:pPr>
        <w:pStyle w:val="PlainText"/>
        <w:rPr>
          <w:rFonts w:ascii="Courier New" w:hAnsi="Courier New" w:cs="Courier New"/>
          <w:lang w:val="da-DK"/>
        </w:rPr>
      </w:pPr>
      <w:commentRangeStart w:id="269"/>
      <w:r w:rsidRPr="0098718E">
        <w:rPr>
          <w:rFonts w:ascii="Courier New" w:hAnsi="Courier New" w:cs="Courier New"/>
          <w:lang w:val="da-DK"/>
        </w:rPr>
        <w:t xml:space="preserve">Så kan jeg godt lide de her knapper til at styre de detaljeret niveauer. </w:t>
      </w:r>
      <w:commentRangeStart w:id="270"/>
      <w:commentRangeEnd w:id="268"/>
      <w:r w:rsidR="00102FFE">
        <w:rPr>
          <w:rStyle w:val="CommentReference"/>
          <w:rFonts w:asciiTheme="minorHAnsi" w:hAnsiTheme="minorHAnsi"/>
        </w:rPr>
        <w:commentReference w:id="268"/>
      </w:r>
      <w:r w:rsidRPr="0098718E">
        <w:rPr>
          <w:rFonts w:ascii="Courier New" w:hAnsi="Courier New" w:cs="Courier New"/>
          <w:lang w:val="da-DK"/>
        </w:rPr>
        <w:t xml:space="preserve">De virker lidt lækere at holde ved. </w:t>
      </w:r>
      <w:commentRangeEnd w:id="269"/>
      <w:commentRangeEnd w:id="270"/>
      <w:r w:rsidR="009062AB">
        <w:rPr>
          <w:rStyle w:val="CommentReference"/>
          <w:rFonts w:asciiTheme="minorHAnsi" w:hAnsiTheme="minorHAnsi"/>
        </w:rPr>
        <w:commentReference w:id="270"/>
      </w:r>
      <w:r w:rsidR="00E9211C">
        <w:rPr>
          <w:rStyle w:val="CommentReference"/>
          <w:rFonts w:asciiTheme="minorHAnsi" w:hAnsiTheme="minorHAnsi"/>
        </w:rPr>
        <w:commentReference w:id="269"/>
      </w:r>
    </w:p>
    <w:p w14:paraId="758206C8" w14:textId="18BADF14" w:rsidR="00B17493" w:rsidRPr="0098718E" w:rsidRDefault="00B17493" w:rsidP="00B17493">
      <w:pPr>
        <w:pStyle w:val="PlainText"/>
        <w:rPr>
          <w:rFonts w:ascii="Courier New" w:hAnsi="Courier New" w:cs="Courier New"/>
          <w:lang w:val="da-DK"/>
        </w:rPr>
      </w:pPr>
      <w:commentRangeStart w:id="271"/>
      <w:commentRangeStart w:id="272"/>
      <w:r w:rsidRPr="0098718E">
        <w:rPr>
          <w:rFonts w:ascii="Courier New" w:hAnsi="Courier New" w:cs="Courier New"/>
          <w:lang w:val="da-DK"/>
        </w:rPr>
        <w:t xml:space="preserve">Det var ret at have alt det der høre til navigation og have det inde på displated. Det vender lidt tilbage til det der touch skærm. I stedet for at have det her navigation. Så de knapper man har her(Headrush), handler endelig om at indstille lyd. </w:t>
      </w:r>
      <w:commentRangeEnd w:id="271"/>
      <w:commentRangeEnd w:id="272"/>
      <w:r w:rsidR="000433D7">
        <w:rPr>
          <w:rStyle w:val="CommentReference"/>
          <w:rFonts w:asciiTheme="minorHAnsi" w:hAnsiTheme="minorHAnsi"/>
        </w:rPr>
        <w:commentReference w:id="272"/>
      </w:r>
      <w:r w:rsidR="00E9211C">
        <w:rPr>
          <w:rStyle w:val="CommentReference"/>
          <w:rFonts w:asciiTheme="minorHAnsi" w:hAnsiTheme="minorHAnsi"/>
        </w:rPr>
        <w:commentReference w:id="271"/>
      </w:r>
    </w:p>
    <w:p w14:paraId="184B1601" w14:textId="3F237F25" w:rsidR="00B17493" w:rsidRPr="0098718E" w:rsidRDefault="00B17493" w:rsidP="00B17493">
      <w:pPr>
        <w:pStyle w:val="PlainText"/>
        <w:rPr>
          <w:rFonts w:ascii="Courier New" w:hAnsi="Courier New" w:cs="Courier New"/>
          <w:lang w:val="da-DK"/>
        </w:rPr>
      </w:pPr>
      <w:commentRangeStart w:id="273"/>
      <w:commentRangeStart w:id="274"/>
      <w:r w:rsidRPr="0098718E">
        <w:rPr>
          <w:rFonts w:ascii="Courier New" w:hAnsi="Courier New" w:cs="Courier New"/>
          <w:lang w:val="da-DK"/>
        </w:rPr>
        <w:t>Man skulle også lige vide hvordan man satte den der mode op der og det var på begge dele. Det er sådan man måske skulle havde været inde og kigge i manualen, eller lige se en video på hvordan man gør.</w:t>
      </w:r>
      <w:commentRangeEnd w:id="273"/>
      <w:commentRangeEnd w:id="274"/>
      <w:r w:rsidR="00885552">
        <w:rPr>
          <w:rStyle w:val="CommentReference"/>
          <w:rFonts w:asciiTheme="minorHAnsi" w:hAnsiTheme="minorHAnsi"/>
        </w:rPr>
        <w:commentReference w:id="274"/>
      </w:r>
      <w:r w:rsidR="00E9211C">
        <w:rPr>
          <w:rStyle w:val="CommentReference"/>
          <w:rFonts w:asciiTheme="minorHAnsi" w:hAnsiTheme="minorHAnsi"/>
        </w:rPr>
        <w:commentReference w:id="273"/>
      </w:r>
    </w:p>
    <w:p w14:paraId="1397D4D8" w14:textId="77777777" w:rsidR="00B17493" w:rsidRPr="0098718E" w:rsidRDefault="00B17493" w:rsidP="00B17493">
      <w:pPr>
        <w:pStyle w:val="PlainText"/>
        <w:rPr>
          <w:rFonts w:ascii="Courier New" w:hAnsi="Courier New" w:cs="Courier New"/>
          <w:lang w:val="da-DK"/>
        </w:rPr>
      </w:pPr>
    </w:p>
    <w:p w14:paraId="42CD29F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Q:(Hvis du selv skulle bestemme hvordan man skulle lave den her indstilling. Hvis du havde frie tøjer til at sige så er det sådan at man laver det nu.)</w:t>
      </w:r>
    </w:p>
    <w:p w14:paraId="53CF340E" w14:textId="018922C2" w:rsidR="00B17493" w:rsidRPr="0098718E" w:rsidRDefault="00B17493" w:rsidP="00B17493">
      <w:pPr>
        <w:pStyle w:val="PlainText"/>
        <w:rPr>
          <w:rFonts w:ascii="Courier New" w:hAnsi="Courier New" w:cs="Courier New"/>
          <w:lang w:val="da-DK"/>
        </w:rPr>
      </w:pPr>
      <w:commentRangeStart w:id="275"/>
      <w:r w:rsidRPr="0098718E">
        <w:rPr>
          <w:rFonts w:ascii="Courier New" w:hAnsi="Courier New" w:cs="Courier New"/>
          <w:lang w:val="da-DK"/>
        </w:rPr>
        <w:t>A: Jeg synes endelig at det virker okey, hvis man så skulle tænke, sådan et menu system. Så synes jeg at det endelig virker okey at man har det inde i sådan noget settings side, på en eller anden måde. Der var lidt lang ind til det på "den her"(</w:t>
      </w:r>
      <w:ins w:id="276" w:author="Alexander Flyvholm Povlsen" w:date="2018-05-17T09:53:00Z">
        <w:r w:rsidR="00177450" w:rsidRPr="003C2C1C">
          <w:rPr>
            <w:rFonts w:ascii="Courier New" w:hAnsi="Courier New" w:cs="Courier New"/>
            <w:lang w:val="da-DK"/>
          </w:rPr>
          <w:t>unknown</w:t>
        </w:r>
      </w:ins>
      <w:del w:id="277" w:author="Alexander Flyvholm Povlsen" w:date="2018-05-17T09:53:00Z">
        <w:r w:rsidR="00E9211C">
          <w:rPr>
            <w:rFonts w:ascii="Courier New" w:hAnsi="Courier New" w:cs="Courier New"/>
            <w:lang w:val="da-DK"/>
          </w:rPr>
          <w:delText>Helix</w:delText>
        </w:r>
      </w:del>
      <w:r w:rsidRPr="0098718E">
        <w:rPr>
          <w:rFonts w:ascii="Courier New" w:hAnsi="Courier New" w:cs="Courier New"/>
          <w:lang w:val="da-DK"/>
        </w:rPr>
        <w:t xml:space="preserve">). Men det virker ret logisk. </w:t>
      </w:r>
      <w:commentRangeEnd w:id="275"/>
      <w:r w:rsidR="00C80BFC">
        <w:rPr>
          <w:rStyle w:val="CommentReference"/>
          <w:rFonts w:asciiTheme="minorHAnsi" w:hAnsiTheme="minorHAnsi"/>
        </w:rPr>
        <w:commentReference w:id="275"/>
      </w:r>
    </w:p>
    <w:p w14:paraId="4F0CE2B0" w14:textId="7D6A44EC" w:rsidR="00B17493" w:rsidRPr="0098718E" w:rsidRDefault="00B17493" w:rsidP="00B17493">
      <w:pPr>
        <w:pStyle w:val="PlainText"/>
        <w:rPr>
          <w:rFonts w:ascii="Courier New" w:hAnsi="Courier New" w:cs="Courier New"/>
          <w:lang w:val="da-DK"/>
        </w:rPr>
      </w:pPr>
      <w:commentRangeStart w:id="278"/>
      <w:r w:rsidRPr="0098718E">
        <w:rPr>
          <w:rFonts w:ascii="Courier New" w:hAnsi="Courier New" w:cs="Courier New"/>
          <w:lang w:val="da-DK"/>
        </w:rPr>
        <w:t xml:space="preserve">Jeg havde ikke selv fundet på at kigge på det her (switchne), det der med view noget. Det tror jeg endelig at jeg skulle havde haft set en video om. </w:t>
      </w:r>
      <w:commentRangeEnd w:id="278"/>
      <w:r w:rsidR="009F7AEC">
        <w:rPr>
          <w:rStyle w:val="CommentReference"/>
          <w:rFonts w:asciiTheme="minorHAnsi" w:hAnsiTheme="minorHAnsi"/>
        </w:rPr>
        <w:commentReference w:id="278"/>
      </w:r>
    </w:p>
    <w:p w14:paraId="3C615F77" w14:textId="52017A27" w:rsidR="00B17493" w:rsidRPr="0098718E" w:rsidRDefault="00B17493" w:rsidP="00B17493">
      <w:pPr>
        <w:pStyle w:val="PlainText"/>
        <w:rPr>
          <w:rFonts w:ascii="Courier New" w:hAnsi="Courier New" w:cs="Courier New"/>
          <w:lang w:val="da-DK"/>
        </w:rPr>
      </w:pPr>
      <w:commentRangeStart w:id="279"/>
      <w:commentRangeStart w:id="280"/>
      <w:r w:rsidRPr="0098718E">
        <w:rPr>
          <w:rFonts w:ascii="Courier New" w:hAnsi="Courier New" w:cs="Courier New"/>
          <w:lang w:val="da-DK"/>
        </w:rPr>
        <w:t xml:space="preserve">Det umiddelbar brugs mønstre, set et rig op, og få designet til nogle food switches. Det synes jeg at det virker intuitivt på begge to. Også alle de der detaljer det er nok også noget man begynder at nørde og sidde og pille bagefter. </w:t>
      </w:r>
      <w:commentRangeEnd w:id="279"/>
      <w:commentRangeEnd w:id="280"/>
      <w:r w:rsidR="003F47F8">
        <w:rPr>
          <w:rStyle w:val="CommentReference"/>
          <w:rFonts w:asciiTheme="minorHAnsi" w:hAnsiTheme="minorHAnsi"/>
        </w:rPr>
        <w:commentReference w:id="280"/>
      </w:r>
      <w:r w:rsidR="00E9211C">
        <w:rPr>
          <w:rStyle w:val="CommentReference"/>
          <w:rFonts w:asciiTheme="minorHAnsi" w:hAnsiTheme="minorHAnsi"/>
        </w:rPr>
        <w:commentReference w:id="279"/>
      </w:r>
    </w:p>
    <w:p w14:paraId="7E9836C9" w14:textId="77777777" w:rsidR="00B17493" w:rsidRPr="0098718E" w:rsidRDefault="00B17493" w:rsidP="00B17493">
      <w:pPr>
        <w:pStyle w:val="PlainText"/>
        <w:rPr>
          <w:rFonts w:ascii="Courier New" w:hAnsi="Courier New" w:cs="Courier New"/>
          <w:lang w:val="da-DK"/>
        </w:rPr>
      </w:pPr>
    </w:p>
    <w:p w14:paraId="307AC61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Q:Hvis du havde muligheden for at vælge en af dem, hvilken en ville du så vælge?</w:t>
      </w:r>
    </w:p>
    <w:p w14:paraId="710D363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w:t>
      </w:r>
      <w:commentRangeStart w:id="281"/>
      <w:r w:rsidRPr="0098718E">
        <w:rPr>
          <w:rFonts w:ascii="Courier New" w:hAnsi="Courier New" w:cs="Courier New"/>
          <w:lang w:val="da-DK"/>
        </w:rPr>
        <w:t>Så ville jeg tage den her(Headrushen)</w:t>
      </w:r>
      <w:commentRangeEnd w:id="281"/>
      <w:r w:rsidR="00E9211C">
        <w:rPr>
          <w:rStyle w:val="CommentReference"/>
          <w:rFonts w:asciiTheme="minorHAnsi" w:hAnsiTheme="minorHAnsi"/>
        </w:rPr>
        <w:commentReference w:id="281"/>
      </w:r>
    </w:p>
    <w:p w14:paraId="22E4E299" w14:textId="77777777" w:rsidR="00B17493" w:rsidRPr="0098718E" w:rsidRDefault="00B17493" w:rsidP="00B17493">
      <w:pPr>
        <w:pStyle w:val="PlainText"/>
        <w:rPr>
          <w:rFonts w:ascii="Courier New" w:hAnsi="Courier New" w:cs="Courier New"/>
          <w:lang w:val="da-DK"/>
        </w:rPr>
      </w:pPr>
    </w:p>
    <w:p w14:paraId="41D5D788" w14:textId="77777777" w:rsidR="00B17493" w:rsidRPr="0098718E" w:rsidRDefault="00B17493" w:rsidP="00B17493">
      <w:pPr>
        <w:pStyle w:val="PlainText"/>
        <w:rPr>
          <w:rFonts w:ascii="Courier New" w:hAnsi="Courier New" w:cs="Courier New"/>
          <w:lang w:val="da-DK"/>
        </w:rPr>
      </w:pPr>
    </w:p>
    <w:p w14:paraId="43BA4EFA" w14:textId="77777777" w:rsidR="00B17493" w:rsidRPr="0098718E" w:rsidRDefault="00B17493" w:rsidP="00B17493">
      <w:pPr>
        <w:pStyle w:val="PlainText"/>
        <w:rPr>
          <w:rFonts w:ascii="Courier New" w:hAnsi="Courier New" w:cs="Courier New"/>
          <w:lang w:val="da-DK"/>
        </w:rPr>
      </w:pPr>
    </w:p>
    <w:p w14:paraId="5D74AD1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FP 5 - 1 - Helix</w:t>
      </w:r>
    </w:p>
    <w:p w14:paraId="6021A7F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[08.28]</w:t>
      </w:r>
    </w:p>
    <w:p w14:paraId="0634BF2B" w14:textId="39FCB5B0" w:rsidR="00B17493" w:rsidRPr="0098718E" w:rsidRDefault="00B17493" w:rsidP="00B17493">
      <w:pPr>
        <w:pStyle w:val="PlainText"/>
        <w:rPr>
          <w:rFonts w:ascii="Courier New" w:hAnsi="Courier New" w:cs="Courier New"/>
          <w:lang w:val="da-DK"/>
        </w:rPr>
      </w:pPr>
      <w:commentRangeStart w:id="282"/>
      <w:commentRangeStart w:id="283"/>
      <w:r w:rsidRPr="0098718E">
        <w:rPr>
          <w:rFonts w:ascii="Courier New" w:hAnsi="Courier New" w:cs="Courier New"/>
          <w:lang w:val="da-DK"/>
        </w:rPr>
        <w:t>diserable ud fra UI mæssigt synspunkt desirable ja altså det kræver bare at man sætter sig ind i det og accepterer at det er lidt dumt</w:t>
      </w:r>
      <w:commentRangeEnd w:id="282"/>
      <w:commentRangeEnd w:id="283"/>
      <w:r w:rsidR="00E141E8">
        <w:rPr>
          <w:rStyle w:val="CommentReference"/>
          <w:rFonts w:asciiTheme="minorHAnsi" w:hAnsiTheme="minorHAnsi"/>
        </w:rPr>
        <w:commentReference w:id="283"/>
      </w:r>
      <w:r w:rsidR="00E9211C">
        <w:rPr>
          <w:rStyle w:val="CommentReference"/>
          <w:rFonts w:asciiTheme="minorHAnsi" w:hAnsiTheme="minorHAnsi"/>
        </w:rPr>
        <w:commentReference w:id="282"/>
      </w:r>
    </w:p>
    <w:p w14:paraId="30967657" w14:textId="77777777" w:rsidR="00B17493" w:rsidRPr="0098718E" w:rsidRDefault="00B17493" w:rsidP="00B17493">
      <w:pPr>
        <w:pStyle w:val="PlainText"/>
        <w:rPr>
          <w:rFonts w:ascii="Courier New" w:hAnsi="Courier New" w:cs="Courier New"/>
          <w:lang w:val="da-DK"/>
        </w:rPr>
      </w:pPr>
    </w:p>
    <w:p w14:paraId="1746B76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[10.57]</w:t>
      </w:r>
    </w:p>
    <w:p w14:paraId="0EF6D56B" w14:textId="6FBA6CA7" w:rsidR="00B17493" w:rsidRPr="0098718E" w:rsidRDefault="00B17493" w:rsidP="00B17493">
      <w:pPr>
        <w:pStyle w:val="PlainText"/>
        <w:rPr>
          <w:rFonts w:ascii="Courier New" w:hAnsi="Courier New" w:cs="Courier New"/>
          <w:lang w:val="da-DK"/>
        </w:rPr>
      </w:pPr>
      <w:commentRangeStart w:id="284"/>
      <w:commentRangeStart w:id="285"/>
      <w:r w:rsidRPr="0098718E">
        <w:rPr>
          <w:rFonts w:ascii="Courier New" w:hAnsi="Courier New" w:cs="Courier New"/>
          <w:lang w:val="da-DK"/>
        </w:rPr>
        <w:t xml:space="preserve">De har noget rigtig fint i deres grafiske design at knapper så desværre ikke syntes jeg understøtter funktionaliteten af knapperne ikke altid understøtter men de har jo lavet noget der er rigtig attraktivt dejlig stor skærm </w:t>
      </w:r>
      <w:commentRangeEnd w:id="284"/>
      <w:commentRangeEnd w:id="285"/>
      <w:r w:rsidR="0088288C">
        <w:rPr>
          <w:rStyle w:val="CommentReference"/>
          <w:rFonts w:asciiTheme="minorHAnsi" w:hAnsiTheme="minorHAnsi"/>
        </w:rPr>
        <w:commentReference w:id="285"/>
      </w:r>
      <w:r w:rsidR="00421E7B">
        <w:rPr>
          <w:rStyle w:val="CommentReference"/>
          <w:rFonts w:asciiTheme="minorHAnsi" w:hAnsiTheme="minorHAnsi"/>
        </w:rPr>
        <w:commentReference w:id="284"/>
      </w:r>
    </w:p>
    <w:p w14:paraId="2E662C09" w14:textId="77777777" w:rsidR="00B17493" w:rsidRPr="0098718E" w:rsidRDefault="00B17493" w:rsidP="00B17493">
      <w:pPr>
        <w:pStyle w:val="PlainText"/>
        <w:rPr>
          <w:rFonts w:ascii="Courier New" w:hAnsi="Courier New" w:cs="Courier New"/>
          <w:lang w:val="da-DK"/>
        </w:rPr>
      </w:pPr>
    </w:p>
    <w:p w14:paraId="20B417A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[12.30]</w:t>
      </w:r>
    </w:p>
    <w:p w14:paraId="37FC5F5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Hvorfor har du valgt confusing?</w:t>
      </w:r>
    </w:p>
    <w:p w14:paraId="67E1BE14" w14:textId="7F188E99" w:rsidR="00B17493" w:rsidRPr="0098718E" w:rsidRDefault="00B17493" w:rsidP="00B17493">
      <w:pPr>
        <w:pStyle w:val="PlainText"/>
        <w:rPr>
          <w:rFonts w:ascii="Courier New" w:hAnsi="Courier New" w:cs="Courier New"/>
          <w:lang w:val="da-DK"/>
        </w:rPr>
      </w:pPr>
      <w:commentRangeStart w:id="286"/>
      <w:r w:rsidRPr="0098718E">
        <w:rPr>
          <w:rFonts w:ascii="Courier New" w:hAnsi="Courier New" w:cs="Courier New"/>
          <w:lang w:val="da-DK"/>
        </w:rPr>
        <w:t xml:space="preserve">A - </w:t>
      </w:r>
      <w:commentRangeStart w:id="287"/>
      <w:r w:rsidRPr="0098718E">
        <w:rPr>
          <w:rFonts w:ascii="Courier New" w:hAnsi="Courier New" w:cs="Courier New"/>
          <w:lang w:val="da-DK"/>
        </w:rPr>
        <w:t xml:space="preserve">Det er det der med at man står og hovedsageligt omkring navigationen at så har du en drejeknap og en trykknap på venstre side men så har du også en drejeknap og trykknap på højre side og nogle gange gør de det samme og nogle gange skal man starte en navigation med den ene og så skal man fuldende den med den anden knap det er lidt forvirrende hvornår er det lige man skal gøre det ene og det andet og når den til højre så er færdig med at blive brugt til navigation så skal den så også bruges inde i ens preset til at vælge ting og sager med det kunne være rart hvis man så havde kun en som man brugte til det hele eller man havde en til navigation i stisystemer og mappestrukturer og så en anden når man var inde i pressettet så man ligesom holdt de to adskildt eller </w:t>
      </w:r>
      <w:commentRangeEnd w:id="286"/>
      <w:commentRangeEnd w:id="287"/>
      <w:r w:rsidR="00FC50E2">
        <w:rPr>
          <w:rStyle w:val="CommentReference"/>
          <w:rFonts w:asciiTheme="minorHAnsi" w:hAnsiTheme="minorHAnsi"/>
        </w:rPr>
        <w:commentReference w:id="286"/>
      </w:r>
      <w:r w:rsidR="00421E7B">
        <w:rPr>
          <w:rStyle w:val="CommentReference"/>
          <w:rFonts w:asciiTheme="minorHAnsi" w:hAnsiTheme="minorHAnsi"/>
        </w:rPr>
        <w:commentReference w:id="287"/>
      </w:r>
    </w:p>
    <w:p w14:paraId="5A45F7AE" w14:textId="77777777" w:rsidR="00B17493" w:rsidRPr="0098718E" w:rsidRDefault="00B17493" w:rsidP="00B17493">
      <w:pPr>
        <w:pStyle w:val="PlainText"/>
        <w:rPr>
          <w:rFonts w:ascii="Courier New" w:hAnsi="Courier New" w:cs="Courier New"/>
          <w:lang w:val="da-DK"/>
        </w:rPr>
      </w:pPr>
    </w:p>
    <w:p w14:paraId="493BB61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Hvad gør det så ved oplevelsen at du bliver forvirret hvad gør det ved helhedsoplevelsen af helixen her</w:t>
      </w:r>
    </w:p>
    <w:p w14:paraId="12C45437" w14:textId="3D5191B0" w:rsidR="00B17493" w:rsidRPr="0098718E" w:rsidRDefault="00B17493" w:rsidP="00B17493">
      <w:pPr>
        <w:pStyle w:val="PlainText"/>
        <w:rPr>
          <w:rFonts w:ascii="Courier New" w:hAnsi="Courier New" w:cs="Courier New"/>
          <w:lang w:val="da-DK"/>
        </w:rPr>
      </w:pPr>
      <w:commentRangeStart w:id="288"/>
      <w:r w:rsidRPr="0098718E">
        <w:rPr>
          <w:rFonts w:ascii="Courier New" w:hAnsi="Courier New" w:cs="Courier New"/>
          <w:lang w:val="da-DK"/>
        </w:rPr>
        <w:t xml:space="preserve">A - </w:t>
      </w:r>
      <w:commentRangeStart w:id="289"/>
      <w:r w:rsidRPr="0098718E">
        <w:rPr>
          <w:rFonts w:ascii="Courier New" w:hAnsi="Courier New" w:cs="Courier New"/>
          <w:lang w:val="da-DK"/>
        </w:rPr>
        <w:t xml:space="preserve">Jamen det kommer til at fremstå enten ufærdigt eller useriøst på en eller anden måde det irriterrer mig at jeg ikke tydeligt kan se hvornår den ene stopper med at have en funktion og den anden overtager det er ikke det fremgår ikke tydeligt </w:t>
      </w:r>
      <w:commentRangeEnd w:id="289"/>
      <w:r w:rsidR="00421E7B">
        <w:rPr>
          <w:rStyle w:val="CommentReference"/>
          <w:rFonts w:asciiTheme="minorHAnsi" w:hAnsiTheme="minorHAnsi"/>
        </w:rPr>
        <w:commentReference w:id="289"/>
      </w:r>
      <w:r w:rsidRPr="0098718E">
        <w:rPr>
          <w:rFonts w:ascii="Courier New" w:hAnsi="Courier New" w:cs="Courier New"/>
          <w:lang w:val="da-DK"/>
        </w:rPr>
        <w:t xml:space="preserve">og </w:t>
      </w:r>
      <w:commentRangeStart w:id="290"/>
      <w:r w:rsidRPr="0098718E">
        <w:rPr>
          <w:rFonts w:ascii="Courier New" w:hAnsi="Courier New" w:cs="Courier New"/>
          <w:lang w:val="da-DK"/>
        </w:rPr>
        <w:t xml:space="preserve">du har heller ikke en man har ikke en tydelig fornemmelse af hvor langt inde i maven på systemet man er det er </w:t>
      </w:r>
      <w:commentRangeEnd w:id="288"/>
      <w:r w:rsidR="00120540">
        <w:rPr>
          <w:rStyle w:val="CommentReference"/>
          <w:rFonts w:asciiTheme="minorHAnsi" w:hAnsiTheme="minorHAnsi"/>
        </w:rPr>
        <w:commentReference w:id="288"/>
      </w:r>
      <w:r w:rsidRPr="0098718E">
        <w:rPr>
          <w:rFonts w:ascii="Courier New" w:hAnsi="Courier New" w:cs="Courier New"/>
          <w:lang w:val="da-DK"/>
        </w:rPr>
        <w:t xml:space="preserve">også </w:t>
      </w:r>
      <w:commentRangeStart w:id="291"/>
      <w:r w:rsidRPr="0098718E">
        <w:rPr>
          <w:rFonts w:ascii="Courier New" w:hAnsi="Courier New" w:cs="Courier New"/>
          <w:lang w:val="da-DK"/>
        </w:rPr>
        <w:t xml:space="preserve">det der med at jeg siger man kan ikke gå et skridt tilbage </w:t>
      </w:r>
      <w:commentRangeEnd w:id="290"/>
      <w:r w:rsidR="00421E7B">
        <w:rPr>
          <w:rStyle w:val="CommentReference"/>
          <w:rFonts w:asciiTheme="minorHAnsi" w:hAnsiTheme="minorHAnsi"/>
        </w:rPr>
        <w:commentReference w:id="290"/>
      </w:r>
      <w:commentRangeStart w:id="292"/>
      <w:r w:rsidRPr="0098718E">
        <w:rPr>
          <w:rFonts w:ascii="Courier New" w:hAnsi="Courier New" w:cs="Courier New"/>
          <w:lang w:val="da-DK"/>
        </w:rPr>
        <w:t>og nu fortalte du så at man kunne bruge hjem knappen der men hjem for mig ville i virkeligheden være en sådan en overordnet ting som de tre streger som er stisystemsfunktionen den har jo også sådan en hjem agtig følelse så der er der to forskellige der er en preset hjem og så er der en navigations stisystem hjem knap og de står to vidt forskellige steder</w:t>
      </w:r>
      <w:commentRangeEnd w:id="291"/>
      <w:commentRangeEnd w:id="292"/>
      <w:r w:rsidR="00E50442">
        <w:rPr>
          <w:rStyle w:val="CommentReference"/>
          <w:rFonts w:asciiTheme="minorHAnsi" w:hAnsiTheme="minorHAnsi"/>
        </w:rPr>
        <w:commentReference w:id="291"/>
      </w:r>
      <w:r w:rsidR="00C478FE">
        <w:rPr>
          <w:rStyle w:val="CommentReference"/>
          <w:rFonts w:asciiTheme="minorHAnsi" w:hAnsiTheme="minorHAnsi"/>
        </w:rPr>
        <w:commentReference w:id="292"/>
      </w:r>
    </w:p>
    <w:p w14:paraId="10DF71A3" w14:textId="77777777" w:rsidR="00B17493" w:rsidRPr="0098718E" w:rsidRDefault="00B17493" w:rsidP="00B17493">
      <w:pPr>
        <w:pStyle w:val="PlainText"/>
        <w:rPr>
          <w:rFonts w:ascii="Courier New" w:hAnsi="Courier New" w:cs="Courier New"/>
          <w:lang w:val="da-DK"/>
        </w:rPr>
      </w:pPr>
    </w:p>
    <w:p w14:paraId="671741C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Du har sat attractive på?</w:t>
      </w:r>
    </w:p>
    <w:p w14:paraId="02430E51" w14:textId="6B17647D"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Ja og det er fordi at jeg syntes at </w:t>
      </w:r>
      <w:commentRangeStart w:id="293"/>
      <w:r w:rsidRPr="0098718E">
        <w:rPr>
          <w:rFonts w:ascii="Courier New" w:hAnsi="Courier New" w:cs="Courier New"/>
          <w:lang w:val="da-DK"/>
        </w:rPr>
        <w:t xml:space="preserve">det er både det visuelle </w:t>
      </w:r>
      <w:commentRangeEnd w:id="293"/>
      <w:r w:rsidR="002A07E9">
        <w:rPr>
          <w:rStyle w:val="CommentReference"/>
          <w:rFonts w:asciiTheme="minorHAnsi" w:hAnsiTheme="minorHAnsi"/>
        </w:rPr>
        <w:commentReference w:id="293"/>
      </w:r>
      <w:commentRangeStart w:id="294"/>
      <w:r w:rsidRPr="0098718E">
        <w:rPr>
          <w:rFonts w:ascii="Courier New" w:hAnsi="Courier New" w:cs="Courier New"/>
          <w:lang w:val="da-DK"/>
        </w:rPr>
        <w:t>og så mulighederne du har med sådan en multieffekt du har mulighederne for at skræddersy den til din egen indenfor selvfølgelig nogle givne rammer men skræddersy den efter hvordan man vil bruge den og man kan samle sine effekter enten som en hel masse presets eller som nogle presets med nogle muligheder for at have nogle pedaltilstande med nogle effekter on/off inde i dit preset</w:t>
      </w:r>
      <w:commentRangeEnd w:id="294"/>
      <w:r w:rsidR="00187A9F">
        <w:rPr>
          <w:rStyle w:val="CommentReference"/>
          <w:rFonts w:asciiTheme="minorHAnsi" w:hAnsiTheme="minorHAnsi"/>
        </w:rPr>
        <w:commentReference w:id="253"/>
      </w:r>
      <w:r w:rsidR="002A07E9">
        <w:rPr>
          <w:rStyle w:val="CommentReference"/>
          <w:rFonts w:asciiTheme="minorHAnsi" w:hAnsiTheme="minorHAnsi"/>
        </w:rPr>
        <w:commentReference w:id="294"/>
      </w:r>
      <w:r w:rsidRPr="0098718E">
        <w:rPr>
          <w:rFonts w:ascii="Courier New" w:hAnsi="Courier New" w:cs="Courier New"/>
          <w:lang w:val="da-DK"/>
        </w:rPr>
        <w:t xml:space="preserve"> </w:t>
      </w:r>
      <w:commentRangeStart w:id="295"/>
      <w:r w:rsidRPr="0098718E">
        <w:rPr>
          <w:rFonts w:ascii="Courier New" w:hAnsi="Courier New" w:cs="Courier New"/>
          <w:lang w:val="da-DK"/>
        </w:rPr>
        <w:t xml:space="preserve">og </w:t>
      </w:r>
      <w:commentRangeStart w:id="296"/>
      <w:r w:rsidRPr="0098718E">
        <w:rPr>
          <w:rFonts w:ascii="Courier New" w:hAnsi="Courier New" w:cs="Courier New"/>
          <w:lang w:val="da-DK"/>
        </w:rPr>
        <w:t xml:space="preserve">jeg syntes den er attraktiv ikke på grund af navigationen men på grund af det visuelle når man så er inde i et preset hvor man kan flytte rund på det og jeg tror man kan komme til at sidde og lave nogle gode eksperimenter og sidde og prøve sig frem så syntes jeg at det er attraktivt at den står så skarpt </w:t>
      </w:r>
      <w:commentRangeEnd w:id="295"/>
      <w:r w:rsidR="002A07E9">
        <w:rPr>
          <w:rStyle w:val="CommentReference"/>
          <w:rFonts w:asciiTheme="minorHAnsi" w:hAnsiTheme="minorHAnsi"/>
        </w:rPr>
        <w:commentReference w:id="295"/>
      </w:r>
      <w:commentRangeStart w:id="297"/>
      <w:r w:rsidRPr="0098718E">
        <w:rPr>
          <w:rFonts w:ascii="Courier New" w:hAnsi="Courier New" w:cs="Courier New"/>
          <w:lang w:val="da-DK"/>
        </w:rPr>
        <w:t xml:space="preserve">og at den jeg tror at når man først lærer user interfacet at kende og bruge de her touchsensitive eller kapasitative footswitches der så tror jeg ret hurtigt at man kan komme til at lave de ændringer man gør mest så på den måde er den attraktiv </w:t>
      </w:r>
      <w:commentRangeEnd w:id="296"/>
      <w:commentRangeEnd w:id="297"/>
      <w:r w:rsidR="0020637C">
        <w:rPr>
          <w:rStyle w:val="CommentReference"/>
          <w:rFonts w:asciiTheme="minorHAnsi" w:hAnsiTheme="minorHAnsi"/>
        </w:rPr>
        <w:commentReference w:id="296"/>
      </w:r>
      <w:r w:rsidR="002A07E9">
        <w:rPr>
          <w:rStyle w:val="CommentReference"/>
          <w:rFonts w:asciiTheme="minorHAnsi" w:hAnsiTheme="minorHAnsi"/>
        </w:rPr>
        <w:commentReference w:id="297"/>
      </w:r>
    </w:p>
    <w:p w14:paraId="6188F48B" w14:textId="77777777" w:rsidR="00B17493" w:rsidRPr="0098718E" w:rsidRDefault="00B17493" w:rsidP="00B17493">
      <w:pPr>
        <w:pStyle w:val="PlainText"/>
        <w:rPr>
          <w:rFonts w:ascii="Courier New" w:hAnsi="Courier New" w:cs="Courier New"/>
          <w:lang w:val="da-DK"/>
        </w:rPr>
      </w:pPr>
    </w:p>
    <w:p w14:paraId="5E1A5E66" w14:textId="20B8D621" w:rsidR="00B17493" w:rsidRPr="0098718E" w:rsidRDefault="00B17493" w:rsidP="00B17493">
      <w:pPr>
        <w:pStyle w:val="PlainText"/>
        <w:rPr>
          <w:rFonts w:ascii="Courier New" w:hAnsi="Courier New" w:cs="Courier New"/>
          <w:lang w:val="da-DK"/>
        </w:rPr>
      </w:pPr>
      <w:commentRangeStart w:id="298"/>
      <w:commentRangeStart w:id="299"/>
      <w:r w:rsidRPr="0098718E">
        <w:rPr>
          <w:rFonts w:ascii="Courier New" w:hAnsi="Courier New" w:cs="Courier New"/>
          <w:lang w:val="da-DK"/>
        </w:rPr>
        <w:t xml:space="preserve">men jeg har så confusing også fordi man kan ikke rigtig huske hvordan man gjorde sådan lige jeg tror de handlinger man gør ofte de kommer til at sidde som reflekser men når man så skal til at lave et eller andet man ikke plejer at gøre så er der ikke nogen let måde at finde ud af hvordan </w:t>
      </w:r>
      <w:r w:rsidRPr="0098718E">
        <w:rPr>
          <w:rFonts w:ascii="Courier New" w:hAnsi="Courier New" w:cs="Courier New"/>
          <w:lang w:val="da-DK"/>
        </w:rPr>
        <w:lastRenderedPageBreak/>
        <w:t xml:space="preserve">dælen man lige gjorde det og så skal man enten ty til en manual eller et eller andet andet tro jeg </w:t>
      </w:r>
      <w:commentRangeEnd w:id="298"/>
      <w:commentRangeEnd w:id="299"/>
      <w:r w:rsidR="009D25A2">
        <w:rPr>
          <w:rStyle w:val="CommentReference"/>
          <w:rFonts w:asciiTheme="minorHAnsi" w:hAnsiTheme="minorHAnsi"/>
        </w:rPr>
        <w:commentReference w:id="299"/>
      </w:r>
      <w:r w:rsidR="002A07E9">
        <w:rPr>
          <w:rStyle w:val="CommentReference"/>
          <w:rFonts w:asciiTheme="minorHAnsi" w:hAnsiTheme="minorHAnsi"/>
        </w:rPr>
        <w:commentReference w:id="298"/>
      </w:r>
    </w:p>
    <w:p w14:paraId="34A46119" w14:textId="77777777" w:rsidR="00B17493" w:rsidRPr="0098718E" w:rsidRDefault="00B17493" w:rsidP="00B17493">
      <w:pPr>
        <w:pStyle w:val="PlainText"/>
        <w:rPr>
          <w:rFonts w:ascii="Courier New" w:hAnsi="Courier New" w:cs="Courier New"/>
          <w:lang w:val="da-DK"/>
        </w:rPr>
      </w:pPr>
    </w:p>
    <w:p w14:paraId="212DC11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Du har også unpredictable</w:t>
      </w:r>
    </w:p>
    <w:p w14:paraId="7355745B" w14:textId="648A6B34" w:rsidR="00B17493" w:rsidRPr="0098718E" w:rsidRDefault="00B17493" w:rsidP="00B17493">
      <w:pPr>
        <w:pStyle w:val="PlainText"/>
        <w:rPr>
          <w:rFonts w:ascii="Courier New" w:hAnsi="Courier New" w:cs="Courier New"/>
          <w:lang w:val="da-DK"/>
        </w:rPr>
      </w:pPr>
      <w:commentRangeStart w:id="300"/>
      <w:r w:rsidRPr="0098718E">
        <w:rPr>
          <w:rFonts w:ascii="Courier New" w:hAnsi="Courier New" w:cs="Courier New"/>
          <w:lang w:val="da-DK"/>
        </w:rPr>
        <w:t xml:space="preserve">A - </w:t>
      </w:r>
      <w:commentRangeStart w:id="301"/>
      <w:r w:rsidRPr="0098718E">
        <w:rPr>
          <w:rFonts w:ascii="Courier New" w:hAnsi="Courier New" w:cs="Courier New"/>
          <w:lang w:val="da-DK"/>
        </w:rPr>
        <w:t>Ja og det er lidt det der med hvor man lige skulle finde tingene henne det var lidt for mig igen man skal jo også lige lære termerne idenfor et nyt produkt men hvor hvordan man lige skulle ja jeg prøvede mig sådan frem ved en lille smule ved at trykke på de forskellige ting og det kom lidt bag på mig hvor man lige skulle finde altid med at skifte LED farve på en effekt og det der så der var nogle ting som jeg syntes var lidt uforudsigelige med hvordan man og det peger også lidt tilbage på navigationen at det er lidt uforudsigelig når den ene navigationsknap gør det ene og den anden gør noget andet</w:t>
      </w:r>
      <w:commentRangeEnd w:id="300"/>
      <w:commentRangeEnd w:id="301"/>
      <w:r w:rsidR="00111D0D">
        <w:rPr>
          <w:rStyle w:val="CommentReference"/>
          <w:rFonts w:asciiTheme="minorHAnsi" w:hAnsiTheme="minorHAnsi"/>
        </w:rPr>
        <w:commentReference w:id="300"/>
      </w:r>
      <w:r w:rsidR="002A07E9">
        <w:rPr>
          <w:rStyle w:val="CommentReference"/>
          <w:rFonts w:asciiTheme="minorHAnsi" w:hAnsiTheme="minorHAnsi"/>
        </w:rPr>
        <w:commentReference w:id="301"/>
      </w:r>
    </w:p>
    <w:p w14:paraId="305DC191" w14:textId="77777777" w:rsidR="00B17493" w:rsidRPr="0098718E" w:rsidRDefault="00B17493" w:rsidP="00B17493">
      <w:pPr>
        <w:pStyle w:val="PlainText"/>
        <w:rPr>
          <w:rFonts w:ascii="Courier New" w:hAnsi="Courier New" w:cs="Courier New"/>
          <w:lang w:val="da-DK"/>
        </w:rPr>
      </w:pPr>
    </w:p>
    <w:p w14:paraId="17D7B0E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Hvis du hurtigt lige kunne knytte nogle ord til de to sidste overwhelming og advanced?</w:t>
      </w:r>
    </w:p>
    <w:p w14:paraId="48AAE7A9" w14:textId="1A11DCF5" w:rsidR="00B17493" w:rsidRPr="0098718E" w:rsidRDefault="00B17493" w:rsidP="00B17493">
      <w:pPr>
        <w:pStyle w:val="PlainText"/>
        <w:rPr>
          <w:rFonts w:ascii="Courier New" w:hAnsi="Courier New" w:cs="Courier New"/>
          <w:lang w:val="da-DK"/>
        </w:rPr>
      </w:pPr>
      <w:commentRangeStart w:id="302"/>
      <w:r w:rsidRPr="0098718E">
        <w:rPr>
          <w:rFonts w:ascii="Courier New" w:hAnsi="Courier New" w:cs="Courier New"/>
          <w:lang w:val="da-DK"/>
        </w:rPr>
        <w:t xml:space="preserve">A - </w:t>
      </w:r>
      <w:commentRangeStart w:id="303"/>
      <w:r w:rsidRPr="0098718E">
        <w:rPr>
          <w:rFonts w:ascii="Courier New" w:hAnsi="Courier New" w:cs="Courier New"/>
          <w:lang w:val="da-DK"/>
        </w:rPr>
        <w:t xml:space="preserve">Ja altså overwhelming er det der med at den kan jo mange ting så når man er helt ny overfor sådan en så ved man jo nærmest ikke hvor man skal starte og begynde med at editere eller begynde med bare at bruge den næsten og få et overblik over hvad den egentlig kan den er overvældene i alle de muligheder man pludselig har og hvis du vælger og ikke bare bygger videre på et eksisterende når man nu får fundet ud af hvordan man kommer hen til et nyt preset så står man der helt blank og så er man sådan lidt nåh okay hvordan vil jeg bygge det her op </w:t>
      </w:r>
      <w:commentRangeEnd w:id="302"/>
      <w:r w:rsidR="00EF5442">
        <w:rPr>
          <w:rStyle w:val="CommentReference"/>
          <w:rFonts w:asciiTheme="minorHAnsi" w:hAnsiTheme="minorHAnsi"/>
        </w:rPr>
        <w:commentReference w:id="302"/>
      </w:r>
      <w:r w:rsidRPr="0098718E">
        <w:rPr>
          <w:rFonts w:ascii="Courier New" w:hAnsi="Courier New" w:cs="Courier New"/>
          <w:lang w:val="da-DK"/>
        </w:rPr>
        <w:t xml:space="preserve">men </w:t>
      </w:r>
      <w:commentRangeStart w:id="304"/>
      <w:r w:rsidRPr="0098718E">
        <w:rPr>
          <w:rFonts w:ascii="Courier New" w:hAnsi="Courier New" w:cs="Courier New"/>
          <w:lang w:val="da-DK"/>
        </w:rPr>
        <w:t xml:space="preserve">jeg ser det jo også som en god det er så vanskeligt at lave et advanced produkt uden at det bliver en lille smule overwhelming fordi man har så mange muligheder så jeg syntes tit at de to ting hænger meget godt sammen jeg tror ikke på at man kan lave et rigtigt advanceret system du kan godt lave et rigtigt advanceret system som ikke er overwhelming men så har du bare heller ikke særligt mange individuelle muligheder i det og så er det meget låst så det er en hårfin balance og jeg syntes umiddelbart at de har lavet en god adskillelse altså at det var at man kunne få en god oversigt ved </w:t>
      </w:r>
      <w:commentRangeEnd w:id="304"/>
      <w:r w:rsidR="00BD2CBD">
        <w:rPr>
          <w:rStyle w:val="CommentReference"/>
          <w:rFonts w:asciiTheme="minorHAnsi" w:hAnsiTheme="minorHAnsi"/>
        </w:rPr>
        <w:commentReference w:id="304"/>
      </w:r>
      <w:commentRangeStart w:id="305"/>
      <w:r w:rsidRPr="0098718E">
        <w:rPr>
          <w:rFonts w:ascii="Courier New" w:hAnsi="Courier New" w:cs="Courier New"/>
          <w:lang w:val="da-DK"/>
        </w:rPr>
        <w:t xml:space="preserve">og de har individuelle skærme for hver footswitch og de har farvede LED'er og de har en god navigationsskærm </w:t>
      </w:r>
      <w:commentRangeStart w:id="306"/>
      <w:commentRangeEnd w:id="305"/>
      <w:r w:rsidR="000F7ABA">
        <w:rPr>
          <w:rStyle w:val="CommentReference"/>
          <w:rFonts w:asciiTheme="minorHAnsi" w:hAnsiTheme="minorHAnsi"/>
        </w:rPr>
        <w:commentReference w:id="305"/>
      </w:r>
      <w:r w:rsidRPr="0098718E">
        <w:rPr>
          <w:rFonts w:ascii="Courier New" w:hAnsi="Courier New" w:cs="Courier New"/>
          <w:lang w:val="da-DK"/>
        </w:rPr>
        <w:t>men der hvor det fejler er selve navigationen</w:t>
      </w:r>
      <w:commentRangeEnd w:id="303"/>
      <w:commentRangeEnd w:id="306"/>
      <w:r w:rsidR="000F7ABA">
        <w:rPr>
          <w:rStyle w:val="CommentReference"/>
          <w:rFonts w:asciiTheme="minorHAnsi" w:hAnsiTheme="minorHAnsi"/>
        </w:rPr>
        <w:commentReference w:id="306"/>
      </w:r>
      <w:r w:rsidR="00F743B5">
        <w:rPr>
          <w:rStyle w:val="CommentReference"/>
          <w:rFonts w:asciiTheme="minorHAnsi" w:hAnsiTheme="minorHAnsi"/>
        </w:rPr>
        <w:commentReference w:id="303"/>
      </w:r>
    </w:p>
    <w:p w14:paraId="5F861263" w14:textId="77777777" w:rsidR="00B17493" w:rsidRPr="0098718E" w:rsidRDefault="00B17493" w:rsidP="00B17493">
      <w:pPr>
        <w:pStyle w:val="PlainText"/>
        <w:rPr>
          <w:rFonts w:ascii="Courier New" w:hAnsi="Courier New" w:cs="Courier New"/>
          <w:lang w:val="da-DK"/>
        </w:rPr>
      </w:pPr>
    </w:p>
    <w:p w14:paraId="357C518F" w14:textId="77777777" w:rsidR="00B17493" w:rsidRPr="0098718E" w:rsidRDefault="00B17493" w:rsidP="00B17493">
      <w:pPr>
        <w:pStyle w:val="PlainText"/>
        <w:rPr>
          <w:rFonts w:ascii="Courier New" w:hAnsi="Courier New" w:cs="Courier New"/>
          <w:lang w:val="da-DK"/>
        </w:rPr>
      </w:pPr>
    </w:p>
    <w:p w14:paraId="7D519C8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FP 5 - 2 - Headrush</w:t>
      </w:r>
    </w:p>
    <w:p w14:paraId="3EEE24F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[00.10]</w:t>
      </w:r>
    </w:p>
    <w:p w14:paraId="510C9D0D" w14:textId="200F1E07" w:rsidR="00B17493" w:rsidRPr="0098718E" w:rsidRDefault="00B17493" w:rsidP="00B17493">
      <w:pPr>
        <w:pStyle w:val="PlainText"/>
        <w:rPr>
          <w:rFonts w:ascii="Courier New" w:hAnsi="Courier New" w:cs="Courier New"/>
          <w:lang w:val="da-DK"/>
        </w:rPr>
      </w:pPr>
      <w:commentRangeStart w:id="307"/>
      <w:commentRangeStart w:id="308"/>
      <w:r w:rsidRPr="0098718E">
        <w:rPr>
          <w:rFonts w:ascii="Courier New" w:hAnsi="Courier New" w:cs="Courier New"/>
          <w:lang w:val="da-DK"/>
        </w:rPr>
        <w:t>Ja jeg syntes det er rigtigt med touchscreenen det er også let at sige jeg ved headrushen kom senere end helixen så de har sikkert købt sådan et par stykker og skilt dem fuldstændig af og fundet ud af hvad de kunne lide og hvad de ikke kunne lide</w:t>
      </w:r>
      <w:commentRangeEnd w:id="307"/>
      <w:commentRangeEnd w:id="308"/>
      <w:r w:rsidR="00952EAD">
        <w:rPr>
          <w:rStyle w:val="CommentReference"/>
          <w:rFonts w:asciiTheme="minorHAnsi" w:hAnsiTheme="minorHAnsi"/>
        </w:rPr>
        <w:commentReference w:id="308"/>
      </w:r>
      <w:r w:rsidR="00F743B5">
        <w:rPr>
          <w:rStyle w:val="CommentReference"/>
          <w:rFonts w:asciiTheme="minorHAnsi" w:hAnsiTheme="minorHAnsi"/>
        </w:rPr>
        <w:commentReference w:id="307"/>
      </w:r>
    </w:p>
    <w:p w14:paraId="6BF1D19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[01.15]</w:t>
      </w:r>
    </w:p>
    <w:p w14:paraId="37026DD7" w14:textId="315456B2" w:rsidR="00B17493" w:rsidRPr="0098718E" w:rsidRDefault="00B17493" w:rsidP="00B17493">
      <w:pPr>
        <w:pStyle w:val="PlainText"/>
        <w:rPr>
          <w:rFonts w:ascii="Courier New" w:hAnsi="Courier New" w:cs="Courier New"/>
          <w:lang w:val="da-DK"/>
        </w:rPr>
      </w:pPr>
      <w:commentRangeStart w:id="309"/>
      <w:commentRangeStart w:id="310"/>
      <w:r w:rsidRPr="0098718E">
        <w:rPr>
          <w:rFonts w:ascii="Courier New" w:hAnsi="Courier New" w:cs="Courier New"/>
          <w:lang w:val="da-DK"/>
        </w:rPr>
        <w:t>Well integrated Ja bare lige indtil at jeg skulle skifte over til hybrid så var jeg lost</w:t>
      </w:r>
      <w:commentRangeEnd w:id="309"/>
      <w:commentRangeEnd w:id="310"/>
      <w:r w:rsidR="00CB79F8">
        <w:rPr>
          <w:rStyle w:val="CommentReference"/>
          <w:rFonts w:asciiTheme="minorHAnsi" w:hAnsiTheme="minorHAnsi"/>
        </w:rPr>
        <w:commentReference w:id="310"/>
      </w:r>
      <w:r w:rsidR="00F743B5">
        <w:rPr>
          <w:rStyle w:val="CommentReference"/>
          <w:rFonts w:asciiTheme="minorHAnsi" w:hAnsiTheme="minorHAnsi"/>
        </w:rPr>
        <w:commentReference w:id="309"/>
      </w:r>
    </w:p>
    <w:p w14:paraId="733C9EC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[03.55]</w:t>
      </w:r>
    </w:p>
    <w:p w14:paraId="77A52C89" w14:textId="053CE4A8" w:rsidR="00B17493" w:rsidRPr="0098718E" w:rsidRDefault="00B17493" w:rsidP="00B17493">
      <w:pPr>
        <w:pStyle w:val="PlainText"/>
        <w:rPr>
          <w:rFonts w:ascii="Courier New" w:hAnsi="Courier New" w:cs="Courier New"/>
          <w:lang w:val="da-DK"/>
        </w:rPr>
      </w:pPr>
      <w:commentRangeStart w:id="311"/>
      <w:commentRangeStart w:id="312"/>
      <w:r w:rsidRPr="0098718E">
        <w:rPr>
          <w:rFonts w:ascii="Courier New" w:hAnsi="Courier New" w:cs="Courier New"/>
          <w:lang w:val="da-DK"/>
        </w:rPr>
        <w:t>Jeg syntes den her var lettere at forklare og forstå men den virker så også måske fremstår den måske knap så avanceret på en eller anden måde eller også er det bare bedre organiseret</w:t>
      </w:r>
      <w:commentRangeEnd w:id="311"/>
      <w:commentRangeEnd w:id="312"/>
      <w:r w:rsidR="0045439E">
        <w:rPr>
          <w:rStyle w:val="CommentReference"/>
          <w:rFonts w:asciiTheme="minorHAnsi" w:hAnsiTheme="minorHAnsi"/>
        </w:rPr>
        <w:commentReference w:id="312"/>
      </w:r>
      <w:r w:rsidR="00F743B5">
        <w:rPr>
          <w:rStyle w:val="CommentReference"/>
          <w:rFonts w:asciiTheme="minorHAnsi" w:hAnsiTheme="minorHAnsi"/>
        </w:rPr>
        <w:commentReference w:id="311"/>
      </w:r>
    </w:p>
    <w:p w14:paraId="16AA6C9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[05.45]</w:t>
      </w:r>
    </w:p>
    <w:p w14:paraId="2314E18E" w14:textId="450EE7D8" w:rsidR="00B17493" w:rsidRPr="0098718E" w:rsidRDefault="00B17493" w:rsidP="00B17493">
      <w:pPr>
        <w:pStyle w:val="PlainText"/>
        <w:rPr>
          <w:rFonts w:ascii="Courier New" w:hAnsi="Courier New" w:cs="Courier New"/>
          <w:lang w:val="da-DK"/>
        </w:rPr>
      </w:pPr>
      <w:commentRangeStart w:id="313"/>
      <w:r w:rsidRPr="0098718E">
        <w:rPr>
          <w:rFonts w:ascii="Courier New" w:hAnsi="Courier New" w:cs="Courier New"/>
          <w:lang w:val="da-DK"/>
        </w:rPr>
        <w:t xml:space="preserve">Nej men det var lidt mere det var lidt mere trivielt fordi at de har heller ikke det virker ikke rigtig som om at der den virker heller ikke som om at </w:t>
      </w:r>
      <w:commentRangeStart w:id="314"/>
      <w:r w:rsidRPr="0098718E">
        <w:rPr>
          <w:rFonts w:ascii="Courier New" w:hAnsi="Courier New" w:cs="Courier New"/>
          <w:lang w:val="da-DK"/>
        </w:rPr>
        <w:t xml:space="preserve">deres effekter og ting og sager når man så skal vælge der kan man sige pludset ved line6 var at de der følte man ligesom at der var masser af forskellige mulighedder og der var masser man kunne bladre </w:t>
      </w:r>
      <w:r w:rsidRPr="0098718E">
        <w:rPr>
          <w:rFonts w:ascii="Courier New" w:hAnsi="Courier New" w:cs="Courier New"/>
          <w:lang w:val="da-DK"/>
        </w:rPr>
        <w:lastRenderedPageBreak/>
        <w:t xml:space="preserve">igennem og alt muligt forskelligt af reverbs og det føltes virkelig og her for man følelsen som om det er et lidt mindre udvalg så det bliver sådan lidt mere det er fedt at man kan lave alle de her ting men udvalget virker måske ved første indtryk lidt mindre </w:t>
      </w:r>
      <w:commentRangeEnd w:id="313"/>
      <w:r w:rsidR="00F743B5">
        <w:rPr>
          <w:rStyle w:val="CommentReference"/>
          <w:rFonts w:asciiTheme="minorHAnsi" w:hAnsiTheme="minorHAnsi"/>
        </w:rPr>
        <w:commentReference w:id="313"/>
      </w:r>
      <w:commentRangeStart w:id="315"/>
      <w:r w:rsidRPr="0098718E">
        <w:rPr>
          <w:rFonts w:ascii="Courier New" w:hAnsi="Courier New" w:cs="Courier New"/>
          <w:lang w:val="da-DK"/>
        </w:rPr>
        <w:t xml:space="preserve">og det var også sådan lidt mere naturligt at bruge det </w:t>
      </w:r>
      <w:commentRangeEnd w:id="314"/>
      <w:commentRangeEnd w:id="315"/>
      <w:r w:rsidR="00FB3EA1">
        <w:rPr>
          <w:rStyle w:val="CommentReference"/>
          <w:rFonts w:asciiTheme="minorHAnsi" w:hAnsiTheme="minorHAnsi"/>
        </w:rPr>
        <w:commentReference w:id="314"/>
      </w:r>
      <w:r w:rsidR="00F743B5">
        <w:rPr>
          <w:rStyle w:val="CommentReference"/>
          <w:rFonts w:asciiTheme="minorHAnsi" w:hAnsiTheme="minorHAnsi"/>
        </w:rPr>
        <w:commentReference w:id="315"/>
      </w:r>
    </w:p>
    <w:p w14:paraId="731DD25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[06.45]</w:t>
      </w:r>
    </w:p>
    <w:p w14:paraId="5A1C0217" w14:textId="619EDEA9" w:rsidR="00B17493" w:rsidRPr="0098718E" w:rsidRDefault="00B17493" w:rsidP="00B17493">
      <w:pPr>
        <w:pStyle w:val="PlainText"/>
        <w:rPr>
          <w:rFonts w:ascii="Courier New" w:hAnsi="Courier New" w:cs="Courier New"/>
          <w:lang w:val="da-DK"/>
        </w:rPr>
      </w:pPr>
      <w:commentRangeStart w:id="316"/>
      <w:commentRangeStart w:id="317"/>
      <w:r w:rsidRPr="0098718E">
        <w:rPr>
          <w:rFonts w:ascii="Courier New" w:hAnsi="Courier New" w:cs="Courier New"/>
          <w:lang w:val="da-DK"/>
        </w:rPr>
        <w:t>altså det var positivt med touchinterfaset men når man trykker på deres footswitches så savner man dem fra line6 fordi de er lidt hårdere og der er længere vandring det føles lidt mere men det er selvfølgelig ikke så meget UI design som sådan men det har altså også (det er en del af oplevelsen) det er en del af oplevelsen ja</w:t>
      </w:r>
      <w:commentRangeEnd w:id="316"/>
      <w:commentRangeEnd w:id="317"/>
      <w:r w:rsidR="00CB4D61">
        <w:rPr>
          <w:rStyle w:val="CommentReference"/>
          <w:rFonts w:asciiTheme="minorHAnsi" w:hAnsiTheme="minorHAnsi"/>
        </w:rPr>
        <w:commentReference w:id="317"/>
      </w:r>
      <w:r w:rsidR="00F743B5">
        <w:rPr>
          <w:rStyle w:val="CommentReference"/>
          <w:rFonts w:asciiTheme="minorHAnsi" w:hAnsiTheme="minorHAnsi"/>
        </w:rPr>
        <w:commentReference w:id="316"/>
      </w:r>
    </w:p>
    <w:p w14:paraId="7F89112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[08.15]</w:t>
      </w:r>
    </w:p>
    <w:p w14:paraId="48632AF4" w14:textId="3480D3C1" w:rsidR="00B17493" w:rsidRPr="0098718E" w:rsidRDefault="00B17493" w:rsidP="00B17493">
      <w:pPr>
        <w:pStyle w:val="PlainText"/>
        <w:rPr>
          <w:rFonts w:ascii="Courier New" w:hAnsi="Courier New" w:cs="Courier New"/>
          <w:lang w:val="da-DK"/>
        </w:rPr>
      </w:pPr>
      <w:commentRangeStart w:id="318"/>
      <w:commentRangeStart w:id="319"/>
      <w:r w:rsidRPr="0098718E">
        <w:rPr>
          <w:rFonts w:ascii="Courier New" w:hAnsi="Courier New" w:cs="Courier New"/>
          <w:lang w:val="da-DK"/>
        </w:rPr>
        <w:t>Headrush mit umiddelbare indtryk af den er at den virker som om den jo ikke den ser ikke helt så skarp ud i sit design den ser ikke helt så lækker ud eller så dyr ud og den er sikkert også biligere forestiller jeg mig</w:t>
      </w:r>
      <w:commentRangeEnd w:id="318"/>
      <w:r w:rsidR="008C6169">
        <w:rPr>
          <w:rStyle w:val="CommentReference"/>
          <w:rFonts w:asciiTheme="minorHAnsi" w:hAnsiTheme="minorHAnsi"/>
        </w:rPr>
        <w:commentReference w:id="318"/>
      </w:r>
      <w:r w:rsidRPr="0098718E">
        <w:rPr>
          <w:rFonts w:ascii="Courier New" w:hAnsi="Courier New" w:cs="Courier New"/>
          <w:lang w:val="da-DK"/>
        </w:rPr>
        <w:t xml:space="preserve"> </w:t>
      </w:r>
      <w:commentRangeStart w:id="320"/>
      <w:r w:rsidRPr="0098718E">
        <w:rPr>
          <w:rFonts w:ascii="Courier New" w:hAnsi="Courier New" w:cs="Courier New"/>
          <w:lang w:val="da-DK"/>
        </w:rPr>
        <w:t xml:space="preserve">men den har så noget andet ved at den har touchskærmen </w:t>
      </w:r>
      <w:commentRangeEnd w:id="320"/>
      <w:r w:rsidR="009B19A6">
        <w:rPr>
          <w:rStyle w:val="CommentReference"/>
          <w:rFonts w:asciiTheme="minorHAnsi" w:hAnsiTheme="minorHAnsi"/>
        </w:rPr>
        <w:commentReference w:id="320"/>
      </w:r>
      <w:commentRangeStart w:id="321"/>
      <w:r w:rsidRPr="0098718E">
        <w:rPr>
          <w:rFonts w:ascii="Courier New" w:hAnsi="Courier New" w:cs="Courier New"/>
          <w:lang w:val="da-DK"/>
        </w:rPr>
        <w:t>den har nogle store volumen ting som godt nok virker lidt voldsomt at der skal være en AUX og headphones lige der men det kan være at de mener at den er mere til at øve med end til at tage ud som tournerende musiker</w:t>
      </w:r>
      <w:commentRangeEnd w:id="321"/>
      <w:r w:rsidR="009B19A6">
        <w:rPr>
          <w:rStyle w:val="CommentReference"/>
          <w:rFonts w:asciiTheme="minorHAnsi" w:hAnsiTheme="minorHAnsi"/>
        </w:rPr>
        <w:commentReference w:id="321"/>
      </w:r>
      <w:r w:rsidRPr="0098718E">
        <w:rPr>
          <w:rFonts w:ascii="Courier New" w:hAnsi="Courier New" w:cs="Courier New"/>
          <w:lang w:val="da-DK"/>
        </w:rPr>
        <w:t xml:space="preserve"> </w:t>
      </w:r>
      <w:commentRangeStart w:id="322"/>
      <w:r w:rsidRPr="0098718E">
        <w:rPr>
          <w:rFonts w:ascii="Courier New" w:hAnsi="Courier New" w:cs="Courier New"/>
          <w:lang w:val="da-DK"/>
        </w:rPr>
        <w:t xml:space="preserve">hvor line6'en måske henvender sig ved at være lidt mere ren i sit interface på den måde </w:t>
      </w:r>
      <w:commentRangeEnd w:id="322"/>
      <w:r w:rsidR="009B19A6">
        <w:rPr>
          <w:rStyle w:val="CommentReference"/>
          <w:rFonts w:asciiTheme="minorHAnsi" w:hAnsiTheme="minorHAnsi"/>
        </w:rPr>
        <w:commentReference w:id="322"/>
      </w:r>
      <w:commentRangeStart w:id="323"/>
      <w:r w:rsidRPr="0098718E">
        <w:rPr>
          <w:rFonts w:ascii="Courier New" w:hAnsi="Courier New" w:cs="Courier New"/>
          <w:lang w:val="da-DK"/>
        </w:rPr>
        <w:t xml:space="preserve">men de har en forfærdelig masse knapper som vi ikke helt ved hvornår vi skal bruge </w:t>
      </w:r>
      <w:commentRangeEnd w:id="323"/>
      <w:r w:rsidR="009B19A6">
        <w:rPr>
          <w:rStyle w:val="CommentReference"/>
          <w:rFonts w:asciiTheme="minorHAnsi" w:hAnsiTheme="minorHAnsi"/>
        </w:rPr>
        <w:commentReference w:id="323"/>
      </w:r>
      <w:commentRangeStart w:id="324"/>
      <w:r w:rsidRPr="0098718E">
        <w:rPr>
          <w:rFonts w:ascii="Courier New" w:hAnsi="Courier New" w:cs="Courier New"/>
          <w:lang w:val="da-DK"/>
        </w:rPr>
        <w:t>men jeg syntes stadig at den er attraktiv den er bare attraktiv på en anden måde</w:t>
      </w:r>
      <w:commentRangeEnd w:id="319"/>
      <w:commentRangeEnd w:id="324"/>
      <w:r w:rsidR="00DB0678">
        <w:rPr>
          <w:rStyle w:val="CommentReference"/>
          <w:rFonts w:asciiTheme="minorHAnsi" w:hAnsiTheme="minorHAnsi"/>
        </w:rPr>
        <w:commentReference w:id="319"/>
      </w:r>
      <w:r w:rsidR="009B19A6">
        <w:rPr>
          <w:rStyle w:val="CommentReference"/>
          <w:rFonts w:asciiTheme="minorHAnsi" w:hAnsiTheme="minorHAnsi"/>
        </w:rPr>
        <w:commentReference w:id="324"/>
      </w:r>
    </w:p>
    <w:p w14:paraId="1F73B82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[09.58]</w:t>
      </w:r>
    </w:p>
    <w:p w14:paraId="356D282E" w14:textId="77777777" w:rsidR="00B17493" w:rsidRPr="0098718E" w:rsidRDefault="00B17493" w:rsidP="00B17493">
      <w:pPr>
        <w:pStyle w:val="PlainText"/>
        <w:rPr>
          <w:rFonts w:ascii="Courier New" w:hAnsi="Courier New" w:cs="Courier New"/>
          <w:lang w:val="da-DK"/>
        </w:rPr>
      </w:pPr>
      <w:commentRangeStart w:id="325"/>
      <w:r w:rsidRPr="0098718E">
        <w:rPr>
          <w:rFonts w:ascii="Courier New" w:hAnsi="Courier New" w:cs="Courier New"/>
          <w:lang w:val="da-DK"/>
        </w:rPr>
        <w:t xml:space="preserve">Comfortable på en eller anden måde syntes jeg faktisk godt at man kan sige det den bliver sådan lidt mere men det gør så også at den bliver lidt mere ja nu skal jeg jo passe på hvad jeg siger (for vores skyld skal du ikke passe på) </w:t>
      </w:r>
      <w:commentRangeEnd w:id="325"/>
      <w:r w:rsidR="009B19A6">
        <w:rPr>
          <w:rStyle w:val="CommentReference"/>
          <w:rFonts w:asciiTheme="minorHAnsi" w:hAnsiTheme="minorHAnsi"/>
        </w:rPr>
        <w:commentReference w:id="325"/>
      </w:r>
    </w:p>
    <w:p w14:paraId="37AB4F6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[10.35]</w:t>
      </w:r>
    </w:p>
    <w:p w14:paraId="421191A2" w14:textId="6D1CDEF4" w:rsidR="00B17493" w:rsidRPr="0098718E" w:rsidRDefault="00B17493" w:rsidP="00B17493">
      <w:pPr>
        <w:pStyle w:val="PlainText"/>
        <w:rPr>
          <w:rFonts w:ascii="Courier New" w:hAnsi="Courier New" w:cs="Courier New"/>
          <w:lang w:val="da-DK"/>
        </w:rPr>
      </w:pPr>
      <w:commentRangeStart w:id="326"/>
      <w:commentRangeStart w:id="327"/>
      <w:r w:rsidRPr="0098718E">
        <w:rPr>
          <w:rFonts w:ascii="Courier New" w:hAnsi="Courier New" w:cs="Courier New"/>
          <w:lang w:val="da-DK"/>
        </w:rPr>
        <w:t xml:space="preserve">Jeg syntes stadig væk </w:t>
      </w:r>
      <w:ins w:id="328" w:author="Alexander Flyvholm Povlsen" w:date="2018-05-17T09:53:00Z">
        <w:r w:rsidR="00177450" w:rsidRPr="003C2C1C">
          <w:rPr>
            <w:rFonts w:ascii="Courier New" w:hAnsi="Courier New" w:cs="Courier New"/>
            <w:lang w:val="da-DK"/>
          </w:rPr>
          <w:t>god</w:t>
        </w:r>
      </w:ins>
      <w:del w:id="329" w:author="Alexander Flyvholm Povlsen" w:date="2018-05-17T09:53:00Z">
        <w:r w:rsidRPr="0098718E">
          <w:rPr>
            <w:rFonts w:ascii="Courier New" w:hAnsi="Courier New" w:cs="Courier New"/>
            <w:lang w:val="da-DK"/>
          </w:rPr>
          <w:delText>god</w:delText>
        </w:r>
        <w:r w:rsidR="009B19A6">
          <w:rPr>
            <w:rFonts w:ascii="Courier New" w:hAnsi="Courier New" w:cs="Courier New"/>
            <w:lang w:val="da-DK"/>
          </w:rPr>
          <w:delText>t</w:delText>
        </w:r>
      </w:del>
      <w:r w:rsidRPr="0098718E">
        <w:rPr>
          <w:rFonts w:ascii="Courier New" w:hAnsi="Courier New" w:cs="Courier New"/>
          <w:lang w:val="da-DK"/>
        </w:rPr>
        <w:t xml:space="preserve"> at man kan sige confusing men den er på en anden måde så er den lidt mere</w:t>
      </w:r>
      <w:commentRangeEnd w:id="326"/>
      <w:r w:rsidR="009B19A6">
        <w:rPr>
          <w:rStyle w:val="CommentReference"/>
          <w:rFonts w:asciiTheme="minorHAnsi" w:hAnsiTheme="minorHAnsi"/>
        </w:rPr>
        <w:commentReference w:id="326"/>
      </w:r>
      <w:r w:rsidRPr="0098718E">
        <w:rPr>
          <w:rFonts w:ascii="Courier New" w:hAnsi="Courier New" w:cs="Courier New"/>
          <w:lang w:val="da-DK"/>
        </w:rPr>
        <w:t xml:space="preserve"> det er lidt sjovt at jeg står ikke og siger inspiring og creative på samme måde som jeg gjorde med line6'en </w:t>
      </w:r>
      <w:commentRangeStart w:id="330"/>
      <w:commentRangeEnd w:id="327"/>
      <w:r w:rsidR="00C93875">
        <w:rPr>
          <w:rStyle w:val="CommentReference"/>
          <w:rFonts w:asciiTheme="minorHAnsi" w:hAnsiTheme="minorHAnsi"/>
        </w:rPr>
        <w:commentReference w:id="327"/>
      </w:r>
      <w:r w:rsidRPr="0098718E">
        <w:rPr>
          <w:rFonts w:ascii="Courier New" w:hAnsi="Courier New" w:cs="Courier New"/>
          <w:lang w:val="da-DK"/>
        </w:rPr>
        <w:t xml:space="preserve">fordi </w:t>
      </w:r>
      <w:commentRangeStart w:id="331"/>
      <w:r w:rsidRPr="0098718E">
        <w:rPr>
          <w:rFonts w:ascii="Courier New" w:hAnsi="Courier New" w:cs="Courier New"/>
          <w:lang w:val="da-DK"/>
        </w:rPr>
        <w:t>jeg tror faktisk at den der headrush at man hurtigere kunne få sat nogle rigs op</w:t>
      </w:r>
      <w:commentRangeStart w:id="332"/>
      <w:commentRangeEnd w:id="331"/>
      <w:r w:rsidR="00391719">
        <w:rPr>
          <w:rStyle w:val="CommentReference"/>
          <w:rFonts w:asciiTheme="minorHAnsi" w:hAnsiTheme="minorHAnsi"/>
        </w:rPr>
        <w:commentReference w:id="330"/>
      </w:r>
      <w:commentRangeEnd w:id="330"/>
      <w:r w:rsidR="009B19A6">
        <w:rPr>
          <w:rStyle w:val="CommentReference"/>
          <w:rFonts w:asciiTheme="minorHAnsi" w:hAnsiTheme="minorHAnsi"/>
        </w:rPr>
        <w:commentReference w:id="331"/>
      </w:r>
      <w:r w:rsidRPr="0098718E">
        <w:rPr>
          <w:rFonts w:ascii="Courier New" w:hAnsi="Courier New" w:cs="Courier New"/>
          <w:lang w:val="da-DK"/>
        </w:rPr>
        <w:t xml:space="preserve"> </w:t>
      </w:r>
      <w:commentRangeStart w:id="333"/>
      <w:r w:rsidRPr="0098718E">
        <w:rPr>
          <w:rFonts w:ascii="Courier New" w:hAnsi="Courier New" w:cs="Courier New"/>
          <w:lang w:val="da-DK"/>
        </w:rPr>
        <w:t>men måske fordi den ikke er helt så comprehensive den har ikke helt så mange effekter og ting og sager så kan det være man bliver bange for at man er lidt begrænset i sin kreativitet ved at udvalget måske er for småt det er svært at sige men det er umiddelbart kun vurderet ud fra det grafiske indtryk men jeg syntes den øh (så du savner noget?) Ja jeg savner lidt mere at man føler når man så skal ind og vælge effekter og ting og sager at der er et lidt større udvalg eller det føles som om at der er et lidt større udvalg når man er under distortion eller whatever</w:t>
      </w:r>
      <w:commentRangeEnd w:id="332"/>
      <w:commentRangeEnd w:id="333"/>
      <w:r w:rsidR="003A3C03">
        <w:rPr>
          <w:rStyle w:val="CommentReference"/>
          <w:rFonts w:asciiTheme="minorHAnsi" w:hAnsiTheme="minorHAnsi"/>
        </w:rPr>
        <w:commentReference w:id="332"/>
      </w:r>
      <w:r w:rsidR="009B19A6">
        <w:rPr>
          <w:rStyle w:val="CommentReference"/>
          <w:rFonts w:asciiTheme="minorHAnsi" w:hAnsiTheme="minorHAnsi"/>
        </w:rPr>
        <w:commentReference w:id="333"/>
      </w:r>
    </w:p>
    <w:p w14:paraId="370CD9A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[12.40]</w:t>
      </w:r>
    </w:p>
    <w:p w14:paraId="0307BC49" w14:textId="7407FAD5" w:rsidR="00B17493" w:rsidRPr="0098718E" w:rsidRDefault="00B17493" w:rsidP="00B17493">
      <w:pPr>
        <w:pStyle w:val="PlainText"/>
        <w:rPr>
          <w:rFonts w:ascii="Courier New" w:hAnsi="Courier New" w:cs="Courier New"/>
          <w:lang w:val="da-DK"/>
        </w:rPr>
      </w:pPr>
      <w:commentRangeStart w:id="334"/>
      <w:commentRangeStart w:id="335"/>
      <w:r w:rsidRPr="0098718E">
        <w:rPr>
          <w:rFonts w:ascii="Courier New" w:hAnsi="Courier New" w:cs="Courier New"/>
          <w:lang w:val="da-DK"/>
        </w:rPr>
        <w:t xml:space="preserve">Powerfull ja det er jo det det er jo en hårfin balance det kan godt komme til at se så simpelt og venligt ud at man tænker at den kan ikke noget den her og så er det først når man lærer den at kende at man rent faktisk finder ud af at den kan en masse bum det er jo faren ved det </w:t>
      </w:r>
      <w:commentRangeEnd w:id="334"/>
      <w:commentRangeEnd w:id="335"/>
      <w:r w:rsidR="00E34DBD">
        <w:rPr>
          <w:rStyle w:val="CommentReference"/>
          <w:rFonts w:asciiTheme="minorHAnsi" w:hAnsiTheme="minorHAnsi"/>
        </w:rPr>
        <w:commentReference w:id="335"/>
      </w:r>
      <w:r w:rsidR="009B19A6">
        <w:rPr>
          <w:rStyle w:val="CommentReference"/>
          <w:rFonts w:asciiTheme="minorHAnsi" w:hAnsiTheme="minorHAnsi"/>
        </w:rPr>
        <w:commentReference w:id="334"/>
      </w:r>
    </w:p>
    <w:p w14:paraId="5ACEE85A" w14:textId="77777777" w:rsidR="00B17493" w:rsidRPr="0098718E" w:rsidRDefault="00B17493" w:rsidP="00B17493">
      <w:pPr>
        <w:pStyle w:val="PlainText"/>
        <w:rPr>
          <w:rFonts w:ascii="Courier New" w:hAnsi="Courier New" w:cs="Courier New"/>
          <w:lang w:val="da-DK"/>
        </w:rPr>
      </w:pPr>
    </w:p>
    <w:p w14:paraId="4EB4A88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[15.03]</w:t>
      </w:r>
    </w:p>
    <w:p w14:paraId="03B1253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Attraktiv?</w:t>
      </w:r>
    </w:p>
    <w:p w14:paraId="3DEEA732" w14:textId="27DB7E15" w:rsidR="00B17493" w:rsidRPr="0098718E" w:rsidRDefault="00B17493" w:rsidP="00B17493">
      <w:pPr>
        <w:pStyle w:val="PlainText"/>
        <w:rPr>
          <w:rFonts w:ascii="Courier New" w:hAnsi="Courier New" w:cs="Courier New"/>
          <w:lang w:val="da-DK"/>
        </w:rPr>
      </w:pPr>
      <w:commentRangeStart w:id="336"/>
      <w:r w:rsidRPr="0098718E">
        <w:rPr>
          <w:rFonts w:ascii="Courier New" w:hAnsi="Courier New" w:cs="Courier New"/>
          <w:lang w:val="da-DK"/>
        </w:rPr>
        <w:t xml:space="preserve">A - </w:t>
      </w:r>
      <w:commentRangeStart w:id="337"/>
      <w:r w:rsidRPr="0098718E">
        <w:rPr>
          <w:rFonts w:ascii="Courier New" w:hAnsi="Courier New" w:cs="Courier New"/>
          <w:lang w:val="da-DK"/>
        </w:rPr>
        <w:t xml:space="preserve">jamen det syntes jeg er det man bliver mødt af er nogle drejeknapper som virker umiddelbart til kun at have en funktion og det som der står de gør nu kan jeg godt se at der står press to enter det minder mere om noget man har set før og så nogle </w:t>
      </w:r>
      <w:commentRangeEnd w:id="337"/>
      <w:r w:rsidR="000C60D6">
        <w:rPr>
          <w:rStyle w:val="CommentReference"/>
          <w:rFonts w:asciiTheme="minorHAnsi" w:hAnsiTheme="minorHAnsi"/>
        </w:rPr>
        <w:commentReference w:id="337"/>
      </w:r>
      <w:commentRangeStart w:id="338"/>
      <w:r w:rsidRPr="0098718E">
        <w:rPr>
          <w:rFonts w:ascii="Courier New" w:hAnsi="Courier New" w:cs="Courier New"/>
          <w:lang w:val="da-DK"/>
        </w:rPr>
        <w:t>footswitches som stadig har en lille skærm og en lysdiode så man kan se at man kan få noget feedback lidt ligesom farverne på ens pedaler</w:t>
      </w:r>
      <w:commentRangeEnd w:id="338"/>
      <w:r w:rsidR="000C60D6">
        <w:rPr>
          <w:rStyle w:val="CommentReference"/>
          <w:rFonts w:asciiTheme="minorHAnsi" w:hAnsiTheme="minorHAnsi"/>
        </w:rPr>
        <w:commentReference w:id="338"/>
      </w:r>
      <w:r w:rsidRPr="0098718E">
        <w:rPr>
          <w:rFonts w:ascii="Courier New" w:hAnsi="Courier New" w:cs="Courier New"/>
          <w:lang w:val="da-DK"/>
        </w:rPr>
        <w:t xml:space="preserve"> </w:t>
      </w:r>
      <w:commentRangeStart w:id="339"/>
      <w:r w:rsidRPr="0098718E">
        <w:rPr>
          <w:rFonts w:ascii="Courier New" w:hAnsi="Courier New" w:cs="Courier New"/>
          <w:lang w:val="da-DK"/>
        </w:rPr>
        <w:t xml:space="preserve">og så den her touchskærm det gør at den </w:t>
      </w:r>
      <w:r w:rsidRPr="0098718E">
        <w:rPr>
          <w:rFonts w:ascii="Courier New" w:hAnsi="Courier New" w:cs="Courier New"/>
          <w:lang w:val="da-DK"/>
        </w:rPr>
        <w:lastRenderedPageBreak/>
        <w:t>ser ud som om at den har det man skal bruge og den ser ikke helt så intimiderende ud som helixen</w:t>
      </w:r>
      <w:commentRangeEnd w:id="336"/>
      <w:commentRangeEnd w:id="339"/>
      <w:r w:rsidR="003A3F1C">
        <w:rPr>
          <w:rStyle w:val="CommentReference"/>
          <w:rFonts w:asciiTheme="minorHAnsi" w:hAnsiTheme="minorHAnsi"/>
        </w:rPr>
        <w:commentReference w:id="336"/>
      </w:r>
      <w:r w:rsidR="000C60D6">
        <w:rPr>
          <w:rStyle w:val="CommentReference"/>
          <w:rFonts w:asciiTheme="minorHAnsi" w:hAnsiTheme="minorHAnsi"/>
        </w:rPr>
        <w:commentReference w:id="339"/>
      </w:r>
    </w:p>
    <w:p w14:paraId="079103AE" w14:textId="77777777" w:rsidR="00B17493" w:rsidRPr="0098718E" w:rsidRDefault="00B17493" w:rsidP="00B17493">
      <w:pPr>
        <w:pStyle w:val="PlainText"/>
        <w:rPr>
          <w:rFonts w:ascii="Courier New" w:hAnsi="Courier New" w:cs="Courier New"/>
          <w:lang w:val="da-DK"/>
        </w:rPr>
      </w:pPr>
    </w:p>
    <w:p w14:paraId="6146EDD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Så har du convenient</w:t>
      </w:r>
    </w:p>
    <w:p w14:paraId="79205EAC" w14:textId="3840A478" w:rsidR="00B17493" w:rsidRPr="0098718E" w:rsidRDefault="00B17493" w:rsidP="00B17493">
      <w:pPr>
        <w:pStyle w:val="PlainText"/>
        <w:rPr>
          <w:rFonts w:ascii="Courier New" w:hAnsi="Courier New" w:cs="Courier New"/>
          <w:lang w:val="da-DK"/>
        </w:rPr>
      </w:pPr>
      <w:commentRangeStart w:id="340"/>
      <w:r w:rsidRPr="0098718E">
        <w:rPr>
          <w:rFonts w:ascii="Courier New" w:hAnsi="Courier New" w:cs="Courier New"/>
          <w:lang w:val="da-DK"/>
        </w:rPr>
        <w:t xml:space="preserve">A - </w:t>
      </w:r>
      <w:commentRangeStart w:id="341"/>
      <w:r w:rsidRPr="0098718E">
        <w:rPr>
          <w:rFonts w:ascii="Courier New" w:hAnsi="Courier New" w:cs="Courier New"/>
          <w:lang w:val="da-DK"/>
        </w:rPr>
        <w:t>Ja convenient jeg syntes de har givet dem rimelig meget plads med aux og phones men det viser da med al tydelighed at man godt kan bruge den til at jamme og øve og på den måde også bruge den i et hjemme setup eller mens man venter på toget i hvert fald et hotel værelse eller som opvarmning ude bagved så kan man bare tage sit pedalboard med og så kan man tage sin guitar og så kan man bruge headphones også eller whatever</w:t>
      </w:r>
      <w:commentRangeEnd w:id="340"/>
      <w:commentRangeEnd w:id="341"/>
      <w:r w:rsidR="00F846AD">
        <w:rPr>
          <w:rStyle w:val="CommentReference"/>
          <w:rFonts w:asciiTheme="minorHAnsi" w:hAnsiTheme="minorHAnsi"/>
        </w:rPr>
        <w:commentReference w:id="340"/>
      </w:r>
      <w:r w:rsidR="000C60D6">
        <w:rPr>
          <w:rStyle w:val="CommentReference"/>
          <w:rFonts w:asciiTheme="minorHAnsi" w:hAnsiTheme="minorHAnsi"/>
        </w:rPr>
        <w:commentReference w:id="341"/>
      </w:r>
    </w:p>
    <w:p w14:paraId="69DCE471" w14:textId="77777777" w:rsidR="00B17493" w:rsidRPr="0098718E" w:rsidRDefault="00B17493" w:rsidP="00B17493">
      <w:pPr>
        <w:pStyle w:val="PlainText"/>
        <w:rPr>
          <w:rFonts w:ascii="Courier New" w:hAnsi="Courier New" w:cs="Courier New"/>
          <w:lang w:val="da-DK"/>
        </w:rPr>
      </w:pPr>
    </w:p>
    <w:p w14:paraId="5A34BBE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Så har du inviting</w:t>
      </w:r>
    </w:p>
    <w:p w14:paraId="3419B2F6" w14:textId="44C726E8" w:rsidR="00B17493" w:rsidRPr="0098718E" w:rsidRDefault="00B17493" w:rsidP="00B17493">
      <w:pPr>
        <w:pStyle w:val="PlainText"/>
        <w:rPr>
          <w:rFonts w:ascii="Courier New" w:hAnsi="Courier New" w:cs="Courier New"/>
          <w:lang w:val="da-DK"/>
        </w:rPr>
      </w:pPr>
      <w:commentRangeStart w:id="342"/>
      <w:r w:rsidRPr="0098718E">
        <w:rPr>
          <w:rFonts w:ascii="Courier New" w:hAnsi="Courier New" w:cs="Courier New"/>
          <w:lang w:val="da-DK"/>
        </w:rPr>
        <w:t xml:space="preserve">A - </w:t>
      </w:r>
      <w:commentRangeStart w:id="343"/>
      <w:r w:rsidRPr="0098718E">
        <w:rPr>
          <w:rFonts w:ascii="Courier New" w:hAnsi="Courier New" w:cs="Courier New"/>
          <w:lang w:val="da-DK"/>
        </w:rPr>
        <w:t xml:space="preserve">Ja og det er igen det der med at man ikke bliver helt så bange for at lave en fejl ved at trykke på noget forkert der er for eksempel når man har trykket på touchskærmen så er der en tilbageknap </w:t>
      </w:r>
      <w:commentRangeEnd w:id="343"/>
      <w:r w:rsidR="00072F33">
        <w:rPr>
          <w:rStyle w:val="CommentReference"/>
          <w:rFonts w:asciiTheme="minorHAnsi" w:hAnsiTheme="minorHAnsi"/>
        </w:rPr>
        <w:commentReference w:id="343"/>
      </w:r>
      <w:commentRangeStart w:id="344"/>
      <w:r w:rsidRPr="0098718E">
        <w:rPr>
          <w:rFonts w:ascii="Courier New" w:hAnsi="Courier New" w:cs="Courier New"/>
          <w:lang w:val="da-DK"/>
        </w:rPr>
        <w:t xml:space="preserve">hvor på helixen der bliver man sådan lidt okay nu står jeg her hvordan kommer jeg væk det kunne godt blive sådan en </w:t>
      </w:r>
      <w:commentRangeEnd w:id="344"/>
      <w:r w:rsidR="00072F33">
        <w:rPr>
          <w:rStyle w:val="CommentReference"/>
          <w:rFonts w:asciiTheme="minorHAnsi" w:hAnsiTheme="minorHAnsi"/>
        </w:rPr>
        <w:commentReference w:id="344"/>
      </w:r>
      <w:r w:rsidRPr="0098718E">
        <w:rPr>
          <w:rFonts w:ascii="Courier New" w:hAnsi="Courier New" w:cs="Courier New"/>
          <w:lang w:val="da-DK"/>
        </w:rPr>
        <w:t xml:space="preserve">og </w:t>
      </w:r>
      <w:commentRangeStart w:id="345"/>
      <w:r w:rsidRPr="0098718E">
        <w:rPr>
          <w:rFonts w:ascii="Courier New" w:hAnsi="Courier New" w:cs="Courier New"/>
          <w:lang w:val="da-DK"/>
        </w:rPr>
        <w:t xml:space="preserve">så er den inviting også med de der volumen det er sådan meget det der nu har jeg godt nok ikke sat kryds ved familiar men den ligner ligesom nåh den er man ikke så bange for på den måde inviterer den </w:t>
      </w:r>
      <w:commentRangeEnd w:id="342"/>
      <w:commentRangeEnd w:id="345"/>
      <w:r w:rsidR="005C0B99">
        <w:rPr>
          <w:rStyle w:val="CommentReference"/>
          <w:rFonts w:asciiTheme="minorHAnsi" w:hAnsiTheme="minorHAnsi"/>
        </w:rPr>
        <w:commentReference w:id="342"/>
      </w:r>
      <w:r w:rsidR="00072F33">
        <w:rPr>
          <w:rStyle w:val="CommentReference"/>
          <w:rFonts w:asciiTheme="minorHAnsi" w:hAnsiTheme="minorHAnsi"/>
        </w:rPr>
        <w:commentReference w:id="345"/>
      </w:r>
    </w:p>
    <w:p w14:paraId="58F34E9F" w14:textId="77777777" w:rsidR="00B17493" w:rsidRPr="0098718E" w:rsidRDefault="00B17493" w:rsidP="00B17493">
      <w:pPr>
        <w:pStyle w:val="PlainText"/>
        <w:rPr>
          <w:rFonts w:ascii="Courier New" w:hAnsi="Courier New" w:cs="Courier New"/>
          <w:lang w:val="da-DK"/>
        </w:rPr>
      </w:pPr>
    </w:p>
    <w:p w14:paraId="091C200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Så har du unrefined</w:t>
      </w:r>
    </w:p>
    <w:p w14:paraId="17046B9B" w14:textId="41391101" w:rsidR="00B17493" w:rsidRPr="0098718E" w:rsidRDefault="00B17493" w:rsidP="00B17493">
      <w:pPr>
        <w:pStyle w:val="PlainText"/>
        <w:rPr>
          <w:rFonts w:ascii="Courier New" w:hAnsi="Courier New" w:cs="Courier New"/>
          <w:lang w:val="da-DK"/>
        </w:rPr>
      </w:pPr>
      <w:commentRangeStart w:id="346"/>
      <w:r w:rsidRPr="0098718E">
        <w:rPr>
          <w:rFonts w:ascii="Courier New" w:hAnsi="Courier New" w:cs="Courier New"/>
          <w:lang w:val="da-DK"/>
        </w:rPr>
        <w:t xml:space="preserve">A - </w:t>
      </w:r>
      <w:commentRangeStart w:id="347"/>
      <w:r w:rsidRPr="0098718E">
        <w:rPr>
          <w:rFonts w:ascii="Courier New" w:hAnsi="Courier New" w:cs="Courier New"/>
          <w:lang w:val="da-DK"/>
        </w:rPr>
        <w:t xml:space="preserve">Ja det er så det der med at den virker lidt grovere på en eller anden måde om det er fordi man står og skal røre med fingrene </w:t>
      </w:r>
      <w:commentRangeStart w:id="348"/>
      <w:commentRangeEnd w:id="346"/>
      <w:r w:rsidR="007E5BCB">
        <w:rPr>
          <w:rStyle w:val="CommentReference"/>
          <w:rFonts w:asciiTheme="minorHAnsi" w:hAnsiTheme="minorHAnsi"/>
        </w:rPr>
        <w:commentReference w:id="346"/>
      </w:r>
      <w:r w:rsidRPr="0098718E">
        <w:rPr>
          <w:rFonts w:ascii="Courier New" w:hAnsi="Courier New" w:cs="Courier New"/>
          <w:lang w:val="da-DK"/>
        </w:rPr>
        <w:t xml:space="preserve">eller udvalget ikke er så stort </w:t>
      </w:r>
      <w:commentRangeEnd w:id="348"/>
      <w:r w:rsidR="00C01AEE">
        <w:rPr>
          <w:rStyle w:val="CommentReference"/>
          <w:rFonts w:asciiTheme="minorHAnsi" w:hAnsiTheme="minorHAnsi"/>
        </w:rPr>
        <w:commentReference w:id="348"/>
      </w:r>
      <w:r w:rsidRPr="0098718E">
        <w:rPr>
          <w:rFonts w:ascii="Courier New" w:hAnsi="Courier New" w:cs="Courier New"/>
          <w:lang w:val="da-DK"/>
        </w:rPr>
        <w:t xml:space="preserve">eller </w:t>
      </w:r>
      <w:commentRangeStart w:id="349"/>
      <w:r w:rsidRPr="0098718E">
        <w:rPr>
          <w:rFonts w:ascii="Courier New" w:hAnsi="Courier New" w:cs="Courier New"/>
          <w:lang w:val="da-DK"/>
        </w:rPr>
        <w:t xml:space="preserve">fordi footswitchene tydeligvis ikke er så på den måde de har lavet det på hvor der er et forfærdeligt langt stykke der stikker op med gevind på og man tænker var det nu også nødvendigt kunne man ikke have fået en med et kortere gevindstykke og det bliver sådan lidt rough around the edges expression pedalen er også tydeligvis lavet på en lidt billigere måde </w:t>
      </w:r>
      <w:commentRangeEnd w:id="347"/>
      <w:r w:rsidR="00072F33">
        <w:rPr>
          <w:rStyle w:val="CommentReference"/>
          <w:rFonts w:asciiTheme="minorHAnsi" w:hAnsiTheme="minorHAnsi"/>
        </w:rPr>
        <w:commentReference w:id="347"/>
      </w:r>
      <w:commentRangeStart w:id="350"/>
      <w:r w:rsidRPr="0098718E">
        <w:rPr>
          <w:rFonts w:ascii="Courier New" w:hAnsi="Courier New" w:cs="Courier New"/>
          <w:lang w:val="da-DK"/>
        </w:rPr>
        <w:t xml:space="preserve">men jeg mener ikke unrefined som om jeg ikke tror at det kunne være et godt produkt fordi det kunne også godt være at det var unrefined fordi det at det ikke ville skræmme nogen væk og så kan vi lave det til en pris hvor flere folk kan være med så det beskriver det egentlig meget godt uden at være udelukkende negativt </w:t>
      </w:r>
      <w:commentRangeEnd w:id="349"/>
      <w:commentRangeEnd w:id="350"/>
      <w:r w:rsidR="00524FEC">
        <w:rPr>
          <w:rStyle w:val="CommentReference"/>
          <w:rFonts w:asciiTheme="minorHAnsi" w:hAnsiTheme="minorHAnsi"/>
        </w:rPr>
        <w:commentReference w:id="349"/>
      </w:r>
      <w:r w:rsidR="00072F33">
        <w:rPr>
          <w:rStyle w:val="CommentReference"/>
          <w:rFonts w:asciiTheme="minorHAnsi" w:hAnsiTheme="minorHAnsi"/>
        </w:rPr>
        <w:commentReference w:id="350"/>
      </w:r>
    </w:p>
    <w:p w14:paraId="1FA0D75A" w14:textId="77777777" w:rsidR="00B17493" w:rsidRPr="0098718E" w:rsidRDefault="00B17493" w:rsidP="00B17493">
      <w:pPr>
        <w:pStyle w:val="PlainText"/>
        <w:rPr>
          <w:rFonts w:ascii="Courier New" w:hAnsi="Courier New" w:cs="Courier New"/>
          <w:lang w:val="da-DK"/>
        </w:rPr>
      </w:pPr>
    </w:p>
    <w:p w14:paraId="78725A7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Ja og så approachable</w:t>
      </w:r>
    </w:p>
    <w:p w14:paraId="56050E46" w14:textId="62D8792F" w:rsidR="00B17493" w:rsidRPr="0098718E" w:rsidRDefault="00B17493" w:rsidP="00B17493">
      <w:pPr>
        <w:pStyle w:val="PlainText"/>
        <w:rPr>
          <w:rFonts w:ascii="Courier New" w:hAnsi="Courier New" w:cs="Courier New"/>
          <w:lang w:val="da-DK"/>
        </w:rPr>
      </w:pPr>
      <w:commentRangeStart w:id="351"/>
      <w:r w:rsidRPr="0098718E">
        <w:rPr>
          <w:rFonts w:ascii="Courier New" w:hAnsi="Courier New" w:cs="Courier New"/>
          <w:lang w:val="da-DK"/>
        </w:rPr>
        <w:t xml:space="preserve">A - </w:t>
      </w:r>
      <w:commentRangeStart w:id="352"/>
      <w:r w:rsidRPr="0098718E">
        <w:rPr>
          <w:rFonts w:ascii="Courier New" w:hAnsi="Courier New" w:cs="Courier New"/>
          <w:lang w:val="da-DK"/>
        </w:rPr>
        <w:t xml:space="preserve">Ja approachable det er jamen det er det samme som inviting og nogle af de andre ord jeg var omkring appraochable det er den der med at det ser ud til at man godt kan gå til den altså det er touchskærm og man bliver ikke helt så bange for at lave nogle fejl og på en eller anden måde virker den også lidt mindre avanceret end line6'en og derfor er man ikke helt så bange for at blive væk i en eller anden navigation </w:t>
      </w:r>
      <w:commentRangeEnd w:id="351"/>
      <w:commentRangeEnd w:id="352"/>
      <w:r w:rsidR="00D05CBE">
        <w:rPr>
          <w:rStyle w:val="CommentReference"/>
          <w:rFonts w:asciiTheme="minorHAnsi" w:hAnsiTheme="minorHAnsi"/>
        </w:rPr>
        <w:commentReference w:id="351"/>
      </w:r>
      <w:r w:rsidR="00072F33">
        <w:rPr>
          <w:rStyle w:val="CommentReference"/>
          <w:rFonts w:asciiTheme="minorHAnsi" w:hAnsiTheme="minorHAnsi"/>
        </w:rPr>
        <w:commentReference w:id="352"/>
      </w:r>
    </w:p>
    <w:p w14:paraId="1B017045" w14:textId="77777777" w:rsidR="00B17493" w:rsidRPr="0098718E" w:rsidRDefault="00B17493" w:rsidP="00B17493">
      <w:pPr>
        <w:pStyle w:val="PlainText"/>
        <w:rPr>
          <w:rFonts w:ascii="Courier New" w:hAnsi="Courier New" w:cs="Courier New"/>
          <w:lang w:val="da-DK"/>
        </w:rPr>
      </w:pPr>
    </w:p>
    <w:p w14:paraId="213CBC9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Hvis du skulle have nogle kommentarer i forhold til at sammenligne de to systemer og også sådan din oplevelse med de to systemer hvis man kan sige det på den måde</w:t>
      </w:r>
    </w:p>
    <w:p w14:paraId="321AD4AD" w14:textId="30C9D44C" w:rsidR="00B17493" w:rsidRPr="0098718E" w:rsidRDefault="00B17493" w:rsidP="00B17493">
      <w:pPr>
        <w:pStyle w:val="PlainText"/>
        <w:rPr>
          <w:rFonts w:ascii="Courier New" w:hAnsi="Courier New" w:cs="Courier New"/>
          <w:lang w:val="da-DK"/>
        </w:rPr>
      </w:pPr>
      <w:commentRangeStart w:id="353"/>
      <w:r w:rsidRPr="0098718E">
        <w:rPr>
          <w:rFonts w:ascii="Courier New" w:hAnsi="Courier New" w:cs="Courier New"/>
          <w:lang w:val="da-DK"/>
        </w:rPr>
        <w:t xml:space="preserve">A - </w:t>
      </w:r>
      <w:commentRangeStart w:id="354"/>
      <w:r w:rsidRPr="0098718E">
        <w:rPr>
          <w:rFonts w:ascii="Courier New" w:hAnsi="Courier New" w:cs="Courier New"/>
          <w:lang w:val="da-DK"/>
        </w:rPr>
        <w:t xml:space="preserve">Jamen altså umiddelbart vil jeg sige at de havde begge to nogle ting som jeg ikke kunne finde ud af at finde med navigationen på headrushen var det primært lige hvor man fik skiftet rundt på hvor man har sine rigs og direkte effekter og sådan noget men der havde den trods alt det var lettere at navigere på headrushen med touchskærmen men jeg kunne stadigvæk ikke altid finde det som jeg ledte efter </w:t>
      </w:r>
      <w:commentRangeEnd w:id="353"/>
      <w:commentRangeEnd w:id="354"/>
      <w:r w:rsidR="00484616">
        <w:rPr>
          <w:rStyle w:val="CommentReference"/>
          <w:rFonts w:asciiTheme="minorHAnsi" w:hAnsiTheme="minorHAnsi"/>
        </w:rPr>
        <w:commentReference w:id="353"/>
      </w:r>
      <w:r w:rsidR="00072F33">
        <w:rPr>
          <w:rStyle w:val="CommentReference"/>
          <w:rFonts w:asciiTheme="minorHAnsi" w:hAnsiTheme="minorHAnsi"/>
        </w:rPr>
        <w:commentReference w:id="354"/>
      </w:r>
      <w:commentRangeStart w:id="355"/>
      <w:r w:rsidRPr="0098718E">
        <w:rPr>
          <w:rFonts w:ascii="Courier New" w:hAnsi="Courier New" w:cs="Courier New"/>
          <w:lang w:val="da-DK"/>
        </w:rPr>
        <w:t xml:space="preserve">men </w:t>
      </w:r>
      <w:commentRangeStart w:id="356"/>
      <w:r w:rsidRPr="0098718E">
        <w:rPr>
          <w:rFonts w:ascii="Courier New" w:hAnsi="Courier New" w:cs="Courier New"/>
          <w:lang w:val="da-DK"/>
        </w:rPr>
        <w:t>på helixen der var det der var navigation virkelig blevet gjort unødvendig kompleks</w:t>
      </w:r>
      <w:commentRangeStart w:id="357"/>
      <w:commentRangeEnd w:id="356"/>
      <w:r w:rsidR="0057477C">
        <w:rPr>
          <w:rStyle w:val="CommentReference"/>
          <w:rFonts w:asciiTheme="minorHAnsi" w:hAnsiTheme="minorHAnsi"/>
        </w:rPr>
        <w:commentReference w:id="356"/>
      </w:r>
      <w:r w:rsidRPr="0098718E">
        <w:rPr>
          <w:rFonts w:ascii="Courier New" w:hAnsi="Courier New" w:cs="Courier New"/>
          <w:lang w:val="da-DK"/>
        </w:rPr>
        <w:t xml:space="preserve"> på en eller anden måde</w:t>
      </w:r>
      <w:commentRangeEnd w:id="355"/>
      <w:r w:rsidR="00072F33">
        <w:rPr>
          <w:rStyle w:val="CommentReference"/>
          <w:rFonts w:asciiTheme="minorHAnsi" w:hAnsiTheme="minorHAnsi"/>
        </w:rPr>
        <w:commentReference w:id="355"/>
      </w:r>
      <w:r w:rsidRPr="0098718E">
        <w:rPr>
          <w:rFonts w:ascii="Courier New" w:hAnsi="Courier New" w:cs="Courier New"/>
          <w:lang w:val="da-DK"/>
        </w:rPr>
        <w:t xml:space="preserve"> </w:t>
      </w:r>
      <w:commentRangeStart w:id="358"/>
      <w:r w:rsidRPr="0098718E">
        <w:rPr>
          <w:rFonts w:ascii="Courier New" w:hAnsi="Courier New" w:cs="Courier New"/>
          <w:lang w:val="da-DK"/>
        </w:rPr>
        <w:t>hvor de jo egentlig har et produkt som ser rigtig flot ud og det er skarpt i designet og det er nogle kvalitetsknapper man rører ved og det ser flot ud</w:t>
      </w:r>
      <w:commentRangeStart w:id="359"/>
      <w:commentRangeEnd w:id="358"/>
      <w:r w:rsidR="00C47925">
        <w:rPr>
          <w:rStyle w:val="CommentReference"/>
          <w:rFonts w:asciiTheme="minorHAnsi" w:hAnsiTheme="minorHAnsi"/>
        </w:rPr>
        <w:commentReference w:id="357"/>
      </w:r>
      <w:commentRangeEnd w:id="357"/>
      <w:r w:rsidR="00072F33">
        <w:rPr>
          <w:rStyle w:val="CommentReference"/>
          <w:rFonts w:asciiTheme="minorHAnsi" w:hAnsiTheme="minorHAnsi"/>
        </w:rPr>
        <w:commentReference w:id="358"/>
      </w:r>
      <w:r w:rsidRPr="0098718E">
        <w:rPr>
          <w:rFonts w:ascii="Courier New" w:hAnsi="Courier New" w:cs="Courier New"/>
          <w:lang w:val="da-DK"/>
        </w:rPr>
        <w:t xml:space="preserve"> </w:t>
      </w:r>
      <w:commentRangeStart w:id="360"/>
      <w:r w:rsidRPr="0098718E">
        <w:rPr>
          <w:rFonts w:ascii="Courier New" w:hAnsi="Courier New" w:cs="Courier New"/>
          <w:lang w:val="da-DK"/>
        </w:rPr>
        <w:t xml:space="preserve">så syntes jeg virkelig at det er ærgerligt at </w:t>
      </w:r>
      <w:r w:rsidRPr="0098718E">
        <w:rPr>
          <w:rFonts w:ascii="Courier New" w:hAnsi="Courier New" w:cs="Courier New"/>
          <w:lang w:val="da-DK"/>
        </w:rPr>
        <w:lastRenderedPageBreak/>
        <w:t>navigationen er så når man også har en ret flot farveskærm og nogle endnu flottere scribbles scribts de kalder dem et eller andet sjovt ved jeg den har en hel masse gode ting men jeg syntes virkelig at den snubler på sin navigation men den har et skarpt stylet look</w:t>
      </w:r>
      <w:commentRangeEnd w:id="359"/>
      <w:commentRangeEnd w:id="360"/>
      <w:r w:rsidR="00F808FA">
        <w:rPr>
          <w:rStyle w:val="CommentReference"/>
          <w:rFonts w:asciiTheme="minorHAnsi" w:hAnsiTheme="minorHAnsi"/>
        </w:rPr>
        <w:commentReference w:id="359"/>
      </w:r>
      <w:r w:rsidR="00072F33">
        <w:rPr>
          <w:rStyle w:val="CommentReference"/>
          <w:rFonts w:asciiTheme="minorHAnsi" w:hAnsiTheme="minorHAnsi"/>
        </w:rPr>
        <w:commentReference w:id="360"/>
      </w:r>
      <w:r w:rsidRPr="0098718E">
        <w:rPr>
          <w:rFonts w:ascii="Courier New" w:hAnsi="Courier New" w:cs="Courier New"/>
          <w:lang w:val="da-DK"/>
        </w:rPr>
        <w:t xml:space="preserve"> </w:t>
      </w:r>
      <w:commentRangeStart w:id="361"/>
      <w:r w:rsidRPr="0098718E">
        <w:rPr>
          <w:rFonts w:ascii="Courier New" w:hAnsi="Courier New" w:cs="Courier New"/>
          <w:lang w:val="da-DK"/>
        </w:rPr>
        <w:t xml:space="preserve">men </w:t>
      </w:r>
      <w:commentRangeStart w:id="362"/>
      <w:r w:rsidRPr="0098718E">
        <w:rPr>
          <w:rFonts w:ascii="Courier New" w:hAnsi="Courier New" w:cs="Courier New"/>
          <w:lang w:val="da-DK"/>
        </w:rPr>
        <w:t>headrushen den har det der med at man bliver ikke så bange for den og ikke så bange for at lave fejl i navigationen og det syntes jeg var et stort plus</w:t>
      </w:r>
      <w:commentRangeEnd w:id="361"/>
      <w:commentRangeEnd w:id="362"/>
      <w:r w:rsidR="00EA1039">
        <w:rPr>
          <w:rStyle w:val="CommentReference"/>
          <w:rFonts w:asciiTheme="minorHAnsi" w:hAnsiTheme="minorHAnsi"/>
        </w:rPr>
        <w:commentReference w:id="362"/>
      </w:r>
      <w:r w:rsidR="00C013AD">
        <w:rPr>
          <w:rStyle w:val="CommentReference"/>
          <w:rFonts w:asciiTheme="minorHAnsi" w:hAnsiTheme="minorHAnsi"/>
        </w:rPr>
        <w:commentReference w:id="361"/>
      </w:r>
    </w:p>
    <w:p w14:paraId="4A5DCE0F" w14:textId="77777777" w:rsidR="00B17493" w:rsidRPr="0098718E" w:rsidRDefault="00B17493" w:rsidP="00B17493">
      <w:pPr>
        <w:pStyle w:val="PlainText"/>
        <w:rPr>
          <w:rFonts w:ascii="Courier New" w:hAnsi="Courier New" w:cs="Courier New"/>
          <w:lang w:val="da-DK"/>
        </w:rPr>
      </w:pPr>
    </w:p>
    <w:p w14:paraId="0BB6EDCB" w14:textId="70E42AF9" w:rsidR="00B17493" w:rsidRPr="0098718E" w:rsidRDefault="00B17493" w:rsidP="00B17493">
      <w:pPr>
        <w:pStyle w:val="PlainText"/>
        <w:rPr>
          <w:rFonts w:ascii="Courier New" w:hAnsi="Courier New" w:cs="Courier New"/>
          <w:lang w:val="da-DK"/>
        </w:rPr>
      </w:pPr>
      <w:commentRangeStart w:id="363"/>
      <w:r w:rsidRPr="0098718E">
        <w:rPr>
          <w:rFonts w:ascii="Courier New" w:hAnsi="Courier New" w:cs="Courier New"/>
          <w:lang w:val="da-DK"/>
        </w:rPr>
        <w:t>Nu har jeg jo ikke lige tjekket op på hvad de kan men umiddelbart ud fra UI punktet kan man jo ikke se om den ene kan noget andet end den anden jeg er egentlig overrasket over hvor stor forskel der var på at tilgå deres fordi et langt stykke hen af vejen er det jo det samme hvis man kommer udefra så nåh det er jo nok nogenlunde det samme men der er stor forskel på deres tilgang</w:t>
      </w:r>
      <w:commentRangeEnd w:id="363"/>
      <w:r w:rsidR="003337EC">
        <w:rPr>
          <w:rStyle w:val="CommentReference"/>
          <w:rFonts w:asciiTheme="minorHAnsi" w:hAnsiTheme="minorHAnsi"/>
        </w:rPr>
        <w:commentReference w:id="363"/>
      </w:r>
    </w:p>
    <w:p w14:paraId="03CD3E25" w14:textId="77777777" w:rsidR="00B17493" w:rsidRPr="0098718E" w:rsidRDefault="00B17493" w:rsidP="00B17493">
      <w:pPr>
        <w:pStyle w:val="PlainText"/>
        <w:rPr>
          <w:rFonts w:ascii="Courier New" w:hAnsi="Courier New" w:cs="Courier New"/>
          <w:lang w:val="da-DK"/>
        </w:rPr>
      </w:pPr>
    </w:p>
    <w:p w14:paraId="73D5CA2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Og hvad gjorde det at tilgangen var så forskellig</w:t>
      </w:r>
    </w:p>
    <w:p w14:paraId="6BB973FD" w14:textId="7F8F05B8" w:rsidR="00B17493" w:rsidRPr="0098718E" w:rsidRDefault="00B17493" w:rsidP="00B17493">
      <w:pPr>
        <w:pStyle w:val="PlainText"/>
        <w:rPr>
          <w:rFonts w:ascii="Courier New" w:hAnsi="Courier New" w:cs="Courier New"/>
          <w:lang w:val="da-DK"/>
        </w:rPr>
      </w:pPr>
      <w:commentRangeStart w:id="364"/>
      <w:r w:rsidRPr="0098718E">
        <w:rPr>
          <w:rFonts w:ascii="Courier New" w:hAnsi="Courier New" w:cs="Courier New"/>
          <w:lang w:val="da-DK"/>
        </w:rPr>
        <w:t xml:space="preserve">A - </w:t>
      </w:r>
      <w:commentRangeStart w:id="365"/>
      <w:r w:rsidRPr="0098718E">
        <w:rPr>
          <w:rFonts w:ascii="Courier New" w:hAnsi="Courier New" w:cs="Courier New"/>
          <w:lang w:val="da-DK"/>
        </w:rPr>
        <w:t>jamen det gjorde jo at jeg faktisk blev helt bange for at trykke på noget i starten med line6'en fordi man blev jo lidt i tvivl om hvor man skulle starte</w:t>
      </w:r>
      <w:commentRangeStart w:id="366"/>
      <w:commentRangeEnd w:id="364"/>
      <w:commentRangeEnd w:id="365"/>
      <w:r w:rsidR="009B5B5F">
        <w:rPr>
          <w:rStyle w:val="CommentReference"/>
          <w:rFonts w:asciiTheme="minorHAnsi" w:hAnsiTheme="minorHAnsi"/>
        </w:rPr>
        <w:commentReference w:id="364"/>
      </w:r>
      <w:r w:rsidR="00C013AD">
        <w:rPr>
          <w:rStyle w:val="CommentReference"/>
          <w:rFonts w:asciiTheme="minorHAnsi" w:hAnsiTheme="minorHAnsi"/>
        </w:rPr>
        <w:commentReference w:id="367"/>
      </w:r>
      <w:r w:rsidRPr="0098718E">
        <w:rPr>
          <w:rFonts w:ascii="Courier New" w:hAnsi="Courier New" w:cs="Courier New"/>
          <w:lang w:val="da-DK"/>
        </w:rPr>
        <w:t xml:space="preserve"> </w:t>
      </w:r>
      <w:commentRangeStart w:id="368"/>
      <w:r w:rsidRPr="0098718E">
        <w:rPr>
          <w:rFonts w:ascii="Courier New" w:hAnsi="Courier New" w:cs="Courier New"/>
          <w:lang w:val="da-DK"/>
        </w:rPr>
        <w:t>det var jeg selvfølgelig også på headrushen da det er et nyt produkt og jeg ikke har leget med det før men det virkede ikke helt så skræmmende at gå igang og ret hurtigt kunne man få en hjem knap</w:t>
      </w:r>
      <w:commentRangeStart w:id="369"/>
      <w:commentRangeEnd w:id="368"/>
      <w:r w:rsidR="004D75AB">
        <w:rPr>
          <w:rStyle w:val="CommentReference"/>
          <w:rFonts w:asciiTheme="minorHAnsi" w:hAnsiTheme="minorHAnsi"/>
        </w:rPr>
        <w:commentReference w:id="366"/>
      </w:r>
      <w:commentRangeEnd w:id="366"/>
      <w:r w:rsidR="00C013AD">
        <w:rPr>
          <w:rStyle w:val="CommentReference"/>
          <w:rFonts w:asciiTheme="minorHAnsi" w:hAnsiTheme="minorHAnsi"/>
        </w:rPr>
        <w:commentReference w:id="368"/>
      </w:r>
      <w:r w:rsidRPr="0098718E">
        <w:rPr>
          <w:rFonts w:ascii="Courier New" w:hAnsi="Courier New" w:cs="Courier New"/>
          <w:lang w:val="da-DK"/>
        </w:rPr>
        <w:t xml:space="preserve"> </w:t>
      </w:r>
      <w:commentRangeStart w:id="370"/>
      <w:r w:rsidRPr="0098718E">
        <w:rPr>
          <w:rFonts w:ascii="Courier New" w:hAnsi="Courier New" w:cs="Courier New"/>
          <w:lang w:val="da-DK"/>
        </w:rPr>
        <w:t>hvor på line6 følte man sig mere lost  okay nu bliver jeg nødt til at starte helt forfra eller finde en manual eller spørge dig eller et eller andet hvilket jeg syntes er ærgeligt fordi alt andet end lige så er det jo et meget flottere produkt</w:t>
      </w:r>
      <w:commentRangeEnd w:id="369"/>
      <w:commentRangeEnd w:id="370"/>
      <w:r w:rsidR="000171D9">
        <w:rPr>
          <w:rStyle w:val="CommentReference"/>
          <w:rFonts w:asciiTheme="minorHAnsi" w:hAnsiTheme="minorHAnsi"/>
        </w:rPr>
        <w:commentReference w:id="369"/>
      </w:r>
      <w:r w:rsidR="00C013AD">
        <w:rPr>
          <w:rStyle w:val="CommentReference"/>
          <w:rFonts w:asciiTheme="minorHAnsi" w:hAnsiTheme="minorHAnsi"/>
        </w:rPr>
        <w:commentReference w:id="370"/>
      </w:r>
    </w:p>
    <w:p w14:paraId="44A39CBB" w14:textId="77777777" w:rsidR="00B17493" w:rsidRPr="0098718E" w:rsidRDefault="00B17493" w:rsidP="00B17493">
      <w:pPr>
        <w:pStyle w:val="PlainText"/>
        <w:rPr>
          <w:rFonts w:ascii="Courier New" w:hAnsi="Courier New" w:cs="Courier New"/>
          <w:lang w:val="da-DK"/>
        </w:rPr>
      </w:pPr>
    </w:p>
    <w:p w14:paraId="53C09A75" w14:textId="77777777" w:rsidR="00B17493" w:rsidRPr="0098718E" w:rsidRDefault="00B17493" w:rsidP="00B17493">
      <w:pPr>
        <w:pStyle w:val="PlainText"/>
        <w:rPr>
          <w:rFonts w:ascii="Courier New" w:hAnsi="Courier New" w:cs="Courier New"/>
          <w:lang w:val="da-DK"/>
        </w:rPr>
      </w:pPr>
    </w:p>
    <w:p w14:paraId="1EF26342"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 xml:space="preserve">FP 6 - 1 - Headrush </w:t>
      </w:r>
    </w:p>
    <w:p w14:paraId="53D68BE7"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[00.00]</w:t>
      </w:r>
    </w:p>
    <w:p w14:paraId="68C20E35"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I can see that you have chosen creative can you explain why?</w:t>
      </w:r>
    </w:p>
    <w:p w14:paraId="77A7F9AB" w14:textId="78D06423" w:rsidR="00B17493" w:rsidRPr="00B17493" w:rsidRDefault="00B17493" w:rsidP="00B17493">
      <w:pPr>
        <w:pStyle w:val="PlainText"/>
        <w:rPr>
          <w:rFonts w:ascii="Courier New" w:hAnsi="Courier New" w:cs="Courier New"/>
        </w:rPr>
      </w:pPr>
      <w:commentRangeStart w:id="371"/>
      <w:r w:rsidRPr="00B17493">
        <w:rPr>
          <w:rFonts w:ascii="Courier New" w:hAnsi="Courier New" w:cs="Courier New"/>
        </w:rPr>
        <w:t xml:space="preserve">A - </w:t>
      </w:r>
      <w:commentRangeStart w:id="372"/>
      <w:r w:rsidRPr="00B17493">
        <w:rPr>
          <w:rFonts w:ascii="Courier New" w:hAnsi="Courier New" w:cs="Courier New"/>
        </w:rPr>
        <w:t xml:space="preserve">Because right now im using for my own set a lot of individual pedals i have like 20 or something because i have chosen them carefully for their sound a delay is not just a delay its a specific one and here i dont know actually about delays but you get several so you still get a wide variety and you got </w:t>
      </w:r>
      <w:commentRangeEnd w:id="372"/>
      <w:r w:rsidR="00C013AD">
        <w:rPr>
          <w:rStyle w:val="CommentReference"/>
          <w:rFonts w:asciiTheme="minorHAnsi" w:hAnsiTheme="minorHAnsi"/>
        </w:rPr>
        <w:commentReference w:id="372"/>
      </w:r>
      <w:commentRangeStart w:id="373"/>
      <w:r w:rsidRPr="00B17493">
        <w:rPr>
          <w:rFonts w:ascii="Courier New" w:hAnsi="Courier New" w:cs="Courier New"/>
        </w:rPr>
        <w:t>with two stomps you can change a lot of things and reroute them and stuff and that is something that takes me a lot of time with standard pedals you have to wire and connect and move and remove them from the pedal board and put them back and i can just tuk tuk tuk and change them for example just what we did before you put a delay in one place and all the compressor and then you just switch them that is something that i will do because things dont sound the same and here its a tik and switch and then you can a lot of different sounds and im sure that i would try a lot more combinations than i do now because i dont have to disconnect it and everything but with this im sure at least in part that i would certainly switch things around try all the combinations and things</w:t>
      </w:r>
      <w:commentRangeEnd w:id="371"/>
      <w:commentRangeEnd w:id="373"/>
      <w:r w:rsidR="00C83603">
        <w:rPr>
          <w:rStyle w:val="CommentReference"/>
          <w:rFonts w:asciiTheme="minorHAnsi" w:hAnsiTheme="minorHAnsi"/>
        </w:rPr>
        <w:commentReference w:id="371"/>
      </w:r>
      <w:r w:rsidR="00C013AD">
        <w:rPr>
          <w:rStyle w:val="CommentReference"/>
          <w:rFonts w:asciiTheme="minorHAnsi" w:hAnsiTheme="minorHAnsi"/>
        </w:rPr>
        <w:commentReference w:id="373"/>
      </w:r>
    </w:p>
    <w:p w14:paraId="0221FCFA" w14:textId="77777777" w:rsidR="00B17493" w:rsidRPr="00B17493" w:rsidRDefault="00B17493" w:rsidP="00B17493">
      <w:pPr>
        <w:pStyle w:val="PlainText"/>
        <w:rPr>
          <w:rFonts w:ascii="Courier New" w:hAnsi="Courier New" w:cs="Courier New"/>
        </w:rPr>
      </w:pPr>
    </w:p>
    <w:p w14:paraId="6CF2AD01"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And you have also profesional?</w:t>
      </w:r>
    </w:p>
    <w:p w14:paraId="34E3E352" w14:textId="7B5EBC5D" w:rsidR="00B17493" w:rsidRPr="00B17493" w:rsidRDefault="00B17493" w:rsidP="00B17493">
      <w:pPr>
        <w:pStyle w:val="PlainText"/>
        <w:rPr>
          <w:rFonts w:ascii="Courier New" w:hAnsi="Courier New" w:cs="Courier New"/>
        </w:rPr>
      </w:pPr>
      <w:commentRangeStart w:id="374"/>
      <w:r w:rsidRPr="00B17493">
        <w:rPr>
          <w:rFonts w:ascii="Courier New" w:hAnsi="Courier New" w:cs="Courier New"/>
        </w:rPr>
        <w:t xml:space="preserve">A - </w:t>
      </w:r>
      <w:commentRangeStart w:id="375"/>
      <w:r w:rsidRPr="00B17493">
        <w:rPr>
          <w:rFonts w:ascii="Courier New" w:hAnsi="Courier New" w:cs="Courier New"/>
        </w:rPr>
        <w:t>yeah it feels like i could take this to any koncert i havent heard it but it looks heavy and feels like sturdy like i can step on it and you know roll it and it would stand fine (So its robust) yeah</w:t>
      </w:r>
      <w:commentRangeEnd w:id="374"/>
      <w:commentRangeEnd w:id="375"/>
      <w:r w:rsidR="00354B44">
        <w:rPr>
          <w:rStyle w:val="CommentReference"/>
          <w:rFonts w:asciiTheme="minorHAnsi" w:hAnsiTheme="minorHAnsi"/>
        </w:rPr>
        <w:commentReference w:id="374"/>
      </w:r>
      <w:r w:rsidR="00C013AD">
        <w:rPr>
          <w:rStyle w:val="CommentReference"/>
          <w:rFonts w:asciiTheme="minorHAnsi" w:hAnsiTheme="minorHAnsi"/>
        </w:rPr>
        <w:commentReference w:id="375"/>
      </w:r>
    </w:p>
    <w:p w14:paraId="2594972F" w14:textId="77777777" w:rsidR="00B17493" w:rsidRPr="00B17493" w:rsidRDefault="00B17493" w:rsidP="00B17493">
      <w:pPr>
        <w:pStyle w:val="PlainText"/>
        <w:rPr>
          <w:rFonts w:ascii="Courier New" w:hAnsi="Courier New" w:cs="Courier New"/>
        </w:rPr>
      </w:pPr>
    </w:p>
    <w:p w14:paraId="5078AA1C"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You have also chosen clean?</w:t>
      </w:r>
    </w:p>
    <w:p w14:paraId="4022CB50" w14:textId="02CECB40" w:rsidR="00B17493" w:rsidRPr="00B17493" w:rsidRDefault="00B17493" w:rsidP="00B17493">
      <w:pPr>
        <w:pStyle w:val="PlainText"/>
        <w:rPr>
          <w:rFonts w:ascii="Courier New" w:hAnsi="Courier New" w:cs="Courier New"/>
        </w:rPr>
      </w:pPr>
      <w:commentRangeStart w:id="376"/>
      <w:r w:rsidRPr="00B17493">
        <w:rPr>
          <w:rFonts w:ascii="Courier New" w:hAnsi="Courier New" w:cs="Courier New"/>
        </w:rPr>
        <w:t xml:space="preserve">A - </w:t>
      </w:r>
      <w:commentRangeStart w:id="377"/>
      <w:r w:rsidRPr="00B17493">
        <w:rPr>
          <w:rFonts w:ascii="Courier New" w:hAnsi="Courier New" w:cs="Courier New"/>
        </w:rPr>
        <w:t xml:space="preserve">Yeah i dont know why but it doesnt seem messy i have seen other pedal boards like boss for example boss pedal boards where you had 500 buttons and in this much space and then you had to almost use a microscope to move something you know even just a little bit to the right and it was </w:t>
      </w:r>
      <w:r w:rsidRPr="00B17493">
        <w:rPr>
          <w:rFonts w:ascii="Courier New" w:hAnsi="Courier New" w:cs="Courier New"/>
        </w:rPr>
        <w:lastRenderedPageBreak/>
        <w:t>just and it was three whole buttons and there is not that many buttons here it is reduced a lot by having the touchscreen rigt and you have a big touchscreen so its a lot easier you basicaly if you remove the buttons from for stepping on you have like three on one side and three on the other and i almost didnt have to use any of them so for me it felt clean and easy experience to just move things around</w:t>
      </w:r>
      <w:commentRangeEnd w:id="376"/>
      <w:commentRangeEnd w:id="377"/>
      <w:r w:rsidR="003E5091">
        <w:rPr>
          <w:rStyle w:val="CommentReference"/>
          <w:rFonts w:asciiTheme="minorHAnsi" w:hAnsiTheme="minorHAnsi"/>
        </w:rPr>
        <w:commentReference w:id="376"/>
      </w:r>
      <w:r w:rsidR="00FE6DA9">
        <w:rPr>
          <w:rStyle w:val="CommentReference"/>
          <w:rFonts w:asciiTheme="minorHAnsi" w:hAnsiTheme="minorHAnsi"/>
        </w:rPr>
        <w:commentReference w:id="377"/>
      </w:r>
    </w:p>
    <w:p w14:paraId="11DE9F6C" w14:textId="77777777" w:rsidR="00B17493" w:rsidRPr="00B17493" w:rsidRDefault="00B17493" w:rsidP="00B17493">
      <w:pPr>
        <w:pStyle w:val="PlainText"/>
        <w:rPr>
          <w:rFonts w:ascii="Courier New" w:hAnsi="Courier New" w:cs="Courier New"/>
        </w:rPr>
      </w:pPr>
    </w:p>
    <w:p w14:paraId="2496A02B"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You also had high quality?</w:t>
      </w:r>
    </w:p>
    <w:p w14:paraId="418B525C" w14:textId="17DE6636" w:rsidR="00B17493" w:rsidRPr="00B17493" w:rsidRDefault="00B17493" w:rsidP="00B17493">
      <w:pPr>
        <w:pStyle w:val="PlainText"/>
        <w:rPr>
          <w:rFonts w:ascii="Courier New" w:hAnsi="Courier New" w:cs="Courier New"/>
        </w:rPr>
      </w:pPr>
      <w:commentRangeStart w:id="378"/>
      <w:r w:rsidRPr="00B17493">
        <w:rPr>
          <w:rFonts w:ascii="Courier New" w:hAnsi="Courier New" w:cs="Courier New"/>
        </w:rPr>
        <w:t xml:space="preserve">A - </w:t>
      </w:r>
      <w:commentRangeStart w:id="379"/>
      <w:r w:rsidRPr="00B17493">
        <w:rPr>
          <w:rFonts w:ascii="Courier New" w:hAnsi="Courier New" w:cs="Courier New"/>
        </w:rPr>
        <w:t>Yeah it just looks like its good quality it has the screen the buttons this button looks solid they might be crap but i dont know they look solid and they feel like it and also this this feels like you can step on this and you wont break it at least thats how it looks i dont know how it is but it looks solid</w:t>
      </w:r>
      <w:commentRangeEnd w:id="378"/>
      <w:commentRangeEnd w:id="379"/>
      <w:r w:rsidR="002D6935">
        <w:rPr>
          <w:rStyle w:val="CommentReference"/>
          <w:rFonts w:asciiTheme="minorHAnsi" w:hAnsiTheme="minorHAnsi"/>
        </w:rPr>
        <w:commentReference w:id="378"/>
      </w:r>
      <w:r w:rsidR="00FE6DA9">
        <w:rPr>
          <w:rStyle w:val="CommentReference"/>
          <w:rFonts w:asciiTheme="minorHAnsi" w:hAnsiTheme="minorHAnsi"/>
        </w:rPr>
        <w:commentReference w:id="379"/>
      </w:r>
    </w:p>
    <w:p w14:paraId="18E36ADE" w14:textId="77777777" w:rsidR="00B17493" w:rsidRPr="00B17493" w:rsidRDefault="00B17493" w:rsidP="00B17493">
      <w:pPr>
        <w:pStyle w:val="PlainText"/>
        <w:rPr>
          <w:rFonts w:ascii="Courier New" w:hAnsi="Courier New" w:cs="Courier New"/>
        </w:rPr>
      </w:pPr>
    </w:p>
    <w:p w14:paraId="67877926"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Okay and the last you have chosen is powerfull</w:t>
      </w:r>
    </w:p>
    <w:p w14:paraId="533F90FA" w14:textId="12360DAD" w:rsidR="00B17493" w:rsidRPr="00B17493" w:rsidRDefault="00B17493" w:rsidP="00B17493">
      <w:pPr>
        <w:pStyle w:val="PlainText"/>
        <w:rPr>
          <w:rFonts w:ascii="Courier New" w:hAnsi="Courier New" w:cs="Courier New"/>
        </w:rPr>
      </w:pPr>
      <w:commentRangeStart w:id="380"/>
      <w:r w:rsidRPr="00B17493">
        <w:rPr>
          <w:rFonts w:ascii="Courier New" w:hAnsi="Courier New" w:cs="Courier New"/>
        </w:rPr>
        <w:t xml:space="preserve">A - </w:t>
      </w:r>
      <w:commentRangeStart w:id="381"/>
      <w:r w:rsidRPr="00B17493">
        <w:rPr>
          <w:rFonts w:ascii="Courier New" w:hAnsi="Courier New" w:cs="Courier New"/>
        </w:rPr>
        <w:t>Yeah (It feels powerfull) it seems like when you change things they change emediatly and i know that it might be completely stupid because it doesnt mean that it sounds good but it look like it feels solid in the sense of the software and such</w:t>
      </w:r>
      <w:commentRangeEnd w:id="380"/>
      <w:commentRangeEnd w:id="381"/>
      <w:r w:rsidR="0085798F">
        <w:rPr>
          <w:rStyle w:val="CommentReference"/>
          <w:rFonts w:asciiTheme="minorHAnsi" w:hAnsiTheme="minorHAnsi"/>
        </w:rPr>
        <w:commentReference w:id="380"/>
      </w:r>
      <w:r w:rsidR="00FE6DA9">
        <w:rPr>
          <w:rStyle w:val="CommentReference"/>
          <w:rFonts w:asciiTheme="minorHAnsi" w:hAnsiTheme="minorHAnsi"/>
        </w:rPr>
        <w:commentReference w:id="381"/>
      </w:r>
    </w:p>
    <w:p w14:paraId="48A9AF6C" w14:textId="77777777" w:rsidR="00B17493" w:rsidRPr="00B17493" w:rsidRDefault="00B17493" w:rsidP="00B17493">
      <w:pPr>
        <w:pStyle w:val="PlainText"/>
        <w:rPr>
          <w:rFonts w:ascii="Courier New" w:hAnsi="Courier New" w:cs="Courier New"/>
        </w:rPr>
      </w:pPr>
    </w:p>
    <w:p w14:paraId="30BB8B97"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And what with those words you have chosen the overall experience of it how could you express that?</w:t>
      </w:r>
    </w:p>
    <w:p w14:paraId="25E6F307" w14:textId="1C7A24DA" w:rsidR="00B17493" w:rsidRPr="00B17493" w:rsidRDefault="00B17493" w:rsidP="00B17493">
      <w:pPr>
        <w:pStyle w:val="PlainText"/>
        <w:rPr>
          <w:rFonts w:ascii="Courier New" w:hAnsi="Courier New" w:cs="Courier New"/>
        </w:rPr>
      </w:pPr>
      <w:commentRangeStart w:id="382"/>
      <w:r w:rsidRPr="00B17493">
        <w:rPr>
          <w:rFonts w:ascii="Courier New" w:hAnsi="Courier New" w:cs="Courier New"/>
        </w:rPr>
        <w:t xml:space="preserve">A - </w:t>
      </w:r>
      <w:commentRangeStart w:id="383"/>
      <w:r w:rsidRPr="00B17493">
        <w:rPr>
          <w:rFonts w:ascii="Courier New" w:hAnsi="Courier New" w:cs="Courier New"/>
        </w:rPr>
        <w:t>I think its good i dont think this kind of product is so easy to handle at first you need to a little bit of you know go through a learning curve to handle it and with a little bit of your help i maneged to do some things in like less than five minuttes or something like that (Something like that) which is quite something because sometimes you see other not pedal boards but other digital amplifiers where you spend like two hours until you actually dial something in and you just play with whatever sound because that was what you maneged to get like this is not what i want but whatever so that that felt good</w:t>
      </w:r>
      <w:commentRangeEnd w:id="382"/>
      <w:commentRangeEnd w:id="383"/>
      <w:r w:rsidR="00D63499">
        <w:rPr>
          <w:rStyle w:val="CommentReference"/>
          <w:rFonts w:asciiTheme="minorHAnsi" w:hAnsiTheme="minorHAnsi"/>
        </w:rPr>
        <w:commentReference w:id="382"/>
      </w:r>
      <w:r w:rsidR="00FE6DA9">
        <w:rPr>
          <w:rStyle w:val="CommentReference"/>
          <w:rFonts w:asciiTheme="minorHAnsi" w:hAnsiTheme="minorHAnsi"/>
        </w:rPr>
        <w:commentReference w:id="383"/>
      </w:r>
    </w:p>
    <w:p w14:paraId="28061ED9" w14:textId="77777777" w:rsidR="00B17493" w:rsidRPr="00B17493" w:rsidRDefault="00B17493" w:rsidP="00B17493">
      <w:pPr>
        <w:pStyle w:val="PlainText"/>
        <w:rPr>
          <w:rFonts w:ascii="Courier New" w:hAnsi="Courier New" w:cs="Courier New"/>
        </w:rPr>
      </w:pPr>
    </w:p>
    <w:p w14:paraId="0DDA335E" w14:textId="77777777" w:rsidR="00B17493" w:rsidRPr="00B17493" w:rsidRDefault="00B17493" w:rsidP="00B17493">
      <w:pPr>
        <w:pStyle w:val="PlainText"/>
        <w:rPr>
          <w:rFonts w:ascii="Courier New" w:hAnsi="Courier New" w:cs="Courier New"/>
        </w:rPr>
      </w:pPr>
    </w:p>
    <w:p w14:paraId="06F14A09"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FP 6 - 2 - Helix</w:t>
      </w:r>
    </w:p>
    <w:p w14:paraId="71B1E72D"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[00.00]</w:t>
      </w:r>
    </w:p>
    <w:p w14:paraId="50FE941F"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Yes you have chosen high quality?</w:t>
      </w:r>
    </w:p>
    <w:p w14:paraId="51853CF5" w14:textId="1B635E69" w:rsidR="00B17493" w:rsidRPr="00B17493" w:rsidRDefault="00B17493" w:rsidP="00B17493">
      <w:pPr>
        <w:pStyle w:val="PlainText"/>
        <w:rPr>
          <w:rFonts w:ascii="Courier New" w:hAnsi="Courier New" w:cs="Courier New"/>
        </w:rPr>
      </w:pPr>
      <w:commentRangeStart w:id="384"/>
      <w:r w:rsidRPr="00B17493">
        <w:rPr>
          <w:rFonts w:ascii="Courier New" w:hAnsi="Courier New" w:cs="Courier New"/>
        </w:rPr>
        <w:t xml:space="preserve">A - </w:t>
      </w:r>
      <w:commentRangeStart w:id="385"/>
      <w:r w:rsidRPr="00B17493">
        <w:rPr>
          <w:rFonts w:ascii="Courier New" w:hAnsi="Courier New" w:cs="Courier New"/>
        </w:rPr>
        <w:t xml:space="preserve">yeah it looks solid same as before it just looks rugged good case like you can just use it and abuse it a little bit which is something that ends up happening so in that sense it just looks like a sturdy case you cant bend it no matter how hard you step on it of course it is how it looks doesn't mean it's gonna be build that way </w:t>
      </w:r>
      <w:commentRangeEnd w:id="384"/>
      <w:commentRangeEnd w:id="385"/>
      <w:r w:rsidR="0078201D">
        <w:rPr>
          <w:rStyle w:val="CommentReference"/>
          <w:rFonts w:asciiTheme="minorHAnsi" w:hAnsiTheme="minorHAnsi"/>
        </w:rPr>
        <w:commentReference w:id="384"/>
      </w:r>
      <w:r w:rsidR="00200C7F">
        <w:rPr>
          <w:rStyle w:val="CommentReference"/>
          <w:rFonts w:asciiTheme="minorHAnsi" w:hAnsiTheme="minorHAnsi"/>
        </w:rPr>
        <w:commentReference w:id="385"/>
      </w:r>
    </w:p>
    <w:p w14:paraId="7F8058B8" w14:textId="77777777" w:rsidR="00B17493" w:rsidRPr="00B17493" w:rsidRDefault="00B17493" w:rsidP="00B17493">
      <w:pPr>
        <w:pStyle w:val="PlainText"/>
        <w:rPr>
          <w:rFonts w:ascii="Courier New" w:hAnsi="Courier New" w:cs="Courier New"/>
        </w:rPr>
      </w:pPr>
    </w:p>
    <w:p w14:paraId="79D88340"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And flexible?</w:t>
      </w:r>
    </w:p>
    <w:p w14:paraId="02302A8F" w14:textId="2BA2EED7" w:rsidR="00B17493" w:rsidRPr="00B17493" w:rsidRDefault="00B17493" w:rsidP="00B17493">
      <w:pPr>
        <w:pStyle w:val="PlainText"/>
        <w:rPr>
          <w:rFonts w:ascii="Courier New" w:hAnsi="Courier New" w:cs="Courier New"/>
        </w:rPr>
      </w:pPr>
      <w:commentRangeStart w:id="386"/>
      <w:r w:rsidRPr="00B17493">
        <w:rPr>
          <w:rFonts w:ascii="Courier New" w:hAnsi="Courier New" w:cs="Courier New"/>
        </w:rPr>
        <w:t xml:space="preserve">A - Flexible agian i see that you can make all the combinations and move things around and you go into distortion for example and </w:t>
      </w:r>
      <w:commentRangeStart w:id="387"/>
      <w:r w:rsidRPr="00B17493">
        <w:rPr>
          <w:rFonts w:ascii="Courier New" w:hAnsi="Courier New" w:cs="Courier New"/>
        </w:rPr>
        <w:t xml:space="preserve">there is something i really like that you get mono and stereo for i think everything i tried had mono and stereo wich is really good many times you just dont have that a pedal is mono and if you want stereo you buy two but its not really stereo its two pedals you know </w:t>
      </w:r>
      <w:commentRangeEnd w:id="387"/>
      <w:r w:rsidR="000103B2">
        <w:rPr>
          <w:rStyle w:val="CommentReference"/>
          <w:rFonts w:asciiTheme="minorHAnsi" w:hAnsiTheme="minorHAnsi"/>
        </w:rPr>
        <w:commentReference w:id="387"/>
      </w:r>
      <w:r w:rsidRPr="00B17493">
        <w:rPr>
          <w:rFonts w:ascii="Courier New" w:hAnsi="Courier New" w:cs="Courier New"/>
        </w:rPr>
        <w:t xml:space="preserve">i saw all the combinations and stuff and im guessing that the other one can do the same maybe not maybe yes but the mono stereo part is like they have actually thought it </w:t>
      </w:r>
      <w:commentRangeStart w:id="388"/>
      <w:r w:rsidRPr="00B17493">
        <w:rPr>
          <w:rFonts w:ascii="Courier New" w:hAnsi="Courier New" w:cs="Courier New"/>
        </w:rPr>
        <w:t>it feels like you can build any setup that you want and you get the two rows which i also like so you can end up putting all the pedals and presets and combinations and you wont feel like theres is a certain setup that i cant build so at least for the time i have spent playing with it</w:t>
      </w:r>
      <w:commentRangeEnd w:id="386"/>
      <w:commentRangeEnd w:id="388"/>
      <w:r w:rsidR="00FA5528">
        <w:rPr>
          <w:rStyle w:val="CommentReference"/>
          <w:rFonts w:asciiTheme="minorHAnsi" w:hAnsiTheme="minorHAnsi"/>
        </w:rPr>
        <w:commentReference w:id="386"/>
      </w:r>
      <w:r w:rsidR="000103B2">
        <w:rPr>
          <w:rStyle w:val="CommentReference"/>
          <w:rFonts w:asciiTheme="minorHAnsi" w:hAnsiTheme="minorHAnsi"/>
        </w:rPr>
        <w:commentReference w:id="388"/>
      </w:r>
    </w:p>
    <w:p w14:paraId="0CDD709E" w14:textId="77777777" w:rsidR="00B17493" w:rsidRPr="00B17493" w:rsidRDefault="00B17493" w:rsidP="00B17493">
      <w:pPr>
        <w:pStyle w:val="PlainText"/>
        <w:rPr>
          <w:rFonts w:ascii="Courier New" w:hAnsi="Courier New" w:cs="Courier New"/>
        </w:rPr>
      </w:pPr>
    </w:p>
    <w:p w14:paraId="26360783"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Okay relevant yes?</w:t>
      </w:r>
    </w:p>
    <w:p w14:paraId="01CAFA36" w14:textId="4220AC90" w:rsidR="00B17493" w:rsidRPr="00B17493" w:rsidRDefault="00B17493" w:rsidP="00B17493">
      <w:pPr>
        <w:pStyle w:val="PlainText"/>
        <w:rPr>
          <w:rFonts w:ascii="Courier New" w:hAnsi="Courier New" w:cs="Courier New"/>
        </w:rPr>
      </w:pPr>
      <w:commentRangeStart w:id="389"/>
      <w:r w:rsidRPr="00B17493">
        <w:rPr>
          <w:rFonts w:ascii="Courier New" w:hAnsi="Courier New" w:cs="Courier New"/>
        </w:rPr>
        <w:t xml:space="preserve">A - </w:t>
      </w:r>
      <w:commentRangeStart w:id="390"/>
      <w:r w:rsidRPr="00B17493">
        <w:rPr>
          <w:rFonts w:ascii="Courier New" w:hAnsi="Courier New" w:cs="Courier New"/>
        </w:rPr>
        <w:t xml:space="preserve">I think that now i have seen two pedal boards and i have seen how much potential they have it is hard to imagine that this is not something that we all are going to be using sooner or later </w:t>
      </w:r>
      <w:commentRangeEnd w:id="390"/>
      <w:r w:rsidR="000103B2">
        <w:rPr>
          <w:rStyle w:val="CommentReference"/>
          <w:rFonts w:asciiTheme="minorHAnsi" w:hAnsiTheme="minorHAnsi"/>
        </w:rPr>
        <w:commentReference w:id="390"/>
      </w:r>
      <w:r w:rsidRPr="00B17493">
        <w:rPr>
          <w:rFonts w:ascii="Courier New" w:hAnsi="Courier New" w:cs="Courier New"/>
        </w:rPr>
        <w:t xml:space="preserve">and i know that pedal boards have been around for a while but not this level i have seen pedal boards from friends and stuff but it wasnt this intuitive and it wasnt this many options </w:t>
      </w:r>
      <w:commentRangeStart w:id="391"/>
      <w:r w:rsidRPr="00B17493">
        <w:rPr>
          <w:rFonts w:ascii="Courier New" w:hAnsi="Courier New" w:cs="Courier New"/>
        </w:rPr>
        <w:t>you got now a screen per button now</w:t>
      </w:r>
      <w:commentRangeEnd w:id="389"/>
      <w:r w:rsidR="00D9384E">
        <w:rPr>
          <w:rStyle w:val="CommentReference"/>
          <w:rFonts w:asciiTheme="minorHAnsi" w:hAnsiTheme="minorHAnsi"/>
        </w:rPr>
        <w:commentReference w:id="389"/>
      </w:r>
      <w:r w:rsidRPr="00B17493">
        <w:rPr>
          <w:rFonts w:ascii="Courier New" w:hAnsi="Courier New" w:cs="Courier New"/>
        </w:rPr>
        <w:t xml:space="preserve"> </w:t>
      </w:r>
      <w:commentRangeStart w:id="392"/>
      <w:r w:rsidRPr="00B17493">
        <w:rPr>
          <w:rFonts w:ascii="Courier New" w:hAnsi="Courier New" w:cs="Courier New"/>
        </w:rPr>
        <w:t xml:space="preserve">thats a good idea with colours so because at least me i tend to just look this is the blue one is chorus and the green one is distortion </w:t>
      </w:r>
      <w:commentRangeEnd w:id="391"/>
      <w:r w:rsidR="000103B2">
        <w:rPr>
          <w:rStyle w:val="CommentReference"/>
          <w:rFonts w:asciiTheme="minorHAnsi" w:hAnsiTheme="minorHAnsi"/>
        </w:rPr>
        <w:commentReference w:id="391"/>
      </w:r>
      <w:r w:rsidRPr="00B17493">
        <w:rPr>
          <w:rFonts w:ascii="Courier New" w:hAnsi="Courier New" w:cs="Courier New"/>
        </w:rPr>
        <w:t xml:space="preserve">so the colour on the screen that is little detail </w:t>
      </w:r>
      <w:commentRangeEnd w:id="392"/>
      <w:r w:rsidR="005E7338">
        <w:rPr>
          <w:rStyle w:val="CommentReference"/>
          <w:rFonts w:asciiTheme="minorHAnsi" w:hAnsiTheme="minorHAnsi"/>
        </w:rPr>
        <w:commentReference w:id="392"/>
      </w:r>
      <w:r w:rsidRPr="00B17493">
        <w:rPr>
          <w:rFonts w:ascii="Courier New" w:hAnsi="Courier New" w:cs="Courier New"/>
        </w:rPr>
        <w:t>and</w:t>
      </w:r>
      <w:commentRangeStart w:id="393"/>
      <w:r w:rsidRPr="00B17493">
        <w:rPr>
          <w:rFonts w:ascii="Courier New" w:hAnsi="Courier New" w:cs="Courier New"/>
        </w:rPr>
        <w:t xml:space="preserve"> it seems like that if you are going to be serious about doing some stuff you probably dont want to carry your 500 stomp boxes every time i mean i understand that if you are van halen you dont have to carry anything yourself </w:t>
      </w:r>
      <w:commentRangeStart w:id="394"/>
      <w:r w:rsidRPr="00B17493">
        <w:rPr>
          <w:rFonts w:ascii="Courier New" w:hAnsi="Courier New" w:cs="Courier New"/>
        </w:rPr>
        <w:t>but if you are not that big you probably have to do it so with this i would say that it is a lot easier it feels like now that i would see being used</w:t>
      </w:r>
      <w:commentRangeEnd w:id="393"/>
      <w:commentRangeEnd w:id="394"/>
      <w:r w:rsidR="00146C1B">
        <w:rPr>
          <w:rStyle w:val="CommentReference"/>
          <w:rFonts w:asciiTheme="minorHAnsi" w:hAnsiTheme="minorHAnsi"/>
        </w:rPr>
        <w:commentReference w:id="394"/>
      </w:r>
      <w:r w:rsidR="000103B2">
        <w:rPr>
          <w:rStyle w:val="CommentReference"/>
          <w:rFonts w:asciiTheme="minorHAnsi" w:hAnsiTheme="minorHAnsi"/>
        </w:rPr>
        <w:commentReference w:id="393"/>
      </w:r>
    </w:p>
    <w:p w14:paraId="62ED94BD" w14:textId="77777777" w:rsidR="00B17493" w:rsidRPr="00B17493" w:rsidRDefault="00B17493" w:rsidP="00B17493">
      <w:pPr>
        <w:pStyle w:val="PlainText"/>
        <w:rPr>
          <w:rFonts w:ascii="Courier New" w:hAnsi="Courier New" w:cs="Courier New"/>
        </w:rPr>
      </w:pPr>
    </w:p>
    <w:p w14:paraId="4F6FF1D0"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So you see this as an evolution to the normal stomp boxes?</w:t>
      </w:r>
    </w:p>
    <w:p w14:paraId="149C94E1" w14:textId="7015FCA6" w:rsidR="00B17493" w:rsidRPr="00B17493" w:rsidRDefault="00B17493" w:rsidP="00B17493">
      <w:pPr>
        <w:pStyle w:val="PlainText"/>
        <w:rPr>
          <w:rFonts w:ascii="Courier New" w:hAnsi="Courier New" w:cs="Courier New"/>
        </w:rPr>
      </w:pPr>
      <w:commentRangeStart w:id="395"/>
      <w:r w:rsidRPr="00B17493">
        <w:rPr>
          <w:rFonts w:ascii="Courier New" w:hAnsi="Courier New" w:cs="Courier New"/>
        </w:rPr>
        <w:t xml:space="preserve">A - Yeah and i dont know how well it sound because we havent played it but it feels very well thought like i wouldnt expect it to sound bad because </w:t>
      </w:r>
      <w:commentRangeStart w:id="396"/>
      <w:r w:rsidRPr="00B17493">
        <w:rPr>
          <w:rFonts w:ascii="Courier New" w:hAnsi="Courier New" w:cs="Courier New"/>
        </w:rPr>
        <w:t xml:space="preserve">they have put so much thought into the software </w:t>
      </w:r>
      <w:commentRangeEnd w:id="396"/>
      <w:r w:rsidR="000103B2">
        <w:rPr>
          <w:rStyle w:val="CommentReference"/>
          <w:rFonts w:asciiTheme="minorHAnsi" w:hAnsiTheme="minorHAnsi"/>
        </w:rPr>
        <w:commentReference w:id="396"/>
      </w:r>
      <w:r w:rsidRPr="00B17493">
        <w:rPr>
          <w:rFonts w:ascii="Courier New" w:hAnsi="Courier New" w:cs="Courier New"/>
        </w:rPr>
        <w:t xml:space="preserve">to make it look nice and operate and all that it doesnt mean that they are gonna sound good but </w:t>
      </w:r>
      <w:commentRangeStart w:id="397"/>
      <w:r w:rsidRPr="00B17493">
        <w:rPr>
          <w:rFonts w:ascii="Courier New" w:hAnsi="Courier New" w:cs="Courier New"/>
        </w:rPr>
        <w:t xml:space="preserve">you would asume that someone spent so much time on building it to look good would spend also some time making it sound good </w:t>
      </w:r>
      <w:commentRangeEnd w:id="397"/>
      <w:r w:rsidR="000103B2">
        <w:rPr>
          <w:rStyle w:val="CommentReference"/>
          <w:rFonts w:asciiTheme="minorHAnsi" w:hAnsiTheme="minorHAnsi"/>
        </w:rPr>
        <w:commentReference w:id="397"/>
      </w:r>
      <w:r w:rsidRPr="00B17493">
        <w:rPr>
          <w:rFonts w:ascii="Courier New" w:hAnsi="Courier New" w:cs="Courier New"/>
        </w:rPr>
        <w:t>it an assumption but (Its line6 that makes helix so something must be in there) yeah people say its great i just havent played it but people say its great and it cost for what i heard a lot of money so (8000 danish i think) thats not peanuts</w:t>
      </w:r>
      <w:commentRangeEnd w:id="395"/>
      <w:r w:rsidR="005810C1">
        <w:rPr>
          <w:rStyle w:val="CommentReference"/>
          <w:rFonts w:asciiTheme="minorHAnsi" w:hAnsiTheme="minorHAnsi"/>
        </w:rPr>
        <w:commentReference w:id="395"/>
      </w:r>
    </w:p>
    <w:p w14:paraId="560826D2" w14:textId="77777777" w:rsidR="00B17493" w:rsidRPr="00B17493" w:rsidRDefault="00B17493" w:rsidP="00B17493">
      <w:pPr>
        <w:pStyle w:val="PlainText"/>
        <w:rPr>
          <w:rFonts w:ascii="Courier New" w:hAnsi="Courier New" w:cs="Courier New"/>
        </w:rPr>
      </w:pPr>
    </w:p>
    <w:p w14:paraId="11C63124"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You have also chosen powerfull?</w:t>
      </w:r>
    </w:p>
    <w:p w14:paraId="7B57E64D" w14:textId="6306AB70" w:rsidR="00B17493" w:rsidRPr="00B17493" w:rsidRDefault="00B17493" w:rsidP="00B17493">
      <w:pPr>
        <w:pStyle w:val="PlainText"/>
        <w:rPr>
          <w:rFonts w:ascii="Courier New" w:hAnsi="Courier New" w:cs="Courier New"/>
        </w:rPr>
      </w:pPr>
      <w:commentRangeStart w:id="398"/>
      <w:r w:rsidRPr="00B17493">
        <w:rPr>
          <w:rFonts w:ascii="Courier New" w:hAnsi="Courier New" w:cs="Courier New"/>
        </w:rPr>
        <w:t xml:space="preserve">A - </w:t>
      </w:r>
      <w:commentRangeStart w:id="399"/>
      <w:r w:rsidRPr="00B17493">
        <w:rPr>
          <w:rFonts w:ascii="Courier New" w:hAnsi="Courier New" w:cs="Courier New"/>
        </w:rPr>
        <w:t xml:space="preserve">yeah uhm it just looks like you get two rows and judging by the sizes of the little boxes{effect blocks} you can put what eight or something in each row so like 16 in total maybe more (you can actually also route it like this and put even more) oh wow okay so see that is power just there not only i mean the combination of paths thats of course extremely powerfull but just saying having 20 pedals that you can run i mean thats a lot and you can change those thats a big computer right there im a software guy and thats heavy stuff you can run all these things and just change the way you route them </w:t>
      </w:r>
      <w:commentRangeEnd w:id="399"/>
      <w:r w:rsidR="008D1222">
        <w:rPr>
          <w:rStyle w:val="CommentReference"/>
          <w:rFonts w:asciiTheme="minorHAnsi" w:hAnsiTheme="minorHAnsi"/>
        </w:rPr>
        <w:commentReference w:id="399"/>
      </w:r>
      <w:r w:rsidRPr="00B17493">
        <w:rPr>
          <w:rFonts w:ascii="Courier New" w:hAnsi="Courier New" w:cs="Courier New"/>
        </w:rPr>
        <w:t xml:space="preserve">(i know there is a limitation i think it is just like bandwidth it cant handle if you just put everything in but then it is also stopping you and you wont be able to choose those) so it will tell you that you cant that makes sense </w:t>
      </w:r>
      <w:commentRangeEnd w:id="398"/>
      <w:r w:rsidR="00AE1C24">
        <w:rPr>
          <w:rStyle w:val="CommentReference"/>
          <w:rFonts w:asciiTheme="minorHAnsi" w:hAnsiTheme="minorHAnsi"/>
        </w:rPr>
        <w:commentReference w:id="398"/>
      </w:r>
    </w:p>
    <w:p w14:paraId="762B08F6" w14:textId="77777777" w:rsidR="00B17493" w:rsidRPr="00B17493" w:rsidRDefault="00B17493" w:rsidP="00B17493">
      <w:pPr>
        <w:pStyle w:val="PlainText"/>
        <w:rPr>
          <w:rFonts w:ascii="Courier New" w:hAnsi="Courier New" w:cs="Courier New"/>
        </w:rPr>
      </w:pPr>
    </w:p>
    <w:p w14:paraId="6C03C245"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And the last impersonal?</w:t>
      </w:r>
    </w:p>
    <w:p w14:paraId="6740C979" w14:textId="6F63BC11" w:rsidR="00B17493" w:rsidRPr="00B17493" w:rsidRDefault="00B17493" w:rsidP="00B17493">
      <w:pPr>
        <w:pStyle w:val="PlainText"/>
        <w:rPr>
          <w:rFonts w:ascii="Courier New" w:hAnsi="Courier New" w:cs="Courier New"/>
        </w:rPr>
      </w:pPr>
      <w:commentRangeStart w:id="400"/>
      <w:r w:rsidRPr="00B17493">
        <w:rPr>
          <w:rFonts w:ascii="Courier New" w:hAnsi="Courier New" w:cs="Courier New"/>
        </w:rPr>
        <w:t xml:space="preserve">A - </w:t>
      </w:r>
      <w:commentRangeStart w:id="401"/>
      <w:r w:rsidRPr="00B17493">
        <w:rPr>
          <w:rFonts w:ascii="Courier New" w:hAnsi="Courier New" w:cs="Courier New"/>
        </w:rPr>
        <w:t xml:space="preserve">Yeah i dont know why but i got this feeling with the other one that it was a lot more user friendly and i spend my day working with a computer and i felt that the tactile in dragging and dropping things were just so much more like this is what i do all the time you know with all my other devices </w:t>
      </w:r>
      <w:commentRangeEnd w:id="400"/>
      <w:commentRangeEnd w:id="401"/>
      <w:r w:rsidR="001610E4">
        <w:rPr>
          <w:rStyle w:val="CommentReference"/>
          <w:rFonts w:asciiTheme="minorHAnsi" w:hAnsiTheme="minorHAnsi"/>
        </w:rPr>
        <w:commentReference w:id="400"/>
      </w:r>
      <w:r w:rsidR="008D1222">
        <w:rPr>
          <w:rStyle w:val="CommentReference"/>
          <w:rFonts w:asciiTheme="minorHAnsi" w:hAnsiTheme="minorHAnsi"/>
        </w:rPr>
        <w:commentReference w:id="401"/>
      </w:r>
      <w:r w:rsidRPr="00B17493">
        <w:rPr>
          <w:rFonts w:ascii="Courier New" w:hAnsi="Courier New" w:cs="Courier New"/>
        </w:rPr>
        <w:t xml:space="preserve">and </w:t>
      </w:r>
      <w:commentRangeStart w:id="402"/>
      <w:commentRangeStart w:id="403"/>
      <w:r w:rsidRPr="00B17493">
        <w:rPr>
          <w:rFonts w:ascii="Courier New" w:hAnsi="Courier New" w:cs="Courier New"/>
        </w:rPr>
        <w:t xml:space="preserve">this felt like learning something different and i know this has got a joystick and you push it and things but you got to use like the joystick and the push button and the rotery button several individual buttons for many presets and something something and go and test the thing but you cant touch the screen so you end up just having like five or six different kinds of controls and im used to either you grab a mouse and that is your control you just click click click everywhere or with your phone you just touch it and got the control and </w:t>
      </w:r>
      <w:r w:rsidRPr="00B17493">
        <w:rPr>
          <w:rFonts w:ascii="Courier New" w:hAnsi="Courier New" w:cs="Courier New"/>
        </w:rPr>
        <w:lastRenderedPageBreak/>
        <w:t xml:space="preserve">this felt like im not used anymore to handling so many different kinds of so it felt like it is not what i not so me maybe its a stupid thing but </w:t>
      </w:r>
      <w:commentRangeEnd w:id="402"/>
      <w:commentRangeEnd w:id="403"/>
      <w:r w:rsidR="004B6933">
        <w:rPr>
          <w:rStyle w:val="CommentReference"/>
          <w:rFonts w:asciiTheme="minorHAnsi" w:hAnsiTheme="minorHAnsi"/>
        </w:rPr>
        <w:commentReference w:id="403"/>
      </w:r>
      <w:r w:rsidR="008D1222">
        <w:rPr>
          <w:rStyle w:val="CommentReference"/>
          <w:rFonts w:asciiTheme="minorHAnsi" w:hAnsiTheme="minorHAnsi"/>
        </w:rPr>
        <w:commentReference w:id="402"/>
      </w:r>
    </w:p>
    <w:p w14:paraId="3B7E2343" w14:textId="77777777" w:rsidR="00B17493" w:rsidRPr="00B17493" w:rsidRDefault="00B17493" w:rsidP="00B17493">
      <w:pPr>
        <w:pStyle w:val="PlainText"/>
        <w:rPr>
          <w:rFonts w:ascii="Courier New" w:hAnsi="Courier New" w:cs="Courier New"/>
        </w:rPr>
      </w:pPr>
    </w:p>
    <w:p w14:paraId="711BA84A"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For example i see that you say impersonal with this one and that you say that the headrush is way more personal what effect does that have on your experience when you think of the two systems how important was this impersonality?</w:t>
      </w:r>
    </w:p>
    <w:p w14:paraId="4D140EC0" w14:textId="18FA3A8B" w:rsidR="00B17493" w:rsidRPr="00B17493" w:rsidRDefault="00B17493" w:rsidP="00B17493">
      <w:pPr>
        <w:pStyle w:val="PlainText"/>
        <w:rPr>
          <w:rFonts w:ascii="Courier New" w:hAnsi="Courier New" w:cs="Courier New"/>
        </w:rPr>
      </w:pPr>
      <w:commentRangeStart w:id="404"/>
      <w:r w:rsidRPr="00B17493">
        <w:rPr>
          <w:rFonts w:ascii="Courier New" w:hAnsi="Courier New" w:cs="Courier New"/>
        </w:rPr>
        <w:t xml:space="preserve">A - i think that in the sense of buying it a lot probably in the sense of using it in the end not so much lets say that i go to the shop and i dont know how they sound because we havent tried them actually and i havent heard them before but i would totally try this one before what is it called the headrush because it feels like im going to be able to connect with it easily and maybe then i try both because i would like it for comparison i try both and then it turns out the other one sounds ten times better then i will buy it </w:t>
      </w:r>
      <w:commentRangeStart w:id="405"/>
      <w:r w:rsidRPr="00B17493">
        <w:rPr>
          <w:rFonts w:ascii="Courier New" w:hAnsi="Courier New" w:cs="Courier New"/>
        </w:rPr>
        <w:t xml:space="preserve">okay but if they sound similar im certainly going to buy the headrush because it just feels like im not going to have so much trouble interacting with it </w:t>
      </w:r>
      <w:commentRangeEnd w:id="405"/>
      <w:r w:rsidR="008D1222">
        <w:rPr>
          <w:rStyle w:val="CommentReference"/>
          <w:rFonts w:asciiTheme="minorHAnsi" w:hAnsiTheme="minorHAnsi"/>
        </w:rPr>
        <w:commentReference w:id="405"/>
      </w:r>
      <w:r w:rsidRPr="00B17493">
        <w:rPr>
          <w:rFonts w:ascii="Courier New" w:hAnsi="Courier New" w:cs="Courier New"/>
        </w:rPr>
        <w:t xml:space="preserve">and i end up having a lot of things you know i have amplifiers and pedals and things and just so i dont have to go and connect and disconnect things i would end up playing with the same sound all the time and i would buy twenty pedals that i would never use and i have tree amplifiers i just never use so i have my two sounds and thats i do so </w:t>
      </w:r>
      <w:commentRangeStart w:id="406"/>
      <w:r w:rsidRPr="00B17493">
        <w:rPr>
          <w:rFonts w:ascii="Courier New" w:hAnsi="Courier New" w:cs="Courier New"/>
        </w:rPr>
        <w:t xml:space="preserve">if i didnt know how well these sounded i would go for the headrush simply because it was easy to connect with </w:t>
      </w:r>
      <w:commentRangeEnd w:id="404"/>
      <w:commentRangeEnd w:id="406"/>
      <w:r w:rsidR="00506A99">
        <w:rPr>
          <w:rStyle w:val="CommentReference"/>
          <w:rFonts w:asciiTheme="minorHAnsi" w:hAnsiTheme="minorHAnsi"/>
        </w:rPr>
        <w:commentReference w:id="404"/>
      </w:r>
      <w:r w:rsidR="008D1222">
        <w:rPr>
          <w:rStyle w:val="CommentReference"/>
          <w:rFonts w:asciiTheme="minorHAnsi" w:hAnsiTheme="minorHAnsi"/>
        </w:rPr>
        <w:commentReference w:id="406"/>
      </w:r>
    </w:p>
    <w:p w14:paraId="1586BCEF" w14:textId="77777777" w:rsidR="00B17493" w:rsidRPr="00B17493" w:rsidRDefault="00B17493" w:rsidP="00B17493">
      <w:pPr>
        <w:pStyle w:val="PlainText"/>
        <w:rPr>
          <w:rFonts w:ascii="Courier New" w:hAnsi="Courier New" w:cs="Courier New"/>
        </w:rPr>
      </w:pPr>
    </w:p>
    <w:p w14:paraId="6D0AE6DA"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If you should say something pro and con with comparing these two what should it be you have just said that if the sound is similar you would choose the headrush but is there anything else than you could easily use it was there something that made it feel like make it more suitable for you?</w:t>
      </w:r>
    </w:p>
    <w:p w14:paraId="564724B7" w14:textId="7A25018E" w:rsidR="00B17493" w:rsidRPr="00B17493" w:rsidRDefault="00B17493" w:rsidP="00B17493">
      <w:pPr>
        <w:pStyle w:val="PlainText"/>
        <w:rPr>
          <w:rFonts w:ascii="Courier New" w:hAnsi="Courier New" w:cs="Courier New"/>
        </w:rPr>
      </w:pPr>
      <w:r w:rsidRPr="00B17493">
        <w:rPr>
          <w:rFonts w:ascii="Courier New" w:hAnsi="Courier New" w:cs="Courier New"/>
        </w:rPr>
        <w:t xml:space="preserve">A - I also like to have midi control but i guess that they both have midi control (they have) to have external things that you can control like your amplifier you know so you can trigger different chanels and things physically they look very similar although i dont know why but </w:t>
      </w:r>
      <w:commentRangeStart w:id="407"/>
      <w:r w:rsidRPr="00B17493">
        <w:rPr>
          <w:rFonts w:ascii="Courier New" w:hAnsi="Courier New" w:cs="Courier New"/>
        </w:rPr>
        <w:t xml:space="preserve">maybe its </w:t>
      </w:r>
      <w:commentRangeStart w:id="408"/>
      <w:r w:rsidRPr="00B17493">
        <w:rPr>
          <w:rFonts w:ascii="Courier New" w:hAnsi="Courier New" w:cs="Courier New"/>
        </w:rPr>
        <w:t xml:space="preserve">because this one has more colours i think it looks less profesional but at the same time i like it better because its more cheerfull and more friendly bacouse it has bright colours and big big bars of green and yellow </w:t>
      </w:r>
      <w:commentRangeEnd w:id="407"/>
      <w:commentRangeEnd w:id="408"/>
      <w:r w:rsidR="000D58D9">
        <w:rPr>
          <w:rStyle w:val="CommentReference"/>
          <w:rFonts w:asciiTheme="minorHAnsi" w:hAnsiTheme="minorHAnsi"/>
        </w:rPr>
        <w:commentReference w:id="407"/>
      </w:r>
      <w:r w:rsidR="008D1222">
        <w:rPr>
          <w:rStyle w:val="CommentReference"/>
          <w:rFonts w:asciiTheme="minorHAnsi" w:hAnsiTheme="minorHAnsi"/>
        </w:rPr>
        <w:commentReference w:id="408"/>
      </w:r>
      <w:r w:rsidRPr="00B17493">
        <w:rPr>
          <w:rFonts w:ascii="Courier New" w:hAnsi="Courier New" w:cs="Courier New"/>
        </w:rPr>
        <w:t xml:space="preserve">where </w:t>
      </w:r>
      <w:commentRangeStart w:id="409"/>
      <w:r w:rsidRPr="00B17493">
        <w:rPr>
          <w:rFonts w:ascii="Courier New" w:hAnsi="Courier New" w:cs="Courier New"/>
        </w:rPr>
        <w:t>the other one is a little ring and it looks more for like a respectable studio</w:t>
      </w:r>
      <w:commentRangeEnd w:id="409"/>
      <w:r w:rsidR="008D1222">
        <w:rPr>
          <w:rStyle w:val="CommentReference"/>
          <w:rFonts w:asciiTheme="minorHAnsi" w:hAnsiTheme="minorHAnsi"/>
        </w:rPr>
        <w:commentReference w:id="409"/>
      </w:r>
      <w:r w:rsidRPr="00B17493">
        <w:rPr>
          <w:rFonts w:ascii="Courier New" w:hAnsi="Courier New" w:cs="Courier New"/>
        </w:rPr>
        <w:t xml:space="preserve"> you know but i just tend to like shiny things im like a fish </w:t>
      </w:r>
      <w:r w:rsidR="00D017DD">
        <w:rPr>
          <w:rStyle w:val="CommentReference"/>
          <w:rFonts w:asciiTheme="minorHAnsi" w:hAnsiTheme="minorHAnsi"/>
        </w:rPr>
        <w:commentReference w:id="365"/>
      </w:r>
      <w:r w:rsidRPr="00B17493">
        <w:rPr>
          <w:rFonts w:ascii="Courier New" w:hAnsi="Courier New" w:cs="Courier New"/>
        </w:rPr>
        <w:t xml:space="preserve">and </w:t>
      </w:r>
      <w:commentRangeStart w:id="410"/>
      <w:r w:rsidRPr="00B17493">
        <w:rPr>
          <w:rFonts w:ascii="Courier New" w:hAnsi="Courier New" w:cs="Courier New"/>
        </w:rPr>
        <w:t>this is like yeah big screen yeah cool you know the screen is a lot larger and that one is not so bright and not so many colours and this is so you get a big screen flashing with big colours and it is so much easier to see and that is something that i also like</w:t>
      </w:r>
      <w:commentRangeEnd w:id="410"/>
      <w:r w:rsidR="00B57D38">
        <w:rPr>
          <w:rStyle w:val="CommentReference"/>
          <w:rFonts w:asciiTheme="minorHAnsi" w:hAnsiTheme="minorHAnsi"/>
        </w:rPr>
        <w:commentReference w:id="410"/>
      </w:r>
      <w:r w:rsidRPr="00B17493">
        <w:rPr>
          <w:rFonts w:ascii="Courier New" w:hAnsi="Courier New" w:cs="Courier New"/>
        </w:rPr>
        <w:t xml:space="preserve"> and even though i actually never heard about this model im not so much knowledgable and everyones heard about the helix and i havent tried it but people talk about it that its great but other things aside </w:t>
      </w:r>
      <w:commentRangeStart w:id="411"/>
      <w:r w:rsidRPr="00B17493">
        <w:rPr>
          <w:rFonts w:ascii="Courier New" w:hAnsi="Courier New" w:cs="Courier New"/>
        </w:rPr>
        <w:t xml:space="preserve">if they sounded the same </w:t>
      </w:r>
      <w:commentRangeStart w:id="412"/>
      <w:r w:rsidRPr="00B17493">
        <w:rPr>
          <w:rFonts w:ascii="Courier New" w:hAnsi="Courier New" w:cs="Courier New"/>
        </w:rPr>
        <w:t xml:space="preserve">i like the looks of this one it looks less profesional but like a never product that they havent been manufacturing for so long and its like a new kind of design </w:t>
      </w:r>
      <w:commentRangeEnd w:id="412"/>
      <w:r w:rsidR="00B47124">
        <w:rPr>
          <w:rStyle w:val="CommentReference"/>
          <w:rFonts w:asciiTheme="minorHAnsi" w:hAnsiTheme="minorHAnsi"/>
        </w:rPr>
        <w:commentReference w:id="412"/>
      </w:r>
      <w:commentRangeStart w:id="413"/>
      <w:r w:rsidRPr="00B17493">
        <w:rPr>
          <w:rFonts w:ascii="Courier New" w:hAnsi="Courier New" w:cs="Courier New"/>
        </w:rPr>
        <w:t xml:space="preserve">where this one is super classic with brushed aluminum and stuff but maybe a bit too cold looking for me </w:t>
      </w:r>
      <w:commentRangeEnd w:id="413"/>
      <w:r w:rsidR="00B47124">
        <w:rPr>
          <w:rStyle w:val="CommentReference"/>
          <w:rFonts w:asciiTheme="minorHAnsi" w:hAnsiTheme="minorHAnsi"/>
        </w:rPr>
        <w:commentReference w:id="413"/>
      </w:r>
      <w:r w:rsidRPr="00B17493">
        <w:rPr>
          <w:rFonts w:ascii="Courier New" w:hAnsi="Courier New" w:cs="Courier New"/>
        </w:rPr>
        <w:t>dont know if that was your question i just talk</w:t>
      </w:r>
      <w:commentRangeEnd w:id="411"/>
      <w:r w:rsidR="006E22A1">
        <w:rPr>
          <w:rStyle w:val="CommentReference"/>
          <w:rFonts w:asciiTheme="minorHAnsi" w:hAnsiTheme="minorHAnsi"/>
        </w:rPr>
        <w:commentReference w:id="411"/>
      </w:r>
    </w:p>
    <w:p w14:paraId="02587380" w14:textId="77777777" w:rsidR="00B17493" w:rsidRPr="00B17493" w:rsidRDefault="00B17493" w:rsidP="00B17493">
      <w:pPr>
        <w:pStyle w:val="PlainText"/>
        <w:rPr>
          <w:rFonts w:ascii="Courier New" w:hAnsi="Courier New" w:cs="Courier New"/>
        </w:rPr>
      </w:pPr>
    </w:p>
    <w:p w14:paraId="1653A203" w14:textId="77777777" w:rsidR="00B17493" w:rsidRPr="00B17493" w:rsidRDefault="00B17493" w:rsidP="00B17493">
      <w:pPr>
        <w:pStyle w:val="PlainText"/>
        <w:rPr>
          <w:rFonts w:ascii="Courier New" w:hAnsi="Courier New" w:cs="Courier New"/>
        </w:rPr>
      </w:pPr>
      <w:r w:rsidRPr="00B17493">
        <w:rPr>
          <w:rFonts w:ascii="Courier New" w:hAnsi="Courier New" w:cs="Courier New"/>
        </w:rPr>
        <w:t>Q - Any other questions?</w:t>
      </w:r>
    </w:p>
    <w:p w14:paraId="217AFC86" w14:textId="1CEE0812" w:rsidR="00B17493" w:rsidRPr="00B17493" w:rsidRDefault="00B17493" w:rsidP="00B17493">
      <w:pPr>
        <w:pStyle w:val="PlainText"/>
        <w:rPr>
          <w:rFonts w:ascii="Courier New" w:hAnsi="Courier New" w:cs="Courier New"/>
        </w:rPr>
      </w:pPr>
      <w:commentRangeStart w:id="414"/>
      <w:r w:rsidRPr="00B17493">
        <w:rPr>
          <w:rFonts w:ascii="Courier New" w:hAnsi="Courier New" w:cs="Courier New"/>
        </w:rPr>
        <w:t xml:space="preserve">A - Besides from the look it would be a weight the weight as well and i like how heavy it is because this thing is actually big and you dont have to carry 20 pedals bit its still big and you have to put it in a box but </w:t>
      </w:r>
      <w:r w:rsidRPr="00B17493">
        <w:rPr>
          <w:rFonts w:ascii="Courier New" w:hAnsi="Courier New" w:cs="Courier New"/>
        </w:rPr>
        <w:lastRenderedPageBreak/>
        <w:t>you cant just carry it like whatever because this is very sturdy</w:t>
      </w:r>
      <w:commentRangeEnd w:id="414"/>
      <w:r w:rsidR="005B5202">
        <w:rPr>
          <w:rStyle w:val="CommentReference"/>
          <w:rFonts w:asciiTheme="minorHAnsi" w:hAnsiTheme="minorHAnsi"/>
        </w:rPr>
        <w:commentReference w:id="414"/>
      </w:r>
      <w:r w:rsidRPr="00B17493">
        <w:rPr>
          <w:rFonts w:ascii="Courier New" w:hAnsi="Courier New" w:cs="Courier New"/>
        </w:rPr>
        <w:t xml:space="preserve"> but</w:t>
      </w:r>
      <w:commentRangeStart w:id="415"/>
      <w:r w:rsidRPr="00B17493">
        <w:rPr>
          <w:rFonts w:ascii="Courier New" w:hAnsi="Courier New" w:cs="Courier New"/>
        </w:rPr>
        <w:t xml:space="preserve"> </w:t>
      </w:r>
      <w:commentRangeStart w:id="416"/>
      <w:r w:rsidRPr="00B17493">
        <w:rPr>
          <w:rFonts w:ascii="Courier New" w:hAnsi="Courier New" w:cs="Courier New"/>
        </w:rPr>
        <w:t xml:space="preserve">i dont want to hit the touchscreen especially with a corner or your gonna break it and i mean this thing with a cracked screen that is terrible and im sure that you cant just replace it easily if you can it is not going to be chaep anyway i would say that the screen is a bit of a concern for me because my pedals are all like scratched and and the corners are just like you know it just happens and i can see sliding accidentally and going to step on this sliding of the footswitch and hitting this with my shoe hard and its all dark you cant see because you know its a messy stage and then kicking this hard so thats </w:t>
      </w:r>
      <w:commentRangeEnd w:id="415"/>
      <w:r w:rsidR="00B47124">
        <w:rPr>
          <w:rStyle w:val="CommentReference"/>
          <w:rFonts w:asciiTheme="minorHAnsi" w:hAnsiTheme="minorHAnsi"/>
        </w:rPr>
        <w:commentReference w:id="415"/>
      </w:r>
      <w:commentRangeStart w:id="417"/>
      <w:r w:rsidRPr="00B17493">
        <w:rPr>
          <w:rFonts w:ascii="Courier New" w:hAnsi="Courier New" w:cs="Courier New"/>
        </w:rPr>
        <w:t xml:space="preserve">here you at least have the buttons (On the helix) but you will probably break the buttons though but the screen is not tactile so its probably more protected than this one </w:t>
      </w:r>
      <w:commentRangeEnd w:id="417"/>
      <w:r w:rsidR="00B47124">
        <w:rPr>
          <w:rStyle w:val="CommentReference"/>
          <w:rFonts w:asciiTheme="minorHAnsi" w:hAnsiTheme="minorHAnsi"/>
        </w:rPr>
        <w:commentReference w:id="417"/>
      </w:r>
      <w:commentRangeStart w:id="418"/>
      <w:r w:rsidRPr="00B17493">
        <w:rPr>
          <w:rFonts w:ascii="Courier New" w:hAnsi="Courier New" w:cs="Courier New"/>
        </w:rPr>
        <w:t>it looks like its close like a small ipad actually</w:t>
      </w:r>
      <w:commentRangeEnd w:id="416"/>
      <w:commentRangeEnd w:id="418"/>
      <w:r w:rsidR="006B6817">
        <w:rPr>
          <w:rStyle w:val="CommentReference"/>
          <w:rFonts w:asciiTheme="minorHAnsi" w:hAnsiTheme="minorHAnsi"/>
        </w:rPr>
        <w:commentReference w:id="416"/>
      </w:r>
      <w:r w:rsidR="00B47124">
        <w:rPr>
          <w:rStyle w:val="CommentReference"/>
          <w:rFonts w:asciiTheme="minorHAnsi" w:hAnsiTheme="minorHAnsi"/>
        </w:rPr>
        <w:commentReference w:id="418"/>
      </w:r>
    </w:p>
    <w:p w14:paraId="06366A57" w14:textId="77777777" w:rsidR="00B17493" w:rsidRPr="00B17493" w:rsidRDefault="00B17493" w:rsidP="00B17493">
      <w:pPr>
        <w:pStyle w:val="PlainText"/>
        <w:rPr>
          <w:rFonts w:ascii="Courier New" w:hAnsi="Courier New" w:cs="Courier New"/>
        </w:rPr>
      </w:pPr>
    </w:p>
    <w:p w14:paraId="709A2DEC" w14:textId="77777777" w:rsidR="00B17493" w:rsidRPr="00B17493" w:rsidRDefault="00B17493" w:rsidP="00B17493">
      <w:pPr>
        <w:pStyle w:val="PlainText"/>
        <w:rPr>
          <w:rFonts w:ascii="Courier New" w:hAnsi="Courier New" w:cs="Courier New"/>
        </w:rPr>
      </w:pPr>
    </w:p>
    <w:p w14:paraId="65E097E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FP 7 - 1 - Helix</w:t>
      </w:r>
    </w:p>
    <w:p w14:paraId="7430DC7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[00.00]</w:t>
      </w:r>
    </w:p>
    <w:p w14:paraId="11870073" w14:textId="258CCA7F" w:rsidR="00B17493" w:rsidRPr="0098718E" w:rsidRDefault="00B17493" w:rsidP="00B17493">
      <w:pPr>
        <w:pStyle w:val="PlainText"/>
        <w:rPr>
          <w:rFonts w:ascii="Courier New" w:hAnsi="Courier New" w:cs="Courier New"/>
          <w:lang w:val="da-DK"/>
        </w:rPr>
      </w:pPr>
      <w:commentRangeStart w:id="419"/>
      <w:commentRangeStart w:id="420"/>
      <w:r w:rsidRPr="0098718E">
        <w:rPr>
          <w:rFonts w:ascii="Courier New" w:hAnsi="Courier New" w:cs="Courier New"/>
          <w:lang w:val="da-DK"/>
        </w:rPr>
        <w:t xml:space="preserve">Ja jeg syntes den var lidt kompleks jeg syntes der var forskellige veje ind i tingene det kunne jeg ikke så godt finde ud af </w:t>
      </w:r>
      <w:commentRangeEnd w:id="419"/>
      <w:commentRangeEnd w:id="420"/>
      <w:r w:rsidR="00B64AF9">
        <w:rPr>
          <w:rStyle w:val="CommentReference"/>
          <w:rFonts w:asciiTheme="minorHAnsi" w:hAnsiTheme="minorHAnsi"/>
        </w:rPr>
        <w:commentReference w:id="420"/>
      </w:r>
      <w:r w:rsidR="00B47124">
        <w:rPr>
          <w:rStyle w:val="CommentReference"/>
          <w:rFonts w:asciiTheme="minorHAnsi" w:hAnsiTheme="minorHAnsi"/>
        </w:rPr>
        <w:commentReference w:id="419"/>
      </w:r>
    </w:p>
    <w:p w14:paraId="0329043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[00.20]</w:t>
      </w:r>
    </w:p>
    <w:p w14:paraId="57943E13" w14:textId="4F339508" w:rsidR="00B17493" w:rsidRPr="0098718E" w:rsidRDefault="00B17493" w:rsidP="00B17493">
      <w:pPr>
        <w:pStyle w:val="PlainText"/>
        <w:rPr>
          <w:rFonts w:ascii="Courier New" w:hAnsi="Courier New" w:cs="Courier New"/>
          <w:lang w:val="da-DK"/>
        </w:rPr>
      </w:pPr>
      <w:commentRangeStart w:id="421"/>
      <w:commentRangeStart w:id="422"/>
      <w:r w:rsidRPr="0098718E">
        <w:rPr>
          <w:rFonts w:ascii="Courier New" w:hAnsi="Courier New" w:cs="Courier New"/>
          <w:lang w:val="da-DK"/>
        </w:rPr>
        <w:t>Jeg syntes i hvert fald at det tog unødvendigt lang tid</w:t>
      </w:r>
      <w:commentRangeEnd w:id="421"/>
      <w:commentRangeEnd w:id="422"/>
      <w:r w:rsidR="006E6D74">
        <w:rPr>
          <w:rStyle w:val="CommentReference"/>
          <w:rFonts w:asciiTheme="minorHAnsi" w:hAnsiTheme="minorHAnsi"/>
        </w:rPr>
        <w:commentReference w:id="422"/>
      </w:r>
      <w:r w:rsidR="00B47124">
        <w:rPr>
          <w:rStyle w:val="CommentReference"/>
          <w:rFonts w:asciiTheme="minorHAnsi" w:hAnsiTheme="minorHAnsi"/>
        </w:rPr>
        <w:commentReference w:id="421"/>
      </w:r>
    </w:p>
    <w:p w14:paraId="6D1E354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[00.32]</w:t>
      </w:r>
    </w:p>
    <w:p w14:paraId="3AEF7FA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Poor quality det skal jeg jo sige</w:t>
      </w:r>
    </w:p>
    <w:p w14:paraId="1100D17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[00.44]</w:t>
      </w:r>
    </w:p>
    <w:p w14:paraId="67703A49" w14:textId="77777777" w:rsidR="00B17493" w:rsidRPr="0098718E" w:rsidRDefault="00B17493" w:rsidP="00B17493">
      <w:pPr>
        <w:pStyle w:val="PlainText"/>
        <w:rPr>
          <w:rFonts w:ascii="Courier New" w:hAnsi="Courier New" w:cs="Courier New"/>
          <w:lang w:val="da-DK"/>
        </w:rPr>
      </w:pPr>
      <w:commentRangeStart w:id="423"/>
      <w:r w:rsidRPr="0098718E">
        <w:rPr>
          <w:rFonts w:ascii="Courier New" w:hAnsi="Courier New" w:cs="Courier New"/>
          <w:lang w:val="da-DK"/>
        </w:rPr>
        <w:t>Det ser ud til at det var fleksibelt</w:t>
      </w:r>
      <w:commentRangeEnd w:id="423"/>
      <w:r w:rsidR="00B47124">
        <w:rPr>
          <w:rStyle w:val="CommentReference"/>
          <w:rFonts w:asciiTheme="minorHAnsi" w:hAnsiTheme="minorHAnsi"/>
        </w:rPr>
        <w:commentReference w:id="423"/>
      </w:r>
    </w:p>
    <w:p w14:paraId="5778F8FB" w14:textId="77777777" w:rsidR="00B17493" w:rsidRPr="0098718E" w:rsidRDefault="00B17493" w:rsidP="00B17493">
      <w:pPr>
        <w:pStyle w:val="PlainText"/>
        <w:rPr>
          <w:rFonts w:ascii="Courier New" w:hAnsi="Courier New" w:cs="Courier New"/>
          <w:lang w:val="da-DK"/>
        </w:rPr>
      </w:pPr>
    </w:p>
    <w:p w14:paraId="56F495B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[01.43]</w:t>
      </w:r>
    </w:p>
    <w:p w14:paraId="001F7F5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Fleksibel hvorfor har du valgt den?</w:t>
      </w:r>
    </w:p>
    <w:p w14:paraId="536516DA" w14:textId="77332B89" w:rsidR="00B17493" w:rsidRPr="0098718E" w:rsidRDefault="00B17493" w:rsidP="00B17493">
      <w:pPr>
        <w:pStyle w:val="PlainText"/>
        <w:rPr>
          <w:rFonts w:ascii="Courier New" w:hAnsi="Courier New" w:cs="Courier New"/>
          <w:lang w:val="da-DK"/>
        </w:rPr>
      </w:pPr>
      <w:commentRangeStart w:id="424"/>
      <w:r w:rsidRPr="0098718E">
        <w:rPr>
          <w:rFonts w:ascii="Courier New" w:hAnsi="Courier New" w:cs="Courier New"/>
          <w:lang w:val="da-DK"/>
        </w:rPr>
        <w:t xml:space="preserve">A - </w:t>
      </w:r>
      <w:commentRangeStart w:id="425"/>
      <w:r w:rsidRPr="0098718E">
        <w:rPr>
          <w:rFonts w:ascii="Courier New" w:hAnsi="Courier New" w:cs="Courier New"/>
          <w:lang w:val="da-DK"/>
        </w:rPr>
        <w:t xml:space="preserve">Jamen jeg syntes det er meget fleksibelt med at man kan indsætte alle mulige forskellige effekter og vælge rækkefølge på dem og hvor de ligger på footswitches der så det </w:t>
      </w:r>
      <w:commentRangeEnd w:id="424"/>
      <w:commentRangeEnd w:id="425"/>
      <w:r w:rsidR="00583177">
        <w:rPr>
          <w:rStyle w:val="CommentReference"/>
          <w:rFonts w:asciiTheme="minorHAnsi" w:hAnsiTheme="minorHAnsi"/>
        </w:rPr>
        <w:commentReference w:id="424"/>
      </w:r>
      <w:r w:rsidR="00BC6AA5">
        <w:rPr>
          <w:rStyle w:val="CommentReference"/>
          <w:rFonts w:asciiTheme="minorHAnsi" w:hAnsiTheme="minorHAnsi"/>
        </w:rPr>
        <w:commentReference w:id="425"/>
      </w:r>
    </w:p>
    <w:p w14:paraId="682A98C3" w14:textId="77777777" w:rsidR="00B17493" w:rsidRPr="0098718E" w:rsidRDefault="00B17493" w:rsidP="00B17493">
      <w:pPr>
        <w:pStyle w:val="PlainText"/>
        <w:rPr>
          <w:rFonts w:ascii="Courier New" w:hAnsi="Courier New" w:cs="Courier New"/>
          <w:lang w:val="da-DK"/>
        </w:rPr>
      </w:pPr>
    </w:p>
    <w:p w14:paraId="45336AD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Og time-consuming?</w:t>
      </w:r>
    </w:p>
    <w:p w14:paraId="6095EF66" w14:textId="613F4842" w:rsidR="00B17493" w:rsidRPr="0098718E" w:rsidRDefault="00B17493" w:rsidP="00B17493">
      <w:pPr>
        <w:pStyle w:val="PlainText"/>
        <w:rPr>
          <w:rFonts w:ascii="Courier New" w:hAnsi="Courier New" w:cs="Courier New"/>
          <w:lang w:val="da-DK"/>
        </w:rPr>
      </w:pPr>
      <w:commentRangeStart w:id="426"/>
      <w:r w:rsidRPr="0098718E">
        <w:rPr>
          <w:rFonts w:ascii="Courier New" w:hAnsi="Courier New" w:cs="Courier New"/>
          <w:lang w:val="da-DK"/>
        </w:rPr>
        <w:t xml:space="preserve">A - </w:t>
      </w:r>
      <w:commentRangeStart w:id="427"/>
      <w:r w:rsidRPr="0098718E">
        <w:rPr>
          <w:rFonts w:ascii="Courier New" w:hAnsi="Courier New" w:cs="Courier New"/>
          <w:lang w:val="da-DK"/>
        </w:rPr>
        <w:t xml:space="preserve">Ja jeg ved så ikke om den er jeg kommer i tanke om om den er ment som om man kommer til at bruge meget tid med den men jeg syntes den tog lidt lang tid at betjene altså med nogle af tingene man skulle tænke sig lidt for meget om syntes jeg </w:t>
      </w:r>
      <w:commentRangeEnd w:id="426"/>
      <w:commentRangeEnd w:id="427"/>
      <w:r w:rsidR="001C7649">
        <w:rPr>
          <w:rStyle w:val="CommentReference"/>
          <w:rFonts w:asciiTheme="minorHAnsi" w:hAnsiTheme="minorHAnsi"/>
        </w:rPr>
        <w:commentReference w:id="426"/>
      </w:r>
      <w:r w:rsidR="00BC6AA5">
        <w:rPr>
          <w:rStyle w:val="CommentReference"/>
          <w:rFonts w:asciiTheme="minorHAnsi" w:hAnsiTheme="minorHAnsi"/>
        </w:rPr>
        <w:commentReference w:id="427"/>
      </w:r>
    </w:p>
    <w:p w14:paraId="730E1895" w14:textId="77777777" w:rsidR="00B17493" w:rsidRPr="0098718E" w:rsidRDefault="00B17493" w:rsidP="00B17493">
      <w:pPr>
        <w:pStyle w:val="PlainText"/>
        <w:rPr>
          <w:rFonts w:ascii="Courier New" w:hAnsi="Courier New" w:cs="Courier New"/>
          <w:lang w:val="da-DK"/>
        </w:rPr>
      </w:pPr>
    </w:p>
    <w:p w14:paraId="7ED207F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Usefull har du så alligevel også sat på?</w:t>
      </w:r>
    </w:p>
    <w:p w14:paraId="5A893220" w14:textId="1E31B61B" w:rsidR="00B17493" w:rsidRPr="0098718E" w:rsidRDefault="00B17493" w:rsidP="00B17493">
      <w:pPr>
        <w:pStyle w:val="PlainText"/>
        <w:rPr>
          <w:rFonts w:ascii="Courier New" w:hAnsi="Courier New" w:cs="Courier New"/>
          <w:lang w:val="da-DK"/>
        </w:rPr>
      </w:pPr>
      <w:commentRangeStart w:id="428"/>
      <w:r w:rsidRPr="0098718E">
        <w:rPr>
          <w:rFonts w:ascii="Courier New" w:hAnsi="Courier New" w:cs="Courier New"/>
          <w:lang w:val="da-DK"/>
        </w:rPr>
        <w:t xml:space="preserve">A - </w:t>
      </w:r>
      <w:commentRangeStart w:id="429"/>
      <w:r w:rsidRPr="0098718E">
        <w:rPr>
          <w:rFonts w:ascii="Courier New" w:hAnsi="Courier New" w:cs="Courier New"/>
          <w:lang w:val="da-DK"/>
        </w:rPr>
        <w:t xml:space="preserve">Ja for jeg syntes da helt klart at den er brugbar og den er altså det er jo nemt og have med og ud at spille og så videre hvis altså den lød ordentligt så </w:t>
      </w:r>
      <w:commentRangeEnd w:id="428"/>
      <w:commentRangeEnd w:id="429"/>
      <w:r w:rsidR="00E538E9">
        <w:rPr>
          <w:rStyle w:val="CommentReference"/>
          <w:rFonts w:asciiTheme="minorHAnsi" w:hAnsiTheme="minorHAnsi"/>
        </w:rPr>
        <w:commentReference w:id="428"/>
      </w:r>
      <w:r w:rsidR="00E33F52">
        <w:rPr>
          <w:rStyle w:val="CommentReference"/>
          <w:rFonts w:asciiTheme="minorHAnsi" w:hAnsiTheme="minorHAnsi"/>
        </w:rPr>
        <w:commentReference w:id="429"/>
      </w:r>
    </w:p>
    <w:p w14:paraId="5C54DEE6" w14:textId="77777777" w:rsidR="00B17493" w:rsidRPr="0098718E" w:rsidRDefault="00B17493" w:rsidP="00B17493">
      <w:pPr>
        <w:pStyle w:val="PlainText"/>
        <w:rPr>
          <w:rFonts w:ascii="Courier New" w:hAnsi="Courier New" w:cs="Courier New"/>
          <w:lang w:val="da-DK"/>
        </w:rPr>
      </w:pPr>
    </w:p>
    <w:p w14:paraId="3EF7FF4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Så har du også convenient?</w:t>
      </w:r>
    </w:p>
    <w:p w14:paraId="4B0881C9" w14:textId="21D86992" w:rsidR="00B17493" w:rsidRPr="0098718E" w:rsidRDefault="00B17493" w:rsidP="00B17493">
      <w:pPr>
        <w:pStyle w:val="PlainText"/>
        <w:rPr>
          <w:rFonts w:ascii="Courier New" w:hAnsi="Courier New" w:cs="Courier New"/>
          <w:lang w:val="da-DK"/>
        </w:rPr>
      </w:pPr>
      <w:commentRangeStart w:id="430"/>
      <w:r w:rsidRPr="0098718E">
        <w:rPr>
          <w:rFonts w:ascii="Courier New" w:hAnsi="Courier New" w:cs="Courier New"/>
          <w:lang w:val="da-DK"/>
        </w:rPr>
        <w:t xml:space="preserve">A - </w:t>
      </w:r>
      <w:commentRangeStart w:id="431"/>
      <w:r w:rsidRPr="0098718E">
        <w:rPr>
          <w:rFonts w:ascii="Courier New" w:hAnsi="Courier New" w:cs="Courier New"/>
          <w:lang w:val="da-DK"/>
        </w:rPr>
        <w:t xml:space="preserve">Jamen det er det det er altså det er nemt i stedet for at have en taske med alle mulige pedaler så er det nemt med den der og have det hele samlet syntes jeg </w:t>
      </w:r>
      <w:commentRangeEnd w:id="430"/>
      <w:commentRangeEnd w:id="431"/>
      <w:r w:rsidR="00E538E9">
        <w:rPr>
          <w:rStyle w:val="CommentReference"/>
          <w:rFonts w:asciiTheme="minorHAnsi" w:hAnsiTheme="minorHAnsi"/>
        </w:rPr>
        <w:commentReference w:id="430"/>
      </w:r>
      <w:r w:rsidR="00E33F52">
        <w:rPr>
          <w:rStyle w:val="CommentReference"/>
          <w:rFonts w:asciiTheme="minorHAnsi" w:hAnsiTheme="minorHAnsi"/>
        </w:rPr>
        <w:commentReference w:id="431"/>
      </w:r>
    </w:p>
    <w:p w14:paraId="2067CAB2" w14:textId="77777777" w:rsidR="00B17493" w:rsidRPr="0098718E" w:rsidRDefault="00B17493" w:rsidP="00B17493">
      <w:pPr>
        <w:pStyle w:val="PlainText"/>
        <w:rPr>
          <w:rFonts w:ascii="Courier New" w:hAnsi="Courier New" w:cs="Courier New"/>
          <w:lang w:val="da-DK"/>
        </w:rPr>
      </w:pPr>
    </w:p>
    <w:p w14:paraId="48D7DDD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Og approachable?</w:t>
      </w:r>
    </w:p>
    <w:p w14:paraId="1C6740E7" w14:textId="4873CA7D" w:rsidR="00B17493" w:rsidRPr="0098718E" w:rsidRDefault="00B17493" w:rsidP="00B17493">
      <w:pPr>
        <w:pStyle w:val="PlainText"/>
        <w:rPr>
          <w:rFonts w:ascii="Courier New" w:hAnsi="Courier New" w:cs="Courier New"/>
          <w:lang w:val="da-DK"/>
        </w:rPr>
      </w:pPr>
      <w:commentRangeStart w:id="432"/>
      <w:r w:rsidRPr="0098718E">
        <w:rPr>
          <w:rFonts w:ascii="Courier New" w:hAnsi="Courier New" w:cs="Courier New"/>
          <w:lang w:val="da-DK"/>
        </w:rPr>
        <w:t xml:space="preserve">A - </w:t>
      </w:r>
      <w:commentRangeStart w:id="433"/>
      <w:r w:rsidRPr="0098718E">
        <w:rPr>
          <w:rFonts w:ascii="Courier New" w:hAnsi="Courier New" w:cs="Courier New"/>
          <w:lang w:val="da-DK"/>
        </w:rPr>
        <w:t xml:space="preserve">Ja jeg syntes selvom det tog lidt tid så var det da til at have med at gøre det var sådan rimelig </w:t>
      </w:r>
      <w:commentRangeEnd w:id="432"/>
      <w:commentRangeEnd w:id="433"/>
      <w:r w:rsidR="006031E7">
        <w:rPr>
          <w:rStyle w:val="CommentReference"/>
          <w:rFonts w:asciiTheme="minorHAnsi" w:hAnsiTheme="minorHAnsi"/>
        </w:rPr>
        <w:commentReference w:id="432"/>
      </w:r>
      <w:r w:rsidR="00E33F52">
        <w:rPr>
          <w:rStyle w:val="CommentReference"/>
          <w:rFonts w:asciiTheme="minorHAnsi" w:hAnsiTheme="minorHAnsi"/>
        </w:rPr>
        <w:commentReference w:id="433"/>
      </w:r>
    </w:p>
    <w:p w14:paraId="40319AAF" w14:textId="77777777" w:rsidR="00B17493" w:rsidRPr="0098718E" w:rsidRDefault="00B17493" w:rsidP="00B17493">
      <w:pPr>
        <w:pStyle w:val="PlainText"/>
        <w:rPr>
          <w:rFonts w:ascii="Courier New" w:hAnsi="Courier New" w:cs="Courier New"/>
          <w:lang w:val="da-DK"/>
        </w:rPr>
      </w:pPr>
    </w:p>
    <w:p w14:paraId="4A08115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w:t>
      </w:r>
      <w:commentRangeStart w:id="434"/>
      <w:r w:rsidRPr="0098718E">
        <w:rPr>
          <w:rFonts w:ascii="Courier New" w:hAnsi="Courier New" w:cs="Courier New"/>
          <w:lang w:val="da-DK"/>
        </w:rPr>
        <w:t>Nu nævnte du både det her med at det var fleksibelt og time-consuming hvad for en effekt har det så på din oplevelse af systemet hvad gør det sådan for din ja</w:t>
      </w:r>
    </w:p>
    <w:p w14:paraId="328D909E" w14:textId="382401AB" w:rsidR="00B17493" w:rsidRPr="0098718E" w:rsidRDefault="00B17493" w:rsidP="00B17493">
      <w:pPr>
        <w:pStyle w:val="PlainText"/>
        <w:rPr>
          <w:rFonts w:ascii="Courier New" w:hAnsi="Courier New" w:cs="Courier New"/>
          <w:lang w:val="da-DK"/>
        </w:rPr>
      </w:pPr>
      <w:commentRangeStart w:id="435"/>
      <w:r w:rsidRPr="0098718E">
        <w:rPr>
          <w:rFonts w:ascii="Courier New" w:hAnsi="Courier New" w:cs="Courier New"/>
          <w:lang w:val="da-DK"/>
        </w:rPr>
        <w:lastRenderedPageBreak/>
        <w:t xml:space="preserve">A - Ja øhm (Hvad du nu syntes om) altså det ved jeg ikke rigtigt jeg syntes det der med at lave den alt for fleksibel det er både godt men det er også nogle gange unødigt meget fleksibelt syntes jeg </w:t>
      </w:r>
      <w:commentRangeEnd w:id="435"/>
      <w:r w:rsidR="00056086">
        <w:rPr>
          <w:rStyle w:val="CommentReference"/>
          <w:rFonts w:asciiTheme="minorHAnsi" w:hAnsiTheme="minorHAnsi"/>
        </w:rPr>
        <w:commentReference w:id="435"/>
      </w:r>
    </w:p>
    <w:p w14:paraId="7BF1D3B6" w14:textId="77777777" w:rsidR="00B17493" w:rsidRPr="0098718E" w:rsidRDefault="00B17493" w:rsidP="00B17493">
      <w:pPr>
        <w:pStyle w:val="PlainText"/>
        <w:rPr>
          <w:rFonts w:ascii="Courier New" w:hAnsi="Courier New" w:cs="Courier New"/>
          <w:lang w:val="da-DK"/>
        </w:rPr>
      </w:pPr>
    </w:p>
    <w:p w14:paraId="0753F6E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Syntes du den her virker unødigt fleksibel?</w:t>
      </w:r>
    </w:p>
    <w:p w14:paraId="3B3423FC" w14:textId="14630138" w:rsidR="00B17493" w:rsidRPr="0098718E" w:rsidRDefault="00B17493" w:rsidP="00B17493">
      <w:pPr>
        <w:pStyle w:val="PlainText"/>
        <w:rPr>
          <w:rFonts w:ascii="Courier New" w:hAnsi="Courier New" w:cs="Courier New"/>
          <w:lang w:val="da-DK"/>
        </w:rPr>
      </w:pPr>
      <w:commentRangeStart w:id="436"/>
      <w:r w:rsidRPr="0098718E">
        <w:rPr>
          <w:rFonts w:ascii="Courier New" w:hAnsi="Courier New" w:cs="Courier New"/>
          <w:lang w:val="da-DK"/>
        </w:rPr>
        <w:t>A - Ikke umiddelbart men derhen af altså den kunne have været mere simpel syntes jeg</w:t>
      </w:r>
      <w:commentRangeEnd w:id="434"/>
      <w:commentRangeEnd w:id="436"/>
      <w:r w:rsidR="00D94EB8">
        <w:rPr>
          <w:rStyle w:val="CommentReference"/>
          <w:rFonts w:asciiTheme="minorHAnsi" w:hAnsiTheme="minorHAnsi"/>
        </w:rPr>
        <w:commentReference w:id="436"/>
      </w:r>
      <w:r w:rsidR="00E33F52">
        <w:rPr>
          <w:rStyle w:val="CommentReference"/>
          <w:rFonts w:asciiTheme="minorHAnsi" w:hAnsiTheme="minorHAnsi"/>
        </w:rPr>
        <w:commentReference w:id="434"/>
      </w:r>
    </w:p>
    <w:p w14:paraId="5A553E22" w14:textId="77777777" w:rsidR="00B17493" w:rsidRPr="0098718E" w:rsidRDefault="00B17493" w:rsidP="00B17493">
      <w:pPr>
        <w:pStyle w:val="PlainText"/>
        <w:rPr>
          <w:rFonts w:ascii="Courier New" w:hAnsi="Courier New" w:cs="Courier New"/>
          <w:lang w:val="da-DK"/>
        </w:rPr>
      </w:pPr>
    </w:p>
    <w:p w14:paraId="133D720D" w14:textId="77777777" w:rsidR="00B17493" w:rsidRPr="0098718E" w:rsidRDefault="00B17493" w:rsidP="00B17493">
      <w:pPr>
        <w:pStyle w:val="PlainText"/>
        <w:rPr>
          <w:rFonts w:ascii="Courier New" w:hAnsi="Courier New" w:cs="Courier New"/>
          <w:lang w:val="da-DK"/>
        </w:rPr>
      </w:pPr>
    </w:p>
    <w:p w14:paraId="374D0C1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FP 7 - 2 - Headrush</w:t>
      </w:r>
    </w:p>
    <w:p w14:paraId="21D52D5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[00.00]</w:t>
      </w:r>
    </w:p>
    <w:p w14:paraId="0A382BEF" w14:textId="6A42BEC5" w:rsidR="00B17493" w:rsidRPr="0098718E" w:rsidRDefault="00B17493" w:rsidP="00B17493">
      <w:pPr>
        <w:pStyle w:val="PlainText"/>
        <w:rPr>
          <w:rFonts w:ascii="Courier New" w:hAnsi="Courier New" w:cs="Courier New"/>
          <w:lang w:val="da-DK"/>
        </w:rPr>
      </w:pPr>
      <w:commentRangeStart w:id="437"/>
      <w:commentRangeStart w:id="438"/>
      <w:r w:rsidRPr="0098718E">
        <w:rPr>
          <w:rFonts w:ascii="Courier New" w:hAnsi="Courier New" w:cs="Courier New"/>
          <w:lang w:val="da-DK"/>
        </w:rPr>
        <w:t xml:space="preserve">Selvom det var bøvlet at betjene så syntes jeg faktisk at det vare mere simpelt alligevel og man skulle bare lige lære det </w:t>
      </w:r>
      <w:commentRangeEnd w:id="437"/>
      <w:commentRangeEnd w:id="438"/>
      <w:r w:rsidR="00173A7B">
        <w:rPr>
          <w:rStyle w:val="CommentReference"/>
          <w:rFonts w:asciiTheme="minorHAnsi" w:hAnsiTheme="minorHAnsi"/>
        </w:rPr>
        <w:commentReference w:id="438"/>
      </w:r>
      <w:r w:rsidR="00553C1D">
        <w:rPr>
          <w:rStyle w:val="CommentReference"/>
          <w:rFonts w:asciiTheme="minorHAnsi" w:hAnsiTheme="minorHAnsi"/>
        </w:rPr>
        <w:commentReference w:id="437"/>
      </w:r>
    </w:p>
    <w:p w14:paraId="27FA297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[00.09]</w:t>
      </w:r>
    </w:p>
    <w:p w14:paraId="4314C80A" w14:textId="77777777" w:rsidR="00B17493" w:rsidRPr="0098718E" w:rsidRDefault="00B17493" w:rsidP="00B17493">
      <w:pPr>
        <w:pStyle w:val="PlainText"/>
        <w:rPr>
          <w:rFonts w:ascii="Courier New" w:hAnsi="Courier New" w:cs="Courier New"/>
          <w:lang w:val="da-DK"/>
        </w:rPr>
      </w:pPr>
      <w:commentRangeStart w:id="439"/>
      <w:r w:rsidRPr="0098718E">
        <w:rPr>
          <w:rFonts w:ascii="Courier New" w:hAnsi="Courier New" w:cs="Courier New"/>
          <w:lang w:val="da-DK"/>
        </w:rPr>
        <w:t xml:space="preserve">det var så ikke lige helt så nemt at komme igang med </w:t>
      </w:r>
    </w:p>
    <w:p w14:paraId="0F4B085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[00.20]</w:t>
      </w:r>
    </w:p>
    <w:p w14:paraId="4C8CC4B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altså det er jo lidt forskelligt der var jo nogle af tingene der var nemme syntes jeg men der var altså også der var også nogle ting der var ret svære </w:t>
      </w:r>
    </w:p>
    <w:p w14:paraId="4F6417D1"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[00.42]</w:t>
      </w:r>
    </w:p>
    <w:p w14:paraId="4DF29D9E" w14:textId="3FC2D958" w:rsidR="00B17493" w:rsidRPr="0098718E" w:rsidRDefault="00B17493" w:rsidP="00B17493">
      <w:pPr>
        <w:pStyle w:val="PlainText"/>
        <w:rPr>
          <w:rFonts w:ascii="Courier New" w:hAnsi="Courier New" w:cs="Courier New"/>
          <w:lang w:val="da-DK"/>
        </w:rPr>
      </w:pPr>
      <w:commentRangeStart w:id="440"/>
      <w:r w:rsidRPr="0098718E">
        <w:rPr>
          <w:rFonts w:ascii="Courier New" w:hAnsi="Courier New" w:cs="Courier New"/>
          <w:lang w:val="da-DK"/>
        </w:rPr>
        <w:t>Jeg var nok lidt mere lost på den her faktisk på et tidspunkt så vidste jeg slet ikke hvad jeg skulle gøre</w:t>
      </w:r>
      <w:commentRangeEnd w:id="439"/>
      <w:commentRangeEnd w:id="440"/>
      <w:r w:rsidR="006C6F3F">
        <w:rPr>
          <w:rStyle w:val="CommentReference"/>
          <w:rFonts w:asciiTheme="minorHAnsi" w:hAnsiTheme="minorHAnsi"/>
        </w:rPr>
        <w:commentReference w:id="440"/>
      </w:r>
      <w:r w:rsidR="00D92F9D">
        <w:rPr>
          <w:rStyle w:val="CommentReference"/>
          <w:rFonts w:asciiTheme="minorHAnsi" w:hAnsiTheme="minorHAnsi"/>
        </w:rPr>
        <w:commentReference w:id="439"/>
      </w:r>
    </w:p>
    <w:p w14:paraId="6F95976E" w14:textId="77777777" w:rsidR="00B17493" w:rsidRPr="0098718E" w:rsidRDefault="00B17493" w:rsidP="00B17493">
      <w:pPr>
        <w:pStyle w:val="PlainText"/>
        <w:rPr>
          <w:rFonts w:ascii="Courier New" w:hAnsi="Courier New" w:cs="Courier New"/>
          <w:lang w:val="da-DK"/>
        </w:rPr>
      </w:pPr>
    </w:p>
    <w:p w14:paraId="58DF396A"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Hvad for en af opgaverne var det på syntes du?</w:t>
      </w:r>
    </w:p>
    <w:p w14:paraId="06AA8B6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441"/>
      <w:r w:rsidRPr="0098718E">
        <w:rPr>
          <w:rFonts w:ascii="Courier New" w:hAnsi="Courier New" w:cs="Courier New"/>
          <w:lang w:val="da-DK"/>
        </w:rPr>
        <w:t>Det var var det den med farven eller var det den med øh med at flytte dem næh ikke at flytte dem (Formentligt den der hybrid mode) Ja det var hybrid mode</w:t>
      </w:r>
      <w:commentRangeEnd w:id="441"/>
      <w:r w:rsidR="00D92F9D">
        <w:rPr>
          <w:rStyle w:val="CommentReference"/>
          <w:rFonts w:asciiTheme="minorHAnsi" w:hAnsiTheme="minorHAnsi"/>
        </w:rPr>
        <w:commentReference w:id="441"/>
      </w:r>
    </w:p>
    <w:p w14:paraId="57B387FF" w14:textId="77777777" w:rsidR="00B17493" w:rsidRPr="0098718E" w:rsidRDefault="00B17493" w:rsidP="00B17493">
      <w:pPr>
        <w:pStyle w:val="PlainText"/>
        <w:rPr>
          <w:rFonts w:ascii="Courier New" w:hAnsi="Courier New" w:cs="Courier New"/>
          <w:lang w:val="da-DK"/>
        </w:rPr>
      </w:pPr>
    </w:p>
    <w:p w14:paraId="1D7532B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Det sidste du satte streg under var easy to use?</w:t>
      </w:r>
    </w:p>
    <w:p w14:paraId="342700E7" w14:textId="1FAA5995" w:rsidR="00B17493" w:rsidRPr="0098718E" w:rsidRDefault="00B17493" w:rsidP="00B17493">
      <w:pPr>
        <w:pStyle w:val="PlainText"/>
        <w:rPr>
          <w:rFonts w:ascii="Courier New" w:hAnsi="Courier New" w:cs="Courier New"/>
          <w:lang w:val="da-DK"/>
        </w:rPr>
      </w:pPr>
      <w:commentRangeStart w:id="442"/>
      <w:r w:rsidRPr="0098718E">
        <w:rPr>
          <w:rFonts w:ascii="Courier New" w:hAnsi="Courier New" w:cs="Courier New"/>
          <w:lang w:val="da-DK"/>
        </w:rPr>
        <w:t xml:space="preserve">A - </w:t>
      </w:r>
      <w:commentRangeStart w:id="443"/>
      <w:r w:rsidRPr="0098718E">
        <w:rPr>
          <w:rFonts w:ascii="Courier New" w:hAnsi="Courier New" w:cs="Courier New"/>
          <w:lang w:val="da-DK"/>
        </w:rPr>
        <w:t xml:space="preserve">Ja jeg syntes altså at den var noget nemmere at bruge end den anden men der var selvfølgelig lige nogle funktioner jeg var lidt havde lidt svært ved men overall syntes jeg at den er noget mere at den er noget nemmere at bruge </w:t>
      </w:r>
      <w:commentRangeEnd w:id="442"/>
      <w:commentRangeEnd w:id="443"/>
      <w:r w:rsidR="002A3F13">
        <w:rPr>
          <w:rStyle w:val="CommentReference"/>
          <w:rFonts w:asciiTheme="minorHAnsi" w:hAnsiTheme="minorHAnsi"/>
        </w:rPr>
        <w:commentReference w:id="442"/>
      </w:r>
      <w:r w:rsidR="00D92F9D">
        <w:rPr>
          <w:rStyle w:val="CommentReference"/>
          <w:rFonts w:asciiTheme="minorHAnsi" w:hAnsiTheme="minorHAnsi"/>
        </w:rPr>
        <w:commentReference w:id="443"/>
      </w:r>
    </w:p>
    <w:p w14:paraId="575A6BC4" w14:textId="77777777" w:rsidR="00B17493" w:rsidRPr="0098718E" w:rsidRDefault="00B17493" w:rsidP="00B17493">
      <w:pPr>
        <w:pStyle w:val="PlainText"/>
        <w:rPr>
          <w:rFonts w:ascii="Courier New" w:hAnsi="Courier New" w:cs="Courier New"/>
          <w:lang w:val="da-DK"/>
        </w:rPr>
      </w:pPr>
    </w:p>
    <w:p w14:paraId="42E533D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Og convenient?</w:t>
      </w:r>
    </w:p>
    <w:p w14:paraId="6E029FB0" w14:textId="212CBAC7" w:rsidR="00B17493" w:rsidRPr="0098718E" w:rsidRDefault="00B17493" w:rsidP="00B17493">
      <w:pPr>
        <w:pStyle w:val="PlainText"/>
        <w:rPr>
          <w:rFonts w:ascii="Courier New" w:hAnsi="Courier New" w:cs="Courier New"/>
          <w:lang w:val="da-DK"/>
        </w:rPr>
      </w:pPr>
      <w:commentRangeStart w:id="444"/>
      <w:r w:rsidRPr="0098718E">
        <w:rPr>
          <w:rFonts w:ascii="Courier New" w:hAnsi="Courier New" w:cs="Courier New"/>
          <w:lang w:val="da-DK"/>
        </w:rPr>
        <w:t xml:space="preserve">A - </w:t>
      </w:r>
      <w:commentRangeStart w:id="445"/>
      <w:r w:rsidRPr="0098718E">
        <w:rPr>
          <w:rFonts w:ascii="Courier New" w:hAnsi="Courier New" w:cs="Courier New"/>
          <w:lang w:val="da-DK"/>
        </w:rPr>
        <w:t xml:space="preserve">Jamen det er det samme altså det er bare det er nemt sådan </w:t>
      </w:r>
      <w:commentRangeEnd w:id="444"/>
      <w:commentRangeEnd w:id="445"/>
      <w:r w:rsidR="0017632F">
        <w:rPr>
          <w:rStyle w:val="CommentReference"/>
          <w:rFonts w:asciiTheme="minorHAnsi" w:hAnsiTheme="minorHAnsi"/>
        </w:rPr>
        <w:commentReference w:id="444"/>
      </w:r>
      <w:r w:rsidR="00D92F9D">
        <w:rPr>
          <w:rStyle w:val="CommentReference"/>
          <w:rFonts w:asciiTheme="minorHAnsi" w:hAnsiTheme="minorHAnsi"/>
        </w:rPr>
        <w:commentReference w:id="445"/>
      </w:r>
    </w:p>
    <w:p w14:paraId="75B501F2" w14:textId="77777777" w:rsidR="00B17493" w:rsidRPr="0098718E" w:rsidRDefault="00B17493" w:rsidP="00B17493">
      <w:pPr>
        <w:pStyle w:val="PlainText"/>
        <w:rPr>
          <w:rFonts w:ascii="Courier New" w:hAnsi="Courier New" w:cs="Courier New"/>
          <w:lang w:val="da-DK"/>
        </w:rPr>
      </w:pPr>
    </w:p>
    <w:p w14:paraId="3C18870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Anoying den tror jeg ikke du fik sat på den anden?</w:t>
      </w:r>
    </w:p>
    <w:p w14:paraId="14017AA7" w14:textId="25D5582C" w:rsidR="00B17493" w:rsidRPr="0098718E" w:rsidRDefault="00B17493" w:rsidP="00B17493">
      <w:pPr>
        <w:pStyle w:val="PlainText"/>
        <w:rPr>
          <w:rFonts w:ascii="Courier New" w:hAnsi="Courier New" w:cs="Courier New"/>
          <w:lang w:val="da-DK"/>
        </w:rPr>
      </w:pPr>
      <w:commentRangeStart w:id="446"/>
      <w:r w:rsidRPr="0098718E">
        <w:rPr>
          <w:rFonts w:ascii="Courier New" w:hAnsi="Courier New" w:cs="Courier New"/>
          <w:lang w:val="da-DK"/>
        </w:rPr>
        <w:t xml:space="preserve">A - </w:t>
      </w:r>
      <w:commentRangeStart w:id="447"/>
      <w:r w:rsidRPr="0098718E">
        <w:rPr>
          <w:rFonts w:ascii="Courier New" w:hAnsi="Courier New" w:cs="Courier New"/>
          <w:lang w:val="da-DK"/>
        </w:rPr>
        <w:t xml:space="preserve">Nej men det er fordi at altså det er sådan noget der jeg tror nærmest aldrig jeg ville finde det selv jo det ville jeg jeg ville selvfølgelig nok prøve at trykke på den der knap på et tidspunkt hvis man vidste at den kunne sådan noget der det syntes jeg var irriterende at jeg ikke kunne at jeg ikke bare lige kunne regne ud fordi nu havde de sådan en fin touchskærm og alt muligt hvorfor kan jeg så ikke </w:t>
      </w:r>
      <w:commentRangeEnd w:id="446"/>
      <w:commentRangeEnd w:id="447"/>
      <w:r w:rsidR="00711B17">
        <w:rPr>
          <w:rStyle w:val="CommentReference"/>
          <w:rFonts w:asciiTheme="minorHAnsi" w:hAnsiTheme="minorHAnsi"/>
        </w:rPr>
        <w:commentReference w:id="446"/>
      </w:r>
      <w:r w:rsidR="00D92F9D">
        <w:rPr>
          <w:rStyle w:val="CommentReference"/>
          <w:rFonts w:asciiTheme="minorHAnsi" w:hAnsiTheme="minorHAnsi"/>
        </w:rPr>
        <w:commentReference w:id="447"/>
      </w:r>
    </w:p>
    <w:p w14:paraId="17CB215A" w14:textId="77777777" w:rsidR="00B17493" w:rsidRPr="0098718E" w:rsidRDefault="00B17493" w:rsidP="00B17493">
      <w:pPr>
        <w:pStyle w:val="PlainText"/>
        <w:rPr>
          <w:rFonts w:ascii="Courier New" w:hAnsi="Courier New" w:cs="Courier New"/>
          <w:lang w:val="da-DK"/>
        </w:rPr>
      </w:pPr>
    </w:p>
    <w:p w14:paraId="66CB348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Hvordan øh hvis du nu selv kunne vælge hvor view hvor det skulle være hvor du sætter det op?</w:t>
      </w:r>
    </w:p>
    <w:p w14:paraId="1CAA75FC" w14:textId="3115457E" w:rsidR="00B17493" w:rsidRPr="0098718E" w:rsidRDefault="00B17493" w:rsidP="00B17493">
      <w:pPr>
        <w:pStyle w:val="PlainText"/>
        <w:rPr>
          <w:rFonts w:ascii="Courier New" w:hAnsi="Courier New" w:cs="Courier New"/>
          <w:lang w:val="da-DK"/>
        </w:rPr>
      </w:pPr>
      <w:commentRangeStart w:id="448"/>
      <w:r w:rsidRPr="0098718E">
        <w:rPr>
          <w:rFonts w:ascii="Courier New" w:hAnsi="Courier New" w:cs="Courier New"/>
          <w:lang w:val="da-DK"/>
        </w:rPr>
        <w:t xml:space="preserve">A - </w:t>
      </w:r>
      <w:commentRangeStart w:id="449"/>
      <w:r w:rsidRPr="0098718E">
        <w:rPr>
          <w:rFonts w:ascii="Courier New" w:hAnsi="Courier New" w:cs="Courier New"/>
          <w:lang w:val="da-DK"/>
        </w:rPr>
        <w:t xml:space="preserve">Jamen helt klart så skulle det jo være penslet mere ud hvad det er man er igang med at editere om det var hvilkets farve eller pedalens farve eller jeg syntes ikke det var sådan specielt tydeligt også det med om det var setliste jeg kom ind i som det første og det var altså ikke lige det første man skal bruge (Det har samtlige seks personer vi har testet på idag så osgså gjort) fordi det der symbol betyder jo ikke setliste på en telefon der betyder det tekst </w:t>
      </w:r>
      <w:commentRangeEnd w:id="448"/>
      <w:commentRangeEnd w:id="449"/>
      <w:r w:rsidR="008715CA">
        <w:rPr>
          <w:rStyle w:val="CommentReference"/>
          <w:rFonts w:asciiTheme="minorHAnsi" w:hAnsiTheme="minorHAnsi"/>
        </w:rPr>
        <w:commentReference w:id="448"/>
      </w:r>
      <w:r w:rsidR="00D92F9D">
        <w:rPr>
          <w:rStyle w:val="CommentReference"/>
          <w:rFonts w:asciiTheme="minorHAnsi" w:hAnsiTheme="minorHAnsi"/>
        </w:rPr>
        <w:commentReference w:id="449"/>
      </w:r>
    </w:p>
    <w:p w14:paraId="527D09B4" w14:textId="77777777" w:rsidR="00B17493" w:rsidRPr="0098718E" w:rsidRDefault="00B17493" w:rsidP="00B17493">
      <w:pPr>
        <w:pStyle w:val="PlainText"/>
        <w:rPr>
          <w:rFonts w:ascii="Courier New" w:hAnsi="Courier New" w:cs="Courier New"/>
          <w:lang w:val="da-DK"/>
        </w:rPr>
      </w:pPr>
    </w:p>
    <w:p w14:paraId="21EA315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Så havde du fast</w:t>
      </w:r>
    </w:p>
    <w:p w14:paraId="307355C8" w14:textId="60B5FB60" w:rsidR="00B17493" w:rsidRPr="0098718E" w:rsidRDefault="00B17493" w:rsidP="00B17493">
      <w:pPr>
        <w:pStyle w:val="PlainText"/>
        <w:rPr>
          <w:rFonts w:ascii="Courier New" w:hAnsi="Courier New" w:cs="Courier New"/>
          <w:lang w:val="da-DK"/>
        </w:rPr>
      </w:pPr>
      <w:commentRangeStart w:id="450"/>
      <w:r w:rsidRPr="0098718E">
        <w:rPr>
          <w:rFonts w:ascii="Courier New" w:hAnsi="Courier New" w:cs="Courier New"/>
          <w:lang w:val="da-DK"/>
        </w:rPr>
        <w:lastRenderedPageBreak/>
        <w:t xml:space="preserve">A - </w:t>
      </w:r>
      <w:commentRangeStart w:id="451"/>
      <w:r w:rsidRPr="0098718E">
        <w:rPr>
          <w:rFonts w:ascii="Courier New" w:hAnsi="Courier New" w:cs="Courier New"/>
          <w:lang w:val="da-DK"/>
        </w:rPr>
        <w:t xml:space="preserve">Ja jeg syntes den virker som om den er hurtigere at arbejde med end den anden (sådan software mæssigt eller at den er hurtigere at arbejde med) sådan det der med at man kunne trække det rundt og ja det virkede som om at det var ellers var det måske bare fordi jeg lige var inde i og kommet lidt mere ind i det </w:t>
      </w:r>
      <w:commentRangeEnd w:id="450"/>
      <w:commentRangeEnd w:id="451"/>
      <w:r w:rsidR="00373A39">
        <w:rPr>
          <w:rStyle w:val="CommentReference"/>
          <w:rFonts w:asciiTheme="minorHAnsi" w:hAnsiTheme="minorHAnsi"/>
        </w:rPr>
        <w:commentReference w:id="450"/>
      </w:r>
      <w:r w:rsidR="00D92F9D">
        <w:rPr>
          <w:rStyle w:val="CommentReference"/>
          <w:rFonts w:asciiTheme="minorHAnsi" w:hAnsiTheme="minorHAnsi"/>
        </w:rPr>
        <w:commentReference w:id="451"/>
      </w:r>
    </w:p>
    <w:p w14:paraId="53AEB392" w14:textId="77777777" w:rsidR="00B17493" w:rsidRPr="0098718E" w:rsidRDefault="00B17493" w:rsidP="00B17493">
      <w:pPr>
        <w:pStyle w:val="PlainText"/>
        <w:rPr>
          <w:rFonts w:ascii="Courier New" w:hAnsi="Courier New" w:cs="Courier New"/>
          <w:lang w:val="da-DK"/>
        </w:rPr>
      </w:pPr>
    </w:p>
    <w:p w14:paraId="702BC0A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Q - Og så har du approachable </w:t>
      </w:r>
    </w:p>
    <w:p w14:paraId="598BA87A" w14:textId="0DC4360B" w:rsidR="00B17493" w:rsidRPr="0098718E" w:rsidRDefault="00B17493" w:rsidP="00B17493">
      <w:pPr>
        <w:pStyle w:val="PlainText"/>
        <w:rPr>
          <w:rFonts w:ascii="Courier New" w:hAnsi="Courier New" w:cs="Courier New"/>
          <w:lang w:val="da-DK"/>
        </w:rPr>
      </w:pPr>
      <w:commentRangeStart w:id="452"/>
      <w:r w:rsidRPr="0098718E">
        <w:rPr>
          <w:rFonts w:ascii="Courier New" w:hAnsi="Courier New" w:cs="Courier New"/>
          <w:lang w:val="da-DK"/>
        </w:rPr>
        <w:t xml:space="preserve">A - </w:t>
      </w:r>
      <w:commentRangeStart w:id="453"/>
      <w:r w:rsidRPr="0098718E">
        <w:rPr>
          <w:rFonts w:ascii="Courier New" w:hAnsi="Courier New" w:cs="Courier New"/>
          <w:lang w:val="da-DK"/>
        </w:rPr>
        <w:t>Ja jeg synte det var nemt at gå til med de almindelige funktioner Der var noget der var lidt sværere men alt i alt så</w:t>
      </w:r>
      <w:commentRangeEnd w:id="452"/>
      <w:commentRangeEnd w:id="453"/>
      <w:r w:rsidR="00BC4193">
        <w:rPr>
          <w:rStyle w:val="CommentReference"/>
          <w:rFonts w:asciiTheme="minorHAnsi" w:hAnsiTheme="minorHAnsi"/>
        </w:rPr>
        <w:commentReference w:id="452"/>
      </w:r>
      <w:r w:rsidR="00D92F9D">
        <w:rPr>
          <w:rStyle w:val="CommentReference"/>
          <w:rFonts w:asciiTheme="minorHAnsi" w:hAnsiTheme="minorHAnsi"/>
        </w:rPr>
        <w:commentReference w:id="453"/>
      </w:r>
    </w:p>
    <w:p w14:paraId="5DCB456F" w14:textId="77777777" w:rsidR="00B17493" w:rsidRPr="0098718E" w:rsidRDefault="00B17493" w:rsidP="00B17493">
      <w:pPr>
        <w:pStyle w:val="PlainText"/>
        <w:rPr>
          <w:rFonts w:ascii="Courier New" w:hAnsi="Courier New" w:cs="Courier New"/>
          <w:lang w:val="da-DK"/>
        </w:rPr>
      </w:pPr>
    </w:p>
    <w:p w14:paraId="5A33897E"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Hvis du nu skulle sammenligne de to systemer her hvad for en syntes du så var bedst at arbejde med og hvad syntes du sådan er fordele og ulemeper ved dem hvis de skulle sammenlignes?</w:t>
      </w:r>
    </w:p>
    <w:p w14:paraId="062E7C45" w14:textId="74397146"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Er det kun bruger (Det er kun bruger vi kigger ikke på lydbilledet) </w:t>
      </w:r>
      <w:commentRangeStart w:id="454"/>
      <w:r w:rsidRPr="0098718E">
        <w:rPr>
          <w:rFonts w:ascii="Courier New" w:hAnsi="Courier New" w:cs="Courier New"/>
          <w:lang w:val="da-DK"/>
        </w:rPr>
        <w:t xml:space="preserve">nej heller ikke hvad for en kvalitet de er lavet i så? (Det hvis du syntes det har en effekt så) </w:t>
      </w:r>
      <w:commentRangeStart w:id="455"/>
      <w:r w:rsidRPr="0098718E">
        <w:rPr>
          <w:rFonts w:ascii="Courier New" w:hAnsi="Courier New" w:cs="Courier New"/>
          <w:lang w:val="da-DK"/>
        </w:rPr>
        <w:t xml:space="preserve">Ja fordi det har jo helt klart en effekt at den her er i børstet alu den virker noget mere ja det virker bare mere solidt og dyrere og sådan noget </w:t>
      </w:r>
      <w:commentRangeEnd w:id="454"/>
      <w:r w:rsidR="00B06783">
        <w:rPr>
          <w:rStyle w:val="CommentReference"/>
          <w:rFonts w:asciiTheme="minorHAnsi" w:hAnsiTheme="minorHAnsi"/>
        </w:rPr>
        <w:commentReference w:id="454"/>
      </w:r>
      <w:r w:rsidRPr="0098718E">
        <w:rPr>
          <w:rFonts w:ascii="Courier New" w:hAnsi="Courier New" w:cs="Courier New"/>
          <w:lang w:val="da-DK"/>
        </w:rPr>
        <w:t xml:space="preserve">(Havde du valgt høj kvalitet på den her) Nej men øh jo men det er helt sikkert. </w:t>
      </w:r>
      <w:commentRangeEnd w:id="455"/>
      <w:r w:rsidR="00D92F9D">
        <w:rPr>
          <w:rStyle w:val="CommentReference"/>
          <w:rFonts w:asciiTheme="minorHAnsi" w:hAnsiTheme="minorHAnsi"/>
        </w:rPr>
        <w:commentReference w:id="455"/>
      </w:r>
      <w:commentRangeStart w:id="456"/>
      <w:commentRangeStart w:id="457"/>
      <w:r w:rsidRPr="0098718E">
        <w:rPr>
          <w:rFonts w:ascii="Courier New" w:hAnsi="Courier New" w:cs="Courier New"/>
          <w:lang w:val="da-DK"/>
        </w:rPr>
        <w:t xml:space="preserve">på brugersiden der var mit indtryk at den her havde de skåret lidt ned til benet det var lidt simplere man kunne ikke helt så mange ting og det tiltaler mig egentlig meget at (At man bliver begrænset) ja det syntes jeg fordi skal man kunne det hele det det er ikke altid så anvendeligt i hvert fald ikke hvis dem der har lavet den har tænkt over det og sørget for at de ting man kan er de vigtigste  </w:t>
      </w:r>
      <w:commentRangeEnd w:id="456"/>
      <w:commentRangeEnd w:id="457"/>
      <w:r w:rsidR="00DC4619">
        <w:rPr>
          <w:rStyle w:val="CommentReference"/>
          <w:rFonts w:asciiTheme="minorHAnsi" w:hAnsiTheme="minorHAnsi"/>
        </w:rPr>
        <w:commentReference w:id="457"/>
      </w:r>
      <w:r w:rsidR="00D92F9D">
        <w:rPr>
          <w:rStyle w:val="CommentReference"/>
          <w:rFonts w:asciiTheme="minorHAnsi" w:hAnsiTheme="minorHAnsi"/>
        </w:rPr>
        <w:commentReference w:id="456"/>
      </w:r>
    </w:p>
    <w:p w14:paraId="40622035" w14:textId="77777777" w:rsidR="00B17493" w:rsidRPr="0098718E" w:rsidRDefault="00B17493" w:rsidP="00B17493">
      <w:pPr>
        <w:pStyle w:val="PlainText"/>
        <w:rPr>
          <w:rFonts w:ascii="Courier New" w:hAnsi="Courier New" w:cs="Courier New"/>
          <w:lang w:val="da-DK"/>
        </w:rPr>
      </w:pPr>
    </w:p>
    <w:p w14:paraId="0F7A737D" w14:textId="77777777" w:rsidR="00B17493" w:rsidRPr="0098718E" w:rsidRDefault="00B17493" w:rsidP="00B17493">
      <w:pPr>
        <w:pStyle w:val="PlainText"/>
        <w:rPr>
          <w:rFonts w:ascii="Courier New" w:hAnsi="Courier New" w:cs="Courier New"/>
          <w:lang w:val="da-DK"/>
        </w:rPr>
      </w:pPr>
    </w:p>
    <w:p w14:paraId="67AD3AE7"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FP 8 - 1 - Headrush</w:t>
      </w:r>
    </w:p>
    <w:p w14:paraId="7BB9AE7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[00.00]</w:t>
      </w:r>
    </w:p>
    <w:p w14:paraId="1D6729C8"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Den første du har sat er time-consuming hvad er tanken bag det?</w:t>
      </w:r>
    </w:p>
    <w:p w14:paraId="19BA9E9F" w14:textId="6701A330" w:rsidR="00B17493" w:rsidRPr="0098718E" w:rsidRDefault="00B17493" w:rsidP="00B17493">
      <w:pPr>
        <w:pStyle w:val="PlainText"/>
        <w:rPr>
          <w:rFonts w:ascii="Courier New" w:hAnsi="Courier New" w:cs="Courier New"/>
          <w:lang w:val="da-DK"/>
        </w:rPr>
      </w:pPr>
      <w:commentRangeStart w:id="458"/>
      <w:r w:rsidRPr="0098718E">
        <w:rPr>
          <w:rFonts w:ascii="Courier New" w:hAnsi="Courier New" w:cs="Courier New"/>
          <w:lang w:val="da-DK"/>
        </w:rPr>
        <w:t xml:space="preserve">A - </w:t>
      </w:r>
      <w:commentRangeStart w:id="459"/>
      <w:r w:rsidRPr="0098718E">
        <w:rPr>
          <w:rFonts w:ascii="Courier New" w:hAnsi="Courier New" w:cs="Courier New"/>
          <w:lang w:val="da-DK"/>
        </w:rPr>
        <w:t>Jamen det er i forhold til altså det er sat i kontra altså kontra almindelige analoge pedaler som jeg umiddelbart vil tænke er hurtigere at sætte op og lave justeringer på end det andet hvor man jo lige skal ind i en menu og finde de forskelige ja de forskelige ting man skal lave om på der har du på de analoge pedaler knapperne til rådighed det er bare at bøje sig ned og dreje</w:t>
      </w:r>
      <w:commentRangeEnd w:id="458"/>
      <w:commentRangeEnd w:id="459"/>
      <w:r w:rsidR="0051549F">
        <w:rPr>
          <w:rStyle w:val="CommentReference"/>
          <w:rFonts w:asciiTheme="minorHAnsi" w:hAnsiTheme="minorHAnsi"/>
        </w:rPr>
        <w:commentReference w:id="458"/>
      </w:r>
      <w:r w:rsidR="00D92F9D">
        <w:rPr>
          <w:rStyle w:val="CommentReference"/>
          <w:rFonts w:asciiTheme="minorHAnsi" w:hAnsiTheme="minorHAnsi"/>
        </w:rPr>
        <w:commentReference w:id="459"/>
      </w:r>
    </w:p>
    <w:p w14:paraId="2763FFBF" w14:textId="77777777" w:rsidR="00B17493" w:rsidRPr="0098718E" w:rsidRDefault="00B17493" w:rsidP="00B17493">
      <w:pPr>
        <w:pStyle w:val="PlainText"/>
        <w:rPr>
          <w:rFonts w:ascii="Courier New" w:hAnsi="Courier New" w:cs="Courier New"/>
          <w:lang w:val="da-DK"/>
        </w:rPr>
      </w:pPr>
    </w:p>
    <w:p w14:paraId="42570EE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Så har du intimidating?</w:t>
      </w:r>
    </w:p>
    <w:p w14:paraId="20E305C4" w14:textId="415F4D3C" w:rsidR="00B17493" w:rsidRPr="0098718E" w:rsidRDefault="00B17493" w:rsidP="00B17493">
      <w:pPr>
        <w:pStyle w:val="PlainText"/>
        <w:rPr>
          <w:rFonts w:ascii="Courier New" w:hAnsi="Courier New" w:cs="Courier New"/>
          <w:lang w:val="da-DK"/>
        </w:rPr>
      </w:pPr>
      <w:commentRangeStart w:id="460"/>
      <w:r w:rsidRPr="0098718E">
        <w:rPr>
          <w:rFonts w:ascii="Courier New" w:hAnsi="Courier New" w:cs="Courier New"/>
          <w:lang w:val="da-DK"/>
        </w:rPr>
        <w:t xml:space="preserve">A - </w:t>
      </w:r>
      <w:commentRangeStart w:id="461"/>
      <w:r w:rsidRPr="0098718E">
        <w:rPr>
          <w:rFonts w:ascii="Courier New" w:hAnsi="Courier New" w:cs="Courier New"/>
          <w:lang w:val="da-DK"/>
        </w:rPr>
        <w:t xml:space="preserve">Ja altså det er jo nok en lille smule for mig i forhold til jamen bare det der med at det hele er så øh der er så meget i den det er også derfor jeg har skrevet både kompleks og avanceret de hænger lidt sammen det der med at de kan så meget de multiboards så det bliver sådan lidt hvor hvor skal man starte henne (Det bliver uoverskueligt eller?) Ja det syntes jeg og det er igen sådan at i forhold til det der med bare at plugge et kabel i et par effektpedaler eller så ind i forstærkeren som er meget mere overskueligt syntes jeg </w:t>
      </w:r>
      <w:commentRangeEnd w:id="460"/>
      <w:commentRangeEnd w:id="461"/>
      <w:r w:rsidR="00934FE0">
        <w:rPr>
          <w:rStyle w:val="CommentReference"/>
          <w:rFonts w:asciiTheme="minorHAnsi" w:hAnsiTheme="minorHAnsi"/>
        </w:rPr>
        <w:commentReference w:id="460"/>
      </w:r>
      <w:r w:rsidR="00D363E4">
        <w:rPr>
          <w:rStyle w:val="CommentReference"/>
          <w:rFonts w:asciiTheme="minorHAnsi" w:hAnsiTheme="minorHAnsi"/>
        </w:rPr>
        <w:commentReference w:id="461"/>
      </w:r>
    </w:p>
    <w:p w14:paraId="4060E7E0" w14:textId="77777777" w:rsidR="00B17493" w:rsidRPr="0098718E" w:rsidRDefault="00B17493" w:rsidP="00B17493">
      <w:pPr>
        <w:pStyle w:val="PlainText"/>
        <w:rPr>
          <w:rFonts w:ascii="Courier New" w:hAnsi="Courier New" w:cs="Courier New"/>
          <w:lang w:val="da-DK"/>
        </w:rPr>
      </w:pPr>
    </w:p>
    <w:p w14:paraId="60AC54A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Du har også ineffektiv?</w:t>
      </w:r>
    </w:p>
    <w:p w14:paraId="4E37F05E" w14:textId="5082E7B7" w:rsidR="00B17493" w:rsidRPr="0098718E" w:rsidRDefault="00B17493" w:rsidP="00B17493">
      <w:pPr>
        <w:pStyle w:val="PlainText"/>
        <w:rPr>
          <w:rFonts w:ascii="Courier New" w:hAnsi="Courier New" w:cs="Courier New"/>
          <w:lang w:val="da-DK"/>
        </w:rPr>
      </w:pPr>
      <w:commentRangeStart w:id="462"/>
      <w:r w:rsidRPr="0098718E">
        <w:rPr>
          <w:rFonts w:ascii="Courier New" w:hAnsi="Courier New" w:cs="Courier New"/>
          <w:lang w:val="da-DK"/>
        </w:rPr>
        <w:t xml:space="preserve">A - </w:t>
      </w:r>
      <w:commentRangeStart w:id="463"/>
      <w:r w:rsidRPr="0098718E">
        <w:rPr>
          <w:rFonts w:ascii="Courier New" w:hAnsi="Courier New" w:cs="Courier New"/>
          <w:lang w:val="da-DK"/>
        </w:rPr>
        <w:t>Ja ja og det er hænger lidt sammen med time-consuming at det der er i hvert fald ikke noget der går hurtigere fordi at man skal for mig i hvert fald at man skal ind i forskellige menuer og nu skal jeg vel have en effekt på der så skal jeg lige finde den hvad er det for en effekt jeg så vil have og så hvordan skal jeg så indstille den og det tænker jeg hurtigt man kunne så får man placeret pedalerne nogle underlige stæder i kæden og så var det måske ikke lige den man ville have alligevel og så ind og lede altså igen masser af muligheder men det (Det tager lang tid eller?) Ja lige præcis</w:t>
      </w:r>
      <w:commentRangeEnd w:id="462"/>
      <w:commentRangeEnd w:id="463"/>
      <w:r w:rsidR="00174CD7">
        <w:rPr>
          <w:rStyle w:val="CommentReference"/>
          <w:rFonts w:asciiTheme="minorHAnsi" w:hAnsiTheme="minorHAnsi"/>
        </w:rPr>
        <w:commentReference w:id="462"/>
      </w:r>
      <w:r w:rsidR="00D363E4">
        <w:rPr>
          <w:rStyle w:val="CommentReference"/>
          <w:rFonts w:asciiTheme="minorHAnsi" w:hAnsiTheme="minorHAnsi"/>
        </w:rPr>
        <w:commentReference w:id="463"/>
      </w:r>
    </w:p>
    <w:p w14:paraId="530D295A" w14:textId="77777777" w:rsidR="00B17493" w:rsidRPr="0098718E" w:rsidRDefault="00B17493" w:rsidP="00B17493">
      <w:pPr>
        <w:pStyle w:val="PlainText"/>
        <w:rPr>
          <w:rFonts w:ascii="Courier New" w:hAnsi="Courier New" w:cs="Courier New"/>
          <w:lang w:val="da-DK"/>
        </w:rPr>
      </w:pPr>
    </w:p>
    <w:p w14:paraId="3AF84E6B"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Hvad syntes du det gør for din overordnede oplevelse af det sådan at du syntes der var mange af de der muligheder og sådan noget?</w:t>
      </w:r>
    </w:p>
    <w:p w14:paraId="62E527D9" w14:textId="2AF78E3E" w:rsidR="00B17493" w:rsidRPr="0098718E" w:rsidRDefault="00B17493" w:rsidP="00B17493">
      <w:pPr>
        <w:pStyle w:val="PlainText"/>
        <w:rPr>
          <w:rFonts w:ascii="Courier New" w:hAnsi="Courier New" w:cs="Courier New"/>
          <w:lang w:val="da-DK"/>
        </w:rPr>
      </w:pPr>
      <w:commentRangeStart w:id="464"/>
      <w:r w:rsidRPr="0098718E">
        <w:rPr>
          <w:rFonts w:ascii="Courier New" w:hAnsi="Courier New" w:cs="Courier New"/>
          <w:lang w:val="da-DK"/>
        </w:rPr>
        <w:t xml:space="preserve">A - </w:t>
      </w:r>
      <w:commentRangeStart w:id="465"/>
      <w:r w:rsidRPr="0098718E">
        <w:rPr>
          <w:rFonts w:ascii="Courier New" w:hAnsi="Courier New" w:cs="Courier New"/>
          <w:lang w:val="da-DK"/>
        </w:rPr>
        <w:t xml:space="preserve">Jamen det trækker ned i min overordnede oplevelse at det altså min overordnede oplevelse det er sådan at det er smart og det kan en masse ting men hvad kan man bruge det til når det kommer til stykket </w:t>
      </w:r>
      <w:commentRangeEnd w:id="464"/>
      <w:commentRangeEnd w:id="465"/>
      <w:r w:rsidR="00132653">
        <w:rPr>
          <w:rStyle w:val="CommentReference"/>
          <w:rFonts w:asciiTheme="minorHAnsi" w:hAnsiTheme="minorHAnsi"/>
        </w:rPr>
        <w:commentReference w:id="464"/>
      </w:r>
      <w:r w:rsidR="00D363E4">
        <w:rPr>
          <w:rStyle w:val="CommentReference"/>
          <w:rFonts w:asciiTheme="minorHAnsi" w:hAnsiTheme="minorHAnsi"/>
        </w:rPr>
        <w:commentReference w:id="465"/>
      </w:r>
    </w:p>
    <w:p w14:paraId="0C36ACE4" w14:textId="77777777" w:rsidR="00B17493" w:rsidRPr="0098718E" w:rsidRDefault="00B17493" w:rsidP="00B17493">
      <w:pPr>
        <w:pStyle w:val="PlainText"/>
        <w:rPr>
          <w:rFonts w:ascii="Courier New" w:hAnsi="Courier New" w:cs="Courier New"/>
          <w:lang w:val="da-DK"/>
        </w:rPr>
      </w:pPr>
    </w:p>
    <w:p w14:paraId="28936060"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[03.10]</w:t>
      </w:r>
    </w:p>
    <w:p w14:paraId="38E50988" w14:textId="28B60CE1" w:rsidR="00B17493" w:rsidRPr="0098718E" w:rsidRDefault="00B17493" w:rsidP="00B17493">
      <w:pPr>
        <w:pStyle w:val="PlainText"/>
        <w:rPr>
          <w:rFonts w:ascii="Courier New" w:hAnsi="Courier New" w:cs="Courier New"/>
          <w:lang w:val="da-DK"/>
        </w:rPr>
      </w:pPr>
      <w:commentRangeStart w:id="466"/>
      <w:commentRangeStart w:id="467"/>
      <w:r w:rsidRPr="0098718E">
        <w:rPr>
          <w:rFonts w:ascii="Courier New" w:hAnsi="Courier New" w:cs="Courier New"/>
          <w:lang w:val="da-DK"/>
        </w:rPr>
        <w:t xml:space="preserve">Det der med at man skal lave en eller anden indstilling på en pedal så det er ikke noget man bare lige hurtigt gør altså skal man ned lige finde pedalen lige hvad var det nu for en indstilling jeg ville lave om på og så er det den der menu man skal ind i og så okay så kan man dreje den der og med de andre der har du knapperne foran og så bare lige dit dit dit dit dit sådan (Så det der med at have det fysisk og di skal ikke ind i menuerne først og sådan noget) præcis det betyder meget for mig i hvert fald at det er meget let tilgængeligt </w:t>
      </w:r>
      <w:commentRangeEnd w:id="466"/>
      <w:commentRangeEnd w:id="467"/>
      <w:r w:rsidR="00A43BE1">
        <w:rPr>
          <w:rStyle w:val="CommentReference"/>
          <w:rFonts w:asciiTheme="minorHAnsi" w:hAnsiTheme="minorHAnsi"/>
        </w:rPr>
        <w:commentReference w:id="467"/>
      </w:r>
      <w:r w:rsidR="00D363E4">
        <w:rPr>
          <w:rStyle w:val="CommentReference"/>
          <w:rFonts w:asciiTheme="minorHAnsi" w:hAnsiTheme="minorHAnsi"/>
        </w:rPr>
        <w:commentReference w:id="466"/>
      </w:r>
    </w:p>
    <w:p w14:paraId="45AB8B42" w14:textId="77777777" w:rsidR="00B17493" w:rsidRPr="0098718E" w:rsidRDefault="00B17493" w:rsidP="00B17493">
      <w:pPr>
        <w:pStyle w:val="PlainText"/>
        <w:rPr>
          <w:rFonts w:ascii="Courier New" w:hAnsi="Courier New" w:cs="Courier New"/>
          <w:lang w:val="da-DK"/>
        </w:rPr>
      </w:pPr>
    </w:p>
    <w:p w14:paraId="610A4F8C" w14:textId="77777777" w:rsidR="00B17493" w:rsidRPr="0098718E" w:rsidRDefault="00B17493" w:rsidP="00B17493">
      <w:pPr>
        <w:pStyle w:val="PlainText"/>
        <w:rPr>
          <w:rFonts w:ascii="Courier New" w:hAnsi="Courier New" w:cs="Courier New"/>
          <w:lang w:val="da-DK"/>
        </w:rPr>
      </w:pPr>
    </w:p>
    <w:p w14:paraId="639A8F4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FP 8 - 2 - Helix</w:t>
      </w:r>
    </w:p>
    <w:p w14:paraId="3B7702A3"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[00.00]</w:t>
      </w:r>
    </w:p>
    <w:p w14:paraId="5FAD065F"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Ja så kan jeg se at du har valgt advanced igen</w:t>
      </w:r>
    </w:p>
    <w:p w14:paraId="0BDA5E94" w14:textId="34932D21" w:rsidR="00B17493" w:rsidRPr="0098718E" w:rsidRDefault="00B17493" w:rsidP="00B17493">
      <w:pPr>
        <w:pStyle w:val="PlainText"/>
        <w:rPr>
          <w:rFonts w:ascii="Courier New" w:hAnsi="Courier New" w:cs="Courier New"/>
          <w:lang w:val="da-DK"/>
        </w:rPr>
      </w:pPr>
      <w:commentRangeStart w:id="468"/>
      <w:r w:rsidRPr="0098718E">
        <w:rPr>
          <w:rFonts w:ascii="Courier New" w:hAnsi="Courier New" w:cs="Courier New"/>
          <w:lang w:val="da-DK"/>
        </w:rPr>
        <w:t xml:space="preserve">A - </w:t>
      </w:r>
      <w:commentRangeStart w:id="469"/>
      <w:r w:rsidRPr="0098718E">
        <w:rPr>
          <w:rFonts w:ascii="Courier New" w:hAnsi="Courier New" w:cs="Courier New"/>
          <w:lang w:val="da-DK"/>
        </w:rPr>
        <w:t xml:space="preserve">Ja det havde jeg også på den anden jamen det øhm jeg syntes faktisk den virker når man sådan lige kigger på den først så ik så ser den noget mere avanceret ud med at der er nogle flere knapper der er så ikke touchscreen på men øhm og så syntes jeg at hele oplevelsen med den det var altså det det gjorde at den var sådan lidt mere avanceret i forhold til at altså knapperne har mange forskellige funktioner øh nogen af dem i hvert fald og det der med lige at finde ud af at hvis jeg nu trykker på den knap nu er det så den funktion jeg godt kunne tænke mig at den skulle have den har eller er det en anden funktion fordi at den er aktiveret et eller andet sted </w:t>
      </w:r>
      <w:commentRangeEnd w:id="468"/>
      <w:commentRangeEnd w:id="469"/>
      <w:r w:rsidR="00E77D5D">
        <w:rPr>
          <w:rStyle w:val="CommentReference"/>
          <w:rFonts w:asciiTheme="minorHAnsi" w:hAnsiTheme="minorHAnsi"/>
        </w:rPr>
        <w:commentReference w:id="468"/>
      </w:r>
      <w:r w:rsidR="00D363E4">
        <w:rPr>
          <w:rStyle w:val="CommentReference"/>
          <w:rFonts w:asciiTheme="minorHAnsi" w:hAnsiTheme="minorHAnsi"/>
        </w:rPr>
        <w:commentReference w:id="469"/>
      </w:r>
    </w:p>
    <w:p w14:paraId="536B151A" w14:textId="77777777" w:rsidR="00B17493" w:rsidRPr="0098718E" w:rsidRDefault="00B17493" w:rsidP="00B17493">
      <w:pPr>
        <w:pStyle w:val="PlainText"/>
        <w:rPr>
          <w:rFonts w:ascii="Courier New" w:hAnsi="Courier New" w:cs="Courier New"/>
          <w:lang w:val="da-DK"/>
        </w:rPr>
      </w:pPr>
    </w:p>
    <w:p w14:paraId="4E156F4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Den manglede der information om eller?</w:t>
      </w:r>
    </w:p>
    <w:p w14:paraId="275A8854" w14:textId="2BCB0945" w:rsidR="00B17493" w:rsidRPr="0098718E" w:rsidRDefault="00B17493" w:rsidP="00B17493">
      <w:pPr>
        <w:pStyle w:val="PlainText"/>
        <w:rPr>
          <w:rFonts w:ascii="Courier New" w:hAnsi="Courier New" w:cs="Courier New"/>
          <w:lang w:val="da-DK"/>
        </w:rPr>
      </w:pPr>
      <w:commentRangeStart w:id="470"/>
      <w:r w:rsidRPr="0098718E">
        <w:rPr>
          <w:rFonts w:ascii="Courier New" w:hAnsi="Courier New" w:cs="Courier New"/>
          <w:lang w:val="da-DK"/>
        </w:rPr>
        <w:t xml:space="preserve">A - </w:t>
      </w:r>
      <w:commentRangeStart w:id="471"/>
      <w:r w:rsidRPr="0098718E">
        <w:rPr>
          <w:rFonts w:ascii="Courier New" w:hAnsi="Courier New" w:cs="Courier New"/>
          <w:lang w:val="da-DK"/>
        </w:rPr>
        <w:t>Ja på en eller anden måde det var ikke så intuitivt i hvert fald</w:t>
      </w:r>
      <w:commentRangeEnd w:id="470"/>
      <w:commentRangeEnd w:id="471"/>
      <w:r w:rsidR="003845F9">
        <w:rPr>
          <w:rStyle w:val="CommentReference"/>
          <w:rFonts w:asciiTheme="minorHAnsi" w:hAnsiTheme="minorHAnsi"/>
        </w:rPr>
        <w:commentReference w:id="470"/>
      </w:r>
      <w:r w:rsidR="00D363E4">
        <w:rPr>
          <w:rStyle w:val="CommentReference"/>
          <w:rFonts w:asciiTheme="minorHAnsi" w:hAnsiTheme="minorHAnsi"/>
        </w:rPr>
        <w:commentReference w:id="471"/>
      </w:r>
    </w:p>
    <w:p w14:paraId="572CC552" w14:textId="77777777" w:rsidR="00B17493" w:rsidRPr="0098718E" w:rsidRDefault="00B17493" w:rsidP="00B17493">
      <w:pPr>
        <w:pStyle w:val="PlainText"/>
        <w:rPr>
          <w:rFonts w:ascii="Courier New" w:hAnsi="Courier New" w:cs="Courier New"/>
          <w:lang w:val="da-DK"/>
        </w:rPr>
      </w:pPr>
    </w:p>
    <w:p w14:paraId="6B9ACD9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Jeg kan også se at du var lige ved at vælge nøgen?</w:t>
      </w:r>
    </w:p>
    <w:p w14:paraId="2CCD8B19" w14:textId="607811B9" w:rsidR="00B17493" w:rsidRPr="0098718E" w:rsidRDefault="00B17493" w:rsidP="00B17493">
      <w:pPr>
        <w:pStyle w:val="PlainText"/>
        <w:rPr>
          <w:rFonts w:ascii="Courier New" w:hAnsi="Courier New" w:cs="Courier New"/>
          <w:lang w:val="da-DK"/>
        </w:rPr>
      </w:pPr>
      <w:commentRangeStart w:id="472"/>
      <w:r w:rsidRPr="0098718E">
        <w:rPr>
          <w:rFonts w:ascii="Courier New" w:hAnsi="Courier New" w:cs="Courier New"/>
          <w:lang w:val="da-DK"/>
        </w:rPr>
        <w:t xml:space="preserve">A - </w:t>
      </w:r>
      <w:commentRangeStart w:id="473"/>
      <w:r w:rsidRPr="0098718E">
        <w:rPr>
          <w:rFonts w:ascii="Courier New" w:hAnsi="Courier New" w:cs="Courier New"/>
          <w:lang w:val="da-DK"/>
        </w:rPr>
        <w:t>Ja og det er netop i forhold til at jeg syntes der var nogle ting som øh der var at man kunne godt blive sådan lidt irriteret på og så jamen hvad er det nu man gør når man trykker her øh det var altså igen det var ikke det var ikke så intuitivt det var ikke så øh jeg syntes den anden var sådan lidt mere gik til den så havde man nogenlunde en ide om hvordan det fungerede det syntes jeg ikke det gjorde umiddelbart på Helixen</w:t>
      </w:r>
      <w:commentRangeEnd w:id="472"/>
      <w:commentRangeEnd w:id="473"/>
      <w:r w:rsidR="002E4AEE">
        <w:rPr>
          <w:rStyle w:val="CommentReference"/>
          <w:rFonts w:asciiTheme="minorHAnsi" w:hAnsiTheme="minorHAnsi"/>
        </w:rPr>
        <w:commentReference w:id="472"/>
      </w:r>
      <w:r w:rsidR="00D363E4">
        <w:rPr>
          <w:rStyle w:val="CommentReference"/>
          <w:rFonts w:asciiTheme="minorHAnsi" w:hAnsiTheme="minorHAnsi"/>
        </w:rPr>
        <w:commentReference w:id="473"/>
      </w:r>
    </w:p>
    <w:p w14:paraId="645DF9F3" w14:textId="77777777" w:rsidR="00B17493" w:rsidRPr="0098718E" w:rsidRDefault="00B17493" w:rsidP="00B17493">
      <w:pPr>
        <w:pStyle w:val="PlainText"/>
        <w:rPr>
          <w:rFonts w:ascii="Courier New" w:hAnsi="Courier New" w:cs="Courier New"/>
          <w:lang w:val="da-DK"/>
        </w:rPr>
      </w:pPr>
    </w:p>
    <w:p w14:paraId="044ABE2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Du har også valgt time-consuming</w:t>
      </w:r>
    </w:p>
    <w:p w14:paraId="426D1CE8" w14:textId="4B75C3CC" w:rsidR="00B17493" w:rsidRPr="0098718E" w:rsidRDefault="00B17493" w:rsidP="00B17493">
      <w:pPr>
        <w:pStyle w:val="PlainText"/>
        <w:rPr>
          <w:rFonts w:ascii="Courier New" w:hAnsi="Courier New" w:cs="Courier New"/>
          <w:lang w:val="da-DK"/>
        </w:rPr>
      </w:pPr>
      <w:commentRangeStart w:id="474"/>
      <w:r w:rsidRPr="0098718E">
        <w:rPr>
          <w:rFonts w:ascii="Courier New" w:hAnsi="Courier New" w:cs="Courier New"/>
          <w:lang w:val="da-DK"/>
        </w:rPr>
        <w:t xml:space="preserve">A - </w:t>
      </w:r>
      <w:commentRangeStart w:id="475"/>
      <w:r w:rsidRPr="0098718E">
        <w:rPr>
          <w:rFonts w:ascii="Courier New" w:hAnsi="Courier New" w:cs="Courier New"/>
          <w:lang w:val="da-DK"/>
        </w:rPr>
        <w:t xml:space="preserve">Ja time-consuming igen jeg syntes det tager det tager lang tid øh jeg syntes faktisk det tager længere tid på den at lige det kan godt være at det er når man først kommer ind i det så går det hurtigt men sådan lige umiddelbart og finde ud af i forhold til hvordan den virker først og så hvordan er det lige man kommer ind og finder de forskellige ting og det syntes jeg var lidt noget jeg brugte meget tid på at finde ud af hvordan kommer jeg nu ind i de der forskellige menuer man skal ind i og og så huske det bagefter det var også svært hvordan var det nu lige </w:t>
      </w:r>
      <w:commentRangeEnd w:id="474"/>
      <w:commentRangeEnd w:id="475"/>
      <w:r w:rsidR="006E3703">
        <w:rPr>
          <w:rStyle w:val="CommentReference"/>
          <w:rFonts w:asciiTheme="minorHAnsi" w:hAnsiTheme="minorHAnsi"/>
        </w:rPr>
        <w:commentReference w:id="474"/>
      </w:r>
      <w:r w:rsidR="00D363E4">
        <w:rPr>
          <w:rStyle w:val="CommentReference"/>
          <w:rFonts w:asciiTheme="minorHAnsi" w:hAnsiTheme="minorHAnsi"/>
        </w:rPr>
        <w:commentReference w:id="475"/>
      </w:r>
    </w:p>
    <w:p w14:paraId="6EFAC21A" w14:textId="77777777" w:rsidR="00B17493" w:rsidRPr="0098718E" w:rsidRDefault="00B17493" w:rsidP="00B17493">
      <w:pPr>
        <w:pStyle w:val="PlainText"/>
        <w:rPr>
          <w:rFonts w:ascii="Courier New" w:hAnsi="Courier New" w:cs="Courier New"/>
          <w:lang w:val="da-DK"/>
        </w:rPr>
      </w:pPr>
    </w:p>
    <w:p w14:paraId="24F546C6"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(Du er jo også lige blevet kastet i det så)</w:t>
      </w:r>
    </w:p>
    <w:p w14:paraId="70A8DFFC" w14:textId="77777777" w:rsidR="00B17493" w:rsidRPr="0098718E" w:rsidRDefault="00B17493" w:rsidP="00B17493">
      <w:pPr>
        <w:pStyle w:val="PlainText"/>
        <w:rPr>
          <w:rFonts w:ascii="Courier New" w:hAnsi="Courier New" w:cs="Courier New"/>
          <w:lang w:val="da-DK"/>
        </w:rPr>
      </w:pPr>
    </w:p>
    <w:p w14:paraId="19A5C062" w14:textId="23D6EEA2" w:rsidR="00B17493" w:rsidRPr="0098718E" w:rsidRDefault="00B17493" w:rsidP="00B17493">
      <w:pPr>
        <w:pStyle w:val="PlainText"/>
        <w:rPr>
          <w:rFonts w:ascii="Courier New" w:hAnsi="Courier New" w:cs="Courier New"/>
          <w:lang w:val="da-DK"/>
        </w:rPr>
      </w:pPr>
      <w:commentRangeStart w:id="476"/>
      <w:commentRangeStart w:id="477"/>
      <w:r w:rsidRPr="0098718E">
        <w:rPr>
          <w:rFonts w:ascii="Courier New" w:hAnsi="Courier New" w:cs="Courier New"/>
          <w:lang w:val="da-DK"/>
        </w:rPr>
        <w:lastRenderedPageBreak/>
        <w:t>Det var også med til at gøre at jeg syntes at det bliver lidt svært øh og jeg ved ikke om det måske er de der knapper der der kan gøre det fordi der bliver bundet så mange forskellige funktioner op på de enkelte knapper at så bliver det lidt mere lidt sværere og fordi at man så det er den samme knap man bruger hver gang eller hver gang altså sådan og hvad er det nu lige de gør inde i de forskellige menuer det var ikke så så umiddelbart</w:t>
      </w:r>
      <w:commentRangeEnd w:id="476"/>
      <w:commentRangeEnd w:id="477"/>
      <w:r w:rsidR="00435B2B">
        <w:rPr>
          <w:rStyle w:val="CommentReference"/>
          <w:rFonts w:asciiTheme="minorHAnsi" w:hAnsiTheme="minorHAnsi"/>
        </w:rPr>
        <w:commentReference w:id="477"/>
      </w:r>
      <w:r w:rsidR="00D363E4">
        <w:rPr>
          <w:rStyle w:val="CommentReference"/>
          <w:rFonts w:asciiTheme="minorHAnsi" w:hAnsiTheme="minorHAnsi"/>
        </w:rPr>
        <w:commentReference w:id="476"/>
      </w:r>
    </w:p>
    <w:p w14:paraId="06D23091" w14:textId="77777777" w:rsidR="00B17493" w:rsidRPr="0098718E" w:rsidRDefault="00B17493" w:rsidP="00B17493">
      <w:pPr>
        <w:pStyle w:val="PlainText"/>
        <w:rPr>
          <w:rFonts w:ascii="Courier New" w:hAnsi="Courier New" w:cs="Courier New"/>
          <w:lang w:val="da-DK"/>
        </w:rPr>
      </w:pPr>
    </w:p>
    <w:p w14:paraId="489DF0A9"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Du har også kompleks det er måske også lidt derhen af?</w:t>
      </w:r>
    </w:p>
    <w:p w14:paraId="6E264FE5" w14:textId="21A1F715" w:rsidR="00B17493" w:rsidRPr="0098718E" w:rsidRDefault="00B17493" w:rsidP="00B17493">
      <w:pPr>
        <w:pStyle w:val="PlainText"/>
        <w:rPr>
          <w:rFonts w:ascii="Courier New" w:hAnsi="Courier New" w:cs="Courier New"/>
          <w:lang w:val="da-DK"/>
        </w:rPr>
      </w:pPr>
      <w:commentRangeStart w:id="478"/>
      <w:r w:rsidRPr="0098718E">
        <w:rPr>
          <w:rFonts w:ascii="Courier New" w:hAnsi="Courier New" w:cs="Courier New"/>
          <w:lang w:val="da-DK"/>
        </w:rPr>
        <w:t xml:space="preserve">A - </w:t>
      </w:r>
      <w:commentRangeStart w:id="479"/>
      <w:r w:rsidRPr="0098718E">
        <w:rPr>
          <w:rFonts w:ascii="Courier New" w:hAnsi="Courier New" w:cs="Courier New"/>
          <w:lang w:val="da-DK"/>
        </w:rPr>
        <w:t>Ja det er også det der bliver den lidt kompleks at bruge ja bare at få det hele sat op og lige finde hvad effekterne og så få lavet indstillinger om og sådan noget det syntes jeg det</w:t>
      </w:r>
      <w:commentRangeEnd w:id="478"/>
      <w:commentRangeEnd w:id="479"/>
      <w:r w:rsidR="00157BBA">
        <w:rPr>
          <w:rStyle w:val="CommentReference"/>
          <w:rFonts w:asciiTheme="minorHAnsi" w:hAnsiTheme="minorHAnsi"/>
        </w:rPr>
        <w:commentReference w:id="478"/>
      </w:r>
      <w:r w:rsidR="004D5617">
        <w:rPr>
          <w:rStyle w:val="CommentReference"/>
          <w:rFonts w:asciiTheme="minorHAnsi" w:hAnsiTheme="minorHAnsi"/>
        </w:rPr>
        <w:commentReference w:id="479"/>
      </w:r>
    </w:p>
    <w:p w14:paraId="4ED3EF7D" w14:textId="77777777" w:rsidR="00B17493" w:rsidRPr="0098718E" w:rsidRDefault="00B17493" w:rsidP="00B17493">
      <w:pPr>
        <w:pStyle w:val="PlainText"/>
        <w:rPr>
          <w:rFonts w:ascii="Courier New" w:hAnsi="Courier New" w:cs="Courier New"/>
          <w:lang w:val="da-DK"/>
        </w:rPr>
      </w:pPr>
    </w:p>
    <w:p w14:paraId="33976C72"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Ja og så confusing?</w:t>
      </w:r>
    </w:p>
    <w:p w14:paraId="532829AE" w14:textId="0F5D982C" w:rsidR="00B17493" w:rsidRPr="0098718E" w:rsidRDefault="00B17493" w:rsidP="00B17493">
      <w:pPr>
        <w:pStyle w:val="PlainText"/>
        <w:rPr>
          <w:rFonts w:ascii="Courier New" w:hAnsi="Courier New" w:cs="Courier New"/>
          <w:lang w:val="da-DK"/>
        </w:rPr>
      </w:pPr>
      <w:commentRangeStart w:id="480"/>
      <w:r w:rsidRPr="0098718E">
        <w:rPr>
          <w:rFonts w:ascii="Courier New" w:hAnsi="Courier New" w:cs="Courier New"/>
          <w:lang w:val="da-DK"/>
        </w:rPr>
        <w:t xml:space="preserve">A - </w:t>
      </w:r>
      <w:commentRangeStart w:id="481"/>
      <w:r w:rsidRPr="0098718E">
        <w:rPr>
          <w:rFonts w:ascii="Courier New" w:hAnsi="Courier New" w:cs="Courier New"/>
          <w:lang w:val="da-DK"/>
        </w:rPr>
        <w:t>Ja og det hænger også igen sammen med (Det hænger jo alt sammen godt sammen) Ja det er jo det</w:t>
      </w:r>
      <w:commentRangeEnd w:id="480"/>
      <w:commentRangeEnd w:id="481"/>
      <w:r w:rsidR="005C4A25">
        <w:rPr>
          <w:rStyle w:val="CommentReference"/>
          <w:rFonts w:asciiTheme="minorHAnsi" w:hAnsiTheme="minorHAnsi"/>
        </w:rPr>
        <w:commentReference w:id="480"/>
      </w:r>
      <w:r w:rsidR="004D5617">
        <w:rPr>
          <w:rStyle w:val="CommentReference"/>
          <w:rFonts w:asciiTheme="minorHAnsi" w:hAnsiTheme="minorHAnsi"/>
        </w:rPr>
        <w:commentReference w:id="481"/>
      </w:r>
    </w:p>
    <w:p w14:paraId="46D3D100" w14:textId="77777777" w:rsidR="00B17493" w:rsidRPr="0098718E" w:rsidRDefault="00B17493" w:rsidP="00B17493">
      <w:pPr>
        <w:pStyle w:val="PlainText"/>
        <w:rPr>
          <w:rFonts w:ascii="Courier New" w:hAnsi="Courier New" w:cs="Courier New"/>
          <w:lang w:val="da-DK"/>
        </w:rPr>
      </w:pPr>
    </w:p>
    <w:p w14:paraId="4705D03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Hvad vil det sådan gøre ved din tilgang til det hvis nu du syntes at det er svært at finde rundt i og lige vide hvad de forskellige ting gør hvad sådan hvad gør det ved din tilgang til sådan nogle multieffektboards?</w:t>
      </w:r>
    </w:p>
    <w:p w14:paraId="4511479D" w14:textId="616CC6BA" w:rsidR="00B17493" w:rsidRPr="0098718E" w:rsidRDefault="00B17493" w:rsidP="00B17493">
      <w:pPr>
        <w:pStyle w:val="PlainText"/>
        <w:rPr>
          <w:rFonts w:ascii="Courier New" w:hAnsi="Courier New" w:cs="Courier New"/>
          <w:lang w:val="da-DK"/>
        </w:rPr>
      </w:pPr>
      <w:commentRangeStart w:id="482"/>
      <w:r w:rsidRPr="0098718E">
        <w:rPr>
          <w:rFonts w:ascii="Courier New" w:hAnsi="Courier New" w:cs="Courier New"/>
          <w:lang w:val="da-DK"/>
        </w:rPr>
        <w:t xml:space="preserve">A - </w:t>
      </w:r>
      <w:commentRangeStart w:id="483"/>
      <w:r w:rsidRPr="0098718E">
        <w:rPr>
          <w:rFonts w:ascii="Courier New" w:hAnsi="Courier New" w:cs="Courier New"/>
          <w:lang w:val="da-DK"/>
        </w:rPr>
        <w:t xml:space="preserve">Jamen det gør helt klart det har det altid gjort lige siden jeg solgte mit eget board at jeg har sådan lidt jeg er lige ved at sige aversion men det kan godt være at det er et stærkt ord jeg skænker det ikke en tanke altså jeg ikke ikke engang på det interesserer mig på ingen måde overhovedet </w:t>
      </w:r>
      <w:commentRangeEnd w:id="483"/>
      <w:r w:rsidR="004D5617">
        <w:rPr>
          <w:rStyle w:val="CommentReference"/>
          <w:rFonts w:asciiTheme="minorHAnsi" w:hAnsiTheme="minorHAnsi"/>
        </w:rPr>
        <w:commentReference w:id="483"/>
      </w:r>
      <w:r w:rsidRPr="0098718E">
        <w:rPr>
          <w:rFonts w:ascii="Courier New" w:hAnsi="Courier New" w:cs="Courier New"/>
          <w:lang w:val="da-DK"/>
        </w:rPr>
        <w:t xml:space="preserve">og jeg har altid haft sådan lidt den der med at efter jeg selv havde det at </w:t>
      </w:r>
      <w:commentRangeStart w:id="484"/>
      <w:r w:rsidRPr="0098718E">
        <w:rPr>
          <w:rFonts w:ascii="Courier New" w:hAnsi="Courier New" w:cs="Courier New"/>
          <w:lang w:val="da-DK"/>
        </w:rPr>
        <w:t xml:space="preserve">jeg syntes multieffektboards er rigtig fede til at lære de forskellige effekter at kende på og hvad man kan bruge dem til </w:t>
      </w:r>
      <w:commentRangeEnd w:id="484"/>
      <w:r w:rsidR="004D5617">
        <w:rPr>
          <w:rStyle w:val="CommentReference"/>
          <w:rFonts w:asciiTheme="minorHAnsi" w:hAnsiTheme="minorHAnsi"/>
        </w:rPr>
        <w:commentReference w:id="484"/>
      </w:r>
      <w:r w:rsidRPr="0098718E">
        <w:rPr>
          <w:rFonts w:ascii="Courier New" w:hAnsi="Courier New" w:cs="Courier New"/>
          <w:lang w:val="da-DK"/>
        </w:rPr>
        <w:t xml:space="preserve">og så øh ja så gjorde jeg jo det at så solgte jeg det og så købte jeg de effekter jeg gerne ville have som analog pedaler og så </w:t>
      </w:r>
      <w:commentRangeEnd w:id="482"/>
      <w:r w:rsidR="00B40613">
        <w:rPr>
          <w:rStyle w:val="CommentReference"/>
          <w:rFonts w:asciiTheme="minorHAnsi" w:hAnsiTheme="minorHAnsi"/>
        </w:rPr>
        <w:commentReference w:id="482"/>
      </w:r>
    </w:p>
    <w:p w14:paraId="42F51B04" w14:textId="77777777" w:rsidR="00B17493" w:rsidRPr="0098718E" w:rsidRDefault="00B17493" w:rsidP="00B17493">
      <w:pPr>
        <w:pStyle w:val="PlainText"/>
        <w:rPr>
          <w:rFonts w:ascii="Courier New" w:hAnsi="Courier New" w:cs="Courier New"/>
          <w:lang w:val="da-DK"/>
        </w:rPr>
      </w:pPr>
    </w:p>
    <w:p w14:paraId="501A3F25"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Så du brugte det mere til at finde ud af hvad en hvad effekterne egentlig kan bruges til så?</w:t>
      </w:r>
    </w:p>
    <w:p w14:paraId="19F54E5A" w14:textId="0B15B745" w:rsidR="00B17493" w:rsidRPr="0098718E" w:rsidRDefault="00B17493" w:rsidP="00B17493">
      <w:pPr>
        <w:pStyle w:val="PlainText"/>
        <w:rPr>
          <w:rFonts w:ascii="Courier New" w:hAnsi="Courier New" w:cs="Courier New"/>
          <w:lang w:val="da-DK"/>
        </w:rPr>
      </w:pPr>
      <w:commentRangeStart w:id="485"/>
      <w:r w:rsidRPr="0098718E">
        <w:rPr>
          <w:rFonts w:ascii="Courier New" w:hAnsi="Courier New" w:cs="Courier New"/>
          <w:lang w:val="da-DK"/>
        </w:rPr>
        <w:t xml:space="preserve">A - </w:t>
      </w:r>
      <w:commentRangeStart w:id="486"/>
      <w:r w:rsidRPr="0098718E">
        <w:rPr>
          <w:rFonts w:ascii="Courier New" w:hAnsi="Courier New" w:cs="Courier New"/>
          <w:lang w:val="da-DK"/>
        </w:rPr>
        <w:t>Præcis og så og så solgte jeg det så snart jeg vidste hvad jeg gerne ville have også fordi som regel nu er der jo så sket en masse med kvaliteten men jeg tænker umiddelbart også at der er der måske er lidt federe effekter at kvaliteten måske er lidt bedre i de analoge (Sådan lydmæssigt?) Ja det kan sagtens være at det er noget gammelmands holdning men (Det er en holdning jeg har hørt flere gange i hvert fald så) Ja øhm og der er jeg bare sådan mere til øh lidt det analoge</w:t>
      </w:r>
      <w:commentRangeEnd w:id="485"/>
      <w:commentRangeEnd w:id="486"/>
      <w:r w:rsidR="005108E8">
        <w:rPr>
          <w:rStyle w:val="CommentReference"/>
          <w:rFonts w:asciiTheme="minorHAnsi" w:hAnsiTheme="minorHAnsi"/>
        </w:rPr>
        <w:commentReference w:id="485"/>
      </w:r>
      <w:r w:rsidR="004D5617">
        <w:rPr>
          <w:rStyle w:val="CommentReference"/>
          <w:rFonts w:asciiTheme="minorHAnsi" w:hAnsiTheme="minorHAnsi"/>
        </w:rPr>
        <w:commentReference w:id="486"/>
      </w:r>
    </w:p>
    <w:p w14:paraId="72CB995A" w14:textId="77777777" w:rsidR="00B17493" w:rsidRPr="0098718E" w:rsidRDefault="00B17493" w:rsidP="00B17493">
      <w:pPr>
        <w:pStyle w:val="PlainText"/>
        <w:rPr>
          <w:rFonts w:ascii="Courier New" w:hAnsi="Courier New" w:cs="Courier New"/>
          <w:lang w:val="da-DK"/>
        </w:rPr>
      </w:pPr>
    </w:p>
    <w:p w14:paraId="07C6F68D"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Optræder du tit eller?</w:t>
      </w:r>
    </w:p>
    <w:p w14:paraId="76ED459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 xml:space="preserve">A - </w:t>
      </w:r>
      <w:commentRangeStart w:id="487"/>
      <w:r w:rsidRPr="0098718E">
        <w:rPr>
          <w:rFonts w:ascii="Courier New" w:hAnsi="Courier New" w:cs="Courier New"/>
          <w:lang w:val="da-DK"/>
        </w:rPr>
        <w:t>Ja eller tit og tit jeg har da spillet en del koncerter med det band jeg spiller i</w:t>
      </w:r>
      <w:commentRangeEnd w:id="487"/>
      <w:r w:rsidR="004D5617">
        <w:rPr>
          <w:rStyle w:val="CommentReference"/>
          <w:rFonts w:asciiTheme="minorHAnsi" w:hAnsiTheme="minorHAnsi"/>
        </w:rPr>
        <w:commentReference w:id="487"/>
      </w:r>
    </w:p>
    <w:p w14:paraId="07932E1D" w14:textId="77777777" w:rsidR="00B17493" w:rsidRPr="0098718E" w:rsidRDefault="00B17493" w:rsidP="00B17493">
      <w:pPr>
        <w:pStyle w:val="PlainText"/>
        <w:rPr>
          <w:rFonts w:ascii="Courier New" w:hAnsi="Courier New" w:cs="Courier New"/>
          <w:lang w:val="da-DK"/>
        </w:rPr>
      </w:pPr>
    </w:p>
    <w:p w14:paraId="345CBF04"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Og der har du så bare dit pedalboard med?</w:t>
      </w:r>
    </w:p>
    <w:p w14:paraId="6518C3EF" w14:textId="21694B16" w:rsidR="00B17493" w:rsidRPr="0098718E" w:rsidRDefault="00B17493" w:rsidP="00B17493">
      <w:pPr>
        <w:pStyle w:val="PlainText"/>
        <w:rPr>
          <w:rFonts w:ascii="Courier New" w:hAnsi="Courier New" w:cs="Courier New"/>
          <w:lang w:val="da-DK"/>
        </w:rPr>
      </w:pPr>
      <w:commentRangeStart w:id="488"/>
      <w:r w:rsidRPr="0098718E">
        <w:rPr>
          <w:rFonts w:ascii="Courier New" w:hAnsi="Courier New" w:cs="Courier New"/>
          <w:lang w:val="da-DK"/>
        </w:rPr>
        <w:t xml:space="preserve">A - Ja præcis og det er bare hurtigt lige at der er kablerne de ligger klar så de er hurtige lige at plugge i og så er man klar til at spille så det det er ikke sønderligt avanceret det kræver lidt forberedelse ikke forberedelse forberedelse bare lige sådan med at få lavet nogle hvad kan man sige nogle systemer sådan med nogle kabler der ligger fast rullet op og så kan man bare hurtigt tage dem ud og plugge i og strøm og så (Så kører det) Ja og det tager et halvt minut </w:t>
      </w:r>
      <w:commentRangeEnd w:id="488"/>
      <w:r w:rsidR="00124058">
        <w:rPr>
          <w:rStyle w:val="CommentReference"/>
          <w:rFonts w:asciiTheme="minorHAnsi" w:hAnsiTheme="minorHAnsi"/>
        </w:rPr>
        <w:commentReference w:id="488"/>
      </w:r>
    </w:p>
    <w:p w14:paraId="02218C9B" w14:textId="77777777" w:rsidR="00B17493" w:rsidRPr="0098718E" w:rsidRDefault="00B17493" w:rsidP="00B17493">
      <w:pPr>
        <w:pStyle w:val="PlainText"/>
        <w:rPr>
          <w:rFonts w:ascii="Courier New" w:hAnsi="Courier New" w:cs="Courier New"/>
          <w:lang w:val="da-DK"/>
        </w:rPr>
      </w:pPr>
    </w:p>
    <w:p w14:paraId="5C1BD58C" w14:textId="77777777" w:rsidR="00B17493" w:rsidRPr="0098718E" w:rsidRDefault="00B17493" w:rsidP="00B17493">
      <w:pPr>
        <w:pStyle w:val="PlainText"/>
        <w:rPr>
          <w:rFonts w:ascii="Courier New" w:hAnsi="Courier New" w:cs="Courier New"/>
          <w:lang w:val="da-DK"/>
        </w:rPr>
      </w:pPr>
      <w:r w:rsidRPr="0098718E">
        <w:rPr>
          <w:rFonts w:ascii="Courier New" w:hAnsi="Courier New" w:cs="Courier New"/>
          <w:lang w:val="da-DK"/>
        </w:rPr>
        <w:t>Q - Hvis du nu skulle sammenligne de to bare helt overordnet hvad vil du så foretrække for et af dem?</w:t>
      </w:r>
    </w:p>
    <w:p w14:paraId="32DC4164" w14:textId="12336B19" w:rsidR="00B17493" w:rsidRPr="0098718E" w:rsidRDefault="00B17493" w:rsidP="00B17493">
      <w:pPr>
        <w:pStyle w:val="PlainText"/>
        <w:rPr>
          <w:rFonts w:ascii="Courier New" w:hAnsi="Courier New" w:cs="Courier New"/>
          <w:lang w:val="da-DK"/>
        </w:rPr>
      </w:pPr>
      <w:commentRangeStart w:id="489"/>
      <w:r w:rsidRPr="0098718E">
        <w:rPr>
          <w:rFonts w:ascii="Courier New" w:hAnsi="Courier New" w:cs="Courier New"/>
          <w:lang w:val="da-DK"/>
        </w:rPr>
        <w:lastRenderedPageBreak/>
        <w:t xml:space="preserve">A - Jamen skulle jeg så umiddelbart </w:t>
      </w:r>
      <w:commentRangeStart w:id="490"/>
      <w:r w:rsidRPr="0098718E">
        <w:rPr>
          <w:rFonts w:ascii="Courier New" w:hAnsi="Courier New" w:cs="Courier New"/>
          <w:lang w:val="da-DK"/>
        </w:rPr>
        <w:t>ville jeg fortrække den første af dem den virkede lidt mere tilgængelig den var lidt mere intuitiv og bevæge sig rundt i og så tror jeg det der at den grafiske flade den hjalp utroligt meget på vej</w:t>
      </w:r>
      <w:commentRangeEnd w:id="489"/>
      <w:commentRangeEnd w:id="490"/>
      <w:r w:rsidR="001E588D">
        <w:rPr>
          <w:rStyle w:val="CommentReference"/>
          <w:rFonts w:asciiTheme="minorHAnsi" w:hAnsiTheme="minorHAnsi"/>
        </w:rPr>
        <w:commentReference w:id="489"/>
      </w:r>
      <w:r w:rsidR="004D5617">
        <w:rPr>
          <w:rStyle w:val="CommentReference"/>
          <w:rFonts w:asciiTheme="minorHAnsi" w:hAnsiTheme="minorHAnsi"/>
        </w:rPr>
        <w:commentReference w:id="490"/>
      </w:r>
      <w:r w:rsidRPr="0098718E">
        <w:rPr>
          <w:rFonts w:ascii="Courier New" w:hAnsi="Courier New" w:cs="Courier New"/>
          <w:lang w:val="da-DK"/>
        </w:rPr>
        <w:t xml:space="preserve"> </w:t>
      </w:r>
      <w:commentRangeStart w:id="491"/>
      <w:commentRangeStart w:id="492"/>
      <w:r w:rsidRPr="0098718E">
        <w:rPr>
          <w:rFonts w:ascii="Courier New" w:hAnsi="Courier New" w:cs="Courier New"/>
          <w:lang w:val="da-DK"/>
        </w:rPr>
        <w:t xml:space="preserve">hvor jeg syntes at den anden uden at den slet ikke ligner så alligevel så minder det mig lidt om de gamle systemer den måde det var bygget op på </w:t>
      </w:r>
      <w:commentRangeEnd w:id="492"/>
      <w:r w:rsidR="004A3E83">
        <w:rPr>
          <w:rStyle w:val="CommentReference"/>
          <w:rFonts w:asciiTheme="minorHAnsi" w:hAnsiTheme="minorHAnsi"/>
        </w:rPr>
        <w:commentReference w:id="492"/>
      </w:r>
      <w:r w:rsidRPr="0098718E">
        <w:rPr>
          <w:rFonts w:ascii="Courier New" w:hAnsi="Courier New" w:cs="Courier New"/>
          <w:lang w:val="da-DK"/>
        </w:rPr>
        <w:t>(Så vidt jeg ved er Helixen også lige lidt ældre end Headrushen) Nå okay (Syntes jeg der var nogle der fortalte mig i går) Jamen det kan sagtens være fordi at det er lidt det samme altså det jag havde dengang havde jo bare sådan en lille digital skærm her med ikke særligt mange pixels i men det var sådan lidt det samme i princippet at man kunne køre effektkæden igennem med sådan et scrollhjul du har bare en lidt større skærm men det virker som om at det er lidt det samme den samme opbygning umiddelbart</w:t>
      </w:r>
      <w:commentRangeEnd w:id="491"/>
      <w:r w:rsidR="004D5617">
        <w:rPr>
          <w:rStyle w:val="CommentReference"/>
          <w:rFonts w:asciiTheme="minorHAnsi" w:hAnsiTheme="minorHAnsi"/>
        </w:rPr>
        <w:commentReference w:id="491"/>
      </w:r>
    </w:p>
    <w:sectPr w:rsidR="00B17493" w:rsidRPr="0098718E" w:rsidSect="002C7AAE">
      <w:pgSz w:w="11906" w:h="16838"/>
      <w:pgMar w:top="1701" w:right="1335" w:bottom="1701" w:left="13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xander Flyvholm Povlsen" w:date="2018-05-15T14:36:00Z" w:initials="AFP">
    <w:p w14:paraId="28F73603" w14:textId="77777777" w:rsidR="00136F8C" w:rsidRDefault="00136F8C">
      <w:pPr>
        <w:pStyle w:val="CommentText"/>
      </w:pPr>
      <w:r>
        <w:rPr>
          <w:rStyle w:val="CommentReference"/>
        </w:rPr>
        <w:annotationRef/>
      </w:r>
      <w:r w:rsidR="00423E50">
        <w:t>Preference</w:t>
      </w:r>
    </w:p>
  </w:comment>
  <w:comment w:id="2" w:author="Kasper Ravnkilde" w:date="2018-05-15T14:26:00Z" w:initials="KR">
    <w:p w14:paraId="695D1734" w14:textId="77777777" w:rsidR="00F743B5" w:rsidRDefault="00F743B5">
      <w:pPr>
        <w:pStyle w:val="CommentText"/>
      </w:pPr>
      <w:r>
        <w:rPr>
          <w:rStyle w:val="CommentReference"/>
        </w:rPr>
        <w:annotationRef/>
      </w:r>
      <w:r>
        <w:t>Preference</w:t>
      </w:r>
    </w:p>
    <w:p w14:paraId="3350098C" w14:textId="77777777" w:rsidR="00F743B5" w:rsidRDefault="00F743B5">
      <w:pPr>
        <w:pStyle w:val="CommentText"/>
      </w:pPr>
      <w:r>
        <w:t>Layout</w:t>
      </w:r>
    </w:p>
  </w:comment>
  <w:comment w:id="3" w:author="Alexander Flyvholm Povlsen" w:date="2018-05-15T14:37:00Z" w:initials="AFP">
    <w:p w14:paraId="5D0B57BD" w14:textId="77777777" w:rsidR="004F7FF3" w:rsidRDefault="004F7FF3">
      <w:pPr>
        <w:pStyle w:val="CommentText"/>
      </w:pPr>
      <w:r>
        <w:rPr>
          <w:rStyle w:val="CommentReference"/>
        </w:rPr>
        <w:annotationRef/>
      </w:r>
      <w:r w:rsidR="00887F1D">
        <w:t>Experimentation</w:t>
      </w:r>
    </w:p>
  </w:comment>
  <w:comment w:id="4" w:author="Kasper Ravnkilde" w:date="2018-05-15T14:28:00Z" w:initials="KR">
    <w:p w14:paraId="208B09AA" w14:textId="77777777" w:rsidR="00F743B5" w:rsidRDefault="00F743B5">
      <w:pPr>
        <w:pStyle w:val="CommentText"/>
      </w:pPr>
      <w:r>
        <w:rPr>
          <w:rStyle w:val="CommentReference"/>
        </w:rPr>
        <w:annotationRef/>
      </w:r>
      <w:r>
        <w:t>Workflow</w:t>
      </w:r>
    </w:p>
  </w:comment>
  <w:comment w:id="5" w:author="Kasper Ravnkilde" w:date="2018-05-15T14:33:00Z" w:initials="KR">
    <w:p w14:paraId="10FE9561" w14:textId="77777777" w:rsidR="00F743B5" w:rsidRDefault="00F743B5">
      <w:pPr>
        <w:pStyle w:val="CommentText"/>
      </w:pPr>
      <w:r>
        <w:rPr>
          <w:rStyle w:val="CommentReference"/>
        </w:rPr>
        <w:annotationRef/>
      </w:r>
      <w:r>
        <w:t>Unique</w:t>
      </w:r>
    </w:p>
    <w:p w14:paraId="11B55CD1" w14:textId="77777777" w:rsidR="00F743B5" w:rsidRDefault="00F743B5">
      <w:pPr>
        <w:pStyle w:val="CommentText"/>
      </w:pPr>
    </w:p>
    <w:p w14:paraId="75B688B4" w14:textId="77777777" w:rsidR="00F743B5" w:rsidRDefault="00F743B5">
      <w:pPr>
        <w:pStyle w:val="CommentText"/>
      </w:pPr>
    </w:p>
  </w:comment>
  <w:comment w:id="6" w:author="Alexander Flyvholm Povlsen" w:date="2018-05-15T14:38:00Z" w:initials="AFP">
    <w:p w14:paraId="6D3ABA19" w14:textId="77777777" w:rsidR="00922B7D" w:rsidRDefault="00922B7D">
      <w:pPr>
        <w:pStyle w:val="CommentText"/>
      </w:pPr>
      <w:r>
        <w:rPr>
          <w:rStyle w:val="CommentReference"/>
        </w:rPr>
        <w:annotationRef/>
      </w:r>
      <w:r>
        <w:t>Learning curve</w:t>
      </w:r>
    </w:p>
  </w:comment>
  <w:comment w:id="7" w:author="Kasper Ravnkilde" w:date="2018-05-15T14:35:00Z" w:initials="KR">
    <w:p w14:paraId="76A745DE" w14:textId="77777777" w:rsidR="00F743B5" w:rsidRDefault="00F743B5">
      <w:pPr>
        <w:pStyle w:val="CommentText"/>
      </w:pPr>
      <w:r>
        <w:rPr>
          <w:rStyle w:val="CommentReference"/>
        </w:rPr>
        <w:annotationRef/>
      </w:r>
      <w:r>
        <w:t>Easy to learn</w:t>
      </w:r>
    </w:p>
  </w:comment>
  <w:comment w:id="9" w:author="Alexander Flyvholm Povlsen" w:date="2018-05-15T14:39:00Z" w:initials="AFP">
    <w:p w14:paraId="4FDB7BF1" w14:textId="77777777" w:rsidR="00EC0E72" w:rsidRDefault="00EC0E72">
      <w:pPr>
        <w:pStyle w:val="CommentText"/>
      </w:pPr>
      <w:r>
        <w:rPr>
          <w:rStyle w:val="CommentReference"/>
        </w:rPr>
        <w:annotationRef/>
      </w:r>
      <w:r>
        <w:t>Difficulty</w:t>
      </w:r>
    </w:p>
  </w:comment>
  <w:comment w:id="8" w:author="Kasper Ravnkilde" w:date="2018-05-15T14:36:00Z" w:initials="KR">
    <w:p w14:paraId="0A3045D2" w14:textId="77777777" w:rsidR="00F743B5" w:rsidRDefault="00F743B5">
      <w:pPr>
        <w:pStyle w:val="CommentText"/>
      </w:pPr>
      <w:r>
        <w:rPr>
          <w:rStyle w:val="CommentReference"/>
        </w:rPr>
        <w:annotationRef/>
      </w:r>
      <w:r>
        <w:t>Need manual</w:t>
      </w:r>
    </w:p>
  </w:comment>
  <w:comment w:id="10" w:author="Kasper Ravnkilde" w:date="2018-05-15T14:37:00Z" w:initials="KR">
    <w:p w14:paraId="78F3399D" w14:textId="77777777" w:rsidR="00F743B5" w:rsidRDefault="00F743B5">
      <w:pPr>
        <w:pStyle w:val="CommentText"/>
      </w:pPr>
      <w:r>
        <w:rPr>
          <w:rStyle w:val="CommentReference"/>
        </w:rPr>
        <w:annotationRef/>
      </w:r>
      <w:r>
        <w:t>Good variety</w:t>
      </w:r>
    </w:p>
  </w:comment>
  <w:comment w:id="11" w:author="Alexander Flyvholm Povlsen" w:date="2018-05-15T14:39:00Z" w:initials="AFP">
    <w:p w14:paraId="40F49B83" w14:textId="77777777" w:rsidR="008F753C" w:rsidRDefault="008F753C">
      <w:pPr>
        <w:pStyle w:val="CommentText"/>
      </w:pPr>
      <w:r>
        <w:rPr>
          <w:rStyle w:val="CommentReference"/>
        </w:rPr>
        <w:annotationRef/>
      </w:r>
      <w:r w:rsidR="009B734F">
        <w:t>Ops</w:t>
      </w:r>
      <w:r w:rsidR="00E77CF4">
        <w:t>ætning</w:t>
      </w:r>
    </w:p>
  </w:comment>
  <w:comment w:id="12" w:author="Alexander Flyvholm Povlsen" w:date="2018-05-15T14:47:00Z" w:initials="AFP">
    <w:p w14:paraId="00615566" w14:textId="77777777" w:rsidR="00713FF6" w:rsidRDefault="00713FF6">
      <w:pPr>
        <w:pStyle w:val="CommentText"/>
      </w:pPr>
      <w:r>
        <w:rPr>
          <w:rStyle w:val="CommentReference"/>
        </w:rPr>
        <w:annotationRef/>
      </w:r>
      <w:r w:rsidR="00214284">
        <w:t>Short time with product</w:t>
      </w:r>
    </w:p>
  </w:comment>
  <w:comment w:id="14" w:author="Kasper Ravnkilde" w:date="2018-05-15T14:38:00Z" w:initials="KR">
    <w:p w14:paraId="25F6424F" w14:textId="77777777" w:rsidR="00F743B5" w:rsidRDefault="00F743B5">
      <w:pPr>
        <w:pStyle w:val="CommentText"/>
      </w:pPr>
      <w:r>
        <w:rPr>
          <w:rStyle w:val="CommentReference"/>
        </w:rPr>
        <w:annotationRef/>
      </w:r>
      <w:r>
        <w:t>Easy to learn</w:t>
      </w:r>
    </w:p>
  </w:comment>
  <w:comment w:id="13" w:author="Alexander Flyvholm Povlsen" w:date="2018-05-15T14:47:00Z" w:initials="AFP">
    <w:p w14:paraId="30EBBB8A" w14:textId="77777777" w:rsidR="00D52475" w:rsidRDefault="00D52475">
      <w:pPr>
        <w:pStyle w:val="CommentText"/>
      </w:pPr>
      <w:r>
        <w:rPr>
          <w:rStyle w:val="CommentReference"/>
        </w:rPr>
        <w:annotationRef/>
      </w:r>
      <w:r w:rsidR="001B6725">
        <w:t>Complexity</w:t>
      </w:r>
    </w:p>
    <w:p w14:paraId="5E866E6E" w14:textId="77777777" w:rsidR="001B6725" w:rsidRDefault="001B6725">
      <w:pPr>
        <w:pStyle w:val="CommentText"/>
      </w:pPr>
      <w:r>
        <w:t>Learning curve</w:t>
      </w:r>
    </w:p>
  </w:comment>
  <w:comment w:id="15" w:author="Kasper Ravnkilde" w:date="2018-05-15T14:38:00Z" w:initials="KR">
    <w:p w14:paraId="735A975B" w14:textId="77777777" w:rsidR="00F743B5" w:rsidRDefault="00F743B5">
      <w:pPr>
        <w:pStyle w:val="CommentText"/>
      </w:pPr>
      <w:r>
        <w:rPr>
          <w:rStyle w:val="CommentReference"/>
        </w:rPr>
        <w:annotationRef/>
      </w:r>
      <w:r>
        <w:t xml:space="preserve">Complex </w:t>
      </w:r>
    </w:p>
  </w:comment>
  <w:comment w:id="16" w:author="Kasper Ravnkilde" w:date="2018-05-15T14:44:00Z" w:initials="KR">
    <w:p w14:paraId="756D62E9" w14:textId="77777777" w:rsidR="00F743B5" w:rsidRDefault="00F743B5">
      <w:pPr>
        <w:pStyle w:val="CommentText"/>
      </w:pPr>
      <w:r>
        <w:rPr>
          <w:rStyle w:val="CommentReference"/>
        </w:rPr>
        <w:annotationRef/>
      </w:r>
      <w:r>
        <w:t>Smooth</w:t>
      </w:r>
    </w:p>
    <w:p w14:paraId="0078715F" w14:textId="77777777" w:rsidR="00F743B5" w:rsidRDefault="00F743B5">
      <w:pPr>
        <w:pStyle w:val="CommentText"/>
      </w:pPr>
      <w:r>
        <w:t>Fast</w:t>
      </w:r>
    </w:p>
    <w:p w14:paraId="27A1EC35" w14:textId="77777777" w:rsidR="00F743B5" w:rsidRDefault="00F743B5">
      <w:pPr>
        <w:pStyle w:val="CommentText"/>
      </w:pPr>
      <w:r>
        <w:t xml:space="preserve">Effortless </w:t>
      </w:r>
    </w:p>
  </w:comment>
  <w:comment w:id="17" w:author="Alexander Flyvholm Povlsen" w:date="2018-05-15T14:48:00Z" w:initials="AFP">
    <w:p w14:paraId="58A9A3D7" w14:textId="77777777" w:rsidR="00B10DEA" w:rsidRDefault="00B10DEA">
      <w:pPr>
        <w:pStyle w:val="CommentText"/>
      </w:pPr>
      <w:r>
        <w:rPr>
          <w:rStyle w:val="CommentReference"/>
        </w:rPr>
        <w:annotationRef/>
      </w:r>
      <w:r w:rsidR="00F4160F">
        <w:t>Design guidelines</w:t>
      </w:r>
    </w:p>
  </w:comment>
  <w:comment w:id="18" w:author="Kasper Ravnkilde" w:date="2018-05-15T14:47:00Z" w:initials="KR">
    <w:p w14:paraId="09EF648E" w14:textId="77777777" w:rsidR="00F743B5" w:rsidRDefault="00F743B5">
      <w:pPr>
        <w:pStyle w:val="CommentText"/>
      </w:pPr>
      <w:r>
        <w:rPr>
          <w:rStyle w:val="CommentReference"/>
        </w:rPr>
        <w:annotationRef/>
      </w:r>
      <w:r>
        <w:t>Hard to learn</w:t>
      </w:r>
    </w:p>
    <w:p w14:paraId="3FF15C83" w14:textId="77777777" w:rsidR="00F743B5" w:rsidRDefault="00F743B5">
      <w:pPr>
        <w:pStyle w:val="CommentText"/>
      </w:pPr>
      <w:r>
        <w:t xml:space="preserve">Complex </w:t>
      </w:r>
    </w:p>
  </w:comment>
  <w:comment w:id="19" w:author="Alexander Flyvholm Povlsen" w:date="2018-05-15T14:49:00Z" w:initials="AFP">
    <w:p w14:paraId="25F9B6EB" w14:textId="77777777" w:rsidR="005250FA" w:rsidRDefault="00F4160F">
      <w:pPr>
        <w:pStyle w:val="CommentText"/>
      </w:pPr>
      <w:r>
        <w:rPr>
          <w:rStyle w:val="CommentReference"/>
        </w:rPr>
        <w:annotationRef/>
      </w:r>
      <w:r w:rsidR="005250FA">
        <w:t>Confidence</w:t>
      </w:r>
    </w:p>
  </w:comment>
  <w:comment w:id="20" w:author="Kasper Ravnkilde" w:date="2018-05-15T14:48:00Z" w:initials="KR">
    <w:p w14:paraId="2976E346" w14:textId="77777777" w:rsidR="00F743B5" w:rsidRDefault="00F743B5">
      <w:pPr>
        <w:pStyle w:val="CommentText"/>
      </w:pPr>
      <w:r>
        <w:rPr>
          <w:rStyle w:val="CommentReference"/>
        </w:rPr>
        <w:annotationRef/>
      </w:r>
      <w:r>
        <w:t>Preference</w:t>
      </w:r>
    </w:p>
  </w:comment>
  <w:comment w:id="21" w:author="Kasper Ravnkilde" w:date="2018-05-15T14:48:00Z" w:initials="KR">
    <w:p w14:paraId="50F9AFC6" w14:textId="77777777" w:rsidR="00F743B5" w:rsidRDefault="00F743B5">
      <w:pPr>
        <w:pStyle w:val="CommentText"/>
      </w:pPr>
      <w:r>
        <w:rPr>
          <w:rStyle w:val="CommentReference"/>
        </w:rPr>
        <w:annotationRef/>
      </w:r>
      <w:r>
        <w:t xml:space="preserve">Impulsive </w:t>
      </w:r>
    </w:p>
  </w:comment>
  <w:comment w:id="22" w:author="Alexander Flyvholm Povlsen" w:date="2018-05-15T14:50:00Z" w:initials="AFP">
    <w:p w14:paraId="13C144D4" w14:textId="77777777" w:rsidR="006F7A1C" w:rsidRDefault="006F7A1C">
      <w:pPr>
        <w:pStyle w:val="CommentText"/>
      </w:pPr>
      <w:r>
        <w:rPr>
          <w:rStyle w:val="CommentReference"/>
        </w:rPr>
        <w:annotationRef/>
      </w:r>
      <w:r>
        <w:t>Trial and error</w:t>
      </w:r>
    </w:p>
  </w:comment>
  <w:comment w:id="23" w:author="Kasper Ravnkilde" w:date="2018-05-15T14:50:00Z" w:initials="KR">
    <w:p w14:paraId="15D91360" w14:textId="77777777" w:rsidR="00F743B5" w:rsidRDefault="00F743B5">
      <w:pPr>
        <w:pStyle w:val="CommentText"/>
      </w:pPr>
      <w:r>
        <w:rPr>
          <w:rStyle w:val="CommentReference"/>
        </w:rPr>
        <w:annotationRef/>
      </w:r>
      <w:r>
        <w:t xml:space="preserve">Easy to learn </w:t>
      </w:r>
    </w:p>
    <w:p w14:paraId="43C9188D" w14:textId="77777777" w:rsidR="00F743B5" w:rsidRDefault="00F743B5">
      <w:pPr>
        <w:pStyle w:val="CommentText"/>
      </w:pPr>
      <w:r>
        <w:t>Hard to master</w:t>
      </w:r>
    </w:p>
  </w:comment>
  <w:comment w:id="24" w:author="Kasper Ravnkilde" w:date="2018-05-15T14:51:00Z" w:initials="KR">
    <w:p w14:paraId="14BFA86D" w14:textId="77777777" w:rsidR="00F743B5" w:rsidRDefault="00F743B5">
      <w:pPr>
        <w:pStyle w:val="CommentText"/>
      </w:pPr>
      <w:r>
        <w:rPr>
          <w:rStyle w:val="CommentReference"/>
        </w:rPr>
        <w:annotationRef/>
      </w:r>
      <w:r>
        <w:t>Difference in difficulty</w:t>
      </w:r>
    </w:p>
    <w:p w14:paraId="17AD10DA" w14:textId="77777777" w:rsidR="00F743B5" w:rsidRDefault="00F743B5">
      <w:pPr>
        <w:pStyle w:val="CommentText"/>
      </w:pPr>
      <w:r>
        <w:t xml:space="preserve">Complex </w:t>
      </w:r>
    </w:p>
  </w:comment>
  <w:comment w:id="26" w:author="Kasper Ravnkilde" w:date="2018-05-15T14:53:00Z" w:initials="KR">
    <w:p w14:paraId="656C37F6" w14:textId="77777777" w:rsidR="00F743B5" w:rsidRDefault="00F743B5">
      <w:pPr>
        <w:pStyle w:val="CommentText"/>
      </w:pPr>
      <w:r>
        <w:rPr>
          <w:rStyle w:val="CommentReference"/>
        </w:rPr>
        <w:annotationRef/>
      </w:r>
      <w:r>
        <w:t>Easy to use for performance</w:t>
      </w:r>
    </w:p>
  </w:comment>
  <w:comment w:id="25" w:author="Alexander Flyvholm Povlsen" w:date="2018-05-15T14:53:00Z" w:initials="AFP">
    <w:p w14:paraId="027CAA47" w14:textId="77777777" w:rsidR="004F2B45" w:rsidRDefault="004F2B45">
      <w:pPr>
        <w:pStyle w:val="CommentText"/>
      </w:pPr>
      <w:r>
        <w:rPr>
          <w:rStyle w:val="CommentReference"/>
        </w:rPr>
        <w:annotationRef/>
      </w:r>
      <w:r w:rsidR="00DF1FB7">
        <w:t xml:space="preserve">Setup </w:t>
      </w:r>
    </w:p>
  </w:comment>
  <w:comment w:id="27" w:author="Kasper Ravnkilde" w:date="2018-05-15T14:54:00Z" w:initials="KR">
    <w:p w14:paraId="03ABBE20" w14:textId="77777777" w:rsidR="00F743B5" w:rsidRDefault="00F743B5">
      <w:pPr>
        <w:pStyle w:val="CommentText"/>
      </w:pPr>
      <w:r>
        <w:rPr>
          <w:rStyle w:val="CommentReference"/>
        </w:rPr>
        <w:annotationRef/>
      </w:r>
      <w:r>
        <w:t>Hard to set up</w:t>
      </w:r>
    </w:p>
    <w:p w14:paraId="6EA9785C" w14:textId="77777777" w:rsidR="00F743B5" w:rsidRDefault="00F743B5">
      <w:pPr>
        <w:pStyle w:val="CommentText"/>
      </w:pPr>
      <w:r>
        <w:t>Easy to us when set up</w:t>
      </w:r>
    </w:p>
  </w:comment>
  <w:comment w:id="29" w:author="Alexander Flyvholm Povlsen" w:date="2018-05-15T14:57:00Z" w:initials="AFP">
    <w:p w14:paraId="3B1ED1EB" w14:textId="77777777" w:rsidR="003B285E" w:rsidRDefault="003B285E">
      <w:pPr>
        <w:pStyle w:val="CommentText"/>
      </w:pPr>
      <w:r>
        <w:rPr>
          <w:rStyle w:val="CommentReference"/>
        </w:rPr>
        <w:annotationRef/>
      </w:r>
      <w:r w:rsidR="00585477">
        <w:t>First impression</w:t>
      </w:r>
    </w:p>
  </w:comment>
  <w:comment w:id="28" w:author="Kasper Ravnkilde" w:date="2018-05-15T14:55:00Z" w:initials="KR">
    <w:p w14:paraId="767B5E19" w14:textId="77777777" w:rsidR="00F743B5" w:rsidRDefault="00F743B5">
      <w:pPr>
        <w:pStyle w:val="CommentText"/>
      </w:pPr>
      <w:r>
        <w:rPr>
          <w:rStyle w:val="CommentReference"/>
        </w:rPr>
        <w:annotationRef/>
      </w:r>
      <w:r>
        <w:t>Nice to touch</w:t>
      </w:r>
    </w:p>
    <w:p w14:paraId="75D5EEDF" w14:textId="77777777" w:rsidR="00F743B5" w:rsidRDefault="00F743B5">
      <w:pPr>
        <w:pStyle w:val="CommentText"/>
      </w:pPr>
      <w:r>
        <w:t>Good hardware</w:t>
      </w:r>
    </w:p>
    <w:p w14:paraId="2B39E2B7" w14:textId="77777777" w:rsidR="00F743B5" w:rsidRDefault="00F743B5">
      <w:pPr>
        <w:pStyle w:val="CommentText"/>
      </w:pPr>
    </w:p>
  </w:comment>
  <w:comment w:id="31" w:author="Alexander Flyvholm Povlsen" w:date="2018-05-15T14:57:00Z" w:initials="AFP">
    <w:p w14:paraId="34CCDE9A" w14:textId="77777777" w:rsidR="00585477" w:rsidRDefault="00585477">
      <w:pPr>
        <w:pStyle w:val="CommentText"/>
      </w:pPr>
      <w:r>
        <w:rPr>
          <w:rStyle w:val="CommentReference"/>
        </w:rPr>
        <w:annotationRef/>
      </w:r>
      <w:r w:rsidR="0086375B">
        <w:t>C</w:t>
      </w:r>
      <w:r>
        <w:t>onfusion</w:t>
      </w:r>
      <w:r w:rsidR="0086375B">
        <w:t xml:space="preserve"> </w:t>
      </w:r>
    </w:p>
  </w:comment>
  <w:comment w:id="30" w:author="Kasper Ravnkilde" w:date="2018-05-15T14:57:00Z" w:initials="KR">
    <w:p w14:paraId="66BB4A24" w14:textId="77777777" w:rsidR="00F743B5" w:rsidRDefault="00F743B5">
      <w:pPr>
        <w:pStyle w:val="CommentText"/>
      </w:pPr>
      <w:r>
        <w:rPr>
          <w:rStyle w:val="CommentReference"/>
        </w:rPr>
        <w:annotationRef/>
      </w:r>
      <w:r>
        <w:t>Overwhelming</w:t>
      </w:r>
    </w:p>
  </w:comment>
  <w:comment w:id="32" w:author="Kasper Ravnkilde" w:date="2018-05-15T14:59:00Z" w:initials="KR">
    <w:p w14:paraId="3A1821BE" w14:textId="77777777" w:rsidR="00F743B5" w:rsidRDefault="00F743B5">
      <w:pPr>
        <w:pStyle w:val="CommentText"/>
      </w:pPr>
      <w:r>
        <w:rPr>
          <w:rStyle w:val="CommentReference"/>
        </w:rPr>
        <w:annotationRef/>
      </w:r>
      <w:r>
        <w:t xml:space="preserve">Confusing </w:t>
      </w:r>
    </w:p>
  </w:comment>
  <w:comment w:id="33" w:author="Alexander Flyvholm Povlsen" w:date="2018-05-15T14:58:00Z" w:initials="AFP">
    <w:p w14:paraId="22B07CFF" w14:textId="77777777" w:rsidR="000132C7" w:rsidRDefault="000132C7">
      <w:pPr>
        <w:pStyle w:val="CommentText"/>
      </w:pPr>
      <w:r>
        <w:rPr>
          <w:rStyle w:val="CommentReference"/>
        </w:rPr>
        <w:annotationRef/>
      </w:r>
      <w:r w:rsidR="007E14D1">
        <w:t>Affordance</w:t>
      </w:r>
    </w:p>
  </w:comment>
  <w:comment w:id="35" w:author="Alexander Flyvholm Povlsen" w:date="2018-05-15T15:01:00Z" w:initials="AFP">
    <w:p w14:paraId="19AB4E37" w14:textId="77777777" w:rsidR="00FD69C7" w:rsidRDefault="00FD69C7">
      <w:pPr>
        <w:pStyle w:val="CommentText"/>
      </w:pPr>
      <w:r>
        <w:rPr>
          <w:rStyle w:val="CommentReference"/>
        </w:rPr>
        <w:annotationRef/>
      </w:r>
      <w:r>
        <w:t>Demanding</w:t>
      </w:r>
    </w:p>
  </w:comment>
  <w:comment w:id="34" w:author="Kasper Ravnkilde" w:date="2018-05-15T15:00:00Z" w:initials="KR">
    <w:p w14:paraId="4AD3479F" w14:textId="77777777" w:rsidR="00F743B5" w:rsidRDefault="00F743B5">
      <w:pPr>
        <w:pStyle w:val="CommentText"/>
      </w:pPr>
      <w:r>
        <w:rPr>
          <w:rStyle w:val="CommentReference"/>
        </w:rPr>
        <w:annotationRef/>
      </w:r>
      <w:r>
        <w:t xml:space="preserve">Demanding </w:t>
      </w:r>
    </w:p>
  </w:comment>
  <w:comment w:id="36" w:author="Alexander Flyvholm Povlsen" w:date="2018-05-15T15:02:00Z" w:initials="AFP">
    <w:p w14:paraId="61DDAAEC" w14:textId="77777777" w:rsidR="00E81FBD" w:rsidRDefault="00E81FBD">
      <w:pPr>
        <w:pStyle w:val="CommentText"/>
      </w:pPr>
      <w:r>
        <w:rPr>
          <w:rStyle w:val="CommentReference"/>
        </w:rPr>
        <w:annotationRef/>
      </w:r>
      <w:r w:rsidR="00F61BE2">
        <w:t>I</w:t>
      </w:r>
      <w:r>
        <w:t>nspiring</w:t>
      </w:r>
    </w:p>
  </w:comment>
  <w:comment w:id="38" w:author="Alexander Flyvholm Povlsen" w:date="2018-05-15T15:02:00Z" w:initials="AFP">
    <w:p w14:paraId="7868A20B" w14:textId="77777777" w:rsidR="00F61BE2" w:rsidRDefault="00F61BE2">
      <w:pPr>
        <w:pStyle w:val="CommentText"/>
      </w:pPr>
      <w:r>
        <w:rPr>
          <w:rStyle w:val="CommentReference"/>
        </w:rPr>
        <w:annotationRef/>
      </w:r>
      <w:r w:rsidR="00403B54">
        <w:t>Difficulty</w:t>
      </w:r>
    </w:p>
  </w:comment>
  <w:comment w:id="37" w:author="Kasper Ravnkilde" w:date="2018-05-15T15:02:00Z" w:initials="KR">
    <w:p w14:paraId="266F712F" w14:textId="77777777" w:rsidR="00F743B5" w:rsidRDefault="00F743B5">
      <w:pPr>
        <w:pStyle w:val="CommentText"/>
      </w:pPr>
      <w:r>
        <w:rPr>
          <w:rStyle w:val="CommentReference"/>
        </w:rPr>
        <w:annotationRef/>
      </w:r>
      <w:r>
        <w:t>Easy</w:t>
      </w:r>
    </w:p>
    <w:p w14:paraId="1C55EA6C" w14:textId="77777777" w:rsidR="00F743B5" w:rsidRDefault="00F743B5">
      <w:pPr>
        <w:pStyle w:val="CommentText"/>
      </w:pPr>
      <w:r>
        <w:t xml:space="preserve">Inspiring </w:t>
      </w:r>
    </w:p>
  </w:comment>
  <w:comment w:id="39" w:author="Alexander Flyvholm Povlsen" w:date="2018-05-15T15:04:00Z" w:initials="AFP">
    <w:p w14:paraId="43C9167A" w14:textId="77777777" w:rsidR="00012D75" w:rsidRDefault="00012D75">
      <w:pPr>
        <w:pStyle w:val="CommentText"/>
      </w:pPr>
      <w:r>
        <w:rPr>
          <w:rStyle w:val="CommentReference"/>
        </w:rPr>
        <w:annotationRef/>
      </w:r>
      <w:r w:rsidR="00F1186F">
        <w:t>Tactile design</w:t>
      </w:r>
    </w:p>
  </w:comment>
  <w:comment w:id="40" w:author="Kasper Ravnkilde" w:date="2018-05-15T15:04:00Z" w:initials="KR">
    <w:p w14:paraId="270EFC9D" w14:textId="77777777" w:rsidR="00F743B5" w:rsidRDefault="00F743B5">
      <w:pPr>
        <w:pStyle w:val="CommentText"/>
      </w:pPr>
      <w:r>
        <w:rPr>
          <w:rStyle w:val="CommentReference"/>
        </w:rPr>
        <w:annotationRef/>
      </w:r>
      <w:r>
        <w:t>Nice to touch</w:t>
      </w:r>
    </w:p>
    <w:p w14:paraId="04FDE28A" w14:textId="77777777" w:rsidR="00F743B5" w:rsidRDefault="00F743B5">
      <w:pPr>
        <w:pStyle w:val="CommentText"/>
      </w:pPr>
      <w:r>
        <w:t>Good hardware</w:t>
      </w:r>
    </w:p>
  </w:comment>
  <w:comment w:id="41" w:author="Alexander Flyvholm Povlsen" w:date="2018-05-15T15:04:00Z" w:initials="AFP">
    <w:p w14:paraId="2F32182D" w14:textId="77777777" w:rsidR="00F1186F" w:rsidRDefault="00F1186F">
      <w:pPr>
        <w:pStyle w:val="CommentText"/>
      </w:pPr>
      <w:r>
        <w:rPr>
          <w:rStyle w:val="CommentReference"/>
        </w:rPr>
        <w:annotationRef/>
      </w:r>
      <w:r w:rsidR="00113438">
        <w:t>Understanable</w:t>
      </w:r>
    </w:p>
  </w:comment>
  <w:comment w:id="42" w:author="Kasper Ravnkilde" w:date="2018-05-15T15:04:00Z" w:initials="KR">
    <w:p w14:paraId="1AE870E5" w14:textId="77777777" w:rsidR="00F743B5" w:rsidRDefault="00F743B5">
      <w:pPr>
        <w:pStyle w:val="CommentText"/>
      </w:pPr>
      <w:r>
        <w:rPr>
          <w:rStyle w:val="CommentReference"/>
        </w:rPr>
        <w:annotationRef/>
      </w:r>
      <w:r>
        <w:t xml:space="preserve">Straightforward </w:t>
      </w:r>
    </w:p>
  </w:comment>
  <w:comment w:id="44" w:author="Alexander Flyvholm Povlsen" w:date="2018-05-15T15:08:00Z" w:initials="AFP">
    <w:p w14:paraId="4A56840D" w14:textId="77777777" w:rsidR="000941F2" w:rsidRDefault="000941F2">
      <w:pPr>
        <w:pStyle w:val="CommentText"/>
      </w:pPr>
      <w:r>
        <w:rPr>
          <w:rStyle w:val="CommentReference"/>
        </w:rPr>
        <w:annotationRef/>
      </w:r>
      <w:r w:rsidR="00466BB5">
        <w:t>I</w:t>
      </w:r>
      <w:r>
        <w:t>ntuitive</w:t>
      </w:r>
      <w:r w:rsidR="00466BB5">
        <w:t xml:space="preserve"> </w:t>
      </w:r>
    </w:p>
  </w:comment>
  <w:comment w:id="43" w:author="Kasper Ravnkilde" w:date="2018-05-15T15:06:00Z" w:initials="KR">
    <w:p w14:paraId="623FD3D6" w14:textId="77777777" w:rsidR="00F743B5" w:rsidRDefault="00F743B5">
      <w:pPr>
        <w:pStyle w:val="CommentText"/>
      </w:pPr>
      <w:r>
        <w:rPr>
          <w:rStyle w:val="CommentReference"/>
        </w:rPr>
        <w:annotationRef/>
      </w:r>
      <w:r>
        <w:t>Intuitive line-through</w:t>
      </w:r>
    </w:p>
  </w:comment>
  <w:comment w:id="46" w:author="Alexander Flyvholm Povlsen" w:date="2018-05-15T15:06:00Z" w:initials="AFP">
    <w:p w14:paraId="5B8541F9" w14:textId="77777777" w:rsidR="00B3663D" w:rsidRDefault="00B3663D">
      <w:pPr>
        <w:pStyle w:val="CommentText"/>
      </w:pPr>
      <w:r>
        <w:rPr>
          <w:rStyle w:val="CommentReference"/>
        </w:rPr>
        <w:annotationRef/>
      </w:r>
      <w:r>
        <w:t>Design</w:t>
      </w:r>
    </w:p>
  </w:comment>
  <w:comment w:id="45" w:author="Kasper Ravnkilde" w:date="2018-05-15T15:07:00Z" w:initials="KR">
    <w:p w14:paraId="45AE9FFE" w14:textId="77777777" w:rsidR="00F743B5" w:rsidRDefault="00F743B5">
      <w:pPr>
        <w:pStyle w:val="CommentText"/>
      </w:pPr>
      <w:r>
        <w:rPr>
          <w:rStyle w:val="CommentReference"/>
        </w:rPr>
        <w:annotationRef/>
      </w:r>
      <w:r>
        <w:t>Not intuitive</w:t>
      </w:r>
    </w:p>
  </w:comment>
  <w:comment w:id="47" w:author="Alexander Flyvholm Povlsen" w:date="2018-05-15T15:05:00Z" w:initials="AFP">
    <w:p w14:paraId="2DF61492" w14:textId="77777777" w:rsidR="005A6E7B" w:rsidRDefault="005A6E7B">
      <w:pPr>
        <w:pStyle w:val="CommentText"/>
      </w:pPr>
      <w:r>
        <w:rPr>
          <w:rStyle w:val="CommentReference"/>
        </w:rPr>
        <w:annotationRef/>
      </w:r>
      <w:r w:rsidR="00E7601F">
        <w:t xml:space="preserve">Addicted </w:t>
      </w:r>
    </w:p>
  </w:comment>
  <w:comment w:id="49" w:author="Alexander Flyvholm Povlsen" w:date="2018-05-15T15:07:00Z" w:initials="AFP">
    <w:p w14:paraId="4B8A649F" w14:textId="77777777" w:rsidR="009A5946" w:rsidRDefault="009A5946">
      <w:pPr>
        <w:pStyle w:val="CommentText"/>
      </w:pPr>
      <w:r>
        <w:rPr>
          <w:rStyle w:val="CommentReference"/>
        </w:rPr>
        <w:annotationRef/>
      </w:r>
      <w:r w:rsidR="000941F2">
        <w:t>Intuitive</w:t>
      </w:r>
    </w:p>
  </w:comment>
  <w:comment w:id="48" w:author="Kasper Ravnkilde" w:date="2018-05-15T15:07:00Z" w:initials="KR">
    <w:p w14:paraId="573CB8A6" w14:textId="77777777" w:rsidR="00F743B5" w:rsidRDefault="00F743B5">
      <w:pPr>
        <w:pStyle w:val="CommentText"/>
      </w:pPr>
      <w:r>
        <w:rPr>
          <w:rStyle w:val="CommentReference"/>
        </w:rPr>
        <w:annotationRef/>
      </w:r>
      <w:r>
        <w:t>Essential functions were easy to use</w:t>
      </w:r>
    </w:p>
  </w:comment>
  <w:comment w:id="51" w:author="Alexander Flyvholm Povlsen" w:date="2018-05-15T15:08:00Z" w:initials="AFP">
    <w:p w14:paraId="7E5C9CBD" w14:textId="77777777" w:rsidR="00466BB5" w:rsidRDefault="00466BB5">
      <w:pPr>
        <w:pStyle w:val="CommentText"/>
      </w:pPr>
      <w:r>
        <w:rPr>
          <w:rStyle w:val="CommentReference"/>
        </w:rPr>
        <w:annotationRef/>
      </w:r>
      <w:r>
        <w:t>Learning</w:t>
      </w:r>
      <w:r w:rsidR="00DE0EED">
        <w:t xml:space="preserve"> curve</w:t>
      </w:r>
    </w:p>
  </w:comment>
  <w:comment w:id="50" w:author="Kasper Ravnkilde" w:date="2018-05-15T15:08:00Z" w:initials="KR">
    <w:p w14:paraId="4F84AF4A" w14:textId="77777777" w:rsidR="00F743B5" w:rsidRDefault="00F743B5">
      <w:pPr>
        <w:pStyle w:val="CommentText"/>
      </w:pPr>
      <w:r>
        <w:rPr>
          <w:rStyle w:val="CommentReference"/>
        </w:rPr>
        <w:annotationRef/>
      </w:r>
      <w:r>
        <w:t>Easy to explain</w:t>
      </w:r>
    </w:p>
  </w:comment>
  <w:comment w:id="52" w:author="Alexander Flyvholm Povlsen" w:date="2018-05-15T19:05:00Z" w:initials="AFP">
    <w:p w14:paraId="13734ABA" w14:textId="77777777" w:rsidR="006320C4" w:rsidRDefault="006320C4">
      <w:pPr>
        <w:pStyle w:val="CommentText"/>
      </w:pPr>
      <w:r>
        <w:rPr>
          <w:rStyle w:val="CommentReference"/>
        </w:rPr>
        <w:annotationRef/>
      </w:r>
      <w:r w:rsidR="00E8109F">
        <w:t>Large capa</w:t>
      </w:r>
      <w:r w:rsidR="000816DE">
        <w:t>city</w:t>
      </w:r>
    </w:p>
  </w:comment>
  <w:comment w:id="53" w:author="Kasper Ravnkilde" w:date="2018-05-15T15:39:00Z" w:initials="KR">
    <w:p w14:paraId="304594CF" w14:textId="77777777" w:rsidR="00F743B5" w:rsidRDefault="00F743B5">
      <w:pPr>
        <w:pStyle w:val="CommentText"/>
      </w:pPr>
      <w:r>
        <w:rPr>
          <w:rStyle w:val="CommentReference"/>
        </w:rPr>
        <w:annotationRef/>
      </w:r>
      <w:r>
        <w:t xml:space="preserve">Powerful </w:t>
      </w:r>
    </w:p>
  </w:comment>
  <w:comment w:id="55" w:author="Kasper Ravnkilde" w:date="2018-05-15T15:39:00Z" w:initials="KR">
    <w:p w14:paraId="786A8464" w14:textId="77777777" w:rsidR="00F743B5" w:rsidRDefault="00F743B5">
      <w:pPr>
        <w:pStyle w:val="CommentText"/>
      </w:pPr>
      <w:r>
        <w:rPr>
          <w:rStyle w:val="CommentReference"/>
        </w:rPr>
        <w:annotationRef/>
      </w:r>
      <w:r>
        <w:t>High quality look</w:t>
      </w:r>
    </w:p>
  </w:comment>
  <w:comment w:id="56" w:author="Kasper Ravnkilde" w:date="2018-05-15T15:44:00Z" w:initials="KR">
    <w:p w14:paraId="2965DD33" w14:textId="77777777" w:rsidR="00F743B5" w:rsidRDefault="00F743B5">
      <w:pPr>
        <w:pStyle w:val="CommentText"/>
      </w:pPr>
      <w:r>
        <w:rPr>
          <w:rStyle w:val="CommentReference"/>
        </w:rPr>
        <w:annotationRef/>
      </w:r>
      <w:r>
        <w:t>Nice hardware</w:t>
      </w:r>
    </w:p>
  </w:comment>
  <w:comment w:id="57" w:author="Kasper Ravnkilde" w:date="2018-05-15T15:44:00Z" w:initials="KR">
    <w:p w14:paraId="43E3C485" w14:textId="77777777" w:rsidR="00F743B5" w:rsidRDefault="00F743B5">
      <w:pPr>
        <w:pStyle w:val="CommentText"/>
      </w:pPr>
      <w:r>
        <w:rPr>
          <w:rStyle w:val="CommentReference"/>
        </w:rPr>
        <w:annotationRef/>
      </w:r>
      <w:r>
        <w:t>Wobbly switches</w:t>
      </w:r>
    </w:p>
  </w:comment>
  <w:comment w:id="54" w:author="Alexander Flyvholm Povlsen" w:date="2018-05-15T19:28:00Z" w:initials="AFP">
    <w:p w14:paraId="19D3275E" w14:textId="77777777" w:rsidR="000816DE" w:rsidRDefault="000816DE">
      <w:pPr>
        <w:pStyle w:val="CommentText"/>
      </w:pPr>
      <w:r>
        <w:rPr>
          <w:rStyle w:val="CommentReference"/>
        </w:rPr>
        <w:annotationRef/>
      </w:r>
      <w:r w:rsidR="00FF6BEE">
        <w:t>Design guidelines</w:t>
      </w:r>
    </w:p>
  </w:comment>
  <w:comment w:id="58" w:author="Kasper Ravnkilde" w:date="2018-05-15T15:45:00Z" w:initials="KR">
    <w:p w14:paraId="13F6F7BD" w14:textId="77777777" w:rsidR="00F743B5" w:rsidRDefault="00F743B5">
      <w:pPr>
        <w:pStyle w:val="CommentText"/>
      </w:pPr>
      <w:r>
        <w:rPr>
          <w:rStyle w:val="CommentReference"/>
        </w:rPr>
        <w:annotationRef/>
      </w:r>
      <w:r>
        <w:t xml:space="preserve">Streamlined </w:t>
      </w:r>
    </w:p>
    <w:p w14:paraId="048AC3D6" w14:textId="77777777" w:rsidR="00F743B5" w:rsidRDefault="00F743B5">
      <w:pPr>
        <w:pStyle w:val="CommentText"/>
      </w:pPr>
      <w:r>
        <w:t>Good looking</w:t>
      </w:r>
    </w:p>
    <w:p w14:paraId="5A87A8BB" w14:textId="77777777" w:rsidR="00F743B5" w:rsidRDefault="00F743B5">
      <w:pPr>
        <w:pStyle w:val="CommentText"/>
      </w:pPr>
      <w:r>
        <w:t>Nice details</w:t>
      </w:r>
    </w:p>
  </w:comment>
  <w:comment w:id="60" w:author="Kasper Ravnkilde" w:date="2018-05-15T15:46:00Z" w:initials="KR">
    <w:p w14:paraId="2160EC6C" w14:textId="77777777" w:rsidR="00F743B5" w:rsidRDefault="00F743B5">
      <w:pPr>
        <w:pStyle w:val="CommentText"/>
      </w:pPr>
      <w:r>
        <w:rPr>
          <w:rStyle w:val="CommentReference"/>
        </w:rPr>
        <w:annotationRef/>
      </w:r>
      <w:r>
        <w:t xml:space="preserve">Good build quality </w:t>
      </w:r>
    </w:p>
    <w:p w14:paraId="1E5AA096" w14:textId="77777777" w:rsidR="00F743B5" w:rsidRDefault="00F743B5">
      <w:pPr>
        <w:pStyle w:val="CommentText"/>
      </w:pPr>
      <w:r>
        <w:t>Sturdy</w:t>
      </w:r>
    </w:p>
  </w:comment>
  <w:comment w:id="61" w:author="Kasper Ravnkilde" w:date="2018-05-15T15:47:00Z" w:initials="KR">
    <w:p w14:paraId="15CF5A8F" w14:textId="77777777" w:rsidR="00F743B5" w:rsidRDefault="00F743B5">
      <w:pPr>
        <w:pStyle w:val="CommentText"/>
      </w:pPr>
      <w:r>
        <w:rPr>
          <w:rStyle w:val="CommentReference"/>
        </w:rPr>
        <w:annotationRef/>
      </w:r>
      <w:r>
        <w:t>Good for tour</w:t>
      </w:r>
    </w:p>
  </w:comment>
  <w:comment w:id="62" w:author="Kasper Ravnkilde" w:date="2018-05-15T15:47:00Z" w:initials="KR">
    <w:p w14:paraId="4ED1DF0A" w14:textId="77777777" w:rsidR="00F743B5" w:rsidRDefault="00F743B5">
      <w:pPr>
        <w:pStyle w:val="CommentText"/>
      </w:pPr>
      <w:r>
        <w:rPr>
          <w:rStyle w:val="CommentReference"/>
        </w:rPr>
        <w:annotationRef/>
      </w:r>
      <w:r>
        <w:t xml:space="preserve">Good build quality </w:t>
      </w:r>
    </w:p>
    <w:p w14:paraId="64665A39" w14:textId="77777777" w:rsidR="00F743B5" w:rsidRDefault="00F743B5">
      <w:pPr>
        <w:pStyle w:val="CommentText"/>
      </w:pPr>
      <w:r>
        <w:t xml:space="preserve">Sturdy </w:t>
      </w:r>
    </w:p>
  </w:comment>
  <w:comment w:id="59" w:author="Alexander Flyvholm Povlsen" w:date="2018-05-15T19:32:00Z" w:initials="AFP">
    <w:p w14:paraId="333039F1" w14:textId="77777777" w:rsidR="008B174F" w:rsidRDefault="008B174F">
      <w:pPr>
        <w:pStyle w:val="CommentText"/>
      </w:pPr>
      <w:r>
        <w:rPr>
          <w:rStyle w:val="CommentReference"/>
        </w:rPr>
        <w:annotationRef/>
      </w:r>
      <w:r w:rsidR="00836941">
        <w:t>Turné</w:t>
      </w:r>
    </w:p>
  </w:comment>
  <w:comment w:id="63" w:author="Kasper Ravnkilde" w:date="2018-05-15T15:48:00Z" w:initials="KR">
    <w:p w14:paraId="45A02382" w14:textId="77777777" w:rsidR="00F743B5" w:rsidRDefault="00F743B5">
      <w:pPr>
        <w:pStyle w:val="CommentText"/>
      </w:pPr>
      <w:r>
        <w:rPr>
          <w:rStyle w:val="CommentReference"/>
        </w:rPr>
        <w:annotationRef/>
      </w:r>
      <w:r>
        <w:t>Easy to transport</w:t>
      </w:r>
    </w:p>
    <w:p w14:paraId="2B7F1429" w14:textId="77777777" w:rsidR="00F743B5" w:rsidRDefault="00F743B5">
      <w:pPr>
        <w:pStyle w:val="CommentText"/>
      </w:pPr>
      <w:r>
        <w:t xml:space="preserve">Lightweight </w:t>
      </w:r>
    </w:p>
  </w:comment>
  <w:comment w:id="65" w:author="Kasper Ravnkilde" w:date="2018-05-15T15:49:00Z" w:initials="KR">
    <w:p w14:paraId="45352BE1" w14:textId="77777777" w:rsidR="00F743B5" w:rsidRDefault="00F743B5">
      <w:pPr>
        <w:pStyle w:val="CommentText"/>
      </w:pPr>
      <w:r>
        <w:rPr>
          <w:rStyle w:val="CommentReference"/>
        </w:rPr>
        <w:annotationRef/>
      </w:r>
      <w:r>
        <w:t>Steep learning curve</w:t>
      </w:r>
    </w:p>
  </w:comment>
  <w:comment w:id="66" w:author="Kasper Ravnkilde" w:date="2018-05-15T15:50:00Z" w:initials="KR">
    <w:p w14:paraId="23E13F6A" w14:textId="77777777" w:rsidR="00F743B5" w:rsidRDefault="00F743B5">
      <w:pPr>
        <w:pStyle w:val="CommentText"/>
      </w:pPr>
      <w:r>
        <w:rPr>
          <w:rStyle w:val="CommentReference"/>
        </w:rPr>
        <w:annotationRef/>
      </w:r>
      <w:r>
        <w:t xml:space="preserve">Complex </w:t>
      </w:r>
    </w:p>
  </w:comment>
  <w:comment w:id="64" w:author="Alexander Flyvholm Povlsen" w:date="2018-05-15T19:33:00Z" w:initials="AFP">
    <w:p w14:paraId="118CF4FF" w14:textId="77777777" w:rsidR="00924424" w:rsidRDefault="00924424">
      <w:pPr>
        <w:pStyle w:val="CommentText"/>
      </w:pPr>
      <w:r>
        <w:rPr>
          <w:rStyle w:val="CommentReference"/>
        </w:rPr>
        <w:annotationRef/>
      </w:r>
      <w:r w:rsidR="00414245">
        <w:t>Learning Curve</w:t>
      </w:r>
    </w:p>
  </w:comment>
  <w:comment w:id="67" w:author="Kasper Ravnkilde" w:date="2018-05-15T15:51:00Z" w:initials="KR">
    <w:p w14:paraId="134A95D6" w14:textId="77777777" w:rsidR="00F743B5" w:rsidRDefault="00F743B5">
      <w:pPr>
        <w:pStyle w:val="CommentText"/>
      </w:pPr>
      <w:r>
        <w:rPr>
          <w:rStyle w:val="CommentReference"/>
        </w:rPr>
        <w:annotationRef/>
      </w:r>
      <w:r>
        <w:t>Essential functions were easy to use</w:t>
      </w:r>
    </w:p>
  </w:comment>
  <w:comment w:id="68" w:author="Alexander Flyvholm Povlsen" w:date="2018-05-15T19:34:00Z" w:initials="AFP">
    <w:p w14:paraId="6FCB1851" w14:textId="77777777" w:rsidR="00414245" w:rsidRDefault="00414245">
      <w:pPr>
        <w:pStyle w:val="CommentText"/>
      </w:pPr>
      <w:r>
        <w:rPr>
          <w:rStyle w:val="CommentReference"/>
        </w:rPr>
        <w:annotationRef/>
      </w:r>
      <w:r w:rsidR="00AB6961">
        <w:t>Image</w:t>
      </w:r>
    </w:p>
  </w:comment>
  <w:comment w:id="70" w:author="Kasper Ravnkilde" w:date="2018-05-15T16:35:00Z" w:initials="KR">
    <w:p w14:paraId="58DE550A" w14:textId="2DDE49AC" w:rsidR="00F743B5" w:rsidRDefault="00F743B5">
      <w:pPr>
        <w:pStyle w:val="CommentText"/>
      </w:pPr>
      <w:r>
        <w:rPr>
          <w:rStyle w:val="CommentReference"/>
        </w:rPr>
        <w:annotationRef/>
      </w:r>
      <w:r>
        <w:t>Touchscreen = more power</w:t>
      </w:r>
    </w:p>
  </w:comment>
  <w:comment w:id="71" w:author="Kasper Ravnkilde" w:date="2018-05-15T16:36:00Z" w:initials="KR">
    <w:p w14:paraId="3ACD2602" w14:textId="013DD322" w:rsidR="00F743B5" w:rsidRDefault="00F743B5">
      <w:pPr>
        <w:pStyle w:val="CommentText"/>
      </w:pPr>
      <w:r>
        <w:rPr>
          <w:rStyle w:val="CommentReference"/>
        </w:rPr>
        <w:annotationRef/>
      </w:r>
      <w:r>
        <w:t xml:space="preserve">Infinite capacity </w:t>
      </w:r>
    </w:p>
  </w:comment>
  <w:comment w:id="69" w:author="Alexander Flyvholm Povlsen" w:date="2018-05-15T19:37:00Z" w:initials="AFP">
    <w:p w14:paraId="4A67C6AF" w14:textId="77777777" w:rsidR="00C44FFE" w:rsidRDefault="00C44FFE">
      <w:pPr>
        <w:pStyle w:val="CommentText"/>
      </w:pPr>
      <w:r>
        <w:rPr>
          <w:rStyle w:val="CommentReference"/>
        </w:rPr>
        <w:annotationRef/>
      </w:r>
      <w:r w:rsidR="00536526">
        <w:t>P</w:t>
      </w:r>
      <w:r w:rsidR="001C50AE">
        <w:t>owe</w:t>
      </w:r>
      <w:r w:rsidR="00536526">
        <w:t xml:space="preserve">rful </w:t>
      </w:r>
    </w:p>
  </w:comment>
  <w:comment w:id="72" w:author="Kasper Ravnkilde" w:date="2018-05-15T16:36:00Z" w:initials="KR">
    <w:p w14:paraId="013D741F" w14:textId="77777777" w:rsidR="00F743B5" w:rsidRDefault="00F743B5">
      <w:pPr>
        <w:pStyle w:val="CommentText"/>
      </w:pPr>
      <w:r>
        <w:rPr>
          <w:rStyle w:val="CommentReference"/>
        </w:rPr>
        <w:annotationRef/>
      </w:r>
      <w:r>
        <w:t>No lag</w:t>
      </w:r>
    </w:p>
    <w:p w14:paraId="3BD9693D" w14:textId="769CC7F9" w:rsidR="00F743B5" w:rsidRDefault="00F743B5">
      <w:pPr>
        <w:pStyle w:val="CommentText"/>
      </w:pPr>
      <w:r>
        <w:t xml:space="preserve">Fast processor </w:t>
      </w:r>
    </w:p>
  </w:comment>
  <w:comment w:id="74" w:author="Kasper Ravnkilde" w:date="2018-05-15T16:38:00Z" w:initials="KR">
    <w:p w14:paraId="0B3F6A43" w14:textId="1ADC55B2" w:rsidR="00F743B5" w:rsidRDefault="00F743B5">
      <w:pPr>
        <w:pStyle w:val="CommentText"/>
      </w:pPr>
      <w:r>
        <w:rPr>
          <w:rStyle w:val="CommentReference"/>
        </w:rPr>
        <w:annotationRef/>
      </w:r>
      <w:r>
        <w:t xml:space="preserve">Essential functions were easy to use </w:t>
      </w:r>
    </w:p>
    <w:p w14:paraId="11D060D6" w14:textId="7BA761F6" w:rsidR="00F743B5" w:rsidRDefault="00F743B5">
      <w:pPr>
        <w:pStyle w:val="CommentText"/>
      </w:pPr>
      <w:r>
        <w:t xml:space="preserve">Hard to master </w:t>
      </w:r>
    </w:p>
    <w:p w14:paraId="5F66170C" w14:textId="3E746E87" w:rsidR="00F743B5" w:rsidRDefault="00F743B5">
      <w:pPr>
        <w:pStyle w:val="CommentText"/>
      </w:pPr>
      <w:r>
        <w:t>Difference in difficulty</w:t>
      </w:r>
    </w:p>
    <w:p w14:paraId="77B091FE" w14:textId="3ACDFBBE" w:rsidR="00F743B5" w:rsidRDefault="00F743B5">
      <w:pPr>
        <w:pStyle w:val="CommentText"/>
      </w:pPr>
    </w:p>
  </w:comment>
  <w:comment w:id="73" w:author="Alexander Flyvholm Povlsen" w:date="2018-05-15T19:40:00Z" w:initials="AFP">
    <w:p w14:paraId="0A1096EE" w14:textId="77777777" w:rsidR="002A49D6" w:rsidRDefault="002A49D6">
      <w:pPr>
        <w:pStyle w:val="CommentText"/>
      </w:pPr>
      <w:r>
        <w:rPr>
          <w:rStyle w:val="CommentReference"/>
        </w:rPr>
        <w:annotationRef/>
      </w:r>
      <w:r>
        <w:t>Easy</w:t>
      </w:r>
    </w:p>
  </w:comment>
  <w:comment w:id="75" w:author="Alexander Flyvholm Povlsen" w:date="2018-05-15T19:42:00Z" w:initials="AFP">
    <w:p w14:paraId="3A5FABD5" w14:textId="77777777" w:rsidR="003B7303" w:rsidRDefault="003B7303">
      <w:pPr>
        <w:pStyle w:val="CommentText"/>
      </w:pPr>
      <w:r>
        <w:rPr>
          <w:rStyle w:val="CommentReference"/>
        </w:rPr>
        <w:annotationRef/>
      </w:r>
      <w:r w:rsidR="009969DA">
        <w:t>P</w:t>
      </w:r>
      <w:r w:rsidR="006026F9">
        <w:t>rogram</w:t>
      </w:r>
      <w:r w:rsidR="009969DA">
        <w:t>ing interface</w:t>
      </w:r>
    </w:p>
  </w:comment>
  <w:comment w:id="76" w:author="Kasper Ravnkilde" w:date="2018-05-15T16:42:00Z" w:initials="KR">
    <w:p w14:paraId="13C10963" w14:textId="3EE4E868" w:rsidR="00F743B5" w:rsidRDefault="00F743B5">
      <w:pPr>
        <w:pStyle w:val="CommentText"/>
      </w:pPr>
      <w:r>
        <w:rPr>
          <w:rStyle w:val="CommentReference"/>
        </w:rPr>
        <w:annotationRef/>
      </w:r>
      <w:r>
        <w:t xml:space="preserve">Familiarity </w:t>
      </w:r>
    </w:p>
  </w:comment>
  <w:comment w:id="78" w:author="Kasper Ravnkilde" w:date="2018-05-15T16:44:00Z" w:initials="KR">
    <w:p w14:paraId="68EB3A54" w14:textId="77777777" w:rsidR="00F743B5" w:rsidRDefault="00F743B5">
      <w:pPr>
        <w:pStyle w:val="CommentText"/>
      </w:pPr>
      <w:r>
        <w:rPr>
          <w:rStyle w:val="CommentReference"/>
        </w:rPr>
        <w:annotationRef/>
      </w:r>
      <w:r>
        <w:t xml:space="preserve">Professional </w:t>
      </w:r>
    </w:p>
    <w:p w14:paraId="6EB4AABB" w14:textId="7AF14C66" w:rsidR="00F743B5" w:rsidRDefault="00F743B5">
      <w:pPr>
        <w:pStyle w:val="CommentText"/>
      </w:pPr>
      <w:r>
        <w:t>Good for tour</w:t>
      </w:r>
    </w:p>
  </w:comment>
  <w:comment w:id="77" w:author="Alexander Flyvholm Povlsen" w:date="2018-05-15T20:52:00Z" w:initials="AFP">
    <w:p w14:paraId="2AF02A26" w14:textId="77777777" w:rsidR="00923060" w:rsidRDefault="00923060">
      <w:pPr>
        <w:pStyle w:val="CommentText"/>
      </w:pPr>
      <w:r>
        <w:rPr>
          <w:rStyle w:val="CommentReference"/>
        </w:rPr>
        <w:annotationRef/>
      </w:r>
      <w:r w:rsidR="00744F49">
        <w:t>Turné</w:t>
      </w:r>
    </w:p>
  </w:comment>
  <w:comment w:id="79" w:author="Kasper Ravnkilde" w:date="2018-05-15T16:44:00Z" w:initials="KR">
    <w:p w14:paraId="4BE92905" w14:textId="77777777" w:rsidR="00F743B5" w:rsidRDefault="00F743B5">
      <w:pPr>
        <w:pStyle w:val="CommentText"/>
      </w:pPr>
      <w:r>
        <w:rPr>
          <w:rStyle w:val="CommentReference"/>
        </w:rPr>
        <w:annotationRef/>
      </w:r>
      <w:r>
        <w:t>Good hardware</w:t>
      </w:r>
    </w:p>
    <w:p w14:paraId="160CECC1" w14:textId="2199EEBA" w:rsidR="00F743B5" w:rsidRDefault="00F743B5">
      <w:pPr>
        <w:pStyle w:val="CommentText"/>
      </w:pPr>
      <w:r>
        <w:t>Sturdy footswitches</w:t>
      </w:r>
    </w:p>
  </w:comment>
  <w:comment w:id="80" w:author="Alexander Flyvholm Povlsen" w:date="2018-05-15T20:53:00Z" w:initials="AFP">
    <w:p w14:paraId="07E4377F" w14:textId="77777777" w:rsidR="00744F49" w:rsidRDefault="00744F49">
      <w:pPr>
        <w:pStyle w:val="CommentText"/>
      </w:pPr>
      <w:r>
        <w:rPr>
          <w:rStyle w:val="CommentReference"/>
        </w:rPr>
        <w:annotationRef/>
      </w:r>
      <w:r>
        <w:t>fragile</w:t>
      </w:r>
    </w:p>
  </w:comment>
  <w:comment w:id="81" w:author="Kasper Ravnkilde" w:date="2018-05-15T16:45:00Z" w:initials="KR">
    <w:p w14:paraId="0543ADC8" w14:textId="77777777" w:rsidR="00F743B5" w:rsidRDefault="00F743B5">
      <w:pPr>
        <w:pStyle w:val="CommentText"/>
      </w:pPr>
      <w:r>
        <w:rPr>
          <w:rStyle w:val="CommentReference"/>
        </w:rPr>
        <w:annotationRef/>
      </w:r>
      <w:r>
        <w:t xml:space="preserve">Frail </w:t>
      </w:r>
    </w:p>
    <w:p w14:paraId="29682200" w14:textId="0B195BAC" w:rsidR="00F743B5" w:rsidRDefault="00F743B5">
      <w:pPr>
        <w:pStyle w:val="CommentText"/>
      </w:pPr>
      <w:r>
        <w:t>Can’t be used without touchscreen</w:t>
      </w:r>
    </w:p>
  </w:comment>
  <w:comment w:id="83" w:author="Alexander Flyvholm Povlsen" w:date="2018-05-15T20:58:00Z" w:initials="AFP">
    <w:p w14:paraId="66061660" w14:textId="77777777" w:rsidR="003A1D15" w:rsidRDefault="003A1D15">
      <w:pPr>
        <w:pStyle w:val="CommentText"/>
      </w:pPr>
      <w:r>
        <w:rPr>
          <w:rStyle w:val="CommentReference"/>
        </w:rPr>
        <w:annotationRef/>
      </w:r>
      <w:r w:rsidR="00491186">
        <w:t>Preference headrush</w:t>
      </w:r>
    </w:p>
  </w:comment>
  <w:comment w:id="82" w:author="Kasper Ravnkilde" w:date="2018-05-15T16:46:00Z" w:initials="KR">
    <w:p w14:paraId="66DE861C" w14:textId="667E0012" w:rsidR="00F743B5" w:rsidRDefault="00F743B5">
      <w:pPr>
        <w:pStyle w:val="CommentText"/>
      </w:pPr>
      <w:r>
        <w:rPr>
          <w:rStyle w:val="CommentReference"/>
        </w:rPr>
        <w:annotationRef/>
      </w:r>
      <w:r>
        <w:t>Not as professional as Helix</w:t>
      </w:r>
    </w:p>
  </w:comment>
  <w:comment w:id="84" w:author="Alexander Flyvholm Povlsen" w:date="2018-05-15T21:15:00Z" w:initials="AFP">
    <w:p w14:paraId="02BDC75D" w14:textId="77777777" w:rsidR="00920EEB" w:rsidRDefault="00920EEB">
      <w:pPr>
        <w:pStyle w:val="CommentText"/>
      </w:pPr>
      <w:r>
        <w:rPr>
          <w:rStyle w:val="CommentReference"/>
        </w:rPr>
        <w:annotationRef/>
      </w:r>
      <w:r w:rsidR="005A7AA8">
        <w:t>Good Touch</w:t>
      </w:r>
    </w:p>
  </w:comment>
  <w:comment w:id="85" w:author="Kasper Ravnkilde" w:date="2018-05-15T16:47:00Z" w:initials="KR">
    <w:p w14:paraId="743E47FD" w14:textId="77777777" w:rsidR="00F743B5" w:rsidRDefault="00F743B5">
      <w:pPr>
        <w:pStyle w:val="CommentText"/>
      </w:pPr>
      <w:r>
        <w:rPr>
          <w:rStyle w:val="CommentReference"/>
        </w:rPr>
        <w:annotationRef/>
      </w:r>
      <w:r>
        <w:t xml:space="preserve">Fast editing </w:t>
      </w:r>
    </w:p>
    <w:p w14:paraId="0AD59560" w14:textId="297FF2E8" w:rsidR="00F743B5" w:rsidRDefault="00F743B5">
      <w:pPr>
        <w:pStyle w:val="CommentText"/>
      </w:pPr>
      <w:r>
        <w:t>Easy to use</w:t>
      </w:r>
    </w:p>
  </w:comment>
  <w:comment w:id="86" w:author="Kasper Ravnkilde" w:date="2018-05-15T16:50:00Z" w:initials="KR">
    <w:p w14:paraId="2C968221" w14:textId="4CDAF4E7" w:rsidR="00F743B5" w:rsidRDefault="00F743B5">
      <w:pPr>
        <w:pStyle w:val="CommentText"/>
      </w:pPr>
      <w:r>
        <w:rPr>
          <w:rStyle w:val="CommentReference"/>
        </w:rPr>
        <w:annotationRef/>
      </w:r>
      <w:r>
        <w:t>Invites exploration</w:t>
      </w:r>
    </w:p>
  </w:comment>
  <w:comment w:id="87" w:author="Alexander Flyvholm Povlsen" w:date="2018-05-15T21:17:00Z" w:initials="AFP">
    <w:p w14:paraId="2210A6F8" w14:textId="77777777" w:rsidR="00786230" w:rsidRDefault="00786230">
      <w:pPr>
        <w:pStyle w:val="CommentText"/>
      </w:pPr>
      <w:r>
        <w:rPr>
          <w:rStyle w:val="CommentReference"/>
        </w:rPr>
        <w:annotationRef/>
      </w:r>
      <w:r w:rsidR="007B4A39">
        <w:t>Improvements</w:t>
      </w:r>
    </w:p>
  </w:comment>
  <w:comment w:id="89" w:author="Kasper Ravnkilde" w:date="2018-05-15T16:51:00Z" w:initials="KR">
    <w:p w14:paraId="06F2237A" w14:textId="4EBDAE43" w:rsidR="00F743B5" w:rsidRDefault="00F743B5">
      <w:pPr>
        <w:pStyle w:val="CommentText"/>
      </w:pPr>
      <w:r>
        <w:rPr>
          <w:rStyle w:val="CommentReference"/>
        </w:rPr>
        <w:annotationRef/>
      </w:r>
      <w:r>
        <w:t xml:space="preserve">Simple </w:t>
      </w:r>
    </w:p>
  </w:comment>
  <w:comment w:id="88" w:author="Alexander Flyvholm Povlsen" w:date="2018-05-15T21:20:00Z" w:initials="AFP">
    <w:p w14:paraId="469FF25C" w14:textId="77777777" w:rsidR="00DD0DB8" w:rsidRDefault="00DD0DB8">
      <w:pPr>
        <w:pStyle w:val="CommentText"/>
      </w:pPr>
      <w:r>
        <w:rPr>
          <w:rStyle w:val="CommentReference"/>
        </w:rPr>
        <w:annotationRef/>
      </w:r>
      <w:r w:rsidR="00C22D13">
        <w:t>Live</w:t>
      </w:r>
    </w:p>
  </w:comment>
  <w:comment w:id="90" w:author="Alexander Flyvholm Povlsen" w:date="2018-05-15T21:24:00Z" w:initials="AFP">
    <w:p w14:paraId="7C7D744E" w14:textId="77777777" w:rsidR="0019120A" w:rsidRDefault="0019120A">
      <w:pPr>
        <w:pStyle w:val="CommentText"/>
      </w:pPr>
      <w:r>
        <w:rPr>
          <w:rStyle w:val="CommentReference"/>
        </w:rPr>
        <w:annotationRef/>
      </w:r>
      <w:r w:rsidR="000C49BC">
        <w:t>Experimentation</w:t>
      </w:r>
    </w:p>
  </w:comment>
  <w:comment w:id="92" w:author="Alexander Flyvholm Povlsen" w:date="2018-05-15T21:24:00Z" w:initials="AFP">
    <w:p w14:paraId="06469075" w14:textId="77777777" w:rsidR="00954B04" w:rsidRDefault="00954B04">
      <w:pPr>
        <w:pStyle w:val="CommentText"/>
      </w:pPr>
      <w:r>
        <w:rPr>
          <w:rStyle w:val="CommentReference"/>
        </w:rPr>
        <w:annotationRef/>
      </w:r>
      <w:r>
        <w:t>Turné</w:t>
      </w:r>
    </w:p>
  </w:comment>
  <w:comment w:id="91" w:author="Kasper Ravnkilde" w:date="2018-05-16T09:52:00Z" w:initials="KR">
    <w:p w14:paraId="602F5E36" w14:textId="77777777" w:rsidR="00F743B5" w:rsidRDefault="00F743B5">
      <w:pPr>
        <w:pStyle w:val="CommentText"/>
      </w:pPr>
      <w:r>
        <w:rPr>
          <w:rStyle w:val="CommentReference"/>
        </w:rPr>
        <w:annotationRef/>
      </w:r>
      <w:r>
        <w:t xml:space="preserve">Preference </w:t>
      </w:r>
    </w:p>
    <w:p w14:paraId="71044BD2" w14:textId="77777777" w:rsidR="00F743B5" w:rsidRDefault="00F743B5">
      <w:pPr>
        <w:pStyle w:val="CommentText"/>
      </w:pPr>
      <w:r>
        <w:t>Headrush = frail</w:t>
      </w:r>
    </w:p>
    <w:p w14:paraId="075B8753" w14:textId="5DCD6C3A" w:rsidR="00F743B5" w:rsidRDefault="00F743B5">
      <w:pPr>
        <w:pStyle w:val="CommentText"/>
      </w:pPr>
      <w:r>
        <w:t>Helix = robust</w:t>
      </w:r>
    </w:p>
  </w:comment>
  <w:comment w:id="94" w:author="Alexander Flyvholm Povlsen" w:date="2018-05-15T21:25:00Z" w:initials="AFP">
    <w:p w14:paraId="67ACAD98" w14:textId="77777777" w:rsidR="00386A4D" w:rsidRDefault="00386A4D">
      <w:pPr>
        <w:pStyle w:val="CommentText"/>
      </w:pPr>
      <w:r>
        <w:rPr>
          <w:rStyle w:val="CommentReference"/>
        </w:rPr>
        <w:annotationRef/>
      </w:r>
      <w:r w:rsidR="006C1BBF">
        <w:t>Home</w:t>
      </w:r>
      <w:r w:rsidR="00385BBC">
        <w:t xml:space="preserve"> choice</w:t>
      </w:r>
    </w:p>
  </w:comment>
  <w:comment w:id="93" w:author="Kasper Ravnkilde" w:date="2018-05-16T09:53:00Z" w:initials="KR">
    <w:p w14:paraId="61E68661" w14:textId="77777777" w:rsidR="00F743B5" w:rsidRDefault="00F743B5">
      <w:pPr>
        <w:pStyle w:val="CommentText"/>
      </w:pPr>
      <w:r>
        <w:rPr>
          <w:rStyle w:val="CommentReference"/>
        </w:rPr>
        <w:annotationRef/>
      </w:r>
      <w:r>
        <w:t xml:space="preserve">Intuitive </w:t>
      </w:r>
    </w:p>
    <w:p w14:paraId="2CBDD9DE" w14:textId="37272D68" w:rsidR="00F743B5" w:rsidRDefault="00F743B5">
      <w:pPr>
        <w:pStyle w:val="CommentText"/>
      </w:pPr>
      <w:r>
        <w:t>Good workflow</w:t>
      </w:r>
    </w:p>
  </w:comment>
  <w:comment w:id="95" w:author="Alexander Flyvholm Povlsen" w:date="2018-05-15T21:51:00Z" w:initials="AFP">
    <w:p w14:paraId="3AA5AFE9" w14:textId="77777777" w:rsidR="006246F5" w:rsidRDefault="006246F5">
      <w:pPr>
        <w:pStyle w:val="CommentText"/>
      </w:pPr>
      <w:r>
        <w:rPr>
          <w:rStyle w:val="CommentReference"/>
        </w:rPr>
        <w:annotationRef/>
      </w:r>
      <w:r w:rsidR="005F762E">
        <w:t>Clarity</w:t>
      </w:r>
    </w:p>
  </w:comment>
  <w:comment w:id="96" w:author="Kasper Ravnkilde" w:date="2018-05-16T09:56:00Z" w:initials="KR">
    <w:p w14:paraId="1034FE8C" w14:textId="77777777" w:rsidR="00F743B5" w:rsidRDefault="00F743B5">
      <w:pPr>
        <w:pStyle w:val="CommentText"/>
      </w:pPr>
      <w:r>
        <w:rPr>
          <w:rStyle w:val="CommentReference"/>
        </w:rPr>
        <w:annotationRef/>
      </w:r>
      <w:r>
        <w:t>Clarity</w:t>
      </w:r>
    </w:p>
    <w:p w14:paraId="07E298DA" w14:textId="3CA45F8E" w:rsidR="00F743B5" w:rsidRDefault="00F743B5">
      <w:pPr>
        <w:pStyle w:val="CommentText"/>
      </w:pPr>
      <w:r>
        <w:t xml:space="preserve">Overview </w:t>
      </w:r>
    </w:p>
  </w:comment>
  <w:comment w:id="99" w:author="Alexander Flyvholm Povlsen" w:date="2018-05-15T22:15:00Z" w:initials="AFP">
    <w:p w14:paraId="7EB0662F" w14:textId="77777777" w:rsidR="002C744F" w:rsidRDefault="002C744F">
      <w:pPr>
        <w:pStyle w:val="CommentText"/>
      </w:pPr>
      <w:r>
        <w:rPr>
          <w:rStyle w:val="CommentReference"/>
        </w:rPr>
        <w:annotationRef/>
      </w:r>
      <w:r w:rsidR="00366786">
        <w:t>Purchase Criteria</w:t>
      </w:r>
    </w:p>
  </w:comment>
  <w:comment w:id="98" w:author="Kasper Ravnkilde" w:date="2018-05-16T09:57:00Z" w:initials="KR">
    <w:p w14:paraId="08F2A733" w14:textId="7C14D896" w:rsidR="00F743B5" w:rsidRDefault="00F743B5">
      <w:pPr>
        <w:pStyle w:val="CommentText"/>
      </w:pPr>
      <w:r>
        <w:rPr>
          <w:rStyle w:val="CommentReference"/>
        </w:rPr>
        <w:annotationRef/>
      </w:r>
      <w:r>
        <w:t>Sound is most important</w:t>
      </w:r>
    </w:p>
  </w:comment>
  <w:comment w:id="100" w:author="Alexander Flyvholm Povlsen" w:date="2018-05-15T22:16:00Z" w:initials="AFP">
    <w:p w14:paraId="3A6D8375" w14:textId="77777777" w:rsidR="00871376" w:rsidRDefault="00871376">
      <w:pPr>
        <w:pStyle w:val="CommentText"/>
      </w:pPr>
      <w:r>
        <w:rPr>
          <w:rStyle w:val="CommentReference"/>
        </w:rPr>
        <w:annotationRef/>
      </w:r>
      <w:r w:rsidR="00B470DD">
        <w:t xml:space="preserve">Laching </w:t>
      </w:r>
    </w:p>
  </w:comment>
  <w:comment w:id="101" w:author="Kasper Ravnkilde" w:date="2018-05-16T10:01:00Z" w:initials="KR">
    <w:p w14:paraId="3D739D4C" w14:textId="70338BD0" w:rsidR="00F743B5" w:rsidRDefault="00F743B5">
      <w:pPr>
        <w:pStyle w:val="CommentText"/>
      </w:pPr>
      <w:r>
        <w:rPr>
          <w:rStyle w:val="CommentReference"/>
        </w:rPr>
        <w:annotationRef/>
      </w:r>
      <w:r>
        <w:t>Good functionality</w:t>
      </w:r>
    </w:p>
  </w:comment>
  <w:comment w:id="102" w:author="Alexander Flyvholm Povlsen" w:date="2018-05-15T22:18:00Z" w:initials="AFP">
    <w:p w14:paraId="6C826C3C" w14:textId="77777777" w:rsidR="000A2CBD" w:rsidRDefault="000A2CBD">
      <w:pPr>
        <w:pStyle w:val="CommentText"/>
      </w:pPr>
      <w:r>
        <w:rPr>
          <w:rStyle w:val="CommentReference"/>
        </w:rPr>
        <w:annotationRef/>
      </w:r>
      <w:r>
        <w:t>Learning Curve</w:t>
      </w:r>
    </w:p>
  </w:comment>
  <w:comment w:id="103" w:author="Alexander Flyvholm Povlsen" w:date="2018-05-15T22:18:00Z" w:initials="AFP">
    <w:p w14:paraId="4576889B" w14:textId="77777777" w:rsidR="00EE25FF" w:rsidRDefault="00EE25FF">
      <w:pPr>
        <w:pStyle w:val="CommentText"/>
      </w:pPr>
      <w:r>
        <w:rPr>
          <w:rStyle w:val="CommentReference"/>
        </w:rPr>
        <w:annotationRef/>
      </w:r>
      <w:r>
        <w:t xml:space="preserve">Depth </w:t>
      </w:r>
    </w:p>
  </w:comment>
  <w:comment w:id="104" w:author="Kasper Ravnkilde" w:date="2018-05-16T10:03:00Z" w:initials="KR">
    <w:p w14:paraId="682F38A2" w14:textId="5B66762D" w:rsidR="00F743B5" w:rsidRDefault="00F743B5">
      <w:pPr>
        <w:pStyle w:val="CommentText"/>
      </w:pPr>
      <w:r>
        <w:rPr>
          <w:rStyle w:val="CommentReference"/>
        </w:rPr>
        <w:annotationRef/>
      </w:r>
      <w:r>
        <w:t>Seems shallow</w:t>
      </w:r>
    </w:p>
  </w:comment>
  <w:comment w:id="106" w:author="Kasper Ravnkilde" w:date="2018-05-16T10:03:00Z" w:initials="KR">
    <w:p w14:paraId="04D092BD" w14:textId="079AF159" w:rsidR="00F743B5" w:rsidRDefault="00F743B5">
      <w:pPr>
        <w:pStyle w:val="CommentText"/>
      </w:pPr>
      <w:r>
        <w:rPr>
          <w:rStyle w:val="CommentReference"/>
        </w:rPr>
        <w:annotationRef/>
      </w:r>
      <w:r>
        <w:t>Good workflow</w:t>
      </w:r>
    </w:p>
  </w:comment>
  <w:comment w:id="107" w:author="Kasper Ravnkilde" w:date="2018-05-16T10:04:00Z" w:initials="KR">
    <w:p w14:paraId="6CEA81D0" w14:textId="77777777" w:rsidR="00F743B5" w:rsidRDefault="00F743B5" w:rsidP="00C767D0">
      <w:pPr>
        <w:pStyle w:val="CommentText"/>
      </w:pPr>
      <w:r>
        <w:rPr>
          <w:rStyle w:val="CommentReference"/>
        </w:rPr>
        <w:annotationRef/>
      </w:r>
      <w:r>
        <w:t xml:space="preserve">Sturdy </w:t>
      </w:r>
    </w:p>
    <w:p w14:paraId="54EB5431" w14:textId="7B82FFB2" w:rsidR="00F743B5" w:rsidRDefault="00F743B5" w:rsidP="00C767D0">
      <w:pPr>
        <w:pStyle w:val="CommentText"/>
      </w:pPr>
      <w:r>
        <w:t>Good hardware</w:t>
      </w:r>
    </w:p>
  </w:comment>
  <w:comment w:id="108" w:author="Kasper Ravnkilde" w:date="2018-05-16T10:04:00Z" w:initials="KR">
    <w:p w14:paraId="76E089C9" w14:textId="77777777" w:rsidR="00F743B5" w:rsidRDefault="00F743B5">
      <w:pPr>
        <w:pStyle w:val="CommentText"/>
      </w:pPr>
      <w:r>
        <w:rPr>
          <w:rStyle w:val="CommentReference"/>
        </w:rPr>
        <w:annotationRef/>
      </w:r>
      <w:r>
        <w:t xml:space="preserve">Frail </w:t>
      </w:r>
    </w:p>
    <w:p w14:paraId="6FD1CB9B" w14:textId="2793DB6F" w:rsidR="00F743B5" w:rsidRDefault="00F743B5">
      <w:pPr>
        <w:pStyle w:val="CommentText"/>
      </w:pPr>
      <w:r>
        <w:t xml:space="preserve">Flimsy </w:t>
      </w:r>
    </w:p>
  </w:comment>
  <w:comment w:id="109" w:author="Kasper Ravnkilde" w:date="2018-05-16T10:05:00Z" w:initials="KR">
    <w:p w14:paraId="6E560671" w14:textId="0E871171" w:rsidR="00F743B5" w:rsidRDefault="00F743B5">
      <w:pPr>
        <w:pStyle w:val="CommentText"/>
      </w:pPr>
      <w:r>
        <w:rPr>
          <w:rStyle w:val="CommentReference"/>
        </w:rPr>
        <w:annotationRef/>
      </w:r>
      <w:r>
        <w:t>Easy to use</w:t>
      </w:r>
    </w:p>
  </w:comment>
  <w:comment w:id="105" w:author="Alexander Flyvholm Povlsen" w:date="2018-05-15T22:19:00Z" w:initials="AFP">
    <w:p w14:paraId="587E99E1" w14:textId="77777777" w:rsidR="00196CD0" w:rsidRDefault="00196CD0">
      <w:pPr>
        <w:pStyle w:val="CommentText"/>
      </w:pPr>
      <w:r>
        <w:rPr>
          <w:rStyle w:val="CommentReference"/>
        </w:rPr>
        <w:annotationRef/>
      </w:r>
      <w:r w:rsidR="00EE71B2">
        <w:t>Sturdy</w:t>
      </w:r>
    </w:p>
  </w:comment>
  <w:comment w:id="110" w:author="Kasper Ravnkilde" w:date="2018-05-16T10:05:00Z" w:initials="KR">
    <w:p w14:paraId="6EB4DA9D" w14:textId="6F844F05" w:rsidR="00F743B5" w:rsidRDefault="00F743B5">
      <w:pPr>
        <w:pStyle w:val="CommentText"/>
      </w:pPr>
      <w:r>
        <w:rPr>
          <w:rStyle w:val="CommentReference"/>
        </w:rPr>
        <w:annotationRef/>
      </w:r>
      <w:r>
        <w:t xml:space="preserve">Sturdy </w:t>
      </w:r>
    </w:p>
  </w:comment>
  <w:comment w:id="111" w:author="Alexander Flyvholm Povlsen" w:date="2018-05-15T23:33:00Z" w:initials="AFP">
    <w:p w14:paraId="0072DC3D" w14:textId="77777777" w:rsidR="00781A44" w:rsidRDefault="00781A44">
      <w:pPr>
        <w:pStyle w:val="CommentText"/>
      </w:pPr>
      <w:r>
        <w:rPr>
          <w:rStyle w:val="CommentReference"/>
        </w:rPr>
        <w:annotationRef/>
      </w:r>
      <w:r w:rsidR="002775C9">
        <w:t>Not clear</w:t>
      </w:r>
    </w:p>
  </w:comment>
  <w:comment w:id="114" w:author="Kasper Ravnkilde" w:date="2018-05-16T10:07:00Z" w:initials="KR">
    <w:p w14:paraId="3BA2194B" w14:textId="77777777" w:rsidR="00F743B5" w:rsidRDefault="00F743B5">
      <w:pPr>
        <w:pStyle w:val="CommentText"/>
      </w:pPr>
      <w:r>
        <w:rPr>
          <w:rStyle w:val="CommentReference"/>
        </w:rPr>
        <w:annotationRef/>
      </w:r>
      <w:r>
        <w:t>Need tutorial</w:t>
      </w:r>
    </w:p>
    <w:p w14:paraId="2B56AA02" w14:textId="56D75B1B" w:rsidR="00F743B5" w:rsidRDefault="00F743B5">
      <w:pPr>
        <w:pStyle w:val="CommentText"/>
      </w:pPr>
      <w:r>
        <w:t>Not intuitive</w:t>
      </w:r>
    </w:p>
  </w:comment>
  <w:comment w:id="115" w:author="Alexander Flyvholm Povlsen" w:date="2018-05-15T23:34:00Z" w:initials="AFP">
    <w:p w14:paraId="7A5418FD" w14:textId="77777777" w:rsidR="00287A54" w:rsidRDefault="00287A54">
      <w:pPr>
        <w:pStyle w:val="CommentText"/>
      </w:pPr>
      <w:r>
        <w:rPr>
          <w:rStyle w:val="CommentReference"/>
        </w:rPr>
        <w:annotationRef/>
      </w:r>
      <w:r>
        <w:t>Needs tutorial</w:t>
      </w:r>
    </w:p>
  </w:comment>
  <w:comment w:id="116" w:author="Kasper Ravnkilde" w:date="2018-05-16T10:08:00Z" w:initials="KR">
    <w:p w14:paraId="1ECEEF7B" w14:textId="5A0BE2F7" w:rsidR="00F743B5" w:rsidRDefault="00F743B5">
      <w:pPr>
        <w:pStyle w:val="CommentText"/>
      </w:pPr>
      <w:r>
        <w:rPr>
          <w:rStyle w:val="CommentReference"/>
        </w:rPr>
        <w:annotationRef/>
      </w:r>
      <w:r>
        <w:t>Easy to learn</w:t>
      </w:r>
    </w:p>
  </w:comment>
  <w:comment w:id="117" w:author="Kasper Ravnkilde" w:date="2018-05-16T10:08:00Z" w:initials="KR">
    <w:p w14:paraId="150F0390" w14:textId="1DE6CF40" w:rsidR="00F743B5" w:rsidRDefault="00F743B5">
      <w:pPr>
        <w:pStyle w:val="CommentText"/>
      </w:pPr>
      <w:r>
        <w:rPr>
          <w:rStyle w:val="CommentReference"/>
        </w:rPr>
        <w:annotationRef/>
      </w:r>
      <w:r>
        <w:t>Difference in difficulty</w:t>
      </w:r>
    </w:p>
  </w:comment>
  <w:comment w:id="118" w:author="Alexander Flyvholm Povlsen" w:date="2018-05-15T23:38:00Z" w:initials="AFP">
    <w:p w14:paraId="1444AD49" w14:textId="77777777" w:rsidR="0067729F" w:rsidRDefault="0067729F">
      <w:pPr>
        <w:pStyle w:val="CommentText"/>
      </w:pPr>
      <w:r>
        <w:rPr>
          <w:rStyle w:val="CommentReference"/>
        </w:rPr>
        <w:annotationRef/>
      </w:r>
      <w:r w:rsidR="00865621">
        <w:t>Learning curve</w:t>
      </w:r>
    </w:p>
  </w:comment>
  <w:comment w:id="120" w:author="Alexander Flyvholm Povlsen" w:date="2018-05-15T23:42:00Z" w:initials="AFP">
    <w:p w14:paraId="244443F6" w14:textId="77777777" w:rsidR="007412BD" w:rsidRDefault="007412BD">
      <w:pPr>
        <w:pStyle w:val="CommentText"/>
      </w:pPr>
      <w:r>
        <w:rPr>
          <w:rStyle w:val="CommentReference"/>
        </w:rPr>
        <w:annotationRef/>
      </w:r>
      <w:r w:rsidR="009D102E">
        <w:t>Setup</w:t>
      </w:r>
    </w:p>
  </w:comment>
  <w:comment w:id="119" w:author="Kasper Ravnkilde" w:date="2018-05-16T10:36:00Z" w:initials="KR">
    <w:p w14:paraId="298E1E79" w14:textId="77777777" w:rsidR="00F743B5" w:rsidRDefault="00F743B5">
      <w:pPr>
        <w:pStyle w:val="CommentText"/>
      </w:pPr>
      <w:r>
        <w:rPr>
          <w:rStyle w:val="CommentReference"/>
        </w:rPr>
        <w:annotationRef/>
      </w:r>
      <w:r>
        <w:t>Fascinating</w:t>
      </w:r>
    </w:p>
    <w:p w14:paraId="007FA2BA" w14:textId="77777777" w:rsidR="00F743B5" w:rsidRDefault="00F743B5">
      <w:pPr>
        <w:pStyle w:val="CommentText"/>
      </w:pPr>
      <w:r>
        <w:t>Good functionality</w:t>
      </w:r>
    </w:p>
    <w:p w14:paraId="5161CF17" w14:textId="41CE1286" w:rsidR="00F743B5" w:rsidRDefault="00F743B5">
      <w:pPr>
        <w:pStyle w:val="CommentText"/>
      </w:pPr>
      <w:r>
        <w:t xml:space="preserve">Useful </w:t>
      </w:r>
    </w:p>
  </w:comment>
  <w:comment w:id="121" w:author="Alexander Flyvholm Povlsen" w:date="2018-05-15T23:50:00Z" w:initials="AFP">
    <w:p w14:paraId="3389FC0C" w14:textId="77777777" w:rsidR="003544D3" w:rsidRDefault="003544D3">
      <w:pPr>
        <w:pStyle w:val="CommentText"/>
      </w:pPr>
      <w:r>
        <w:rPr>
          <w:rStyle w:val="CommentReference"/>
        </w:rPr>
        <w:annotationRef/>
      </w:r>
      <w:r w:rsidR="00233456">
        <w:t>Proffe</w:t>
      </w:r>
      <w:r w:rsidR="00E02B3A">
        <w:t>sional</w:t>
      </w:r>
    </w:p>
  </w:comment>
  <w:comment w:id="122" w:author="Kasper Ravnkilde" w:date="2018-05-16T10:39:00Z" w:initials="KR">
    <w:p w14:paraId="1E0A8594" w14:textId="77777777" w:rsidR="00F743B5" w:rsidRDefault="00F743B5">
      <w:pPr>
        <w:pStyle w:val="CommentText"/>
      </w:pPr>
      <w:r>
        <w:rPr>
          <w:rStyle w:val="CommentReference"/>
        </w:rPr>
        <w:annotationRef/>
      </w:r>
      <w:r>
        <w:t xml:space="preserve">Useful </w:t>
      </w:r>
    </w:p>
    <w:p w14:paraId="19A96E68" w14:textId="3AFC4397" w:rsidR="00F743B5" w:rsidRDefault="00F743B5">
      <w:pPr>
        <w:pStyle w:val="CommentText"/>
      </w:pPr>
      <w:r>
        <w:t>Good for live performance</w:t>
      </w:r>
    </w:p>
  </w:comment>
  <w:comment w:id="124" w:author="Alexander Flyvholm Povlsen" w:date="2018-05-15T23:54:00Z" w:initials="AFP">
    <w:p w14:paraId="74EF5166" w14:textId="77777777" w:rsidR="00E02B3A" w:rsidRDefault="00E02B3A">
      <w:pPr>
        <w:pStyle w:val="CommentText"/>
      </w:pPr>
      <w:r>
        <w:rPr>
          <w:rStyle w:val="CommentReference"/>
        </w:rPr>
        <w:annotationRef/>
      </w:r>
      <w:r>
        <w:t xml:space="preserve">Setup </w:t>
      </w:r>
    </w:p>
  </w:comment>
  <w:comment w:id="123" w:author="Kasper Ravnkilde" w:date="2018-05-16T10:40:00Z" w:initials="KR">
    <w:p w14:paraId="44BC0E86" w14:textId="77777777" w:rsidR="00F743B5" w:rsidRDefault="00F743B5">
      <w:pPr>
        <w:pStyle w:val="CommentText"/>
      </w:pPr>
      <w:r>
        <w:rPr>
          <w:rStyle w:val="CommentReference"/>
        </w:rPr>
        <w:annotationRef/>
      </w:r>
      <w:r>
        <w:t xml:space="preserve">Organized </w:t>
      </w:r>
    </w:p>
    <w:p w14:paraId="786AA557" w14:textId="77777777" w:rsidR="00F743B5" w:rsidRDefault="00F743B5">
      <w:pPr>
        <w:pStyle w:val="CommentText"/>
      </w:pPr>
      <w:r>
        <w:t xml:space="preserve">Useful </w:t>
      </w:r>
    </w:p>
    <w:p w14:paraId="7AB9BDD6" w14:textId="44A15EDC" w:rsidR="00F743B5" w:rsidRDefault="00F743B5">
      <w:pPr>
        <w:pStyle w:val="CommentText"/>
      </w:pPr>
      <w:r>
        <w:t>Good for live performance</w:t>
      </w:r>
    </w:p>
  </w:comment>
  <w:comment w:id="125" w:author="Alexander Flyvholm Povlsen" w:date="2018-05-16T00:00:00Z" w:initials="AFP">
    <w:p w14:paraId="10BC63A2" w14:textId="77777777" w:rsidR="00736D19" w:rsidRDefault="00736D19">
      <w:pPr>
        <w:pStyle w:val="CommentText"/>
      </w:pPr>
      <w:r>
        <w:rPr>
          <w:rStyle w:val="CommentReference"/>
        </w:rPr>
        <w:annotationRef/>
      </w:r>
      <w:r w:rsidR="00AB0A11">
        <w:t>Depth</w:t>
      </w:r>
    </w:p>
  </w:comment>
  <w:comment w:id="126" w:author="Kasper Ravnkilde" w:date="2018-05-16T10:41:00Z" w:initials="KR">
    <w:p w14:paraId="4DD8939C" w14:textId="77777777" w:rsidR="00F743B5" w:rsidRDefault="00F743B5">
      <w:pPr>
        <w:pStyle w:val="CommentText"/>
      </w:pPr>
      <w:r>
        <w:rPr>
          <w:rStyle w:val="CommentReference"/>
        </w:rPr>
        <w:annotationRef/>
      </w:r>
      <w:r>
        <w:t xml:space="preserve">Multifunctional </w:t>
      </w:r>
    </w:p>
    <w:p w14:paraId="7DC0F044" w14:textId="0367645D" w:rsidR="00F743B5" w:rsidRDefault="00F743B5">
      <w:pPr>
        <w:pStyle w:val="CommentText"/>
      </w:pPr>
      <w:r>
        <w:t>Many options</w:t>
      </w:r>
    </w:p>
  </w:comment>
  <w:comment w:id="130" w:author="Kasper Ravnkilde" w:date="2018-05-16T10:42:00Z" w:initials="KR">
    <w:p w14:paraId="0E50C7BB" w14:textId="61277A1D" w:rsidR="00F743B5" w:rsidRDefault="00F743B5">
      <w:pPr>
        <w:pStyle w:val="CommentText"/>
      </w:pPr>
      <w:r>
        <w:rPr>
          <w:rStyle w:val="CommentReference"/>
        </w:rPr>
        <w:annotationRef/>
      </w:r>
      <w:r>
        <w:t>Convenient</w:t>
      </w:r>
    </w:p>
    <w:p w14:paraId="2BCC7FF9" w14:textId="01C4CD18" w:rsidR="00F743B5" w:rsidRDefault="00F743B5">
      <w:pPr>
        <w:pStyle w:val="CommentText"/>
      </w:pPr>
      <w:r>
        <w:t>Useful</w:t>
      </w:r>
    </w:p>
  </w:comment>
  <w:comment w:id="129" w:author="Alexander Flyvholm Povlsen" w:date="2018-05-16T00:07:00Z" w:initials="AFP">
    <w:p w14:paraId="11178AB0" w14:textId="77777777" w:rsidR="00173131" w:rsidRDefault="00173131">
      <w:pPr>
        <w:pStyle w:val="CommentText"/>
      </w:pPr>
      <w:r>
        <w:rPr>
          <w:rStyle w:val="CommentReference"/>
        </w:rPr>
        <w:annotationRef/>
      </w:r>
      <w:r w:rsidR="004B5959">
        <w:t>Setup</w:t>
      </w:r>
    </w:p>
    <w:p w14:paraId="4F3031D1" w14:textId="77777777" w:rsidR="004B5959" w:rsidRDefault="004B5959">
      <w:pPr>
        <w:pStyle w:val="CommentText"/>
      </w:pPr>
      <w:r>
        <w:t>Learning curve</w:t>
      </w:r>
    </w:p>
  </w:comment>
  <w:comment w:id="131" w:author="Kasper Ravnkilde" w:date="2018-05-16T10:45:00Z" w:initials="KR">
    <w:p w14:paraId="75FCB768" w14:textId="76184CE5" w:rsidR="00F743B5" w:rsidRDefault="00F743B5">
      <w:pPr>
        <w:pStyle w:val="CommentText"/>
      </w:pPr>
      <w:r>
        <w:rPr>
          <w:rStyle w:val="CommentReference"/>
        </w:rPr>
        <w:annotationRef/>
      </w:r>
      <w:r>
        <w:t xml:space="preserve">Intuitive </w:t>
      </w:r>
    </w:p>
  </w:comment>
  <w:comment w:id="133" w:author="Kasper Ravnkilde" w:date="2018-05-16T10:47:00Z" w:initials="KR">
    <w:p w14:paraId="617E8868" w14:textId="5D730833" w:rsidR="00F743B5" w:rsidRDefault="00F743B5">
      <w:pPr>
        <w:pStyle w:val="CommentText"/>
      </w:pPr>
      <w:r>
        <w:rPr>
          <w:rStyle w:val="CommentReference"/>
        </w:rPr>
        <w:annotationRef/>
      </w:r>
      <w:r>
        <w:t>Good interface</w:t>
      </w:r>
    </w:p>
  </w:comment>
  <w:comment w:id="134" w:author="Kasper Ravnkilde" w:date="2018-05-16T10:47:00Z" w:initials="KR">
    <w:p w14:paraId="13A4DDED" w14:textId="77777777" w:rsidR="00F743B5" w:rsidRDefault="00F743B5">
      <w:pPr>
        <w:pStyle w:val="CommentText"/>
      </w:pPr>
      <w:r>
        <w:rPr>
          <w:rStyle w:val="CommentReference"/>
        </w:rPr>
        <w:annotationRef/>
      </w:r>
      <w:r>
        <w:t xml:space="preserve">Confusing </w:t>
      </w:r>
    </w:p>
    <w:p w14:paraId="5E9FDC9D" w14:textId="0B887E6F" w:rsidR="00F743B5" w:rsidRDefault="00F743B5">
      <w:pPr>
        <w:pStyle w:val="CommentText"/>
      </w:pPr>
      <w:r>
        <w:t>Counter intuitive</w:t>
      </w:r>
    </w:p>
  </w:comment>
  <w:comment w:id="132" w:author="Alexander Flyvholm Povlsen" w:date="2018-05-16T00:08:00Z" w:initials="AFP">
    <w:p w14:paraId="58FFE459" w14:textId="77777777" w:rsidR="00891217" w:rsidRDefault="00891217">
      <w:pPr>
        <w:pStyle w:val="CommentText"/>
      </w:pPr>
      <w:r>
        <w:rPr>
          <w:rStyle w:val="CommentReference"/>
        </w:rPr>
        <w:annotationRef/>
      </w:r>
      <w:r w:rsidR="0067028F">
        <w:t>Learning curve</w:t>
      </w:r>
    </w:p>
    <w:p w14:paraId="6BE80CEF" w14:textId="77777777" w:rsidR="0067028F" w:rsidRDefault="0067028F">
      <w:pPr>
        <w:pStyle w:val="CommentText"/>
      </w:pPr>
      <w:r>
        <w:t>Design flaw</w:t>
      </w:r>
    </w:p>
  </w:comment>
  <w:comment w:id="135" w:author="Kasper Ravnkilde" w:date="2018-05-16T10:47:00Z" w:initials="KR">
    <w:p w14:paraId="7750BCB1" w14:textId="4E9C5619" w:rsidR="00F743B5" w:rsidRDefault="00F743B5">
      <w:pPr>
        <w:pStyle w:val="CommentText"/>
      </w:pPr>
      <w:r>
        <w:rPr>
          <w:rStyle w:val="CommentReference"/>
        </w:rPr>
        <w:annotationRef/>
      </w:r>
      <w:r>
        <w:t>Good inteface</w:t>
      </w:r>
    </w:p>
  </w:comment>
  <w:comment w:id="137" w:author="Kasper Ravnkilde" w:date="2018-05-16T10:48:00Z" w:initials="KR">
    <w:p w14:paraId="0E670C98" w14:textId="27EDD8A1" w:rsidR="00F743B5" w:rsidRDefault="00F743B5">
      <w:pPr>
        <w:pStyle w:val="CommentText"/>
      </w:pPr>
      <w:r>
        <w:rPr>
          <w:rStyle w:val="CommentReference"/>
        </w:rPr>
        <w:annotationRef/>
      </w:r>
      <w:r>
        <w:t>Not going to use it</w:t>
      </w:r>
    </w:p>
  </w:comment>
  <w:comment w:id="138" w:author="Kasper Ravnkilde" w:date="2018-05-16T10:48:00Z" w:initials="KR">
    <w:p w14:paraId="6A9C56D4" w14:textId="6073DA88" w:rsidR="00F743B5" w:rsidRDefault="00F743B5">
      <w:pPr>
        <w:pStyle w:val="CommentText"/>
      </w:pPr>
      <w:r>
        <w:rPr>
          <w:rStyle w:val="CommentReference"/>
        </w:rPr>
        <w:annotationRef/>
      </w:r>
      <w:r>
        <w:t>Programming sound</w:t>
      </w:r>
    </w:p>
  </w:comment>
  <w:comment w:id="136" w:author="Alexander Flyvholm Povlsen" w:date="2018-05-16T09:59:00Z" w:initials="AFP">
    <w:p w14:paraId="3916B4B4" w14:textId="77777777" w:rsidR="009B0726" w:rsidRDefault="009B0726">
      <w:pPr>
        <w:pStyle w:val="CommentText"/>
      </w:pPr>
      <w:r>
        <w:rPr>
          <w:rStyle w:val="CommentReference"/>
        </w:rPr>
        <w:annotationRef/>
      </w:r>
      <w:r w:rsidR="00C03D0E">
        <w:t>Programming</w:t>
      </w:r>
    </w:p>
  </w:comment>
  <w:comment w:id="139" w:author="Alexander Flyvholm Povlsen" w:date="2018-05-16T10:00:00Z" w:initials="AFP">
    <w:p w14:paraId="43B642AF" w14:textId="77777777" w:rsidR="00272BAE" w:rsidRDefault="00272BAE">
      <w:pPr>
        <w:pStyle w:val="CommentText"/>
      </w:pPr>
      <w:r>
        <w:rPr>
          <w:rStyle w:val="CommentReference"/>
        </w:rPr>
        <w:annotationRef/>
      </w:r>
      <w:r>
        <w:t>Impulse</w:t>
      </w:r>
    </w:p>
  </w:comment>
  <w:comment w:id="141" w:author="Alexander Flyvholm Povlsen" w:date="2018-05-16T10:00:00Z" w:initials="AFP">
    <w:p w14:paraId="3AD7D9FC" w14:textId="77777777" w:rsidR="00403057" w:rsidRDefault="00403057">
      <w:pPr>
        <w:pStyle w:val="CommentText"/>
      </w:pPr>
      <w:r>
        <w:rPr>
          <w:rStyle w:val="CommentReference"/>
        </w:rPr>
        <w:annotationRef/>
      </w:r>
      <w:r>
        <w:t>Learning Curve</w:t>
      </w:r>
    </w:p>
  </w:comment>
  <w:comment w:id="140" w:author="Kasper Ravnkilde" w:date="2018-05-16T10:50:00Z" w:initials="KR">
    <w:p w14:paraId="79AF9242" w14:textId="6E3F5F48" w:rsidR="00F743B5" w:rsidRDefault="00F743B5">
      <w:pPr>
        <w:pStyle w:val="CommentText"/>
      </w:pPr>
      <w:r>
        <w:rPr>
          <w:rStyle w:val="CommentReference"/>
        </w:rPr>
        <w:annotationRef/>
      </w:r>
      <w:r>
        <w:t>Too complex</w:t>
      </w:r>
    </w:p>
    <w:p w14:paraId="7CFA652E" w14:textId="77777777" w:rsidR="00F743B5" w:rsidRDefault="00F743B5">
      <w:pPr>
        <w:pStyle w:val="CommentText"/>
      </w:pPr>
      <w:r>
        <w:t>Hard to use</w:t>
      </w:r>
    </w:p>
    <w:p w14:paraId="62227108" w14:textId="77777777" w:rsidR="00F743B5" w:rsidRDefault="00F743B5">
      <w:pPr>
        <w:pStyle w:val="CommentText"/>
      </w:pPr>
      <w:r>
        <w:t>Needed manual</w:t>
      </w:r>
    </w:p>
    <w:p w14:paraId="579370C4" w14:textId="0EA6C00E" w:rsidR="00F743B5" w:rsidRDefault="00F743B5">
      <w:pPr>
        <w:pStyle w:val="CommentText"/>
      </w:pPr>
      <w:r>
        <w:t xml:space="preserve">Steep learning curve </w:t>
      </w:r>
    </w:p>
  </w:comment>
  <w:comment w:id="142" w:author="Alexander Flyvholm Povlsen" w:date="2018-05-16T10:03:00Z" w:initials="AFP">
    <w:p w14:paraId="73504A98" w14:textId="77777777" w:rsidR="006924DB" w:rsidRDefault="006924DB">
      <w:pPr>
        <w:pStyle w:val="CommentText"/>
      </w:pPr>
      <w:r>
        <w:rPr>
          <w:rStyle w:val="CommentReference"/>
        </w:rPr>
        <w:annotationRef/>
      </w:r>
      <w:r>
        <w:t>Setup</w:t>
      </w:r>
    </w:p>
  </w:comment>
  <w:comment w:id="143" w:author="Kasper Ravnkilde" w:date="2018-05-16T10:51:00Z" w:initials="KR">
    <w:p w14:paraId="4465AE2D" w14:textId="77777777" w:rsidR="00F743B5" w:rsidRDefault="00F743B5">
      <w:pPr>
        <w:pStyle w:val="CommentText"/>
      </w:pPr>
      <w:r>
        <w:rPr>
          <w:rStyle w:val="CommentReference"/>
        </w:rPr>
        <w:annotationRef/>
      </w:r>
      <w:r>
        <w:t>Time consuming</w:t>
      </w:r>
    </w:p>
    <w:p w14:paraId="2E2293E8" w14:textId="5CE8FA53" w:rsidR="00F743B5" w:rsidRDefault="00F743B5">
      <w:pPr>
        <w:pStyle w:val="CommentText"/>
      </w:pPr>
      <w:r>
        <w:t xml:space="preserve">Slow </w:t>
      </w:r>
    </w:p>
  </w:comment>
  <w:comment w:id="144" w:author="Alexander Flyvholm Povlsen" w:date="2018-05-16T10:03:00Z" w:initials="AFP">
    <w:p w14:paraId="4BB75866" w14:textId="77777777" w:rsidR="00B17A23" w:rsidRDefault="00B17A23">
      <w:pPr>
        <w:pStyle w:val="CommentText"/>
      </w:pPr>
      <w:r>
        <w:rPr>
          <w:rStyle w:val="CommentReference"/>
        </w:rPr>
        <w:annotationRef/>
      </w:r>
      <w:r>
        <w:t>Touch</w:t>
      </w:r>
    </w:p>
  </w:comment>
  <w:comment w:id="145" w:author="Kasper Ravnkilde" w:date="2018-05-16T10:53:00Z" w:initials="KR">
    <w:p w14:paraId="79AFEF4F" w14:textId="0EF52128" w:rsidR="00F743B5" w:rsidRDefault="00F743B5">
      <w:pPr>
        <w:pStyle w:val="CommentText"/>
      </w:pPr>
      <w:r>
        <w:rPr>
          <w:rStyle w:val="CommentReference"/>
        </w:rPr>
        <w:annotationRef/>
      </w:r>
      <w:r>
        <w:t>Prefers touchscreen</w:t>
      </w:r>
    </w:p>
  </w:comment>
  <w:comment w:id="147" w:author="Alexander Flyvholm Povlsen" w:date="2018-05-16T10:04:00Z" w:initials="AFP">
    <w:p w14:paraId="1A621DB7" w14:textId="77777777" w:rsidR="000F78D6" w:rsidRDefault="000F78D6">
      <w:pPr>
        <w:pStyle w:val="CommentText"/>
      </w:pPr>
      <w:r>
        <w:rPr>
          <w:rStyle w:val="CommentReference"/>
        </w:rPr>
        <w:annotationRef/>
      </w:r>
      <w:r w:rsidR="00484DF5">
        <w:t>Dated</w:t>
      </w:r>
    </w:p>
  </w:comment>
  <w:comment w:id="146" w:author="Kasper Ravnkilde" w:date="2018-05-16T10:54:00Z" w:initials="KR">
    <w:p w14:paraId="25309495" w14:textId="77777777" w:rsidR="00F743B5" w:rsidRDefault="00F743B5">
      <w:pPr>
        <w:pStyle w:val="CommentText"/>
      </w:pPr>
      <w:r>
        <w:rPr>
          <w:rStyle w:val="CommentReference"/>
        </w:rPr>
        <w:annotationRef/>
      </w:r>
      <w:r>
        <w:t>Feels dated</w:t>
      </w:r>
    </w:p>
    <w:p w14:paraId="24331F2C" w14:textId="5F11030D" w:rsidR="00F743B5" w:rsidRDefault="00F743B5">
      <w:pPr>
        <w:pStyle w:val="CommentText"/>
      </w:pPr>
      <w:r>
        <w:t>Old</w:t>
      </w:r>
    </w:p>
  </w:comment>
  <w:comment w:id="148" w:author="Alexander Flyvholm Povlsen" w:date="2018-05-16T10:37:00Z" w:initials="AFP">
    <w:p w14:paraId="3B2EBE5E" w14:textId="77777777" w:rsidR="008D4624" w:rsidRDefault="008D4624">
      <w:pPr>
        <w:pStyle w:val="CommentText"/>
      </w:pPr>
      <w:r>
        <w:rPr>
          <w:rStyle w:val="CommentReference"/>
        </w:rPr>
        <w:annotationRef/>
      </w:r>
      <w:r>
        <w:t>Illogical</w:t>
      </w:r>
    </w:p>
  </w:comment>
  <w:comment w:id="149" w:author="Kasper Ravnkilde" w:date="2018-05-16T10:59:00Z" w:initials="KR">
    <w:p w14:paraId="05C03596" w14:textId="23E32697" w:rsidR="00F743B5" w:rsidRDefault="00F743B5">
      <w:pPr>
        <w:pStyle w:val="CommentText"/>
      </w:pPr>
      <w:r>
        <w:rPr>
          <w:rStyle w:val="CommentReference"/>
        </w:rPr>
        <w:annotationRef/>
      </w:r>
      <w:r>
        <w:t>Confusing</w:t>
      </w:r>
    </w:p>
    <w:p w14:paraId="29091529" w14:textId="77777777" w:rsidR="00F743B5" w:rsidRDefault="00F743B5">
      <w:pPr>
        <w:pStyle w:val="CommentText"/>
      </w:pPr>
      <w:r>
        <w:t>Not straight forward</w:t>
      </w:r>
    </w:p>
    <w:p w14:paraId="2CAB6A19" w14:textId="46D0F5A6" w:rsidR="00F743B5" w:rsidRDefault="00F743B5">
      <w:pPr>
        <w:pStyle w:val="CommentText"/>
      </w:pPr>
      <w:r>
        <w:t xml:space="preserve">Nonsensical menus </w:t>
      </w:r>
    </w:p>
  </w:comment>
  <w:comment w:id="151" w:author="Kasper Ravnkilde" w:date="2018-05-16T11:00:00Z" w:initials="KR">
    <w:p w14:paraId="09F49331" w14:textId="77777777" w:rsidR="00F743B5" w:rsidRDefault="00F743B5">
      <w:pPr>
        <w:pStyle w:val="CommentText"/>
      </w:pPr>
      <w:r>
        <w:rPr>
          <w:rStyle w:val="CommentReference"/>
        </w:rPr>
        <w:annotationRef/>
      </w:r>
      <w:r>
        <w:t>A lot of buttons</w:t>
      </w:r>
    </w:p>
    <w:p w14:paraId="596CB36D" w14:textId="790E7547" w:rsidR="00F743B5" w:rsidRDefault="00F743B5">
      <w:pPr>
        <w:pStyle w:val="CommentText"/>
      </w:pPr>
      <w:r>
        <w:t xml:space="preserve">Looks like synthesizer </w:t>
      </w:r>
    </w:p>
  </w:comment>
  <w:comment w:id="150" w:author="Alexander Flyvholm Povlsen" w:date="2018-05-16T10:37:00Z" w:initials="AFP">
    <w:p w14:paraId="3096CF43" w14:textId="77777777" w:rsidR="00735F09" w:rsidRDefault="00735F09">
      <w:pPr>
        <w:pStyle w:val="CommentText"/>
      </w:pPr>
      <w:r>
        <w:rPr>
          <w:rStyle w:val="CommentReference"/>
        </w:rPr>
        <w:annotationRef/>
      </w:r>
      <w:r w:rsidR="00FE0B1C">
        <w:t>Complex</w:t>
      </w:r>
    </w:p>
  </w:comment>
  <w:comment w:id="152" w:author="Kasper Ravnkilde" w:date="2018-05-16T11:01:00Z" w:initials="KR">
    <w:p w14:paraId="0A371DF2" w14:textId="77777777" w:rsidR="00F743B5" w:rsidRDefault="00F743B5">
      <w:pPr>
        <w:pStyle w:val="CommentText"/>
      </w:pPr>
      <w:r>
        <w:rPr>
          <w:rStyle w:val="CommentReference"/>
        </w:rPr>
        <w:annotationRef/>
      </w:r>
      <w:r>
        <w:t>Hard to learn</w:t>
      </w:r>
    </w:p>
    <w:p w14:paraId="2DB0AD05" w14:textId="5D8AEA32" w:rsidR="00F743B5" w:rsidRDefault="00F743B5">
      <w:pPr>
        <w:pStyle w:val="CommentText"/>
      </w:pPr>
      <w:r>
        <w:t xml:space="preserve">Overwhelming  </w:t>
      </w:r>
    </w:p>
    <w:p w14:paraId="3AB6187C" w14:textId="4327FD92" w:rsidR="00F743B5" w:rsidRDefault="00F743B5">
      <w:pPr>
        <w:pStyle w:val="CommentText"/>
      </w:pPr>
      <w:r>
        <w:t>Probably powerful</w:t>
      </w:r>
    </w:p>
  </w:comment>
  <w:comment w:id="153" w:author="Alexander Flyvholm Povlsen" w:date="2018-05-16T10:38:00Z" w:initials="AFP">
    <w:p w14:paraId="4607F66D" w14:textId="77777777" w:rsidR="00FE0B1C" w:rsidRDefault="00FE0B1C">
      <w:pPr>
        <w:pStyle w:val="CommentText"/>
      </w:pPr>
      <w:r>
        <w:rPr>
          <w:rStyle w:val="CommentReference"/>
        </w:rPr>
        <w:annotationRef/>
      </w:r>
      <w:r w:rsidR="00DB67EB">
        <w:t>Learning Curve</w:t>
      </w:r>
    </w:p>
  </w:comment>
  <w:comment w:id="154" w:author="Alexander Flyvholm Povlsen" w:date="2018-05-16T10:39:00Z" w:initials="AFP">
    <w:p w14:paraId="31956798" w14:textId="77777777" w:rsidR="00F26E37" w:rsidRDefault="00F26E37">
      <w:pPr>
        <w:pStyle w:val="CommentText"/>
      </w:pPr>
      <w:r>
        <w:rPr>
          <w:rStyle w:val="CommentReference"/>
        </w:rPr>
        <w:annotationRef/>
      </w:r>
      <w:r>
        <w:t>Programming</w:t>
      </w:r>
    </w:p>
  </w:comment>
  <w:comment w:id="155" w:author="Kasper Ravnkilde" w:date="2018-05-16T11:12:00Z" w:initials="KR">
    <w:p w14:paraId="2B4DACA1" w14:textId="77777777" w:rsidR="00F743B5" w:rsidRDefault="00F743B5">
      <w:pPr>
        <w:pStyle w:val="CommentText"/>
      </w:pPr>
      <w:r>
        <w:rPr>
          <w:rStyle w:val="CommentReference"/>
        </w:rPr>
        <w:annotationRef/>
      </w:r>
      <w:r>
        <w:t>Programming sound</w:t>
      </w:r>
    </w:p>
    <w:p w14:paraId="56CFF117" w14:textId="77777777" w:rsidR="00F743B5" w:rsidRDefault="00F743B5">
      <w:pPr>
        <w:pStyle w:val="CommentText"/>
      </w:pPr>
      <w:r>
        <w:t>No feelings</w:t>
      </w:r>
    </w:p>
    <w:p w14:paraId="22759963" w14:textId="12D57A2E" w:rsidR="00F743B5" w:rsidRDefault="00F743B5">
      <w:pPr>
        <w:pStyle w:val="CommentText"/>
      </w:pPr>
      <w:r>
        <w:t>Cold</w:t>
      </w:r>
    </w:p>
    <w:p w14:paraId="061FC93D" w14:textId="3A852F55" w:rsidR="00F743B5" w:rsidRDefault="00F743B5">
      <w:pPr>
        <w:pStyle w:val="CommentText"/>
      </w:pPr>
    </w:p>
  </w:comment>
  <w:comment w:id="156" w:author="Alexander Flyvholm Povlsen" w:date="2018-05-16T10:40:00Z" w:initials="AFP">
    <w:p w14:paraId="50B9013D" w14:textId="77777777" w:rsidR="002B3605" w:rsidRDefault="002B3605">
      <w:pPr>
        <w:pStyle w:val="CommentText"/>
      </w:pPr>
      <w:r>
        <w:rPr>
          <w:rStyle w:val="CommentReference"/>
        </w:rPr>
        <w:annotationRef/>
      </w:r>
      <w:r>
        <w:t>Logical vs Feeling</w:t>
      </w:r>
    </w:p>
  </w:comment>
  <w:comment w:id="157" w:author="Kasper Ravnkilde" w:date="2018-05-16T12:13:00Z" w:initials="KR">
    <w:p w14:paraId="55551F1F" w14:textId="030C64F7" w:rsidR="00F743B5" w:rsidRDefault="00F743B5">
      <w:pPr>
        <w:pStyle w:val="CommentText"/>
      </w:pPr>
      <w:r>
        <w:rPr>
          <w:rStyle w:val="CommentReference"/>
        </w:rPr>
        <w:annotationRef/>
      </w:r>
      <w:r>
        <w:t>Helix = Logical</w:t>
      </w:r>
    </w:p>
    <w:p w14:paraId="6B1A1137" w14:textId="2DE02217" w:rsidR="00F743B5" w:rsidRDefault="00F743B5">
      <w:pPr>
        <w:pStyle w:val="CommentText"/>
      </w:pPr>
      <w:r>
        <w:t>Headrush = Feelings</w:t>
      </w:r>
    </w:p>
  </w:comment>
  <w:comment w:id="159" w:author="Kasper Ravnkilde" w:date="2018-05-16T12:29:00Z" w:initials="KR">
    <w:p w14:paraId="7FA9DE74" w14:textId="071248AB" w:rsidR="00F743B5" w:rsidRDefault="00F743B5">
      <w:pPr>
        <w:pStyle w:val="CommentText"/>
      </w:pPr>
      <w:r>
        <w:rPr>
          <w:rStyle w:val="CommentReference"/>
        </w:rPr>
        <w:annotationRef/>
      </w:r>
      <w:r>
        <w:t>Headrush more pleasing</w:t>
      </w:r>
    </w:p>
  </w:comment>
  <w:comment w:id="158" w:author="Alexander Flyvholm Povlsen" w:date="2018-05-16T10:40:00Z" w:initials="AFP">
    <w:p w14:paraId="6D57EE2D" w14:textId="77777777" w:rsidR="00DA2B48" w:rsidRDefault="00DA2B48">
      <w:pPr>
        <w:pStyle w:val="CommentText"/>
      </w:pPr>
      <w:r>
        <w:rPr>
          <w:rStyle w:val="CommentReference"/>
        </w:rPr>
        <w:annotationRef/>
      </w:r>
      <w:r w:rsidR="007B1035">
        <w:t>Depth</w:t>
      </w:r>
    </w:p>
  </w:comment>
  <w:comment w:id="161" w:author="Kasper Ravnkilde" w:date="2018-05-16T12:31:00Z" w:initials="KR">
    <w:p w14:paraId="637A73CD" w14:textId="08672840" w:rsidR="00F743B5" w:rsidRDefault="00F743B5">
      <w:pPr>
        <w:pStyle w:val="CommentText"/>
      </w:pPr>
      <w:r>
        <w:rPr>
          <w:rStyle w:val="CommentReference"/>
        </w:rPr>
        <w:annotationRef/>
      </w:r>
      <w:r>
        <w:t>Headrush more pretty</w:t>
      </w:r>
    </w:p>
  </w:comment>
  <w:comment w:id="162" w:author="Kasper Ravnkilde" w:date="2018-05-16T12:31:00Z" w:initials="KR">
    <w:p w14:paraId="148E6A36" w14:textId="77777777" w:rsidR="00F743B5" w:rsidRDefault="00F743B5">
      <w:pPr>
        <w:pStyle w:val="CommentText"/>
      </w:pPr>
      <w:r>
        <w:rPr>
          <w:rStyle w:val="CommentReference"/>
        </w:rPr>
        <w:annotationRef/>
      </w:r>
      <w:r>
        <w:t xml:space="preserve">Old </w:t>
      </w:r>
    </w:p>
    <w:p w14:paraId="787FE2C2" w14:textId="63F8F590" w:rsidR="00F743B5" w:rsidRDefault="00F743B5">
      <w:pPr>
        <w:pStyle w:val="CommentText"/>
      </w:pPr>
      <w:r>
        <w:t>Start 2000</w:t>
      </w:r>
    </w:p>
  </w:comment>
  <w:comment w:id="160" w:author="Alexander Flyvholm Povlsen" w:date="2018-05-16T10:47:00Z" w:initials="AFP">
    <w:p w14:paraId="341CCF99" w14:textId="77777777" w:rsidR="00C15AE3" w:rsidRDefault="00C15AE3">
      <w:pPr>
        <w:pStyle w:val="CommentText"/>
      </w:pPr>
      <w:r>
        <w:rPr>
          <w:rStyle w:val="CommentReference"/>
        </w:rPr>
        <w:annotationRef/>
      </w:r>
      <w:r w:rsidR="00F63639">
        <w:t>Design principle</w:t>
      </w:r>
    </w:p>
  </w:comment>
  <w:comment w:id="163" w:author="Kasper Ravnkilde" w:date="2018-05-16T12:32:00Z" w:initials="KR">
    <w:p w14:paraId="53AB67D2" w14:textId="77777777" w:rsidR="00F743B5" w:rsidRDefault="00F743B5">
      <w:pPr>
        <w:pStyle w:val="CommentText"/>
      </w:pPr>
      <w:r>
        <w:rPr>
          <w:rStyle w:val="CommentReference"/>
        </w:rPr>
        <w:annotationRef/>
      </w:r>
      <w:r>
        <w:t>Prefers Headrush</w:t>
      </w:r>
    </w:p>
    <w:p w14:paraId="0810A1AC" w14:textId="77777777" w:rsidR="00F743B5" w:rsidRDefault="00F743B5">
      <w:pPr>
        <w:pStyle w:val="CommentText"/>
      </w:pPr>
      <w:r>
        <w:t>Helix is complicated to use</w:t>
      </w:r>
    </w:p>
    <w:p w14:paraId="60F17BD0" w14:textId="7C5FCE07" w:rsidR="00F743B5" w:rsidRDefault="00F743B5">
      <w:pPr>
        <w:pStyle w:val="CommentText"/>
      </w:pPr>
      <w:r>
        <w:t>Touchscreen is nice</w:t>
      </w:r>
    </w:p>
  </w:comment>
  <w:comment w:id="167" w:author="Kasper Ravnkilde" w:date="2018-05-16T12:35:00Z" w:initials="KR">
    <w:p w14:paraId="7C16F6E0" w14:textId="6A5C910F" w:rsidR="00F743B5" w:rsidRDefault="00F743B5">
      <w:pPr>
        <w:pStyle w:val="CommentText"/>
      </w:pPr>
      <w:r>
        <w:rPr>
          <w:rStyle w:val="CommentReference"/>
        </w:rPr>
        <w:annotationRef/>
      </w:r>
      <w:r>
        <w:t>Quick to learn</w:t>
      </w:r>
    </w:p>
  </w:comment>
  <w:comment w:id="168" w:author="Kasper Ravnkilde" w:date="2018-05-16T12:35:00Z" w:initials="KR">
    <w:p w14:paraId="7C35CC6E" w14:textId="2EFFE623" w:rsidR="00F743B5" w:rsidRDefault="00F743B5">
      <w:pPr>
        <w:pStyle w:val="CommentText"/>
      </w:pPr>
      <w:r>
        <w:rPr>
          <w:rStyle w:val="CommentReference"/>
        </w:rPr>
        <w:annotationRef/>
      </w:r>
      <w:r>
        <w:t xml:space="preserve">Complex </w:t>
      </w:r>
    </w:p>
  </w:comment>
  <w:comment w:id="164" w:author="Alexander Flyvholm Povlsen" w:date="2018-05-16T10:50:00Z" w:initials="AFP">
    <w:p w14:paraId="1C6C4156" w14:textId="77777777" w:rsidR="00E11836" w:rsidRDefault="00E11836">
      <w:pPr>
        <w:pStyle w:val="CommentText"/>
      </w:pPr>
      <w:r>
        <w:rPr>
          <w:rStyle w:val="CommentReference"/>
        </w:rPr>
        <w:annotationRef/>
      </w:r>
      <w:r>
        <w:t>Complexity</w:t>
      </w:r>
      <w:r>
        <w:br/>
        <w:t>Learning Curve</w:t>
      </w:r>
    </w:p>
  </w:comment>
  <w:comment w:id="170" w:author="Alexander Flyvholm Povlsen" w:date="2018-05-16T10:50:00Z" w:initials="AFP">
    <w:p w14:paraId="7D015C83" w14:textId="77777777" w:rsidR="001B2135" w:rsidRDefault="001B2135">
      <w:pPr>
        <w:pStyle w:val="CommentText"/>
      </w:pPr>
      <w:r>
        <w:rPr>
          <w:rStyle w:val="CommentReference"/>
        </w:rPr>
        <w:annotationRef/>
      </w:r>
      <w:r>
        <w:t>Illogical</w:t>
      </w:r>
    </w:p>
  </w:comment>
  <w:comment w:id="169" w:author="Kasper Ravnkilde" w:date="2018-05-16T12:36:00Z" w:initials="KR">
    <w:p w14:paraId="2A2CA894" w14:textId="7BB7F248" w:rsidR="00F743B5" w:rsidRDefault="00F743B5">
      <w:pPr>
        <w:pStyle w:val="CommentText"/>
      </w:pPr>
      <w:r>
        <w:rPr>
          <w:rStyle w:val="CommentReference"/>
        </w:rPr>
        <w:annotationRef/>
      </w:r>
      <w:r>
        <w:t>Not intuitive</w:t>
      </w:r>
    </w:p>
  </w:comment>
  <w:comment w:id="172" w:author="Alexander Flyvholm Povlsen" w:date="2018-05-16T10:51:00Z" w:initials="AFP">
    <w:p w14:paraId="1631636E" w14:textId="77777777" w:rsidR="002E3312" w:rsidRDefault="002E3312">
      <w:pPr>
        <w:pStyle w:val="CommentText"/>
      </w:pPr>
      <w:r>
        <w:rPr>
          <w:rStyle w:val="CommentReference"/>
        </w:rPr>
        <w:annotationRef/>
      </w:r>
      <w:r>
        <w:t>Fast Learning</w:t>
      </w:r>
    </w:p>
  </w:comment>
  <w:comment w:id="171" w:author="Kasper Ravnkilde" w:date="2018-05-16T12:36:00Z" w:initials="KR">
    <w:p w14:paraId="5AD6BCE6" w14:textId="36406CDB" w:rsidR="00F743B5" w:rsidRDefault="00F743B5">
      <w:pPr>
        <w:pStyle w:val="CommentText"/>
      </w:pPr>
      <w:r>
        <w:rPr>
          <w:rStyle w:val="CommentReference"/>
        </w:rPr>
        <w:annotationRef/>
      </w:r>
      <w:r>
        <w:t>Quick to learn</w:t>
      </w:r>
    </w:p>
  </w:comment>
  <w:comment w:id="173" w:author="Alexander Flyvholm Povlsen" w:date="2018-05-16T10:54:00Z" w:initials="AFP">
    <w:p w14:paraId="0AD9F97E" w14:textId="77777777" w:rsidR="009A3AF1" w:rsidRDefault="009A3AF1">
      <w:pPr>
        <w:pStyle w:val="CommentText"/>
      </w:pPr>
      <w:r>
        <w:rPr>
          <w:rStyle w:val="CommentReference"/>
        </w:rPr>
        <w:annotationRef/>
      </w:r>
      <w:r w:rsidR="00342337">
        <w:t>Intuitiveness</w:t>
      </w:r>
    </w:p>
  </w:comment>
  <w:comment w:id="174" w:author="Alexander Flyvholm Povlsen" w:date="2018-05-16T11:01:00Z" w:initials="AFP">
    <w:p w14:paraId="5C9062FA" w14:textId="77777777" w:rsidR="00E74C17" w:rsidRDefault="00E74C17">
      <w:pPr>
        <w:pStyle w:val="CommentText"/>
      </w:pPr>
      <w:r>
        <w:rPr>
          <w:rStyle w:val="CommentReference"/>
        </w:rPr>
        <w:annotationRef/>
      </w:r>
      <w:r>
        <w:t>Task specific</w:t>
      </w:r>
    </w:p>
  </w:comment>
  <w:comment w:id="175" w:author="Alexander Flyvholm Povlsen" w:date="2018-05-16T11:01:00Z" w:initials="AFP">
    <w:p w14:paraId="57D62922" w14:textId="77777777" w:rsidR="00CA23FE" w:rsidRDefault="00CA23FE">
      <w:pPr>
        <w:pStyle w:val="CommentText"/>
      </w:pPr>
      <w:r>
        <w:rPr>
          <w:rStyle w:val="CommentReference"/>
        </w:rPr>
        <w:annotationRef/>
      </w:r>
      <w:r w:rsidR="00E74C17">
        <w:t>Confusion</w:t>
      </w:r>
    </w:p>
  </w:comment>
  <w:comment w:id="176" w:author="Kasper Ravnkilde" w:date="2018-05-16T12:37:00Z" w:initials="KR">
    <w:p w14:paraId="67BA1DEB" w14:textId="77777777" w:rsidR="00F743B5" w:rsidRDefault="00F743B5">
      <w:pPr>
        <w:pStyle w:val="CommentText"/>
      </w:pPr>
      <w:r>
        <w:rPr>
          <w:rStyle w:val="CommentReference"/>
        </w:rPr>
        <w:annotationRef/>
      </w:r>
      <w:r>
        <w:t xml:space="preserve">Overwhelming </w:t>
      </w:r>
    </w:p>
    <w:p w14:paraId="609CDB2F" w14:textId="2351A358" w:rsidR="00F743B5" w:rsidRDefault="00F743B5">
      <w:pPr>
        <w:pStyle w:val="CommentText"/>
      </w:pPr>
      <w:r>
        <w:t xml:space="preserve">Confused </w:t>
      </w:r>
    </w:p>
  </w:comment>
  <w:comment w:id="178" w:author="Alexander Flyvholm Povlsen" w:date="2018-05-16T11:02:00Z" w:initials="AFP">
    <w:p w14:paraId="40116BC4" w14:textId="77777777" w:rsidR="00EA341C" w:rsidRDefault="00EA341C">
      <w:pPr>
        <w:pStyle w:val="CommentText"/>
      </w:pPr>
      <w:r>
        <w:rPr>
          <w:rStyle w:val="CommentReference"/>
        </w:rPr>
        <w:annotationRef/>
      </w:r>
      <w:r>
        <w:t>Learning Curve</w:t>
      </w:r>
    </w:p>
  </w:comment>
  <w:comment w:id="177" w:author="Kasper Ravnkilde" w:date="2018-05-16T12:38:00Z" w:initials="KR">
    <w:p w14:paraId="0DF43246" w14:textId="2C2A3C60" w:rsidR="00F743B5" w:rsidRDefault="00F743B5">
      <w:pPr>
        <w:pStyle w:val="CommentText"/>
      </w:pPr>
      <w:r>
        <w:rPr>
          <w:rStyle w:val="CommentReference"/>
        </w:rPr>
        <w:annotationRef/>
      </w:r>
      <w:r>
        <w:t>Difficult in the beginning</w:t>
      </w:r>
    </w:p>
  </w:comment>
  <w:comment w:id="180" w:author="Alexander Flyvholm Povlsen" w:date="2018-05-16T11:03:00Z" w:initials="AFP">
    <w:p w14:paraId="3DDD4047" w14:textId="77777777" w:rsidR="008A579D" w:rsidRDefault="008A579D">
      <w:pPr>
        <w:pStyle w:val="CommentText"/>
      </w:pPr>
      <w:r>
        <w:rPr>
          <w:rStyle w:val="CommentReference"/>
        </w:rPr>
        <w:annotationRef/>
      </w:r>
      <w:r w:rsidR="00330327">
        <w:t>Depth</w:t>
      </w:r>
    </w:p>
  </w:comment>
  <w:comment w:id="182" w:author="Kasper Ravnkilde" w:date="2018-05-16T12:39:00Z" w:initials="KR">
    <w:p w14:paraId="00D76815" w14:textId="77777777" w:rsidR="00F743B5" w:rsidRDefault="00F743B5">
      <w:pPr>
        <w:pStyle w:val="CommentText"/>
      </w:pPr>
      <w:r>
        <w:rPr>
          <w:rStyle w:val="CommentReference"/>
        </w:rPr>
        <w:annotationRef/>
      </w:r>
      <w:r>
        <w:t xml:space="preserve">Ordinary </w:t>
      </w:r>
    </w:p>
    <w:p w14:paraId="6B5AEEF0" w14:textId="60134E91" w:rsidR="00F743B5" w:rsidRDefault="00F743B5">
      <w:pPr>
        <w:pStyle w:val="CommentText"/>
      </w:pPr>
      <w:r>
        <w:t xml:space="preserve">Useful </w:t>
      </w:r>
    </w:p>
  </w:comment>
  <w:comment w:id="183" w:author="Alexander Flyvholm Povlsen" w:date="2018-05-16T11:12:00Z" w:initials="AFP">
    <w:p w14:paraId="1B6373D1" w14:textId="77777777" w:rsidR="006D4A03" w:rsidRDefault="006D4A03">
      <w:pPr>
        <w:pStyle w:val="CommentText"/>
      </w:pPr>
      <w:r>
        <w:rPr>
          <w:rStyle w:val="CommentReference"/>
        </w:rPr>
        <w:annotationRef/>
      </w:r>
      <w:r w:rsidR="00424A2B">
        <w:t>Quality Materials</w:t>
      </w:r>
    </w:p>
  </w:comment>
  <w:comment w:id="184" w:author="Kasper Ravnkilde" w:date="2018-05-16T12:40:00Z" w:initials="KR">
    <w:p w14:paraId="54261C2E" w14:textId="77777777" w:rsidR="00F743B5" w:rsidRDefault="00F743B5">
      <w:pPr>
        <w:pStyle w:val="CommentText"/>
      </w:pPr>
      <w:r>
        <w:rPr>
          <w:rStyle w:val="CommentReference"/>
        </w:rPr>
        <w:annotationRef/>
      </w:r>
      <w:r>
        <w:t>Nice hardware</w:t>
      </w:r>
    </w:p>
    <w:p w14:paraId="16DE90CE" w14:textId="77777777" w:rsidR="00F743B5" w:rsidRDefault="00F743B5">
      <w:pPr>
        <w:pStyle w:val="CommentText"/>
      </w:pPr>
      <w:r>
        <w:t>Robust</w:t>
      </w:r>
    </w:p>
    <w:p w14:paraId="5FB9FB13" w14:textId="3C23B2CE" w:rsidR="00F743B5" w:rsidRDefault="00F743B5">
      <w:pPr>
        <w:pStyle w:val="CommentText"/>
      </w:pPr>
      <w:r>
        <w:t xml:space="preserve">Sturdy </w:t>
      </w:r>
    </w:p>
  </w:comment>
  <w:comment w:id="185" w:author="Alexander Flyvholm Povlsen" w:date="2018-05-16T11:13:00Z" w:initials="AFP">
    <w:p w14:paraId="4049B542" w14:textId="77777777" w:rsidR="000A283B" w:rsidRDefault="000A283B">
      <w:pPr>
        <w:pStyle w:val="CommentText"/>
      </w:pPr>
      <w:r>
        <w:rPr>
          <w:rStyle w:val="CommentReference"/>
        </w:rPr>
        <w:annotationRef/>
      </w:r>
      <w:r w:rsidR="00F6341C">
        <w:t>Illogical</w:t>
      </w:r>
    </w:p>
  </w:comment>
  <w:comment w:id="186" w:author="Kasper Ravnkilde" w:date="2018-05-16T12:41:00Z" w:initials="KR">
    <w:p w14:paraId="408F6F90" w14:textId="25B248A8" w:rsidR="00F743B5" w:rsidRDefault="00F743B5">
      <w:pPr>
        <w:pStyle w:val="CommentText"/>
      </w:pPr>
      <w:r>
        <w:rPr>
          <w:rStyle w:val="CommentReference"/>
        </w:rPr>
        <w:annotationRef/>
      </w:r>
      <w:r>
        <w:t>Not intuitive</w:t>
      </w:r>
    </w:p>
  </w:comment>
  <w:comment w:id="187" w:author="Kasper Ravnkilde" w:date="2018-05-16T12:43:00Z" w:initials="KR">
    <w:p w14:paraId="033C9ED0" w14:textId="77777777" w:rsidR="00F743B5" w:rsidRDefault="00F743B5">
      <w:pPr>
        <w:pStyle w:val="CommentText"/>
      </w:pPr>
      <w:r>
        <w:rPr>
          <w:rStyle w:val="CommentReference"/>
        </w:rPr>
        <w:annotationRef/>
      </w:r>
      <w:r>
        <w:t xml:space="preserve">Confusing </w:t>
      </w:r>
    </w:p>
    <w:p w14:paraId="439A1F49" w14:textId="76907CEE" w:rsidR="00F743B5" w:rsidRDefault="00F743B5">
      <w:pPr>
        <w:pStyle w:val="CommentText"/>
      </w:pPr>
      <w:r>
        <w:t>Difference in difficulty</w:t>
      </w:r>
    </w:p>
  </w:comment>
  <w:comment w:id="188" w:author="Alexander Flyvholm Povlsen" w:date="2018-05-16T11:19:00Z" w:initials="AFP">
    <w:p w14:paraId="416D3010" w14:textId="77777777" w:rsidR="00405865" w:rsidRDefault="00405865">
      <w:pPr>
        <w:pStyle w:val="CommentText"/>
      </w:pPr>
      <w:r>
        <w:rPr>
          <w:rStyle w:val="CommentReference"/>
        </w:rPr>
        <w:annotationRef/>
      </w:r>
      <w:r>
        <w:t>inconsistent</w:t>
      </w:r>
    </w:p>
  </w:comment>
  <w:comment w:id="189" w:author="Kasper Ravnkilde" w:date="2018-05-16T12:44:00Z" w:initials="KR">
    <w:p w14:paraId="040F8425" w14:textId="77777777" w:rsidR="00F743B5" w:rsidRDefault="00F743B5">
      <w:pPr>
        <w:pStyle w:val="CommentText"/>
      </w:pPr>
      <w:r>
        <w:rPr>
          <w:rStyle w:val="CommentReference"/>
        </w:rPr>
        <w:annotationRef/>
      </w:r>
      <w:r>
        <w:t>Interface hard to figure out</w:t>
      </w:r>
    </w:p>
    <w:p w14:paraId="2015BEFC" w14:textId="44ED0266" w:rsidR="00F743B5" w:rsidRDefault="00F743B5">
      <w:pPr>
        <w:pStyle w:val="CommentText"/>
      </w:pPr>
      <w:r>
        <w:t>Difference in difficulty</w:t>
      </w:r>
    </w:p>
  </w:comment>
  <w:comment w:id="190" w:author="Kasper Ravnkilde" w:date="2018-05-16T12:45:00Z" w:initials="KR">
    <w:p w14:paraId="5381DEB1" w14:textId="0904087F" w:rsidR="00F743B5" w:rsidRDefault="00F743B5">
      <w:pPr>
        <w:pStyle w:val="CommentText"/>
      </w:pPr>
      <w:r>
        <w:rPr>
          <w:rStyle w:val="CommentReference"/>
        </w:rPr>
        <w:annotationRef/>
      </w:r>
      <w:r>
        <w:t>More intuitive</w:t>
      </w:r>
    </w:p>
  </w:comment>
  <w:comment w:id="192" w:author="Kasper Ravnkilde" w:date="2018-05-16T12:45:00Z" w:initials="KR">
    <w:p w14:paraId="7AC6A93B" w14:textId="425E69E4" w:rsidR="00F743B5" w:rsidRDefault="00F743B5">
      <w:pPr>
        <w:pStyle w:val="CommentText"/>
      </w:pPr>
      <w:r>
        <w:rPr>
          <w:rStyle w:val="CommentReference"/>
        </w:rPr>
        <w:annotationRef/>
      </w:r>
      <w:r>
        <w:t xml:space="preserve">Simple </w:t>
      </w:r>
    </w:p>
  </w:comment>
  <w:comment w:id="191" w:author="Alexander Flyvholm Povlsen" w:date="2018-05-16T11:25:00Z" w:initials="AFP">
    <w:p w14:paraId="0045538C" w14:textId="77777777" w:rsidR="00C20568" w:rsidRDefault="00C20568">
      <w:pPr>
        <w:pStyle w:val="CommentText"/>
      </w:pPr>
      <w:r>
        <w:rPr>
          <w:rStyle w:val="CommentReference"/>
        </w:rPr>
        <w:annotationRef/>
      </w:r>
      <w:r>
        <w:t>Intuitive</w:t>
      </w:r>
    </w:p>
    <w:p w14:paraId="7EA2DDE0" w14:textId="77777777" w:rsidR="00C20568" w:rsidRDefault="00C20568">
      <w:pPr>
        <w:pStyle w:val="CommentText"/>
      </w:pPr>
      <w:r>
        <w:t>Touch</w:t>
      </w:r>
    </w:p>
  </w:comment>
  <w:comment w:id="193" w:author="Kasper Ravnkilde" w:date="2018-05-16T12:46:00Z" w:initials="KR">
    <w:p w14:paraId="3B111F67" w14:textId="43A262C9" w:rsidR="00F743B5" w:rsidRDefault="00F743B5">
      <w:pPr>
        <w:pStyle w:val="CommentText"/>
      </w:pPr>
      <w:r>
        <w:rPr>
          <w:rStyle w:val="CommentReference"/>
        </w:rPr>
        <w:annotationRef/>
      </w:r>
      <w:r>
        <w:t xml:space="preserve">Prefer Touchscreen </w:t>
      </w:r>
    </w:p>
  </w:comment>
  <w:comment w:id="194" w:author="Alexander Flyvholm Povlsen" w:date="2018-05-16T11:25:00Z" w:initials="AFP">
    <w:p w14:paraId="6FB3C151" w14:textId="77777777" w:rsidR="00E63422" w:rsidRDefault="00E63422">
      <w:pPr>
        <w:pStyle w:val="CommentText"/>
      </w:pPr>
      <w:r>
        <w:rPr>
          <w:rStyle w:val="CommentReference"/>
        </w:rPr>
        <w:annotationRef/>
      </w:r>
      <w:r w:rsidR="00C23D63">
        <w:t>Direct</w:t>
      </w:r>
    </w:p>
  </w:comment>
  <w:comment w:id="195" w:author="Kasper Ravnkilde" w:date="2018-05-16T12:47:00Z" w:initials="KR">
    <w:p w14:paraId="47B49542" w14:textId="58DA35A6" w:rsidR="00F743B5" w:rsidRDefault="00F743B5">
      <w:pPr>
        <w:pStyle w:val="CommentText"/>
      </w:pPr>
      <w:r>
        <w:rPr>
          <w:rStyle w:val="CommentReference"/>
        </w:rPr>
        <w:annotationRef/>
      </w:r>
      <w:r>
        <w:t xml:space="preserve">Intuitive </w:t>
      </w:r>
    </w:p>
  </w:comment>
  <w:comment w:id="196" w:author="Alexander Flyvholm Povlsen" w:date="2018-05-16T11:27:00Z" w:initials="AFP">
    <w:p w14:paraId="15496722" w14:textId="77777777" w:rsidR="00933A79" w:rsidRDefault="00933A79">
      <w:pPr>
        <w:pStyle w:val="CommentText"/>
      </w:pPr>
      <w:r>
        <w:rPr>
          <w:rStyle w:val="CommentReference"/>
        </w:rPr>
        <w:annotationRef/>
      </w:r>
      <w:r>
        <w:t>Hardware Design</w:t>
      </w:r>
    </w:p>
  </w:comment>
  <w:comment w:id="197" w:author="Kasper Ravnkilde" w:date="2018-05-16T12:48:00Z" w:initials="KR">
    <w:p w14:paraId="4648FBAB" w14:textId="2C40C1BA" w:rsidR="00F743B5" w:rsidRDefault="00F743B5">
      <w:pPr>
        <w:pStyle w:val="CommentText"/>
      </w:pPr>
      <w:r>
        <w:rPr>
          <w:rStyle w:val="CommentReference"/>
        </w:rPr>
        <w:annotationRef/>
      </w:r>
      <w:r>
        <w:t>A little sub-par hardware compared to Helix</w:t>
      </w:r>
    </w:p>
  </w:comment>
  <w:comment w:id="199" w:author="Kasper Ravnkilde" w:date="2018-05-16T12:49:00Z" w:initials="KR">
    <w:p w14:paraId="1FFC4AB1" w14:textId="46B4B4D3" w:rsidR="00F743B5" w:rsidRDefault="00F743B5">
      <w:pPr>
        <w:pStyle w:val="CommentText"/>
      </w:pPr>
      <w:r>
        <w:rPr>
          <w:rStyle w:val="CommentReference"/>
        </w:rPr>
        <w:annotationRef/>
      </w:r>
      <w:r>
        <w:t>Natural interaction with touch</w:t>
      </w:r>
    </w:p>
  </w:comment>
  <w:comment w:id="200" w:author="Kasper Ravnkilde" w:date="2018-05-16T12:49:00Z" w:initials="KR">
    <w:p w14:paraId="1D89EC27" w14:textId="2FCA7E3D" w:rsidR="00F743B5" w:rsidRDefault="00F743B5">
      <w:pPr>
        <w:pStyle w:val="CommentText"/>
      </w:pPr>
      <w:r>
        <w:rPr>
          <w:rStyle w:val="CommentReference"/>
        </w:rPr>
        <w:annotationRef/>
      </w:r>
      <w:r>
        <w:t xml:space="preserve">Familiar </w:t>
      </w:r>
    </w:p>
  </w:comment>
  <w:comment w:id="201" w:author="Kasper Ravnkilde" w:date="2018-05-16T12:50:00Z" w:initials="KR">
    <w:p w14:paraId="79AE8014" w14:textId="2DBE16C1" w:rsidR="00F743B5" w:rsidRDefault="00F743B5">
      <w:pPr>
        <w:pStyle w:val="CommentText"/>
      </w:pPr>
      <w:r>
        <w:rPr>
          <w:rStyle w:val="CommentReference"/>
        </w:rPr>
        <w:annotationRef/>
      </w:r>
      <w:r>
        <w:t>Convenient</w:t>
      </w:r>
    </w:p>
    <w:p w14:paraId="7D7DFA39" w14:textId="77777777" w:rsidR="00F743B5" w:rsidRDefault="00F743B5">
      <w:pPr>
        <w:pStyle w:val="CommentText"/>
      </w:pPr>
      <w:r>
        <w:t>Time saving</w:t>
      </w:r>
    </w:p>
    <w:p w14:paraId="0659C01B" w14:textId="32C826A0" w:rsidR="00F743B5" w:rsidRDefault="00F743B5">
      <w:pPr>
        <w:pStyle w:val="CommentText"/>
      </w:pPr>
      <w:r>
        <w:t xml:space="preserve">Fast </w:t>
      </w:r>
    </w:p>
  </w:comment>
  <w:comment w:id="198" w:author="Alexander Flyvholm Povlsen" w:date="2018-05-16T11:28:00Z" w:initials="AFP">
    <w:p w14:paraId="5929A9E1" w14:textId="77777777" w:rsidR="00767794" w:rsidRDefault="00767794">
      <w:pPr>
        <w:pStyle w:val="CommentText"/>
      </w:pPr>
      <w:r>
        <w:rPr>
          <w:rStyle w:val="CommentReference"/>
        </w:rPr>
        <w:annotationRef/>
      </w:r>
      <w:r w:rsidR="005A062B">
        <w:t>Familiar</w:t>
      </w:r>
    </w:p>
  </w:comment>
  <w:comment w:id="202" w:author="Kasper Ravnkilde" w:date="2018-05-16T12:50:00Z" w:initials="KR">
    <w:p w14:paraId="1C5E82EE" w14:textId="3CEB2079" w:rsidR="00F743B5" w:rsidRDefault="00F743B5">
      <w:pPr>
        <w:pStyle w:val="CommentText"/>
      </w:pPr>
      <w:r>
        <w:rPr>
          <w:rStyle w:val="CommentReference"/>
        </w:rPr>
        <w:annotationRef/>
      </w:r>
      <w:r>
        <w:t xml:space="preserve">Organised </w:t>
      </w:r>
    </w:p>
    <w:p w14:paraId="437E9C7F" w14:textId="78C10595" w:rsidR="00F743B5" w:rsidRDefault="00F743B5">
      <w:pPr>
        <w:pStyle w:val="CommentText"/>
      </w:pPr>
      <w:r>
        <w:t>Easy to use</w:t>
      </w:r>
    </w:p>
  </w:comment>
  <w:comment w:id="204" w:author="Alexander Flyvholm Povlsen" w:date="2018-05-16T11:32:00Z" w:initials="AFP">
    <w:p w14:paraId="4189A0DB" w14:textId="77777777" w:rsidR="005B7278" w:rsidRDefault="005B7278">
      <w:pPr>
        <w:pStyle w:val="CommentText"/>
      </w:pPr>
      <w:r>
        <w:rPr>
          <w:rStyle w:val="CommentReference"/>
        </w:rPr>
        <w:annotationRef/>
      </w:r>
      <w:r w:rsidR="004D5CA8">
        <w:t>Logical interface</w:t>
      </w:r>
    </w:p>
  </w:comment>
  <w:comment w:id="203" w:author="Kasper Ravnkilde" w:date="2018-05-16T12:51:00Z" w:initials="KR">
    <w:p w14:paraId="23498745" w14:textId="1720CE4C" w:rsidR="00F743B5" w:rsidRDefault="00F743B5">
      <w:pPr>
        <w:pStyle w:val="CommentText"/>
      </w:pPr>
      <w:r>
        <w:rPr>
          <w:rStyle w:val="CommentReference"/>
        </w:rPr>
        <w:annotationRef/>
      </w:r>
      <w:r>
        <w:t>Easier to find the things you are looking for</w:t>
      </w:r>
    </w:p>
  </w:comment>
  <w:comment w:id="205" w:author="Alexander Flyvholm Povlsen" w:date="2018-05-16T11:33:00Z" w:initials="AFP">
    <w:p w14:paraId="33B0E94E" w14:textId="77777777" w:rsidR="00D60820" w:rsidRDefault="00D60820">
      <w:pPr>
        <w:pStyle w:val="CommentText"/>
      </w:pPr>
      <w:r>
        <w:rPr>
          <w:rStyle w:val="CommentReference"/>
        </w:rPr>
        <w:annotationRef/>
      </w:r>
      <w:r>
        <w:t xml:space="preserve">Satisfying </w:t>
      </w:r>
    </w:p>
  </w:comment>
  <w:comment w:id="206" w:author="Kasper Ravnkilde" w:date="2018-05-16T12:53:00Z" w:initials="KR">
    <w:p w14:paraId="218B629E" w14:textId="77777777" w:rsidR="00F743B5" w:rsidRDefault="00F743B5">
      <w:pPr>
        <w:pStyle w:val="CommentText"/>
      </w:pPr>
      <w:r>
        <w:rPr>
          <w:rStyle w:val="CommentReference"/>
        </w:rPr>
        <w:annotationRef/>
      </w:r>
      <w:r>
        <w:t xml:space="preserve">Satisfying </w:t>
      </w:r>
    </w:p>
    <w:p w14:paraId="3F280938" w14:textId="77777777" w:rsidR="00F743B5" w:rsidRDefault="00F743B5">
      <w:pPr>
        <w:pStyle w:val="CommentText"/>
      </w:pPr>
      <w:r>
        <w:t>Straight forward</w:t>
      </w:r>
    </w:p>
    <w:p w14:paraId="6096EB06" w14:textId="3F63ED54" w:rsidR="00F743B5" w:rsidRDefault="00F743B5">
      <w:pPr>
        <w:pStyle w:val="CommentText"/>
      </w:pPr>
      <w:r>
        <w:t xml:space="preserve">Not frustrating </w:t>
      </w:r>
    </w:p>
  </w:comment>
  <w:comment w:id="208" w:author="Kasper Ravnkilde" w:date="2018-05-16T12:54:00Z" w:initials="KR">
    <w:p w14:paraId="77948FF2" w14:textId="72304759" w:rsidR="00F743B5" w:rsidRDefault="00F743B5">
      <w:pPr>
        <w:pStyle w:val="CommentText"/>
      </w:pPr>
      <w:r>
        <w:rPr>
          <w:rStyle w:val="CommentReference"/>
        </w:rPr>
        <w:annotationRef/>
      </w:r>
      <w:r>
        <w:t xml:space="preserve">Confusing </w:t>
      </w:r>
    </w:p>
  </w:comment>
  <w:comment w:id="207" w:author="Alexander Flyvholm Povlsen" w:date="2018-05-16T11:34:00Z" w:initials="AFP">
    <w:p w14:paraId="1CA2AE59" w14:textId="77777777" w:rsidR="000E59A8" w:rsidRDefault="000E59A8">
      <w:pPr>
        <w:pStyle w:val="CommentText"/>
      </w:pPr>
      <w:r>
        <w:rPr>
          <w:rStyle w:val="CommentReference"/>
        </w:rPr>
        <w:annotationRef/>
      </w:r>
      <w:r>
        <w:t>Touch</w:t>
      </w:r>
      <w:r w:rsidR="00A12305">
        <w:t xml:space="preserve"> preference</w:t>
      </w:r>
    </w:p>
  </w:comment>
  <w:comment w:id="209" w:author="Kasper Ravnkilde" w:date="2018-05-16T12:55:00Z" w:initials="KR">
    <w:p w14:paraId="412E1C97" w14:textId="478EEF3F" w:rsidR="00F743B5" w:rsidRDefault="00F743B5">
      <w:pPr>
        <w:pStyle w:val="CommentText"/>
      </w:pPr>
      <w:r>
        <w:rPr>
          <w:rStyle w:val="CommentReference"/>
        </w:rPr>
        <w:annotationRef/>
      </w:r>
      <w:r>
        <w:t>Headrush is more straight forward</w:t>
      </w:r>
    </w:p>
  </w:comment>
  <w:comment w:id="210" w:author="Alexander Flyvholm Povlsen" w:date="2018-05-16T11:36:00Z" w:initials="AFP">
    <w:p w14:paraId="39025B8E" w14:textId="77777777" w:rsidR="00607619" w:rsidRDefault="00607619">
      <w:pPr>
        <w:pStyle w:val="CommentText"/>
      </w:pPr>
      <w:r>
        <w:rPr>
          <w:rStyle w:val="CommentReference"/>
        </w:rPr>
        <w:annotationRef/>
      </w:r>
      <w:r>
        <w:t>Hardware</w:t>
      </w:r>
    </w:p>
  </w:comment>
  <w:comment w:id="211" w:author="Kasper Ravnkilde" w:date="2018-05-16T12:56:00Z" w:initials="KR">
    <w:p w14:paraId="517D2AC3" w14:textId="3F56905C" w:rsidR="00F743B5" w:rsidRDefault="00F743B5">
      <w:pPr>
        <w:pStyle w:val="CommentText"/>
      </w:pPr>
      <w:r>
        <w:rPr>
          <w:rStyle w:val="CommentReference"/>
        </w:rPr>
        <w:annotationRef/>
      </w:r>
      <w:r>
        <w:t>Approximately same build quality</w:t>
      </w:r>
    </w:p>
  </w:comment>
  <w:comment w:id="213" w:author="Kasper Ravnkilde" w:date="2018-05-16T12:57:00Z" w:initials="KR">
    <w:p w14:paraId="2E041BFB" w14:textId="77777777" w:rsidR="00F743B5" w:rsidRDefault="00F743B5">
      <w:pPr>
        <w:pStyle w:val="CommentText"/>
      </w:pPr>
      <w:r>
        <w:rPr>
          <w:rStyle w:val="CommentReference"/>
        </w:rPr>
        <w:annotationRef/>
      </w:r>
      <w:r>
        <w:t>Easy to use</w:t>
      </w:r>
    </w:p>
    <w:p w14:paraId="76ECFBE0" w14:textId="368A3CF5" w:rsidR="00F743B5" w:rsidRDefault="00F743B5">
      <w:pPr>
        <w:pStyle w:val="CommentText"/>
      </w:pPr>
      <w:r>
        <w:t>Quick to learn</w:t>
      </w:r>
    </w:p>
  </w:comment>
  <w:comment w:id="214" w:author="Kasper Ravnkilde" w:date="2018-05-16T12:57:00Z" w:initials="KR">
    <w:p w14:paraId="70514F81" w14:textId="035A9194" w:rsidR="00F743B5" w:rsidRDefault="00F743B5">
      <w:pPr>
        <w:pStyle w:val="CommentText"/>
      </w:pPr>
      <w:r>
        <w:rPr>
          <w:rStyle w:val="CommentReference"/>
        </w:rPr>
        <w:annotationRef/>
      </w:r>
      <w:r>
        <w:t>Helix have a steep learning curve</w:t>
      </w:r>
    </w:p>
  </w:comment>
  <w:comment w:id="212" w:author="Alexander Flyvholm Povlsen" w:date="2018-05-16T11:36:00Z" w:initials="AFP">
    <w:p w14:paraId="68E82001" w14:textId="77777777" w:rsidR="001306E5" w:rsidRDefault="001306E5">
      <w:pPr>
        <w:pStyle w:val="CommentText"/>
      </w:pPr>
      <w:r>
        <w:rPr>
          <w:rStyle w:val="CommentReference"/>
        </w:rPr>
        <w:annotationRef/>
      </w:r>
      <w:r>
        <w:t>Wayfinding</w:t>
      </w:r>
    </w:p>
  </w:comment>
  <w:comment w:id="215" w:author="Kasper Ravnkilde" w:date="2018-05-16T12:58:00Z" w:initials="KR">
    <w:p w14:paraId="52D26E5D" w14:textId="77777777" w:rsidR="00F743B5" w:rsidRDefault="00F743B5">
      <w:pPr>
        <w:pStyle w:val="CommentText"/>
      </w:pPr>
      <w:r>
        <w:rPr>
          <w:rStyle w:val="CommentReference"/>
        </w:rPr>
        <w:annotationRef/>
      </w:r>
      <w:r>
        <w:t xml:space="preserve">Headrush is more inviting </w:t>
      </w:r>
    </w:p>
    <w:p w14:paraId="1CC5BEE1" w14:textId="73C4753C" w:rsidR="00F743B5" w:rsidRDefault="00F743B5">
      <w:pPr>
        <w:pStyle w:val="CommentText"/>
      </w:pPr>
    </w:p>
  </w:comment>
  <w:comment w:id="217" w:author="Alexander Flyvholm Povlsen" w:date="2018-05-16T11:37:00Z" w:initials="AFP">
    <w:p w14:paraId="7F6EA5DB" w14:textId="77777777" w:rsidR="009C51F2" w:rsidRDefault="009C51F2">
      <w:pPr>
        <w:pStyle w:val="CommentText"/>
      </w:pPr>
      <w:r>
        <w:rPr>
          <w:rStyle w:val="CommentReference"/>
        </w:rPr>
        <w:annotationRef/>
      </w:r>
      <w:r>
        <w:t>Inviting</w:t>
      </w:r>
    </w:p>
  </w:comment>
  <w:comment w:id="216" w:author="Kasper Ravnkilde" w:date="2018-05-16T13:00:00Z" w:initials="KR">
    <w:p w14:paraId="448F93F0" w14:textId="045CF7F2" w:rsidR="00F743B5" w:rsidRDefault="00F743B5">
      <w:pPr>
        <w:pStyle w:val="CommentText"/>
      </w:pPr>
      <w:r>
        <w:rPr>
          <w:rStyle w:val="CommentReference"/>
        </w:rPr>
        <w:annotationRef/>
      </w:r>
      <w:r>
        <w:t>Headrush bright screen invites to use as touch</w:t>
      </w:r>
    </w:p>
  </w:comment>
  <w:comment w:id="218" w:author="Alexander Flyvholm Povlsen" w:date="2018-05-16T11:37:00Z" w:initials="AFP">
    <w:p w14:paraId="1DED8263" w14:textId="77777777" w:rsidR="00F20E65" w:rsidRDefault="00F20E65">
      <w:pPr>
        <w:pStyle w:val="CommentText"/>
      </w:pPr>
      <w:r>
        <w:rPr>
          <w:rStyle w:val="CommentReference"/>
        </w:rPr>
        <w:annotationRef/>
      </w:r>
      <w:r>
        <w:t>UI preference</w:t>
      </w:r>
    </w:p>
  </w:comment>
  <w:comment w:id="219" w:author="Kasper Ravnkilde" w:date="2018-05-16T13:01:00Z" w:initials="KR">
    <w:p w14:paraId="0B035890" w14:textId="77777777" w:rsidR="00F743B5" w:rsidRDefault="00F743B5">
      <w:pPr>
        <w:pStyle w:val="CommentText"/>
      </w:pPr>
      <w:r>
        <w:rPr>
          <w:rStyle w:val="CommentReference"/>
        </w:rPr>
        <w:annotationRef/>
      </w:r>
      <w:r>
        <w:t>Prefers Headrush</w:t>
      </w:r>
    </w:p>
    <w:p w14:paraId="7DA0B589" w14:textId="2AB089A6" w:rsidR="00F743B5" w:rsidRDefault="00F743B5">
      <w:pPr>
        <w:pStyle w:val="CommentText"/>
      </w:pPr>
      <w:r>
        <w:t>Easy to use</w:t>
      </w:r>
    </w:p>
  </w:comment>
  <w:comment w:id="220" w:author="Alexander Flyvholm Povlsen" w:date="2018-05-16T11:39:00Z" w:initials="AFP">
    <w:p w14:paraId="65870291" w14:textId="77777777" w:rsidR="00A51FB5" w:rsidRDefault="00A51FB5">
      <w:pPr>
        <w:pStyle w:val="CommentText"/>
      </w:pPr>
      <w:r>
        <w:rPr>
          <w:rStyle w:val="CommentReference"/>
        </w:rPr>
        <w:annotationRef/>
      </w:r>
      <w:r>
        <w:t>Floor</w:t>
      </w:r>
      <w:r w:rsidR="00A0141A">
        <w:t xml:space="preserve"> readability</w:t>
      </w:r>
    </w:p>
  </w:comment>
  <w:comment w:id="221" w:author="Kasper Ravnkilde" w:date="2018-05-16T13:02:00Z" w:initials="KR">
    <w:p w14:paraId="519D6A03" w14:textId="3D92BEF4" w:rsidR="00F743B5" w:rsidRDefault="00F743B5">
      <w:pPr>
        <w:pStyle w:val="CommentText"/>
      </w:pPr>
      <w:r>
        <w:rPr>
          <w:rStyle w:val="CommentReference"/>
        </w:rPr>
        <w:annotationRef/>
      </w:r>
      <w:r>
        <w:t>Better contrast on mini-displays on Helix</w:t>
      </w:r>
    </w:p>
  </w:comment>
  <w:comment w:id="223" w:author="Alexander Flyvholm Povlsen" w:date="2018-05-16T12:47:00Z" w:initials="AFP">
    <w:p w14:paraId="7EF41824" w14:textId="77777777" w:rsidR="00676262" w:rsidRDefault="00676262">
      <w:pPr>
        <w:pStyle w:val="CommentText"/>
      </w:pPr>
      <w:r>
        <w:rPr>
          <w:rStyle w:val="CommentReference"/>
        </w:rPr>
        <w:annotationRef/>
      </w:r>
      <w:r w:rsidR="001E08F6">
        <w:t>Intuitive</w:t>
      </w:r>
    </w:p>
  </w:comment>
  <w:comment w:id="222" w:author="Kasper Ravnkilde" w:date="2018-05-16T13:05:00Z" w:initials="KR">
    <w:p w14:paraId="41B4665D" w14:textId="1E63647C" w:rsidR="00F743B5" w:rsidRDefault="00F743B5">
      <w:pPr>
        <w:pStyle w:val="CommentText"/>
      </w:pPr>
      <w:r>
        <w:rPr>
          <w:rStyle w:val="CommentReference"/>
        </w:rPr>
        <w:annotationRef/>
      </w:r>
      <w:r>
        <w:t>Essential functions were easy to use</w:t>
      </w:r>
    </w:p>
  </w:comment>
  <w:comment w:id="224" w:author="Alexander Flyvholm Povlsen" w:date="2018-05-16T12:47:00Z" w:initials="AFP">
    <w:p w14:paraId="76964B50" w14:textId="77777777" w:rsidR="001E08F6" w:rsidRDefault="001E08F6">
      <w:pPr>
        <w:pStyle w:val="CommentText"/>
      </w:pPr>
      <w:r>
        <w:rPr>
          <w:rStyle w:val="CommentReference"/>
        </w:rPr>
        <w:annotationRef/>
      </w:r>
    </w:p>
  </w:comment>
  <w:comment w:id="226" w:author="Kasper Ravnkilde" w:date="2018-05-16T13:07:00Z" w:initials="KR">
    <w:p w14:paraId="1A2FD9C1" w14:textId="6652486F" w:rsidR="00F743B5" w:rsidRDefault="00F743B5">
      <w:pPr>
        <w:pStyle w:val="CommentText"/>
      </w:pPr>
      <w:r>
        <w:rPr>
          <w:rStyle w:val="CommentReference"/>
        </w:rPr>
        <w:annotationRef/>
      </w:r>
      <w:r>
        <w:t>Hidden functions</w:t>
      </w:r>
    </w:p>
    <w:p w14:paraId="66129C25" w14:textId="7B722762" w:rsidR="00F743B5" w:rsidRDefault="00F743B5">
      <w:pPr>
        <w:pStyle w:val="CommentText"/>
      </w:pPr>
      <w:r>
        <w:t>Easy to use when learned</w:t>
      </w:r>
    </w:p>
  </w:comment>
  <w:comment w:id="225" w:author="Alexander Flyvholm Povlsen" w:date="2018-05-16T12:49:00Z" w:initials="AFP">
    <w:p w14:paraId="2CE567CD" w14:textId="77777777" w:rsidR="00B77F5C" w:rsidRDefault="00B77F5C">
      <w:pPr>
        <w:pStyle w:val="CommentText"/>
      </w:pPr>
      <w:r>
        <w:rPr>
          <w:rStyle w:val="CommentReference"/>
        </w:rPr>
        <w:annotationRef/>
      </w:r>
      <w:r w:rsidR="00435AAA">
        <w:t>Learning curve</w:t>
      </w:r>
    </w:p>
  </w:comment>
  <w:comment w:id="227" w:author="Kasper Ravnkilde" w:date="2018-05-16T13:08:00Z" w:initials="KR">
    <w:p w14:paraId="6079AA80" w14:textId="23C21608" w:rsidR="00F743B5" w:rsidRDefault="00F743B5">
      <w:pPr>
        <w:pStyle w:val="CommentText"/>
      </w:pPr>
      <w:r>
        <w:rPr>
          <w:rStyle w:val="CommentReference"/>
        </w:rPr>
        <w:annotationRef/>
      </w:r>
      <w:r>
        <w:t>Complex</w:t>
      </w:r>
    </w:p>
    <w:p w14:paraId="655DCAEB" w14:textId="54D6BE71" w:rsidR="00F743B5" w:rsidRDefault="00F743B5">
      <w:pPr>
        <w:pStyle w:val="CommentText"/>
      </w:pPr>
      <w:r>
        <w:t>Only scratched the surface</w:t>
      </w:r>
    </w:p>
  </w:comment>
  <w:comment w:id="228" w:author="Alexander Flyvholm Povlsen" w:date="2018-05-16T12:49:00Z" w:initials="AFP">
    <w:p w14:paraId="634F6AF2" w14:textId="77777777" w:rsidR="00435AAA" w:rsidRDefault="00435AAA">
      <w:pPr>
        <w:pStyle w:val="CommentText"/>
      </w:pPr>
      <w:r>
        <w:rPr>
          <w:rStyle w:val="CommentReference"/>
        </w:rPr>
        <w:annotationRef/>
      </w:r>
      <w:r>
        <w:t>Depth</w:t>
      </w:r>
    </w:p>
  </w:comment>
  <w:comment w:id="230" w:author="Kasper Ravnkilde" w:date="2018-05-16T13:09:00Z" w:initials="KR">
    <w:p w14:paraId="722AE67C" w14:textId="77777777" w:rsidR="00F743B5" w:rsidRDefault="00F743B5">
      <w:pPr>
        <w:pStyle w:val="CommentText"/>
      </w:pPr>
      <w:r>
        <w:rPr>
          <w:rStyle w:val="CommentReference"/>
        </w:rPr>
        <w:annotationRef/>
      </w:r>
      <w:r>
        <w:t>Not intuitive</w:t>
      </w:r>
    </w:p>
    <w:p w14:paraId="7ECAD371" w14:textId="77777777" w:rsidR="00F743B5" w:rsidRDefault="00F743B5">
      <w:pPr>
        <w:pStyle w:val="CommentText"/>
      </w:pPr>
      <w:r>
        <w:t>Bad placement of functions</w:t>
      </w:r>
    </w:p>
    <w:p w14:paraId="353238D6" w14:textId="1626ADEF" w:rsidR="00F743B5" w:rsidRDefault="00F743B5">
      <w:pPr>
        <w:pStyle w:val="CommentText"/>
      </w:pPr>
      <w:r>
        <w:t>Hidden functions</w:t>
      </w:r>
    </w:p>
  </w:comment>
  <w:comment w:id="231" w:author="Alexander Flyvholm Povlsen" w:date="2018-05-16T12:51:00Z" w:initials="AFP">
    <w:p w14:paraId="79F95D9B" w14:textId="77777777" w:rsidR="00FC16FA" w:rsidRDefault="00FC16FA">
      <w:pPr>
        <w:pStyle w:val="CommentText"/>
      </w:pPr>
      <w:r>
        <w:rPr>
          <w:rStyle w:val="CommentReference"/>
        </w:rPr>
        <w:annotationRef/>
      </w:r>
      <w:r w:rsidR="006E2CB6">
        <w:t>Intuitive</w:t>
      </w:r>
    </w:p>
  </w:comment>
  <w:comment w:id="232" w:author="Kasper Ravnkilde" w:date="2018-05-16T13:12:00Z" w:initials="KR">
    <w:p w14:paraId="6D4DEEF4" w14:textId="77777777" w:rsidR="00F743B5" w:rsidRDefault="00F743B5">
      <w:pPr>
        <w:pStyle w:val="CommentText"/>
      </w:pPr>
      <w:r>
        <w:rPr>
          <w:rStyle w:val="CommentReference"/>
        </w:rPr>
        <w:annotationRef/>
      </w:r>
      <w:r>
        <w:t>Straight forward</w:t>
      </w:r>
    </w:p>
    <w:p w14:paraId="7DB1C3A1" w14:textId="32EBB8D4" w:rsidR="00F743B5" w:rsidRDefault="00F743B5">
      <w:pPr>
        <w:pStyle w:val="CommentText"/>
      </w:pPr>
      <w:r>
        <w:t xml:space="preserve">Useful </w:t>
      </w:r>
    </w:p>
  </w:comment>
  <w:comment w:id="233" w:author="Kasper Ravnkilde" w:date="2018-05-16T13:12:00Z" w:initials="KR">
    <w:p w14:paraId="44A834E1" w14:textId="483EF278" w:rsidR="00F743B5" w:rsidRDefault="00F743B5">
      <w:pPr>
        <w:pStyle w:val="CommentText"/>
      </w:pPr>
      <w:r>
        <w:rPr>
          <w:rStyle w:val="CommentReference"/>
        </w:rPr>
        <w:annotationRef/>
      </w:r>
      <w:r>
        <w:t>Comprehensive</w:t>
      </w:r>
    </w:p>
    <w:p w14:paraId="181E6314" w14:textId="18E9304A" w:rsidR="00F743B5" w:rsidRDefault="00F743B5">
      <w:pPr>
        <w:pStyle w:val="CommentText"/>
      </w:pPr>
      <w:r>
        <w:t>Big system</w:t>
      </w:r>
    </w:p>
  </w:comment>
  <w:comment w:id="235" w:author="Kasper Ravnkilde" w:date="2018-05-16T13:13:00Z" w:initials="KR">
    <w:p w14:paraId="44EE5376" w14:textId="5572A84C" w:rsidR="00F743B5" w:rsidRDefault="00F743B5">
      <w:pPr>
        <w:pStyle w:val="CommentText"/>
      </w:pPr>
      <w:r>
        <w:rPr>
          <w:rStyle w:val="CommentReference"/>
        </w:rPr>
        <w:annotationRef/>
      </w:r>
      <w:r>
        <w:t xml:space="preserve">Flexible </w:t>
      </w:r>
    </w:p>
  </w:comment>
  <w:comment w:id="234" w:author="Alexander Flyvholm Povlsen" w:date="2018-05-16T12:52:00Z" w:initials="AFP">
    <w:p w14:paraId="180B1957" w14:textId="77777777" w:rsidR="006E2CB6" w:rsidRDefault="006E2CB6">
      <w:pPr>
        <w:pStyle w:val="CommentText"/>
      </w:pPr>
      <w:r>
        <w:rPr>
          <w:rStyle w:val="CommentReference"/>
        </w:rPr>
        <w:annotationRef/>
      </w:r>
      <w:r>
        <w:t>Depth</w:t>
      </w:r>
    </w:p>
  </w:comment>
  <w:comment w:id="236" w:author="Kasper Ravnkilde" w:date="2018-05-16T13:13:00Z" w:initials="KR">
    <w:p w14:paraId="2AAF442D" w14:textId="6CD02678" w:rsidR="00F743B5" w:rsidRDefault="00F743B5">
      <w:pPr>
        <w:pStyle w:val="CommentText"/>
      </w:pPr>
      <w:r>
        <w:rPr>
          <w:rStyle w:val="CommentReference"/>
        </w:rPr>
        <w:annotationRef/>
      </w:r>
      <w:r>
        <w:t>Mental model fits</w:t>
      </w:r>
    </w:p>
  </w:comment>
  <w:comment w:id="237" w:author="Alexander Flyvholm Povlsen" w:date="2018-05-16T12:52:00Z" w:initials="AFP">
    <w:p w14:paraId="02469767" w14:textId="77777777" w:rsidR="00137116" w:rsidRDefault="00137116">
      <w:pPr>
        <w:pStyle w:val="CommentText"/>
      </w:pPr>
      <w:r>
        <w:rPr>
          <w:rStyle w:val="CommentReference"/>
        </w:rPr>
        <w:annotationRef/>
      </w:r>
      <w:r w:rsidR="005751DD">
        <w:t>Affordance</w:t>
      </w:r>
    </w:p>
  </w:comment>
  <w:comment w:id="238" w:author="Kasper Ravnkilde" w:date="2018-05-16T13:15:00Z" w:initials="KR">
    <w:p w14:paraId="0860B5F2" w14:textId="41BA70D4" w:rsidR="00F743B5" w:rsidRDefault="00F743B5">
      <w:pPr>
        <w:pStyle w:val="CommentText"/>
      </w:pPr>
      <w:r>
        <w:rPr>
          <w:rStyle w:val="CommentReference"/>
        </w:rPr>
        <w:annotationRef/>
      </w:r>
      <w:r>
        <w:t>Not blown away but its good</w:t>
      </w:r>
    </w:p>
  </w:comment>
  <w:comment w:id="240" w:author="Alexander Flyvholm Povlsen" w:date="2018-05-16T12:52:00Z" w:initials="AFP">
    <w:p w14:paraId="326EFF74" w14:textId="77777777" w:rsidR="005751DD" w:rsidRDefault="005751DD">
      <w:pPr>
        <w:pStyle w:val="CommentText"/>
      </w:pPr>
      <w:r>
        <w:rPr>
          <w:rStyle w:val="CommentReference"/>
        </w:rPr>
        <w:annotationRef/>
      </w:r>
      <w:r>
        <w:t>Design guidelines</w:t>
      </w:r>
    </w:p>
  </w:comment>
  <w:comment w:id="239" w:author="Kasper Ravnkilde" w:date="2018-05-16T13:15:00Z" w:initials="KR">
    <w:p w14:paraId="28873BC0" w14:textId="27FA72AA" w:rsidR="00F743B5" w:rsidRDefault="00F743B5">
      <w:pPr>
        <w:pStyle w:val="CommentText"/>
      </w:pPr>
      <w:r>
        <w:rPr>
          <w:rStyle w:val="CommentReference"/>
        </w:rPr>
        <w:annotationRef/>
      </w:r>
      <w:r>
        <w:t>Nice design</w:t>
      </w:r>
    </w:p>
  </w:comment>
  <w:comment w:id="242" w:author="Kasper Ravnkilde" w:date="2018-05-16T13:19:00Z" w:initials="KR">
    <w:p w14:paraId="4E0DB26F" w14:textId="68376933" w:rsidR="00F743B5" w:rsidRDefault="00F743B5">
      <w:pPr>
        <w:pStyle w:val="CommentText"/>
      </w:pPr>
      <w:r>
        <w:rPr>
          <w:rStyle w:val="CommentReference"/>
        </w:rPr>
        <w:annotationRef/>
      </w:r>
      <w:r>
        <w:t>More time consuming than Headrush</w:t>
      </w:r>
    </w:p>
  </w:comment>
  <w:comment w:id="241" w:author="Alexander Flyvholm Povlsen" w:date="2018-05-16T13:03:00Z" w:initials="AFP">
    <w:p w14:paraId="3A2EA4D6" w14:textId="77777777" w:rsidR="00C4586F" w:rsidRDefault="00C4586F">
      <w:pPr>
        <w:pStyle w:val="CommentText"/>
      </w:pPr>
      <w:r>
        <w:rPr>
          <w:rStyle w:val="CommentReference"/>
        </w:rPr>
        <w:annotationRef/>
      </w:r>
      <w:r w:rsidR="00F766E0">
        <w:t>Complexity</w:t>
      </w:r>
    </w:p>
    <w:p w14:paraId="2A767983" w14:textId="77777777" w:rsidR="00F766E0" w:rsidRDefault="00F766E0">
      <w:pPr>
        <w:pStyle w:val="CommentText"/>
      </w:pPr>
      <w:r>
        <w:t xml:space="preserve">Controls </w:t>
      </w:r>
    </w:p>
  </w:comment>
  <w:comment w:id="243" w:author="Kasper Ravnkilde" w:date="2018-05-16T13:19:00Z" w:initials="KR">
    <w:p w14:paraId="4502ECB9" w14:textId="77777777" w:rsidR="00F743B5" w:rsidRDefault="00F743B5">
      <w:pPr>
        <w:pStyle w:val="CommentText"/>
      </w:pPr>
      <w:r>
        <w:rPr>
          <w:rStyle w:val="CommentReference"/>
        </w:rPr>
        <w:annotationRef/>
      </w:r>
      <w:r>
        <w:t>Time consuming</w:t>
      </w:r>
    </w:p>
    <w:p w14:paraId="4324FA09" w14:textId="45861C92" w:rsidR="00F743B5" w:rsidRDefault="00F743B5">
      <w:pPr>
        <w:pStyle w:val="CommentText"/>
      </w:pPr>
    </w:p>
  </w:comment>
  <w:comment w:id="244" w:author="Kasper Ravnkilde" w:date="2018-05-16T13:22:00Z" w:initials="KR">
    <w:p w14:paraId="3BBF8CFB" w14:textId="77777777" w:rsidR="00F743B5" w:rsidRDefault="00F743B5">
      <w:pPr>
        <w:pStyle w:val="CommentText"/>
      </w:pPr>
      <w:r>
        <w:rPr>
          <w:rStyle w:val="CommentReference"/>
        </w:rPr>
        <w:annotationRef/>
      </w:r>
      <w:r>
        <w:t xml:space="preserve">Confusing </w:t>
      </w:r>
    </w:p>
    <w:p w14:paraId="1C404D53" w14:textId="68847C41" w:rsidR="00F743B5" w:rsidRDefault="00F743B5">
      <w:pPr>
        <w:pStyle w:val="CommentText"/>
      </w:pPr>
      <w:r>
        <w:t>Not straight forward</w:t>
      </w:r>
    </w:p>
  </w:comment>
  <w:comment w:id="245" w:author="Alexander Flyvholm Povlsen" w:date="2018-05-16T13:04:00Z" w:initials="AFP">
    <w:p w14:paraId="5DF338B8" w14:textId="77777777" w:rsidR="00953519" w:rsidRDefault="00953519">
      <w:pPr>
        <w:pStyle w:val="CommentText"/>
      </w:pPr>
      <w:r>
        <w:rPr>
          <w:rStyle w:val="CommentReference"/>
        </w:rPr>
        <w:annotationRef/>
      </w:r>
      <w:r w:rsidR="00401ED9">
        <w:t>Setup takes too long</w:t>
      </w:r>
    </w:p>
  </w:comment>
  <w:comment w:id="246" w:author="Kasper Ravnkilde" w:date="2018-05-16T13:23:00Z" w:initials="KR">
    <w:p w14:paraId="3D9FAAA5" w14:textId="0A36B3C0" w:rsidR="00F743B5" w:rsidRDefault="00F743B5">
      <w:pPr>
        <w:pStyle w:val="CommentText"/>
      </w:pPr>
      <w:r>
        <w:rPr>
          <w:rStyle w:val="CommentReference"/>
        </w:rPr>
        <w:annotationRef/>
      </w:r>
      <w:r>
        <w:t xml:space="preserve">Uninspiring </w:t>
      </w:r>
    </w:p>
  </w:comment>
  <w:comment w:id="247" w:author="Alexander Flyvholm Povlsen" w:date="2018-05-16T13:05:00Z" w:initials="AFP">
    <w:p w14:paraId="14A34575" w14:textId="77777777" w:rsidR="00B17F89" w:rsidRDefault="00B17F89">
      <w:pPr>
        <w:pStyle w:val="CommentText"/>
      </w:pPr>
      <w:r>
        <w:rPr>
          <w:rStyle w:val="CommentReference"/>
        </w:rPr>
        <w:annotationRef/>
      </w:r>
      <w:r>
        <w:t>Complexity</w:t>
      </w:r>
    </w:p>
  </w:comment>
  <w:comment w:id="248" w:author="Kasper Ravnkilde" w:date="2018-05-16T13:24:00Z" w:initials="KR">
    <w:p w14:paraId="5821142E" w14:textId="6858B73D" w:rsidR="00F743B5" w:rsidRDefault="00F743B5">
      <w:pPr>
        <w:pStyle w:val="CommentText"/>
      </w:pPr>
      <w:r>
        <w:rPr>
          <w:rStyle w:val="CommentReference"/>
        </w:rPr>
        <w:annotationRef/>
      </w:r>
      <w:r>
        <w:t>Complex</w:t>
      </w:r>
    </w:p>
    <w:p w14:paraId="6F9A94C1" w14:textId="61F03B55" w:rsidR="00F743B5" w:rsidRDefault="00F743B5">
      <w:pPr>
        <w:pStyle w:val="CommentText"/>
      </w:pPr>
    </w:p>
  </w:comment>
  <w:comment w:id="249" w:author="Alexander Flyvholm Povlsen" w:date="2018-05-16T13:06:00Z" w:initials="AFP">
    <w:p w14:paraId="2BE6C149" w14:textId="77777777" w:rsidR="00B17F89" w:rsidRDefault="00B17F89">
      <w:pPr>
        <w:pStyle w:val="CommentText"/>
      </w:pPr>
      <w:r>
        <w:rPr>
          <w:rStyle w:val="CommentReference"/>
        </w:rPr>
        <w:annotationRef/>
      </w:r>
      <w:r w:rsidR="007E7E84">
        <w:t>Screen Clutter</w:t>
      </w:r>
    </w:p>
  </w:comment>
  <w:comment w:id="250" w:author="Kasper Ravnkilde" w:date="2018-05-16T13:25:00Z" w:initials="KR">
    <w:p w14:paraId="2E7A8F54" w14:textId="48F52DA0" w:rsidR="00F743B5" w:rsidRDefault="00F743B5">
      <w:pPr>
        <w:pStyle w:val="CommentText"/>
      </w:pPr>
      <w:r>
        <w:rPr>
          <w:rStyle w:val="CommentReference"/>
        </w:rPr>
        <w:annotationRef/>
      </w:r>
      <w:r>
        <w:t>overwhelming</w:t>
      </w:r>
    </w:p>
  </w:comment>
  <w:comment w:id="252" w:author="Kasper Ravnkilde" w:date="2018-05-16T13:26:00Z" w:initials="KR">
    <w:p w14:paraId="00E4379C" w14:textId="1FBD701E" w:rsidR="00F743B5" w:rsidRDefault="00F743B5">
      <w:pPr>
        <w:pStyle w:val="CommentText"/>
      </w:pPr>
      <w:r>
        <w:rPr>
          <w:rStyle w:val="CommentReference"/>
        </w:rPr>
        <w:annotationRef/>
      </w:r>
      <w:r>
        <w:t>Flexible</w:t>
      </w:r>
    </w:p>
  </w:comment>
  <w:comment w:id="254" w:author="Kasper Ravnkilde" w:date="2018-05-16T13:27:00Z" w:initials="KR">
    <w:p w14:paraId="4182E1ED" w14:textId="288174DE" w:rsidR="00F743B5" w:rsidRDefault="00F743B5">
      <w:pPr>
        <w:pStyle w:val="CommentText"/>
      </w:pPr>
      <w:r>
        <w:rPr>
          <w:rStyle w:val="CommentReference"/>
        </w:rPr>
        <w:annotationRef/>
      </w:r>
      <w:r>
        <w:t>Time consuming</w:t>
      </w:r>
    </w:p>
  </w:comment>
  <w:comment w:id="251" w:author="Alexander Flyvholm Povlsen" w:date="2018-05-16T13:06:00Z" w:initials="AFP">
    <w:p w14:paraId="4E9F0382" w14:textId="77777777" w:rsidR="005459BC" w:rsidRDefault="005459BC">
      <w:pPr>
        <w:pStyle w:val="CommentText"/>
      </w:pPr>
      <w:r>
        <w:rPr>
          <w:rStyle w:val="CommentReference"/>
        </w:rPr>
        <w:annotationRef/>
      </w:r>
      <w:r>
        <w:t>Forced complexity</w:t>
      </w:r>
    </w:p>
    <w:p w14:paraId="455665EC" w14:textId="77777777" w:rsidR="005459BC" w:rsidRDefault="00793609">
      <w:pPr>
        <w:pStyle w:val="CommentText"/>
      </w:pPr>
      <w:r>
        <w:t>Too deep</w:t>
      </w:r>
    </w:p>
  </w:comment>
  <w:comment w:id="255" w:author="Kasper Ravnkilde" w:date="2018-05-16T13:27:00Z" w:initials="KR">
    <w:p w14:paraId="2A7EB60B" w14:textId="77777777" w:rsidR="00F743B5" w:rsidRDefault="00F743B5">
      <w:pPr>
        <w:pStyle w:val="CommentText"/>
      </w:pPr>
      <w:r>
        <w:rPr>
          <w:rStyle w:val="CommentReference"/>
        </w:rPr>
        <w:annotationRef/>
      </w:r>
      <w:r>
        <w:t>Steep learning curve</w:t>
      </w:r>
    </w:p>
    <w:p w14:paraId="3FA2DF9F" w14:textId="016F0130" w:rsidR="00F743B5" w:rsidRDefault="00F743B5">
      <w:pPr>
        <w:pStyle w:val="CommentText"/>
      </w:pPr>
      <w:r>
        <w:t>Complex</w:t>
      </w:r>
    </w:p>
    <w:p w14:paraId="096D22A6" w14:textId="252419E4" w:rsidR="00F743B5" w:rsidRDefault="00F743B5">
      <w:pPr>
        <w:pStyle w:val="CommentText"/>
      </w:pPr>
      <w:r>
        <w:t xml:space="preserve">Overwhelming </w:t>
      </w:r>
    </w:p>
  </w:comment>
  <w:comment w:id="257" w:author="Alexander Flyvholm Povlsen" w:date="2018-05-16T13:07:00Z" w:initials="AFP">
    <w:p w14:paraId="37990830" w14:textId="77777777" w:rsidR="00180C0B" w:rsidRDefault="00180C0B">
      <w:pPr>
        <w:pStyle w:val="CommentText"/>
      </w:pPr>
      <w:r>
        <w:rPr>
          <w:rStyle w:val="CommentReference"/>
        </w:rPr>
        <w:annotationRef/>
      </w:r>
      <w:r>
        <w:t>Optional complexity</w:t>
      </w:r>
    </w:p>
  </w:comment>
  <w:comment w:id="256" w:author="Kasper Ravnkilde" w:date="2018-05-16T13:28:00Z" w:initials="KR">
    <w:p w14:paraId="218BAFCD" w14:textId="77777777" w:rsidR="00F743B5" w:rsidRDefault="00F743B5">
      <w:pPr>
        <w:pStyle w:val="CommentText"/>
      </w:pPr>
      <w:r>
        <w:rPr>
          <w:rStyle w:val="CommentReference"/>
        </w:rPr>
        <w:annotationRef/>
      </w:r>
      <w:r>
        <w:t>User friendly</w:t>
      </w:r>
    </w:p>
    <w:p w14:paraId="7501F938" w14:textId="626ADFCF" w:rsidR="00F743B5" w:rsidRDefault="00F743B5">
      <w:pPr>
        <w:pStyle w:val="CommentText"/>
      </w:pPr>
      <w:r>
        <w:t>Hidden complexity</w:t>
      </w:r>
    </w:p>
  </w:comment>
  <w:comment w:id="258" w:author="Kasper Ravnkilde" w:date="2018-05-16T13:29:00Z" w:initials="KR">
    <w:p w14:paraId="662A530D" w14:textId="1A9B514D" w:rsidR="00F743B5" w:rsidRDefault="00F743B5">
      <w:pPr>
        <w:pStyle w:val="CommentText"/>
      </w:pPr>
      <w:r>
        <w:rPr>
          <w:rStyle w:val="CommentReference"/>
        </w:rPr>
        <w:annotationRef/>
      </w:r>
      <w:r>
        <w:t>Time consuming</w:t>
      </w:r>
    </w:p>
  </w:comment>
  <w:comment w:id="260" w:author="Kasper Ravnkilde" w:date="2018-05-16T13:30:00Z" w:initials="KR">
    <w:p w14:paraId="538ABF0E" w14:textId="69C8C1E1" w:rsidR="00F743B5" w:rsidRDefault="00F743B5">
      <w:pPr>
        <w:pStyle w:val="CommentText"/>
      </w:pPr>
      <w:r>
        <w:rPr>
          <w:rStyle w:val="CommentReference"/>
        </w:rPr>
        <w:annotationRef/>
      </w:r>
      <w:r>
        <w:t xml:space="preserve">Prefers touch </w:t>
      </w:r>
    </w:p>
  </w:comment>
  <w:comment w:id="259" w:author="Alexander Flyvholm Povlsen" w:date="2018-05-16T13:09:00Z" w:initials="AFP">
    <w:p w14:paraId="04786353" w14:textId="77777777" w:rsidR="004A4D51" w:rsidRDefault="004A4D51">
      <w:pPr>
        <w:pStyle w:val="CommentText"/>
      </w:pPr>
      <w:r>
        <w:rPr>
          <w:rStyle w:val="CommentReference"/>
        </w:rPr>
        <w:annotationRef/>
      </w:r>
      <w:r>
        <w:t>Touch Intuit</w:t>
      </w:r>
      <w:r w:rsidR="00E05185">
        <w:t>i</w:t>
      </w:r>
      <w:r>
        <w:t>ve</w:t>
      </w:r>
    </w:p>
  </w:comment>
  <w:comment w:id="261" w:author="Kasper Ravnkilde" w:date="2018-05-16T13:30:00Z" w:initials="KR">
    <w:p w14:paraId="572DCD14" w14:textId="77777777" w:rsidR="00F743B5" w:rsidRDefault="00F743B5">
      <w:pPr>
        <w:pStyle w:val="CommentText"/>
      </w:pPr>
      <w:r>
        <w:rPr>
          <w:rStyle w:val="CommentReference"/>
        </w:rPr>
        <w:annotationRef/>
      </w:r>
      <w:r>
        <w:t xml:space="preserve">Familiar </w:t>
      </w:r>
    </w:p>
    <w:p w14:paraId="55C2D6AA" w14:textId="7A5F83C8" w:rsidR="00F743B5" w:rsidRDefault="00F743B5">
      <w:pPr>
        <w:pStyle w:val="CommentText"/>
      </w:pPr>
      <w:r>
        <w:t xml:space="preserve">Intuitive </w:t>
      </w:r>
    </w:p>
  </w:comment>
  <w:comment w:id="229" w:author="Alexander Flyvholm Povlsen" w:date="2018-05-16T13:09:00Z" w:initials="AFP">
    <w:p w14:paraId="6D40D93D" w14:textId="77777777" w:rsidR="00E05185" w:rsidRDefault="00E05185">
      <w:pPr>
        <w:pStyle w:val="CommentText"/>
      </w:pPr>
      <w:r>
        <w:rPr>
          <w:rStyle w:val="CommentReference"/>
        </w:rPr>
        <w:annotationRef/>
      </w:r>
      <w:r>
        <w:t>Dated</w:t>
      </w:r>
    </w:p>
  </w:comment>
  <w:comment w:id="262" w:author="Kasper Ravnkilde" w:date="2018-05-16T13:30:00Z" w:initials="KR">
    <w:p w14:paraId="5863BC46" w14:textId="77777777" w:rsidR="00F743B5" w:rsidRDefault="00F743B5">
      <w:pPr>
        <w:pStyle w:val="CommentText"/>
      </w:pPr>
      <w:r>
        <w:rPr>
          <w:rStyle w:val="CommentReference"/>
        </w:rPr>
        <w:annotationRef/>
      </w:r>
      <w:r>
        <w:t xml:space="preserve">Old </w:t>
      </w:r>
    </w:p>
    <w:p w14:paraId="3D4F9A0D" w14:textId="3CC48A32" w:rsidR="00F743B5" w:rsidRDefault="00F743B5">
      <w:pPr>
        <w:pStyle w:val="CommentText"/>
      </w:pPr>
      <w:r>
        <w:t xml:space="preserve">Dated </w:t>
      </w:r>
    </w:p>
  </w:comment>
  <w:comment w:id="263" w:author="Alexander Flyvholm Povlsen" w:date="2018-05-16T13:10:00Z" w:initials="AFP">
    <w:p w14:paraId="47BA77D8" w14:textId="77777777" w:rsidR="00777EF3" w:rsidRDefault="00777EF3">
      <w:pPr>
        <w:pStyle w:val="CommentText"/>
      </w:pPr>
      <w:r>
        <w:rPr>
          <w:rStyle w:val="CommentReference"/>
        </w:rPr>
        <w:annotationRef/>
      </w:r>
      <w:r>
        <w:t>Hardware design</w:t>
      </w:r>
    </w:p>
  </w:comment>
  <w:comment w:id="265" w:author="Kasper Ravnkilde" w:date="2018-05-16T13:32:00Z" w:initials="KR">
    <w:p w14:paraId="6CA04E12" w14:textId="77777777" w:rsidR="00F743B5" w:rsidRDefault="00F743B5">
      <w:pPr>
        <w:pStyle w:val="CommentText"/>
      </w:pPr>
      <w:r>
        <w:rPr>
          <w:rStyle w:val="CommentReference"/>
        </w:rPr>
        <w:annotationRef/>
      </w:r>
      <w:r>
        <w:t>Helix confusing</w:t>
      </w:r>
    </w:p>
    <w:p w14:paraId="5AF66C37" w14:textId="7066D2F1" w:rsidR="00F743B5" w:rsidRDefault="00F743B5">
      <w:pPr>
        <w:pStyle w:val="CommentText"/>
      </w:pPr>
      <w:r>
        <w:t xml:space="preserve">Complicated </w:t>
      </w:r>
    </w:p>
  </w:comment>
  <w:comment w:id="264" w:author="Alexander Flyvholm Povlsen" w:date="2018-05-16T13:11:00Z" w:initials="AFP">
    <w:p w14:paraId="74DEF1F4" w14:textId="77777777" w:rsidR="00243649" w:rsidRDefault="00243649">
      <w:pPr>
        <w:pStyle w:val="CommentText"/>
      </w:pPr>
      <w:r>
        <w:rPr>
          <w:rStyle w:val="CommentReference"/>
        </w:rPr>
        <w:annotationRef/>
      </w:r>
      <w:r w:rsidR="00D916AF">
        <w:t>Control</w:t>
      </w:r>
    </w:p>
  </w:comment>
  <w:comment w:id="266" w:author="Kasper Ravnkilde" w:date="2018-05-16T13:33:00Z" w:initials="KR">
    <w:p w14:paraId="617FD35C" w14:textId="77777777" w:rsidR="00F743B5" w:rsidRDefault="00F743B5">
      <w:pPr>
        <w:pStyle w:val="CommentText"/>
      </w:pPr>
      <w:r>
        <w:rPr>
          <w:rStyle w:val="CommentReference"/>
        </w:rPr>
        <w:annotationRef/>
      </w:r>
      <w:r>
        <w:t>Straight forward</w:t>
      </w:r>
    </w:p>
    <w:p w14:paraId="33B761E9" w14:textId="2AC12EBA" w:rsidR="00F743B5" w:rsidRDefault="00F743B5">
      <w:pPr>
        <w:pStyle w:val="CommentText"/>
      </w:pPr>
      <w:r>
        <w:t>Easy to navigate in</w:t>
      </w:r>
    </w:p>
  </w:comment>
  <w:comment w:id="267" w:author="Kasper Ravnkilde" w:date="2018-05-16T13:33:00Z" w:initials="KR">
    <w:p w14:paraId="502A6A2A" w14:textId="503F43F9" w:rsidR="00F743B5" w:rsidRDefault="00F743B5">
      <w:pPr>
        <w:pStyle w:val="CommentText"/>
      </w:pPr>
      <w:r>
        <w:rPr>
          <w:rStyle w:val="CommentReference"/>
        </w:rPr>
        <w:annotationRef/>
      </w:r>
      <w:r>
        <w:t>Good navigation on Headrush, preferred to Helix</w:t>
      </w:r>
    </w:p>
  </w:comment>
  <w:comment w:id="268" w:author="Alexander Flyvholm Povlsen" w:date="2018-05-16T13:12:00Z" w:initials="AFP">
    <w:p w14:paraId="024FF02B" w14:textId="77777777" w:rsidR="00102FFE" w:rsidRDefault="00102FFE">
      <w:pPr>
        <w:pStyle w:val="CommentText"/>
      </w:pPr>
      <w:r>
        <w:rPr>
          <w:rStyle w:val="CommentReference"/>
        </w:rPr>
        <w:annotationRef/>
      </w:r>
      <w:r>
        <w:t>Navigation</w:t>
      </w:r>
    </w:p>
  </w:comment>
  <w:comment w:id="270" w:author="Alexander Flyvholm Povlsen" w:date="2018-05-16T13:12:00Z" w:initials="AFP">
    <w:p w14:paraId="2B73E8E8" w14:textId="77777777" w:rsidR="009062AB" w:rsidRDefault="009062AB">
      <w:pPr>
        <w:pStyle w:val="CommentText"/>
      </w:pPr>
      <w:r>
        <w:rPr>
          <w:rStyle w:val="CommentReference"/>
        </w:rPr>
        <w:annotationRef/>
      </w:r>
      <w:r>
        <w:t>Hardware materials</w:t>
      </w:r>
    </w:p>
  </w:comment>
  <w:comment w:id="269" w:author="Kasper Ravnkilde" w:date="2018-05-16T13:35:00Z" w:initials="KR">
    <w:p w14:paraId="422EE138" w14:textId="4FAEE61B" w:rsidR="00F743B5" w:rsidRDefault="00F743B5">
      <w:pPr>
        <w:pStyle w:val="CommentText"/>
      </w:pPr>
      <w:r>
        <w:rPr>
          <w:rStyle w:val="CommentReference"/>
        </w:rPr>
        <w:annotationRef/>
      </w:r>
      <w:r>
        <w:t>Nice hardware</w:t>
      </w:r>
    </w:p>
  </w:comment>
  <w:comment w:id="272" w:author="Alexander Flyvholm Povlsen" w:date="2018-05-16T13:13:00Z" w:initials="AFP">
    <w:p w14:paraId="540CD117" w14:textId="77777777" w:rsidR="000433D7" w:rsidRDefault="000433D7">
      <w:pPr>
        <w:pStyle w:val="CommentText"/>
      </w:pPr>
      <w:r>
        <w:rPr>
          <w:rStyle w:val="CommentReference"/>
        </w:rPr>
        <w:annotationRef/>
      </w:r>
      <w:r>
        <w:t>Navigation</w:t>
      </w:r>
    </w:p>
    <w:p w14:paraId="0ABE3C7F" w14:textId="77777777" w:rsidR="00885552" w:rsidRDefault="00885552">
      <w:pPr>
        <w:pStyle w:val="CommentText"/>
      </w:pPr>
      <w:r>
        <w:t>Touch</w:t>
      </w:r>
    </w:p>
  </w:comment>
  <w:comment w:id="271" w:author="Kasper Ravnkilde" w:date="2018-05-16T13:35:00Z" w:initials="KR">
    <w:p w14:paraId="54C48BBA" w14:textId="70067121" w:rsidR="00F743B5" w:rsidRDefault="00F743B5">
      <w:pPr>
        <w:pStyle w:val="CommentText"/>
      </w:pPr>
      <w:r>
        <w:rPr>
          <w:rStyle w:val="CommentReference"/>
        </w:rPr>
        <w:annotationRef/>
      </w:r>
      <w:r>
        <w:t>Segregation of sound control and  interface navigation</w:t>
      </w:r>
    </w:p>
  </w:comment>
  <w:comment w:id="274" w:author="Alexander Flyvholm Povlsen" w:date="2018-05-16T13:13:00Z" w:initials="AFP">
    <w:p w14:paraId="4FD19252" w14:textId="77777777" w:rsidR="00885552" w:rsidRDefault="00885552">
      <w:pPr>
        <w:pStyle w:val="CommentText"/>
      </w:pPr>
      <w:r>
        <w:rPr>
          <w:rStyle w:val="CommentReference"/>
        </w:rPr>
        <w:annotationRef/>
      </w:r>
      <w:r>
        <w:t>Unintuitive</w:t>
      </w:r>
    </w:p>
  </w:comment>
  <w:comment w:id="273" w:author="Kasper Ravnkilde" w:date="2018-05-16T13:36:00Z" w:initials="KR">
    <w:p w14:paraId="03BE71DA" w14:textId="676CAFCC" w:rsidR="00F743B5" w:rsidRDefault="00F743B5">
      <w:pPr>
        <w:pStyle w:val="CommentText"/>
      </w:pPr>
      <w:r>
        <w:rPr>
          <w:rStyle w:val="CommentReference"/>
        </w:rPr>
        <w:annotationRef/>
      </w:r>
      <w:r>
        <w:t>Mode was hard to setup on both boards</w:t>
      </w:r>
    </w:p>
  </w:comment>
  <w:comment w:id="275" w:author="Alexander Flyvholm Povlsen" w:date="2018-05-16T13:14:00Z" w:initials="AFP">
    <w:p w14:paraId="0507202E" w14:textId="77777777" w:rsidR="00C80BFC" w:rsidRDefault="00C80BFC">
      <w:pPr>
        <w:pStyle w:val="CommentText"/>
      </w:pPr>
      <w:r>
        <w:rPr>
          <w:rStyle w:val="CommentReference"/>
        </w:rPr>
        <w:annotationRef/>
      </w:r>
      <w:r w:rsidR="00D166FC">
        <w:t>Complexity</w:t>
      </w:r>
    </w:p>
  </w:comment>
  <w:comment w:id="278" w:author="Alexander Flyvholm Povlsen" w:date="2018-05-16T13:15:00Z" w:initials="AFP">
    <w:p w14:paraId="70E3109E" w14:textId="77777777" w:rsidR="009F7AEC" w:rsidRDefault="009F7AEC">
      <w:pPr>
        <w:pStyle w:val="CommentText"/>
      </w:pPr>
      <w:r>
        <w:rPr>
          <w:rStyle w:val="CommentReference"/>
        </w:rPr>
        <w:annotationRef/>
      </w:r>
      <w:r>
        <w:t>Unintuitive</w:t>
      </w:r>
    </w:p>
  </w:comment>
  <w:comment w:id="280" w:author="Alexander Flyvholm Povlsen" w:date="2018-05-16T13:16:00Z" w:initials="AFP">
    <w:p w14:paraId="1DB814A5" w14:textId="77777777" w:rsidR="003F47F8" w:rsidRDefault="003F47F8">
      <w:pPr>
        <w:pStyle w:val="CommentText"/>
      </w:pPr>
      <w:r>
        <w:rPr>
          <w:rStyle w:val="CommentReference"/>
        </w:rPr>
        <w:annotationRef/>
      </w:r>
      <w:r>
        <w:t>Depth</w:t>
      </w:r>
    </w:p>
  </w:comment>
  <w:comment w:id="279" w:author="Kasper Ravnkilde" w:date="2018-05-16T13:38:00Z" w:initials="KR">
    <w:p w14:paraId="257CEC6A" w14:textId="4366C984" w:rsidR="00F743B5" w:rsidRDefault="00F743B5">
      <w:pPr>
        <w:pStyle w:val="CommentText"/>
      </w:pPr>
      <w:r>
        <w:rPr>
          <w:rStyle w:val="CommentReference"/>
        </w:rPr>
        <w:annotationRef/>
      </w:r>
      <w:r>
        <w:t>Both essential functions were easy to use</w:t>
      </w:r>
    </w:p>
  </w:comment>
  <w:comment w:id="281" w:author="Kasper Ravnkilde" w:date="2018-05-16T13:37:00Z" w:initials="KR">
    <w:p w14:paraId="67F6AB80" w14:textId="5E77657A" w:rsidR="00F743B5" w:rsidRDefault="00F743B5">
      <w:pPr>
        <w:pStyle w:val="CommentText"/>
      </w:pPr>
      <w:r>
        <w:rPr>
          <w:rStyle w:val="CommentReference"/>
        </w:rPr>
        <w:annotationRef/>
      </w:r>
      <w:r>
        <w:t>Prefers headrush</w:t>
      </w:r>
    </w:p>
  </w:comment>
  <w:comment w:id="283" w:author="Alexander Flyvholm Povlsen" w:date="2018-05-16T13:19:00Z" w:initials="AFP">
    <w:p w14:paraId="2ED3002C" w14:textId="77777777" w:rsidR="00E141E8" w:rsidRDefault="00E141E8">
      <w:pPr>
        <w:pStyle w:val="CommentText"/>
      </w:pPr>
      <w:r>
        <w:rPr>
          <w:rStyle w:val="CommentReference"/>
        </w:rPr>
        <w:annotationRef/>
      </w:r>
      <w:r w:rsidR="00701C3E">
        <w:t>Unintuitive</w:t>
      </w:r>
    </w:p>
  </w:comment>
  <w:comment w:id="282" w:author="Kasper Ravnkilde" w:date="2018-05-16T13:39:00Z" w:initials="KR">
    <w:p w14:paraId="78723257" w14:textId="77777777" w:rsidR="00F743B5" w:rsidRDefault="00F743B5">
      <w:pPr>
        <w:pStyle w:val="CommentText"/>
      </w:pPr>
      <w:r>
        <w:rPr>
          <w:rStyle w:val="CommentReference"/>
        </w:rPr>
        <w:annotationRef/>
      </w:r>
      <w:r>
        <w:t>Not a smart system</w:t>
      </w:r>
    </w:p>
    <w:p w14:paraId="594D9422" w14:textId="158B0711" w:rsidR="00F743B5" w:rsidRDefault="00F743B5">
      <w:pPr>
        <w:pStyle w:val="CommentText"/>
      </w:pPr>
      <w:r>
        <w:t>Not intuitive</w:t>
      </w:r>
    </w:p>
  </w:comment>
  <w:comment w:id="285" w:author="Alexander Flyvholm Povlsen" w:date="2018-05-16T13:20:00Z" w:initials="AFP">
    <w:p w14:paraId="5DE7263F" w14:textId="77777777" w:rsidR="0088288C" w:rsidRDefault="0088288C">
      <w:pPr>
        <w:pStyle w:val="CommentText"/>
      </w:pPr>
      <w:r>
        <w:rPr>
          <w:rStyle w:val="CommentReference"/>
        </w:rPr>
        <w:annotationRef/>
      </w:r>
      <w:r>
        <w:t>Design</w:t>
      </w:r>
      <w:r w:rsidR="004D2020">
        <w:t xml:space="preserve"> good</w:t>
      </w:r>
    </w:p>
    <w:p w14:paraId="07B3282A" w14:textId="77777777" w:rsidR="004D2020" w:rsidRDefault="004D2020">
      <w:pPr>
        <w:pStyle w:val="CommentText"/>
      </w:pPr>
      <w:r>
        <w:t xml:space="preserve">Functionality </w:t>
      </w:r>
      <w:r w:rsidR="00553C69">
        <w:t>inconsistent</w:t>
      </w:r>
    </w:p>
  </w:comment>
  <w:comment w:id="284" w:author="Kasper Ravnkilde" w:date="2018-05-16T13:40:00Z" w:initials="KR">
    <w:p w14:paraId="3E38746D" w14:textId="5F9CEADB" w:rsidR="00F743B5" w:rsidRDefault="00F743B5">
      <w:pPr>
        <w:pStyle w:val="CommentText"/>
      </w:pPr>
      <w:r>
        <w:rPr>
          <w:rStyle w:val="CommentReference"/>
        </w:rPr>
        <w:annotationRef/>
      </w:r>
      <w:r>
        <w:t>Confusing</w:t>
      </w:r>
    </w:p>
    <w:p w14:paraId="112E92B4" w14:textId="77777777" w:rsidR="00F743B5" w:rsidRDefault="00F743B5">
      <w:pPr>
        <w:pStyle w:val="CommentText"/>
      </w:pPr>
      <w:r>
        <w:t>Buttons don’t always do what you think</w:t>
      </w:r>
    </w:p>
    <w:p w14:paraId="119AE448" w14:textId="3AEB64FC" w:rsidR="00F743B5" w:rsidRDefault="00F743B5">
      <w:pPr>
        <w:pStyle w:val="CommentText"/>
      </w:pPr>
      <w:r>
        <w:t>Attractive design</w:t>
      </w:r>
    </w:p>
  </w:comment>
  <w:comment w:id="286" w:author="Alexander Flyvholm Povlsen" w:date="2018-05-16T13:23:00Z" w:initials="AFP">
    <w:p w14:paraId="6C237E63" w14:textId="77777777" w:rsidR="00FC50E2" w:rsidRDefault="00FC50E2">
      <w:pPr>
        <w:pStyle w:val="CommentText"/>
      </w:pPr>
      <w:r>
        <w:rPr>
          <w:rStyle w:val="CommentReference"/>
        </w:rPr>
        <w:annotationRef/>
      </w:r>
      <w:r w:rsidR="003570F4">
        <w:t>Inconsistent navigation</w:t>
      </w:r>
    </w:p>
  </w:comment>
  <w:comment w:id="287" w:author="Kasper Ravnkilde" w:date="2018-05-16T13:42:00Z" w:initials="KR">
    <w:p w14:paraId="738DEE3C" w14:textId="545C20E0" w:rsidR="00F743B5" w:rsidRDefault="00F743B5">
      <w:pPr>
        <w:pStyle w:val="CommentText"/>
      </w:pPr>
      <w:r>
        <w:rPr>
          <w:rStyle w:val="CommentReference"/>
        </w:rPr>
        <w:annotationRef/>
      </w:r>
      <w:r>
        <w:t>Confusing</w:t>
      </w:r>
    </w:p>
  </w:comment>
  <w:comment w:id="289" w:author="Kasper Ravnkilde" w:date="2018-05-16T13:44:00Z" w:initials="KR">
    <w:p w14:paraId="420AFDA9" w14:textId="5ECF192A" w:rsidR="00F743B5" w:rsidRDefault="00F743B5">
      <w:pPr>
        <w:pStyle w:val="CommentText"/>
      </w:pPr>
      <w:r>
        <w:rPr>
          <w:rStyle w:val="CommentReference"/>
        </w:rPr>
        <w:annotationRef/>
      </w:r>
      <w:r>
        <w:t>Unfinished</w:t>
      </w:r>
    </w:p>
    <w:p w14:paraId="64941A9E" w14:textId="77777777" w:rsidR="00F743B5" w:rsidRDefault="00F743B5">
      <w:pPr>
        <w:pStyle w:val="CommentText"/>
      </w:pPr>
      <w:r>
        <w:t xml:space="preserve">Annoying </w:t>
      </w:r>
    </w:p>
    <w:p w14:paraId="6D661B05" w14:textId="0F6EA552" w:rsidR="00F743B5" w:rsidRDefault="00F743B5">
      <w:pPr>
        <w:pStyle w:val="CommentText"/>
      </w:pPr>
      <w:r>
        <w:t xml:space="preserve">Confusing </w:t>
      </w:r>
    </w:p>
  </w:comment>
  <w:comment w:id="288" w:author="Alexander Flyvholm Povlsen" w:date="2018-05-16T13:25:00Z" w:initials="AFP">
    <w:p w14:paraId="322E8282" w14:textId="77777777" w:rsidR="00120540" w:rsidRDefault="00120540">
      <w:pPr>
        <w:pStyle w:val="CommentText"/>
      </w:pPr>
      <w:r>
        <w:rPr>
          <w:rStyle w:val="CommentReference"/>
        </w:rPr>
        <w:annotationRef/>
      </w:r>
      <w:r>
        <w:t>Annoyed</w:t>
      </w:r>
    </w:p>
  </w:comment>
  <w:comment w:id="290" w:author="Kasper Ravnkilde" w:date="2018-05-16T13:45:00Z" w:initials="KR">
    <w:p w14:paraId="59A8F86D" w14:textId="662D94BB" w:rsidR="00F743B5" w:rsidRDefault="00F743B5">
      <w:pPr>
        <w:pStyle w:val="CommentText"/>
      </w:pPr>
      <w:r>
        <w:rPr>
          <w:rStyle w:val="CommentReference"/>
        </w:rPr>
        <w:annotationRef/>
      </w:r>
      <w:r>
        <w:t xml:space="preserve">Complicated </w:t>
      </w:r>
    </w:p>
    <w:p w14:paraId="22C900ED" w14:textId="6BF46F0E" w:rsidR="00F743B5" w:rsidRDefault="00F743B5">
      <w:pPr>
        <w:pStyle w:val="CommentText"/>
      </w:pPr>
      <w:r>
        <w:t>No undo options</w:t>
      </w:r>
    </w:p>
  </w:comment>
  <w:comment w:id="291" w:author="Alexander Flyvholm Povlsen" w:date="2018-05-16T13:25:00Z" w:initials="AFP">
    <w:p w14:paraId="7D4EEC51" w14:textId="77777777" w:rsidR="00E50442" w:rsidRDefault="00E50442">
      <w:pPr>
        <w:pStyle w:val="CommentText"/>
      </w:pPr>
      <w:r>
        <w:rPr>
          <w:rStyle w:val="CommentReference"/>
        </w:rPr>
        <w:annotationRef/>
      </w:r>
      <w:r w:rsidR="004D0BFC">
        <w:t>inconsistent</w:t>
      </w:r>
    </w:p>
  </w:comment>
  <w:comment w:id="292" w:author="Kasper Ravnkilde" w:date="2018-05-16T14:06:00Z" w:initials="KR">
    <w:p w14:paraId="6C5D5F6A" w14:textId="36F16005" w:rsidR="00F743B5" w:rsidRDefault="00F743B5">
      <w:pPr>
        <w:pStyle w:val="CommentText"/>
      </w:pPr>
      <w:r>
        <w:rPr>
          <w:rStyle w:val="CommentReference"/>
        </w:rPr>
        <w:annotationRef/>
      </w:r>
      <w:r>
        <w:t xml:space="preserve">Confusing </w:t>
      </w:r>
    </w:p>
  </w:comment>
  <w:comment w:id="293" w:author="Kasper Ravnkilde" w:date="2018-05-16T14:06:00Z" w:initials="KR">
    <w:p w14:paraId="5D4299D1" w14:textId="77777777" w:rsidR="00F743B5" w:rsidRDefault="00F743B5">
      <w:pPr>
        <w:pStyle w:val="CommentText"/>
      </w:pPr>
      <w:r>
        <w:rPr>
          <w:rStyle w:val="CommentReference"/>
        </w:rPr>
        <w:annotationRef/>
      </w:r>
      <w:r>
        <w:t>Nice finish</w:t>
      </w:r>
    </w:p>
    <w:p w14:paraId="64FD6559" w14:textId="4EC534BD" w:rsidR="00F743B5" w:rsidRDefault="00F743B5">
      <w:pPr>
        <w:pStyle w:val="CommentText"/>
      </w:pPr>
      <w:r>
        <w:t>Looks good</w:t>
      </w:r>
    </w:p>
  </w:comment>
  <w:comment w:id="253" w:author="Alexander Flyvholm Povlsen" w:date="2018-05-16T13:27:00Z" w:initials="AFP">
    <w:p w14:paraId="6AFC4607" w14:textId="77777777" w:rsidR="00187A9F" w:rsidRDefault="00187A9F">
      <w:pPr>
        <w:pStyle w:val="CommentText"/>
      </w:pPr>
      <w:r>
        <w:rPr>
          <w:rStyle w:val="CommentReference"/>
        </w:rPr>
        <w:annotationRef/>
      </w:r>
      <w:r w:rsidR="002C6E46">
        <w:t>Multi</w:t>
      </w:r>
      <w:r w:rsidR="00480FFC">
        <w:t xml:space="preserve"> effect board in general</w:t>
      </w:r>
    </w:p>
  </w:comment>
  <w:comment w:id="294" w:author="Kasper Ravnkilde" w:date="2018-05-16T14:07:00Z" w:initials="KR">
    <w:p w14:paraId="7E8514FE" w14:textId="23E58EE6" w:rsidR="00F743B5" w:rsidRDefault="00F743B5">
      <w:pPr>
        <w:pStyle w:val="CommentText"/>
      </w:pPr>
      <w:r>
        <w:rPr>
          <w:rStyle w:val="CommentReference"/>
        </w:rPr>
        <w:annotationRef/>
      </w:r>
      <w:r>
        <w:t>Likes the idea of multi effect in general</w:t>
      </w:r>
    </w:p>
  </w:comment>
  <w:comment w:id="295" w:author="Kasper Ravnkilde" w:date="2018-05-16T14:10:00Z" w:initials="KR">
    <w:p w14:paraId="4B5AE874" w14:textId="77777777" w:rsidR="00F743B5" w:rsidRDefault="00F743B5" w:rsidP="002A07E9">
      <w:pPr>
        <w:pStyle w:val="CommentText"/>
      </w:pPr>
      <w:r>
        <w:rPr>
          <w:rStyle w:val="CommentReference"/>
        </w:rPr>
        <w:annotationRef/>
      </w:r>
      <w:r>
        <w:t>Good looking interface</w:t>
      </w:r>
    </w:p>
    <w:p w14:paraId="4CA73694" w14:textId="79947E95" w:rsidR="00F743B5" w:rsidRDefault="00F743B5" w:rsidP="002A07E9">
      <w:pPr>
        <w:pStyle w:val="CommentText"/>
      </w:pPr>
      <w:r>
        <w:t xml:space="preserve">Sharp  </w:t>
      </w:r>
    </w:p>
  </w:comment>
  <w:comment w:id="296" w:author="Alexander Flyvholm Povlsen" w:date="2018-05-16T13:29:00Z" w:initials="AFP">
    <w:p w14:paraId="7B77099D" w14:textId="77777777" w:rsidR="0020637C" w:rsidRDefault="0020637C">
      <w:pPr>
        <w:pStyle w:val="CommentText"/>
      </w:pPr>
      <w:r>
        <w:rPr>
          <w:rStyle w:val="CommentReference"/>
        </w:rPr>
        <w:annotationRef/>
      </w:r>
      <w:r>
        <w:t>Clean and Clear interface</w:t>
      </w:r>
    </w:p>
  </w:comment>
  <w:comment w:id="297" w:author="Kasper Ravnkilde" w:date="2018-05-16T14:10:00Z" w:initials="KR">
    <w:p w14:paraId="16364785" w14:textId="34E48664" w:rsidR="00F743B5" w:rsidRDefault="00F743B5">
      <w:pPr>
        <w:pStyle w:val="CommentText"/>
      </w:pPr>
      <w:r>
        <w:rPr>
          <w:rStyle w:val="CommentReference"/>
        </w:rPr>
        <w:annotationRef/>
      </w:r>
      <w:r>
        <w:t>Essential functions are easy to use</w:t>
      </w:r>
    </w:p>
  </w:comment>
  <w:comment w:id="299" w:author="Alexander Flyvholm Povlsen" w:date="2018-05-16T13:30:00Z" w:initials="AFP">
    <w:p w14:paraId="6DFB80D5" w14:textId="77777777" w:rsidR="009D25A2" w:rsidRDefault="009D25A2">
      <w:pPr>
        <w:pStyle w:val="CommentText"/>
      </w:pPr>
      <w:r>
        <w:rPr>
          <w:rStyle w:val="CommentReference"/>
        </w:rPr>
        <w:annotationRef/>
      </w:r>
      <w:r>
        <w:t xml:space="preserve">Complicated </w:t>
      </w:r>
    </w:p>
  </w:comment>
  <w:comment w:id="298" w:author="Kasper Ravnkilde" w:date="2018-05-16T14:11:00Z" w:initials="KR">
    <w:p w14:paraId="5253B82D" w14:textId="77777777" w:rsidR="00F743B5" w:rsidRDefault="00F743B5">
      <w:pPr>
        <w:pStyle w:val="CommentText"/>
      </w:pPr>
      <w:r>
        <w:rPr>
          <w:rStyle w:val="CommentReference"/>
        </w:rPr>
        <w:annotationRef/>
      </w:r>
      <w:r>
        <w:t xml:space="preserve">Confusing </w:t>
      </w:r>
    </w:p>
    <w:p w14:paraId="00BCA93F" w14:textId="77777777" w:rsidR="00F743B5" w:rsidRDefault="00F743B5">
      <w:pPr>
        <w:pStyle w:val="CommentText"/>
      </w:pPr>
      <w:r>
        <w:t>Essential functions are easy to use</w:t>
      </w:r>
    </w:p>
    <w:p w14:paraId="58CDF957" w14:textId="77777777" w:rsidR="00F743B5" w:rsidRDefault="00F743B5">
      <w:pPr>
        <w:pStyle w:val="CommentText"/>
      </w:pPr>
      <w:r>
        <w:t>Difference in difficulty</w:t>
      </w:r>
    </w:p>
    <w:p w14:paraId="3E046D17" w14:textId="326D978E" w:rsidR="00F743B5" w:rsidRDefault="00F743B5">
      <w:pPr>
        <w:pStyle w:val="CommentText"/>
      </w:pPr>
      <w:r>
        <w:t>Need manual</w:t>
      </w:r>
    </w:p>
  </w:comment>
  <w:comment w:id="300" w:author="Alexander Flyvholm Povlsen" w:date="2018-05-16T13:32:00Z" w:initials="AFP">
    <w:p w14:paraId="2D3FA599" w14:textId="77777777" w:rsidR="00111D0D" w:rsidRDefault="00111D0D">
      <w:pPr>
        <w:pStyle w:val="CommentText"/>
      </w:pPr>
      <w:r>
        <w:rPr>
          <w:rStyle w:val="CommentReference"/>
        </w:rPr>
        <w:annotationRef/>
      </w:r>
      <w:r w:rsidR="0078796F">
        <w:t>Unpredictable</w:t>
      </w:r>
    </w:p>
    <w:p w14:paraId="7DC0B426" w14:textId="77777777" w:rsidR="0078796F" w:rsidRDefault="0078796F">
      <w:pPr>
        <w:pStyle w:val="CommentText"/>
      </w:pPr>
      <w:r>
        <w:t>Navigation problems</w:t>
      </w:r>
    </w:p>
  </w:comment>
  <w:comment w:id="301" w:author="Kasper Ravnkilde" w:date="2018-05-16T14:13:00Z" w:initials="KR">
    <w:p w14:paraId="25F3DA15" w14:textId="77777777" w:rsidR="00F743B5" w:rsidRDefault="00F743B5">
      <w:pPr>
        <w:pStyle w:val="CommentText"/>
      </w:pPr>
      <w:r>
        <w:rPr>
          <w:rStyle w:val="CommentReference"/>
        </w:rPr>
        <w:annotationRef/>
      </w:r>
      <w:r>
        <w:t xml:space="preserve">Confusing </w:t>
      </w:r>
    </w:p>
    <w:p w14:paraId="064E7D59" w14:textId="78D4ECE5" w:rsidR="00F743B5" w:rsidRDefault="00F743B5">
      <w:pPr>
        <w:pStyle w:val="CommentText"/>
      </w:pPr>
      <w:r>
        <w:t>Unpredictable</w:t>
      </w:r>
    </w:p>
    <w:p w14:paraId="315BE486" w14:textId="15FE9A12" w:rsidR="00F743B5" w:rsidRDefault="00F743B5">
      <w:pPr>
        <w:pStyle w:val="CommentText"/>
      </w:pPr>
      <w:r>
        <w:t>Confusing navigation</w:t>
      </w:r>
    </w:p>
  </w:comment>
  <w:comment w:id="302" w:author="Alexander Flyvholm Povlsen" w:date="2018-05-16T13:33:00Z" w:initials="AFP">
    <w:p w14:paraId="013381FB" w14:textId="77777777" w:rsidR="00EF5442" w:rsidRDefault="00EF5442">
      <w:pPr>
        <w:pStyle w:val="CommentText"/>
      </w:pPr>
      <w:r>
        <w:rPr>
          <w:rStyle w:val="CommentReference"/>
        </w:rPr>
        <w:annotationRef/>
      </w:r>
      <w:r w:rsidR="00480855">
        <w:t>Depth</w:t>
      </w:r>
    </w:p>
    <w:p w14:paraId="300E3A06" w14:textId="77777777" w:rsidR="00480855" w:rsidRDefault="00480855">
      <w:pPr>
        <w:pStyle w:val="CommentText"/>
      </w:pPr>
      <w:r>
        <w:t xml:space="preserve">Complexity </w:t>
      </w:r>
    </w:p>
  </w:comment>
  <w:comment w:id="304" w:author="Alexander Flyvholm Povlsen" w:date="2018-05-16T13:34:00Z" w:initials="AFP">
    <w:p w14:paraId="7A257706" w14:textId="77777777" w:rsidR="00BD2CBD" w:rsidRDefault="00BD2CBD">
      <w:pPr>
        <w:pStyle w:val="CommentText"/>
      </w:pPr>
      <w:r>
        <w:rPr>
          <w:rStyle w:val="CommentReference"/>
        </w:rPr>
        <w:annotationRef/>
      </w:r>
      <w:r w:rsidR="00466661">
        <w:t>Possibilities</w:t>
      </w:r>
    </w:p>
  </w:comment>
  <w:comment w:id="305" w:author="Alexander Flyvholm Povlsen" w:date="2018-05-16T13:37:00Z" w:initials="AFP">
    <w:p w14:paraId="56C9E2E2" w14:textId="77777777" w:rsidR="000F7ABA" w:rsidRDefault="000F7ABA">
      <w:pPr>
        <w:pStyle w:val="CommentText"/>
      </w:pPr>
      <w:r>
        <w:rPr>
          <w:rStyle w:val="CommentReference"/>
        </w:rPr>
        <w:annotationRef/>
      </w:r>
      <w:r>
        <w:t>Hardware design</w:t>
      </w:r>
    </w:p>
  </w:comment>
  <w:comment w:id="306" w:author="Alexander Flyvholm Povlsen" w:date="2018-05-16T13:38:00Z" w:initials="AFP">
    <w:p w14:paraId="3A566936" w14:textId="77777777" w:rsidR="000F7ABA" w:rsidRDefault="000F7ABA">
      <w:pPr>
        <w:pStyle w:val="CommentText"/>
      </w:pPr>
      <w:r>
        <w:rPr>
          <w:rStyle w:val="CommentReference"/>
        </w:rPr>
        <w:annotationRef/>
      </w:r>
      <w:r>
        <w:t>Bad navigation</w:t>
      </w:r>
    </w:p>
  </w:comment>
  <w:comment w:id="303" w:author="Kasper Ravnkilde" w:date="2018-05-16T14:17:00Z" w:initials="KR">
    <w:p w14:paraId="7B72EFE3" w14:textId="77777777" w:rsidR="00F743B5" w:rsidRDefault="00F743B5">
      <w:pPr>
        <w:pStyle w:val="CommentText"/>
      </w:pPr>
      <w:r>
        <w:rPr>
          <w:rStyle w:val="CommentReference"/>
        </w:rPr>
        <w:annotationRef/>
      </w:r>
      <w:r>
        <w:t xml:space="preserve">Complex </w:t>
      </w:r>
    </w:p>
    <w:p w14:paraId="3CCB088D" w14:textId="1AFE6763" w:rsidR="00F743B5" w:rsidRDefault="00F743B5">
      <w:pPr>
        <w:pStyle w:val="CommentText"/>
      </w:pPr>
      <w:r>
        <w:t>Many possibilities</w:t>
      </w:r>
    </w:p>
    <w:p w14:paraId="2CD10FF1" w14:textId="0B367ABB" w:rsidR="00F743B5" w:rsidRDefault="00F743B5">
      <w:pPr>
        <w:pStyle w:val="CommentText"/>
      </w:pPr>
      <w:r>
        <w:t>Good interface design</w:t>
      </w:r>
    </w:p>
    <w:p w14:paraId="439AA088" w14:textId="53847161" w:rsidR="00F743B5" w:rsidRDefault="00F743B5">
      <w:pPr>
        <w:pStyle w:val="CommentText"/>
      </w:pPr>
      <w:r>
        <w:t>Failing navigation</w:t>
      </w:r>
    </w:p>
  </w:comment>
  <w:comment w:id="308" w:author="Alexander Flyvholm Povlsen" w:date="2018-05-16T13:38:00Z" w:initials="AFP">
    <w:p w14:paraId="7EFFAB1C" w14:textId="77777777" w:rsidR="00952EAD" w:rsidRDefault="00952EAD">
      <w:pPr>
        <w:pStyle w:val="CommentText"/>
      </w:pPr>
      <w:r>
        <w:rPr>
          <w:rStyle w:val="CommentReference"/>
        </w:rPr>
        <w:annotationRef/>
      </w:r>
      <w:r w:rsidR="00CB79F8">
        <w:t>Touch</w:t>
      </w:r>
    </w:p>
  </w:comment>
  <w:comment w:id="307" w:author="Kasper Ravnkilde" w:date="2018-05-16T14:18:00Z" w:initials="KR">
    <w:p w14:paraId="6BF1B041" w14:textId="77777777" w:rsidR="00F743B5" w:rsidRDefault="00F743B5">
      <w:pPr>
        <w:pStyle w:val="CommentText"/>
      </w:pPr>
      <w:r>
        <w:rPr>
          <w:rStyle w:val="CommentReference"/>
        </w:rPr>
        <w:annotationRef/>
      </w:r>
      <w:r>
        <w:t>Newer than helix</w:t>
      </w:r>
    </w:p>
    <w:p w14:paraId="440F20EA" w14:textId="58CB7572" w:rsidR="00F743B5" w:rsidRDefault="00F743B5">
      <w:pPr>
        <w:pStyle w:val="CommentText"/>
      </w:pPr>
      <w:r>
        <w:t>Prefers touch</w:t>
      </w:r>
    </w:p>
  </w:comment>
  <w:comment w:id="310" w:author="Alexander Flyvholm Povlsen" w:date="2018-05-16T13:39:00Z" w:initials="AFP">
    <w:p w14:paraId="0B8EB885" w14:textId="77777777" w:rsidR="00CB79F8" w:rsidRDefault="00CB79F8">
      <w:pPr>
        <w:pStyle w:val="CommentText"/>
      </w:pPr>
      <w:r>
        <w:rPr>
          <w:rStyle w:val="CommentReference"/>
        </w:rPr>
        <w:annotationRef/>
      </w:r>
      <w:r w:rsidR="009D0444">
        <w:t>Good software interface</w:t>
      </w:r>
    </w:p>
    <w:p w14:paraId="7D496F39" w14:textId="77777777" w:rsidR="00106F3D" w:rsidRDefault="00106F3D">
      <w:pPr>
        <w:pStyle w:val="CommentText"/>
      </w:pPr>
      <w:r>
        <w:t>Unclear mode change</w:t>
      </w:r>
    </w:p>
  </w:comment>
  <w:comment w:id="309" w:author="Kasper Ravnkilde" w:date="2018-05-16T14:19:00Z" w:initials="KR">
    <w:p w14:paraId="18E84E72" w14:textId="77777777" w:rsidR="00F743B5" w:rsidRDefault="00F743B5">
      <w:pPr>
        <w:pStyle w:val="CommentText"/>
      </w:pPr>
      <w:r>
        <w:rPr>
          <w:rStyle w:val="CommentReference"/>
        </w:rPr>
        <w:annotationRef/>
      </w:r>
      <w:r>
        <w:t>Overall good navigation</w:t>
      </w:r>
    </w:p>
    <w:p w14:paraId="10657FC4" w14:textId="13E471D3" w:rsidR="00F743B5" w:rsidRDefault="00F743B5">
      <w:pPr>
        <w:pStyle w:val="CommentText"/>
      </w:pPr>
      <w:r>
        <w:t>Bad placement of mode function</w:t>
      </w:r>
    </w:p>
  </w:comment>
  <w:comment w:id="312" w:author="Alexander Flyvholm Povlsen" w:date="2018-05-16T13:41:00Z" w:initials="AFP">
    <w:p w14:paraId="0C1CB9C1" w14:textId="77777777" w:rsidR="0045439E" w:rsidRDefault="0045439E">
      <w:pPr>
        <w:pStyle w:val="CommentText"/>
      </w:pPr>
      <w:r>
        <w:rPr>
          <w:rStyle w:val="CommentReference"/>
        </w:rPr>
        <w:annotationRef/>
      </w:r>
      <w:r>
        <w:t xml:space="preserve">Organized </w:t>
      </w:r>
    </w:p>
  </w:comment>
  <w:comment w:id="311" w:author="Kasper Ravnkilde" w:date="2018-05-16T14:20:00Z" w:initials="KR">
    <w:p w14:paraId="3DEF6400" w14:textId="4692E467" w:rsidR="00F743B5" w:rsidRDefault="00F743B5">
      <w:pPr>
        <w:pStyle w:val="CommentText"/>
      </w:pPr>
      <w:r>
        <w:rPr>
          <w:rStyle w:val="CommentReference"/>
        </w:rPr>
        <w:annotationRef/>
      </w:r>
      <w:r>
        <w:t>Less advanced or better organized</w:t>
      </w:r>
    </w:p>
  </w:comment>
  <w:comment w:id="313" w:author="Kasper Ravnkilde" w:date="2018-05-16T14:23:00Z" w:initials="KR">
    <w:p w14:paraId="1BB67ED7" w14:textId="77777777" w:rsidR="00F743B5" w:rsidRDefault="00F743B5">
      <w:pPr>
        <w:pStyle w:val="CommentText"/>
      </w:pPr>
      <w:r>
        <w:rPr>
          <w:rStyle w:val="CommentReference"/>
        </w:rPr>
        <w:annotationRef/>
      </w:r>
      <w:r>
        <w:t xml:space="preserve">Trivial </w:t>
      </w:r>
    </w:p>
    <w:p w14:paraId="0C51147E" w14:textId="2BB00BA3" w:rsidR="00F743B5" w:rsidRDefault="00F743B5">
      <w:pPr>
        <w:pStyle w:val="CommentText"/>
      </w:pPr>
      <w:r>
        <w:t>Less options than Helix</w:t>
      </w:r>
    </w:p>
  </w:comment>
  <w:comment w:id="314" w:author="Alexander Flyvholm Povlsen" w:date="2018-05-16T13:43:00Z" w:initials="AFP">
    <w:p w14:paraId="67E1354A" w14:textId="77777777" w:rsidR="00FB3EA1" w:rsidRDefault="00FB3EA1">
      <w:pPr>
        <w:pStyle w:val="CommentText"/>
      </w:pPr>
      <w:r>
        <w:rPr>
          <w:rStyle w:val="CommentReference"/>
        </w:rPr>
        <w:annotationRef/>
      </w:r>
      <w:r w:rsidR="00C52963">
        <w:t>Smaller collection</w:t>
      </w:r>
    </w:p>
    <w:p w14:paraId="45C64055" w14:textId="77777777" w:rsidR="00957221" w:rsidRDefault="00957221">
      <w:pPr>
        <w:pStyle w:val="CommentText"/>
      </w:pPr>
      <w:r>
        <w:t xml:space="preserve">Natural </w:t>
      </w:r>
      <w:r w:rsidR="00D500EA">
        <w:t>use</w:t>
      </w:r>
    </w:p>
  </w:comment>
  <w:comment w:id="315" w:author="Kasper Ravnkilde" w:date="2018-05-16T14:24:00Z" w:initials="KR">
    <w:p w14:paraId="5B8B9B0D" w14:textId="77777777" w:rsidR="00F743B5" w:rsidRDefault="00F743B5">
      <w:pPr>
        <w:pStyle w:val="CommentText"/>
      </w:pPr>
      <w:r>
        <w:rPr>
          <w:rStyle w:val="CommentReference"/>
        </w:rPr>
        <w:annotationRef/>
      </w:r>
      <w:r>
        <w:t>More natural to use</w:t>
      </w:r>
    </w:p>
    <w:p w14:paraId="1BBB460E" w14:textId="12545201" w:rsidR="00F743B5" w:rsidRDefault="00F743B5">
      <w:pPr>
        <w:pStyle w:val="CommentText"/>
      </w:pPr>
      <w:r>
        <w:t xml:space="preserve">Intuitive </w:t>
      </w:r>
    </w:p>
  </w:comment>
  <w:comment w:id="317" w:author="Alexander Flyvholm Povlsen" w:date="2018-05-16T13:46:00Z" w:initials="AFP">
    <w:p w14:paraId="26D0D4CF" w14:textId="77777777" w:rsidR="00CB4D61" w:rsidRDefault="00CB4D61">
      <w:pPr>
        <w:pStyle w:val="CommentText"/>
      </w:pPr>
      <w:r>
        <w:rPr>
          <w:rStyle w:val="CommentReference"/>
        </w:rPr>
        <w:annotationRef/>
      </w:r>
      <w:r w:rsidR="000A5D7F">
        <w:t>Hardware</w:t>
      </w:r>
      <w:r w:rsidR="0055600F">
        <w:t xml:space="preserve"> guidelines</w:t>
      </w:r>
    </w:p>
  </w:comment>
  <w:comment w:id="316" w:author="Kasper Ravnkilde" w:date="2018-05-16T14:25:00Z" w:initials="KR">
    <w:p w14:paraId="3009BF0D" w14:textId="77777777" w:rsidR="00F743B5" w:rsidRDefault="00F743B5">
      <w:pPr>
        <w:pStyle w:val="CommentText"/>
      </w:pPr>
      <w:r>
        <w:rPr>
          <w:rStyle w:val="CommentReference"/>
        </w:rPr>
        <w:annotationRef/>
      </w:r>
      <w:r>
        <w:t xml:space="preserve">Prefers touch </w:t>
      </w:r>
    </w:p>
    <w:p w14:paraId="47DAAE1B" w14:textId="42A85D0D" w:rsidR="00F743B5" w:rsidRDefault="00F743B5">
      <w:pPr>
        <w:pStyle w:val="CommentText"/>
      </w:pPr>
      <w:r>
        <w:t>Footswitches better on Helix</w:t>
      </w:r>
    </w:p>
  </w:comment>
  <w:comment w:id="318" w:author="Kasper Ravnkilde" w:date="2018-05-16T14:43:00Z" w:initials="KR">
    <w:p w14:paraId="1AF0A3B8" w14:textId="77777777" w:rsidR="008C6169" w:rsidRDefault="008C6169">
      <w:pPr>
        <w:pStyle w:val="CommentText"/>
      </w:pPr>
      <w:r>
        <w:rPr>
          <w:rStyle w:val="CommentReference"/>
        </w:rPr>
        <w:annotationRef/>
      </w:r>
      <w:r w:rsidR="009B19A6">
        <w:t>Headrush looks cheaper than Helix</w:t>
      </w:r>
    </w:p>
    <w:p w14:paraId="3413F350" w14:textId="57256D23" w:rsidR="009B19A6" w:rsidRDefault="009B19A6">
      <w:pPr>
        <w:pStyle w:val="CommentText"/>
      </w:pPr>
      <w:r>
        <w:t>Not as nice</w:t>
      </w:r>
    </w:p>
  </w:comment>
  <w:comment w:id="320" w:author="Kasper Ravnkilde" w:date="2018-05-16T14:45:00Z" w:initials="KR">
    <w:p w14:paraId="214379D9" w14:textId="0C031995" w:rsidR="009B19A6" w:rsidRDefault="009B19A6">
      <w:pPr>
        <w:pStyle w:val="CommentText"/>
      </w:pPr>
      <w:r>
        <w:rPr>
          <w:rStyle w:val="CommentReference"/>
        </w:rPr>
        <w:annotationRef/>
      </w:r>
      <w:r>
        <w:t>Value goes up because touch</w:t>
      </w:r>
    </w:p>
  </w:comment>
  <w:comment w:id="321" w:author="Kasper Ravnkilde" w:date="2018-05-16T14:45:00Z" w:initials="KR">
    <w:p w14:paraId="6DF91FD3" w14:textId="37F5CDB4" w:rsidR="009B19A6" w:rsidRDefault="009B19A6">
      <w:pPr>
        <w:pStyle w:val="CommentText"/>
      </w:pPr>
      <w:r>
        <w:rPr>
          <w:rStyle w:val="CommentReference"/>
        </w:rPr>
        <w:annotationRef/>
      </w:r>
      <w:r>
        <w:t>More for practice than live</w:t>
      </w:r>
    </w:p>
  </w:comment>
  <w:comment w:id="322" w:author="Kasper Ravnkilde" w:date="2018-05-16T14:46:00Z" w:initials="KR">
    <w:p w14:paraId="6BE14004" w14:textId="00ACA843" w:rsidR="009B19A6" w:rsidRDefault="009B19A6">
      <w:pPr>
        <w:pStyle w:val="CommentText"/>
      </w:pPr>
      <w:r>
        <w:rPr>
          <w:rStyle w:val="CommentReference"/>
        </w:rPr>
        <w:annotationRef/>
      </w:r>
      <w:r>
        <w:t>Clean interface on Helix</w:t>
      </w:r>
    </w:p>
  </w:comment>
  <w:comment w:id="323" w:author="Kasper Ravnkilde" w:date="2018-05-16T14:47:00Z" w:initials="KR">
    <w:p w14:paraId="7ABFCBBB" w14:textId="05D5D075" w:rsidR="009B19A6" w:rsidRDefault="009B19A6">
      <w:pPr>
        <w:pStyle w:val="CommentText"/>
      </w:pPr>
      <w:r>
        <w:rPr>
          <w:rStyle w:val="CommentReference"/>
        </w:rPr>
        <w:annotationRef/>
      </w:r>
      <w:r>
        <w:t>Unpredictable confusing</w:t>
      </w:r>
    </w:p>
  </w:comment>
  <w:comment w:id="319" w:author="Alexander Flyvholm Povlsen" w:date="2018-05-16T14:09:00Z" w:initials="AFP">
    <w:p w14:paraId="4D4862B0" w14:textId="77777777" w:rsidR="00DB0678" w:rsidRDefault="00DB0678">
      <w:pPr>
        <w:pStyle w:val="CommentText"/>
      </w:pPr>
      <w:r>
        <w:rPr>
          <w:rStyle w:val="CommentReference"/>
        </w:rPr>
        <w:annotationRef/>
      </w:r>
      <w:r w:rsidR="0079550D">
        <w:t>Looks</w:t>
      </w:r>
    </w:p>
    <w:p w14:paraId="6CFED007" w14:textId="77777777" w:rsidR="0079550D" w:rsidRDefault="0079550D">
      <w:pPr>
        <w:pStyle w:val="CommentText"/>
      </w:pPr>
      <w:r>
        <w:t>Presentation</w:t>
      </w:r>
    </w:p>
  </w:comment>
  <w:comment w:id="324" w:author="Kasper Ravnkilde" w:date="2018-05-16T14:47:00Z" w:initials="KR">
    <w:p w14:paraId="76AADEDC" w14:textId="3E86CA5B" w:rsidR="009B19A6" w:rsidRDefault="009B19A6">
      <w:pPr>
        <w:pStyle w:val="CommentText"/>
      </w:pPr>
      <w:r>
        <w:rPr>
          <w:rStyle w:val="CommentReference"/>
        </w:rPr>
        <w:annotationRef/>
      </w:r>
      <w:r>
        <w:t>Headrush is attractive in its own way</w:t>
      </w:r>
    </w:p>
  </w:comment>
  <w:comment w:id="325" w:author="Kasper Ravnkilde" w:date="2018-05-16T14:49:00Z" w:initials="KR">
    <w:p w14:paraId="349FBE8B" w14:textId="393B2EF8" w:rsidR="009B19A6" w:rsidRDefault="009B19A6">
      <w:pPr>
        <w:pStyle w:val="CommentText"/>
      </w:pPr>
      <w:r>
        <w:rPr>
          <w:rStyle w:val="CommentReference"/>
        </w:rPr>
        <w:annotationRef/>
      </w:r>
      <w:r>
        <w:t xml:space="preserve">Comfortable </w:t>
      </w:r>
    </w:p>
  </w:comment>
  <w:comment w:id="326" w:author="Kasper Ravnkilde" w:date="2018-05-16T14:50:00Z" w:initials="KR">
    <w:p w14:paraId="66A30251" w14:textId="16A35ABE" w:rsidR="009B19A6" w:rsidRDefault="009B19A6">
      <w:pPr>
        <w:pStyle w:val="CommentText"/>
      </w:pPr>
      <w:r>
        <w:rPr>
          <w:rStyle w:val="CommentReference"/>
        </w:rPr>
        <w:annotationRef/>
      </w:r>
      <w:r>
        <w:t>Different levels of difficulty</w:t>
      </w:r>
    </w:p>
  </w:comment>
  <w:comment w:id="327" w:author="Alexander Flyvholm Povlsen" w:date="2018-05-16T14:11:00Z" w:initials="AFP">
    <w:p w14:paraId="48B82C59" w14:textId="77777777" w:rsidR="00C93875" w:rsidRDefault="00C93875">
      <w:pPr>
        <w:pStyle w:val="CommentText"/>
      </w:pPr>
      <w:r>
        <w:rPr>
          <w:rStyle w:val="CommentReference"/>
        </w:rPr>
        <w:annotationRef/>
      </w:r>
      <w:r w:rsidR="00A85E21">
        <w:t>Confusion</w:t>
      </w:r>
    </w:p>
  </w:comment>
  <w:comment w:id="330" w:author="Alexander Flyvholm Povlsen" w:date="2018-05-16T14:12:00Z" w:initials="AFP">
    <w:p w14:paraId="3D1516EA" w14:textId="77777777" w:rsidR="00391719" w:rsidRDefault="00391719">
      <w:pPr>
        <w:pStyle w:val="CommentText"/>
      </w:pPr>
      <w:r>
        <w:rPr>
          <w:rStyle w:val="CommentReference"/>
        </w:rPr>
        <w:annotationRef/>
      </w:r>
      <w:r>
        <w:t>Setup speed</w:t>
      </w:r>
    </w:p>
  </w:comment>
  <w:comment w:id="331" w:author="Kasper Ravnkilde" w:date="2018-05-16T14:50:00Z" w:initials="KR">
    <w:p w14:paraId="1B317214" w14:textId="77777777" w:rsidR="009B19A6" w:rsidRDefault="009B19A6">
      <w:pPr>
        <w:pStyle w:val="CommentText"/>
      </w:pPr>
      <w:r>
        <w:rPr>
          <w:rStyle w:val="CommentReference"/>
        </w:rPr>
        <w:annotationRef/>
      </w:r>
      <w:r>
        <w:t xml:space="preserve">Fast </w:t>
      </w:r>
    </w:p>
    <w:p w14:paraId="13DCF3B5" w14:textId="202472CC" w:rsidR="009B19A6" w:rsidRDefault="009B19A6">
      <w:pPr>
        <w:pStyle w:val="CommentText"/>
      </w:pPr>
      <w:r>
        <w:t>Essential functions are easy to use</w:t>
      </w:r>
    </w:p>
  </w:comment>
  <w:comment w:id="332" w:author="Alexander Flyvholm Povlsen" w:date="2018-05-16T14:13:00Z" w:initials="AFP">
    <w:p w14:paraId="07A22F94" w14:textId="77777777" w:rsidR="003A3C03" w:rsidRDefault="003A3C03">
      <w:pPr>
        <w:pStyle w:val="CommentText"/>
      </w:pPr>
      <w:r>
        <w:rPr>
          <w:rStyle w:val="CommentReference"/>
        </w:rPr>
        <w:annotationRef/>
      </w:r>
      <w:r>
        <w:t>Limited selection</w:t>
      </w:r>
    </w:p>
  </w:comment>
  <w:comment w:id="333" w:author="Kasper Ravnkilde" w:date="2018-05-16T14:52:00Z" w:initials="KR">
    <w:p w14:paraId="3154CEC2" w14:textId="45F67BAF" w:rsidR="009B19A6" w:rsidRDefault="009B19A6">
      <w:pPr>
        <w:pStyle w:val="CommentText"/>
      </w:pPr>
      <w:r>
        <w:rPr>
          <w:rStyle w:val="CommentReference"/>
        </w:rPr>
        <w:annotationRef/>
      </w:r>
      <w:r>
        <w:t>Not as comprehensive as Helix</w:t>
      </w:r>
    </w:p>
  </w:comment>
  <w:comment w:id="335" w:author="Alexander Flyvholm Povlsen" w:date="2018-05-16T14:14:00Z" w:initials="AFP">
    <w:p w14:paraId="712EB4D0" w14:textId="77777777" w:rsidR="00E34DBD" w:rsidRDefault="00E34DBD">
      <w:pPr>
        <w:pStyle w:val="CommentText"/>
      </w:pPr>
      <w:r>
        <w:rPr>
          <w:rStyle w:val="CommentReference"/>
        </w:rPr>
        <w:annotationRef/>
      </w:r>
      <w:r w:rsidR="00CE07F5">
        <w:t>Decieving looks</w:t>
      </w:r>
    </w:p>
  </w:comment>
  <w:comment w:id="334" w:author="Kasper Ravnkilde" w:date="2018-05-16T14:52:00Z" w:initials="KR">
    <w:p w14:paraId="1BF3C809" w14:textId="71E01A20" w:rsidR="009B19A6" w:rsidRDefault="009B19A6">
      <w:pPr>
        <w:pStyle w:val="CommentText"/>
      </w:pPr>
      <w:r>
        <w:rPr>
          <w:rStyle w:val="CommentReference"/>
        </w:rPr>
        <w:annotationRef/>
      </w:r>
      <w:r>
        <w:t>Maybe looks too friendly to look powerfull</w:t>
      </w:r>
    </w:p>
  </w:comment>
  <w:comment w:id="337" w:author="Kasper Ravnkilde" w:date="2018-05-16T14:53:00Z" w:initials="KR">
    <w:p w14:paraId="4CC3DF32" w14:textId="77777777" w:rsidR="000C60D6" w:rsidRDefault="000C60D6">
      <w:pPr>
        <w:pStyle w:val="CommentText"/>
      </w:pPr>
      <w:r>
        <w:rPr>
          <w:rStyle w:val="CommentReference"/>
        </w:rPr>
        <w:annotationRef/>
      </w:r>
      <w:r>
        <w:t xml:space="preserve">Simple </w:t>
      </w:r>
    </w:p>
    <w:p w14:paraId="3F0A4C03" w14:textId="51821F7D" w:rsidR="000C60D6" w:rsidRDefault="000C60D6">
      <w:pPr>
        <w:pStyle w:val="CommentText"/>
      </w:pPr>
      <w:r>
        <w:t xml:space="preserve">Familiar </w:t>
      </w:r>
    </w:p>
  </w:comment>
  <w:comment w:id="338" w:author="Kasper Ravnkilde" w:date="2018-05-16T14:54:00Z" w:initials="KR">
    <w:p w14:paraId="07FEDAF3" w14:textId="3D111D55" w:rsidR="000C60D6" w:rsidRDefault="000C60D6">
      <w:pPr>
        <w:pStyle w:val="CommentText"/>
      </w:pPr>
      <w:r>
        <w:rPr>
          <w:rStyle w:val="CommentReference"/>
        </w:rPr>
        <w:annotationRef/>
      </w:r>
      <w:r>
        <w:t>Good feedback</w:t>
      </w:r>
    </w:p>
  </w:comment>
  <w:comment w:id="336" w:author="Alexander Flyvholm Povlsen" w:date="2018-05-16T14:14:00Z" w:initials="AFP">
    <w:p w14:paraId="2A80C279" w14:textId="77777777" w:rsidR="003A3F1C" w:rsidRDefault="003A3F1C">
      <w:pPr>
        <w:pStyle w:val="CommentText"/>
      </w:pPr>
      <w:r>
        <w:rPr>
          <w:rStyle w:val="CommentReference"/>
        </w:rPr>
        <w:annotationRef/>
      </w:r>
      <w:r>
        <w:t>Familiar</w:t>
      </w:r>
    </w:p>
    <w:p w14:paraId="28B16371" w14:textId="77777777" w:rsidR="003A3F1C" w:rsidRDefault="003A3F1C">
      <w:pPr>
        <w:pStyle w:val="CommentText"/>
      </w:pPr>
      <w:r>
        <w:t xml:space="preserve">Simplistic </w:t>
      </w:r>
    </w:p>
  </w:comment>
  <w:comment w:id="339" w:author="Kasper Ravnkilde" w:date="2018-05-16T14:55:00Z" w:initials="KR">
    <w:p w14:paraId="0DE18CB4" w14:textId="77777777" w:rsidR="000C60D6" w:rsidRDefault="000C60D6">
      <w:pPr>
        <w:pStyle w:val="CommentText"/>
      </w:pPr>
      <w:r>
        <w:rPr>
          <w:rStyle w:val="CommentReference"/>
        </w:rPr>
        <w:annotationRef/>
      </w:r>
      <w:r>
        <w:t>Looks like it has all you need on the screen</w:t>
      </w:r>
    </w:p>
    <w:p w14:paraId="549F0DA9" w14:textId="2C3C16C9" w:rsidR="000C60D6" w:rsidRDefault="000C60D6">
      <w:pPr>
        <w:pStyle w:val="CommentText"/>
      </w:pPr>
      <w:r>
        <w:t xml:space="preserve">Not intimidating </w:t>
      </w:r>
    </w:p>
  </w:comment>
  <w:comment w:id="340" w:author="Alexander Flyvholm Povlsen" w:date="2018-05-16T14:15:00Z" w:initials="AFP">
    <w:p w14:paraId="22F24ED6" w14:textId="77777777" w:rsidR="00F846AD" w:rsidRDefault="00F846AD">
      <w:pPr>
        <w:pStyle w:val="CommentText"/>
      </w:pPr>
      <w:r>
        <w:rPr>
          <w:rStyle w:val="CommentReference"/>
        </w:rPr>
        <w:annotationRef/>
      </w:r>
      <w:r>
        <w:t xml:space="preserve">Easy </w:t>
      </w:r>
      <w:r w:rsidR="00F010D1">
        <w:t>Practice</w:t>
      </w:r>
    </w:p>
  </w:comment>
  <w:comment w:id="341" w:author="Kasper Ravnkilde" w:date="2018-05-16T15:03:00Z" w:initials="KR">
    <w:p w14:paraId="38FDF623" w14:textId="77777777" w:rsidR="000C60D6" w:rsidRDefault="000C60D6">
      <w:pPr>
        <w:pStyle w:val="CommentText"/>
      </w:pPr>
      <w:r>
        <w:rPr>
          <w:rStyle w:val="CommentReference"/>
        </w:rPr>
        <w:annotationRef/>
      </w:r>
      <w:r>
        <w:t xml:space="preserve">Convenient </w:t>
      </w:r>
    </w:p>
    <w:p w14:paraId="49329A9D" w14:textId="77777777" w:rsidR="000C60D6" w:rsidRDefault="000C60D6">
      <w:pPr>
        <w:pStyle w:val="CommentText"/>
      </w:pPr>
      <w:r>
        <w:t>Easily transported</w:t>
      </w:r>
    </w:p>
    <w:p w14:paraId="1842F5F6" w14:textId="04496AE9" w:rsidR="000C60D6" w:rsidRDefault="000C60D6">
      <w:pPr>
        <w:pStyle w:val="CommentText"/>
      </w:pPr>
      <w:r>
        <w:t xml:space="preserve">Can be used wherever </w:t>
      </w:r>
    </w:p>
  </w:comment>
  <w:comment w:id="343" w:author="Kasper Ravnkilde" w:date="2018-05-16T15:04:00Z" w:initials="KR">
    <w:p w14:paraId="07177E68" w14:textId="77777777" w:rsidR="00072F33" w:rsidRDefault="00072F33">
      <w:pPr>
        <w:pStyle w:val="CommentText"/>
      </w:pPr>
      <w:r>
        <w:rPr>
          <w:rStyle w:val="CommentReference"/>
        </w:rPr>
        <w:annotationRef/>
      </w:r>
      <w:r>
        <w:t xml:space="preserve">Not afraid to make mistakes </w:t>
      </w:r>
    </w:p>
    <w:p w14:paraId="6C50F2BD" w14:textId="579FBAF3" w:rsidR="00072F33" w:rsidRDefault="00072F33">
      <w:pPr>
        <w:pStyle w:val="CommentText"/>
      </w:pPr>
      <w:r>
        <w:t>Easy recovery</w:t>
      </w:r>
    </w:p>
  </w:comment>
  <w:comment w:id="344" w:author="Kasper Ravnkilde" w:date="2018-05-16T15:05:00Z" w:initials="KR">
    <w:p w14:paraId="25D3DE83" w14:textId="7AB427C7" w:rsidR="00072F33" w:rsidRDefault="00072F33">
      <w:pPr>
        <w:pStyle w:val="CommentText"/>
      </w:pPr>
      <w:r>
        <w:rPr>
          <w:rStyle w:val="CommentReference"/>
        </w:rPr>
        <w:annotationRef/>
      </w:r>
      <w:r>
        <w:t>Helix is more intimidating</w:t>
      </w:r>
    </w:p>
  </w:comment>
  <w:comment w:id="342" w:author="Alexander Flyvholm Povlsen" w:date="2018-05-16T14:16:00Z" w:initials="AFP">
    <w:p w14:paraId="272C70D8" w14:textId="77777777" w:rsidR="005C0B99" w:rsidRDefault="005C0B99">
      <w:pPr>
        <w:pStyle w:val="CommentText"/>
      </w:pPr>
      <w:r>
        <w:rPr>
          <w:rStyle w:val="CommentReference"/>
        </w:rPr>
        <w:annotationRef/>
      </w:r>
      <w:r>
        <w:t>Forgiving</w:t>
      </w:r>
    </w:p>
    <w:p w14:paraId="6EF1CAC9" w14:textId="77777777" w:rsidR="005C0B99" w:rsidRDefault="00030AF7">
      <w:pPr>
        <w:pStyle w:val="CommentText"/>
      </w:pPr>
      <w:r>
        <w:t>Safe</w:t>
      </w:r>
    </w:p>
  </w:comment>
  <w:comment w:id="345" w:author="Kasper Ravnkilde" w:date="2018-05-16T15:05:00Z" w:initials="KR">
    <w:p w14:paraId="17F28AB3" w14:textId="77777777" w:rsidR="00072F33" w:rsidRDefault="00072F33">
      <w:pPr>
        <w:pStyle w:val="CommentText"/>
      </w:pPr>
      <w:r>
        <w:rPr>
          <w:rStyle w:val="CommentReference"/>
        </w:rPr>
        <w:annotationRef/>
      </w:r>
      <w:r>
        <w:t xml:space="preserve">Familiar </w:t>
      </w:r>
    </w:p>
    <w:p w14:paraId="6C66FDCB" w14:textId="61FA96C6" w:rsidR="00072F33" w:rsidRDefault="00072F33">
      <w:pPr>
        <w:pStyle w:val="CommentText"/>
      </w:pPr>
      <w:r>
        <w:t xml:space="preserve">Friendly </w:t>
      </w:r>
    </w:p>
  </w:comment>
  <w:comment w:id="346" w:author="Alexander Flyvholm Povlsen" w:date="2018-05-16T14:17:00Z" w:initials="AFP">
    <w:p w14:paraId="2FD84CFB" w14:textId="77777777" w:rsidR="007E5BCB" w:rsidRDefault="007E5BCB">
      <w:pPr>
        <w:pStyle w:val="CommentText"/>
      </w:pPr>
      <w:r>
        <w:rPr>
          <w:rStyle w:val="CommentReference"/>
        </w:rPr>
        <w:annotationRef/>
      </w:r>
      <w:r w:rsidR="00C01AEE">
        <w:t>Touch</w:t>
      </w:r>
    </w:p>
  </w:comment>
  <w:comment w:id="348" w:author="Alexander Flyvholm Povlsen" w:date="2018-05-16T14:18:00Z" w:initials="AFP">
    <w:p w14:paraId="6E1F48CF" w14:textId="77777777" w:rsidR="00C01AEE" w:rsidRDefault="00C01AEE">
      <w:pPr>
        <w:pStyle w:val="CommentText"/>
      </w:pPr>
      <w:r>
        <w:rPr>
          <w:rStyle w:val="CommentReference"/>
        </w:rPr>
        <w:annotationRef/>
      </w:r>
      <w:r>
        <w:t>Limited Selection</w:t>
      </w:r>
    </w:p>
  </w:comment>
  <w:comment w:id="347" w:author="Kasper Ravnkilde" w:date="2018-05-16T15:07:00Z" w:initials="KR">
    <w:p w14:paraId="7CB012C4" w14:textId="77777777" w:rsidR="00072F33" w:rsidRDefault="00072F33">
      <w:pPr>
        <w:pStyle w:val="CommentText"/>
      </w:pPr>
      <w:r>
        <w:rPr>
          <w:rStyle w:val="CommentReference"/>
        </w:rPr>
        <w:annotationRef/>
      </w:r>
      <w:r>
        <w:t>Looks a little cheap</w:t>
      </w:r>
    </w:p>
    <w:p w14:paraId="13A7D7C6" w14:textId="77777777" w:rsidR="00072F33" w:rsidRDefault="00072F33">
      <w:pPr>
        <w:pStyle w:val="CommentText"/>
      </w:pPr>
      <w:r>
        <w:t xml:space="preserve">Not as sturdy build </w:t>
      </w:r>
    </w:p>
    <w:p w14:paraId="657703C4" w14:textId="02E9F0B7" w:rsidR="00072F33" w:rsidRDefault="00072F33">
      <w:pPr>
        <w:pStyle w:val="CommentText"/>
      </w:pPr>
      <w:r>
        <w:t>Flimsy</w:t>
      </w:r>
    </w:p>
  </w:comment>
  <w:comment w:id="349" w:author="Alexander Flyvholm Povlsen" w:date="2018-05-16T14:18:00Z" w:initials="AFP">
    <w:p w14:paraId="454E2B1B" w14:textId="77777777" w:rsidR="00524FEC" w:rsidRDefault="00524FEC">
      <w:pPr>
        <w:pStyle w:val="CommentText"/>
      </w:pPr>
      <w:r>
        <w:rPr>
          <w:rStyle w:val="CommentReference"/>
        </w:rPr>
        <w:annotationRef/>
      </w:r>
      <w:r>
        <w:t>Hardware de</w:t>
      </w:r>
      <w:r w:rsidR="0001596A">
        <w:t>s</w:t>
      </w:r>
      <w:r>
        <w:t>ign</w:t>
      </w:r>
    </w:p>
  </w:comment>
  <w:comment w:id="350" w:author="Kasper Ravnkilde" w:date="2018-05-16T15:07:00Z" w:initials="KR">
    <w:p w14:paraId="225480FE" w14:textId="77777777" w:rsidR="00072F33" w:rsidRDefault="00072F33">
      <w:pPr>
        <w:pStyle w:val="CommentText"/>
      </w:pPr>
      <w:r>
        <w:rPr>
          <w:rStyle w:val="CommentReference"/>
        </w:rPr>
        <w:annotationRef/>
      </w:r>
      <w:r>
        <w:t>More readily available to all</w:t>
      </w:r>
    </w:p>
    <w:p w14:paraId="63C443BE" w14:textId="47C1EC4B" w:rsidR="00072F33" w:rsidRDefault="00072F33">
      <w:pPr>
        <w:pStyle w:val="CommentText"/>
      </w:pPr>
      <w:r>
        <w:t>Reduced cost = more can use</w:t>
      </w:r>
    </w:p>
  </w:comment>
  <w:comment w:id="351" w:author="Alexander Flyvholm Povlsen" w:date="2018-05-16T14:19:00Z" w:initials="AFP">
    <w:p w14:paraId="25ADD9C4" w14:textId="77777777" w:rsidR="00D05CBE" w:rsidRDefault="00D05CBE">
      <w:pPr>
        <w:pStyle w:val="CommentText"/>
      </w:pPr>
      <w:r>
        <w:rPr>
          <w:rStyle w:val="CommentReference"/>
        </w:rPr>
        <w:annotationRef/>
      </w:r>
      <w:r>
        <w:t>Safe</w:t>
      </w:r>
    </w:p>
    <w:p w14:paraId="1987F7F1" w14:textId="77777777" w:rsidR="00D05CBE" w:rsidRDefault="00D05CBE">
      <w:pPr>
        <w:pStyle w:val="CommentText"/>
      </w:pPr>
      <w:r>
        <w:t>Less compli</w:t>
      </w:r>
      <w:r w:rsidR="00512D8F">
        <w:t>cated</w:t>
      </w:r>
    </w:p>
  </w:comment>
  <w:comment w:id="352" w:author="Kasper Ravnkilde" w:date="2018-05-16T15:08:00Z" w:initials="KR">
    <w:p w14:paraId="5E0DFFB8" w14:textId="77777777" w:rsidR="00072F33" w:rsidRDefault="00072F33">
      <w:pPr>
        <w:pStyle w:val="CommentText"/>
      </w:pPr>
      <w:r>
        <w:rPr>
          <w:rStyle w:val="CommentReference"/>
        </w:rPr>
        <w:annotationRef/>
      </w:r>
      <w:r>
        <w:t xml:space="preserve">Not afraid to use it </w:t>
      </w:r>
    </w:p>
    <w:p w14:paraId="5C2AD564" w14:textId="77777777" w:rsidR="00072F33" w:rsidRDefault="00072F33">
      <w:pPr>
        <w:pStyle w:val="CommentText"/>
      </w:pPr>
      <w:r>
        <w:t>Not intimidating</w:t>
      </w:r>
    </w:p>
    <w:p w14:paraId="7592DC39" w14:textId="65D1E2E4" w:rsidR="00072F33" w:rsidRDefault="00072F33">
      <w:pPr>
        <w:pStyle w:val="CommentText"/>
      </w:pPr>
      <w:r>
        <w:t xml:space="preserve">Friendly </w:t>
      </w:r>
    </w:p>
  </w:comment>
  <w:comment w:id="353" w:author="Alexander Flyvholm Povlsen" w:date="2018-05-16T14:21:00Z" w:initials="AFP">
    <w:p w14:paraId="7216ACC3" w14:textId="77777777" w:rsidR="00484616" w:rsidRDefault="00484616">
      <w:pPr>
        <w:pStyle w:val="CommentText"/>
      </w:pPr>
      <w:r>
        <w:rPr>
          <w:rStyle w:val="CommentReference"/>
        </w:rPr>
        <w:annotationRef/>
      </w:r>
      <w:r>
        <w:t>Navigation</w:t>
      </w:r>
    </w:p>
  </w:comment>
  <w:comment w:id="354" w:author="Kasper Ravnkilde" w:date="2018-05-16T15:10:00Z" w:initials="KR">
    <w:p w14:paraId="6323DE52" w14:textId="77777777" w:rsidR="00072F33" w:rsidRDefault="00072F33">
      <w:pPr>
        <w:pStyle w:val="CommentText"/>
      </w:pPr>
      <w:r>
        <w:rPr>
          <w:rStyle w:val="CommentReference"/>
        </w:rPr>
        <w:annotationRef/>
      </w:r>
      <w:r>
        <w:t>Bad placement of mode function</w:t>
      </w:r>
    </w:p>
    <w:p w14:paraId="3FFA4255" w14:textId="779A594A" w:rsidR="00072F33" w:rsidRDefault="00072F33">
      <w:pPr>
        <w:pStyle w:val="CommentText"/>
      </w:pPr>
      <w:r>
        <w:t>Easy navigation with touch on headrush</w:t>
      </w:r>
    </w:p>
  </w:comment>
  <w:comment w:id="356" w:author="Alexander Flyvholm Povlsen" w:date="2018-05-16T14:22:00Z" w:initials="AFP">
    <w:p w14:paraId="619604E6" w14:textId="77777777" w:rsidR="0057477C" w:rsidRDefault="0057477C">
      <w:pPr>
        <w:pStyle w:val="CommentText"/>
      </w:pPr>
      <w:r>
        <w:rPr>
          <w:rStyle w:val="CommentReference"/>
        </w:rPr>
        <w:annotationRef/>
      </w:r>
      <w:r w:rsidR="008C36F2">
        <w:t>Navigation</w:t>
      </w:r>
    </w:p>
    <w:p w14:paraId="5346CFBC" w14:textId="77777777" w:rsidR="008C36F2" w:rsidRDefault="008C36F2">
      <w:pPr>
        <w:pStyle w:val="CommentText"/>
      </w:pPr>
      <w:r>
        <w:t>Complexity</w:t>
      </w:r>
    </w:p>
  </w:comment>
  <w:comment w:id="355" w:author="Kasper Ravnkilde" w:date="2018-05-16T15:11:00Z" w:initials="KR">
    <w:p w14:paraId="77606A6F" w14:textId="286C8898" w:rsidR="00072F33" w:rsidRDefault="00072F33">
      <w:pPr>
        <w:pStyle w:val="CommentText"/>
      </w:pPr>
      <w:r>
        <w:rPr>
          <w:rStyle w:val="CommentReference"/>
        </w:rPr>
        <w:annotationRef/>
      </w:r>
      <w:r>
        <w:t>Unnecessarily complex navigation on Helix</w:t>
      </w:r>
    </w:p>
  </w:comment>
  <w:comment w:id="357" w:author="Alexander Flyvholm Povlsen" w:date="2018-05-16T14:23:00Z" w:initials="AFP">
    <w:p w14:paraId="29712F16" w14:textId="77777777" w:rsidR="00C47925" w:rsidRDefault="00C47925">
      <w:pPr>
        <w:pStyle w:val="CommentText"/>
      </w:pPr>
      <w:r>
        <w:rPr>
          <w:rStyle w:val="CommentReference"/>
        </w:rPr>
        <w:annotationRef/>
      </w:r>
      <w:r>
        <w:t>Design guidelines</w:t>
      </w:r>
    </w:p>
  </w:comment>
  <w:comment w:id="358" w:author="Kasper Ravnkilde" w:date="2018-05-16T15:12:00Z" w:initials="KR">
    <w:p w14:paraId="1C1BCD63" w14:textId="77777777" w:rsidR="00072F33" w:rsidRDefault="00072F33">
      <w:pPr>
        <w:pStyle w:val="CommentText"/>
      </w:pPr>
      <w:r>
        <w:rPr>
          <w:rStyle w:val="CommentReference"/>
        </w:rPr>
        <w:annotationRef/>
      </w:r>
      <w:r>
        <w:t>Helix is good looking</w:t>
      </w:r>
    </w:p>
    <w:p w14:paraId="66C0E76A" w14:textId="6EDCE48F" w:rsidR="00072F33" w:rsidRDefault="00072F33">
      <w:pPr>
        <w:pStyle w:val="CommentText"/>
      </w:pPr>
      <w:r>
        <w:t>Good hardware</w:t>
      </w:r>
    </w:p>
  </w:comment>
  <w:comment w:id="359" w:author="Alexander Flyvholm Povlsen" w:date="2018-05-16T14:24:00Z" w:initials="AFP">
    <w:p w14:paraId="005B3215" w14:textId="77777777" w:rsidR="00F808FA" w:rsidRDefault="00F808FA">
      <w:pPr>
        <w:pStyle w:val="CommentText"/>
      </w:pPr>
      <w:r>
        <w:rPr>
          <w:rStyle w:val="CommentReference"/>
        </w:rPr>
        <w:annotationRef/>
      </w:r>
      <w:r w:rsidR="00122356">
        <w:t>Bad navigation</w:t>
      </w:r>
    </w:p>
    <w:p w14:paraId="459CF0AC" w14:textId="77777777" w:rsidR="00122356" w:rsidRDefault="00122356">
      <w:pPr>
        <w:pStyle w:val="CommentText"/>
      </w:pPr>
      <w:r>
        <w:t>Good presentation</w:t>
      </w:r>
    </w:p>
  </w:comment>
  <w:comment w:id="360" w:author="Kasper Ravnkilde" w:date="2018-05-16T15:13:00Z" w:initials="KR">
    <w:p w14:paraId="54CD644E" w14:textId="77777777" w:rsidR="00072F33" w:rsidRDefault="00072F33">
      <w:pPr>
        <w:pStyle w:val="CommentText"/>
      </w:pPr>
      <w:r>
        <w:rPr>
          <w:rStyle w:val="CommentReference"/>
        </w:rPr>
        <w:annotationRef/>
      </w:r>
      <w:r>
        <w:t xml:space="preserve">Helix looks sharp and </w:t>
      </w:r>
      <w:r w:rsidR="00C013AD">
        <w:t>nice</w:t>
      </w:r>
    </w:p>
    <w:p w14:paraId="2B39253B" w14:textId="20FF0FD6" w:rsidR="00C013AD" w:rsidRDefault="00C013AD">
      <w:pPr>
        <w:pStyle w:val="CommentText"/>
      </w:pPr>
      <w:r>
        <w:t>Navigation is bad though</w:t>
      </w:r>
    </w:p>
  </w:comment>
  <w:comment w:id="362" w:author="Alexander Flyvholm Povlsen" w:date="2018-05-16T14:24:00Z" w:initials="AFP">
    <w:p w14:paraId="49E2395B" w14:textId="77777777" w:rsidR="00EA1039" w:rsidRDefault="00EA1039">
      <w:pPr>
        <w:pStyle w:val="CommentText"/>
      </w:pPr>
      <w:r>
        <w:rPr>
          <w:rStyle w:val="CommentReference"/>
        </w:rPr>
        <w:annotationRef/>
      </w:r>
      <w:r>
        <w:t>Forgiving Navigation</w:t>
      </w:r>
    </w:p>
    <w:p w14:paraId="06BF386C" w14:textId="77777777" w:rsidR="00EA1039" w:rsidRDefault="00EA1039">
      <w:pPr>
        <w:pStyle w:val="CommentText"/>
      </w:pPr>
      <w:r>
        <w:t>Feeling of control</w:t>
      </w:r>
    </w:p>
  </w:comment>
  <w:comment w:id="361" w:author="Kasper Ravnkilde" w:date="2018-05-16T15:14:00Z" w:initials="KR">
    <w:p w14:paraId="67CC4A4E" w14:textId="77777777" w:rsidR="00C013AD" w:rsidRDefault="00C013AD">
      <w:pPr>
        <w:pStyle w:val="CommentText"/>
      </w:pPr>
      <w:r>
        <w:rPr>
          <w:rStyle w:val="CommentReference"/>
        </w:rPr>
        <w:annotationRef/>
      </w:r>
      <w:r>
        <w:t>Headrush looks more friendly</w:t>
      </w:r>
    </w:p>
    <w:p w14:paraId="1B64041D" w14:textId="77777777" w:rsidR="00C013AD" w:rsidRDefault="00C013AD">
      <w:pPr>
        <w:pStyle w:val="CommentText"/>
      </w:pPr>
      <w:r>
        <w:t>Not afraid to make mistakes</w:t>
      </w:r>
    </w:p>
    <w:p w14:paraId="740F44A7" w14:textId="15E7E384" w:rsidR="00C013AD" w:rsidRDefault="00C013AD">
      <w:pPr>
        <w:pStyle w:val="CommentText"/>
      </w:pPr>
      <w:r>
        <w:t>Navigation works better</w:t>
      </w:r>
    </w:p>
  </w:comment>
  <w:comment w:id="363" w:author="Alexander Flyvholm Povlsen" w:date="2018-05-16T14:25:00Z" w:initials="AFP">
    <w:p w14:paraId="7C5184F2" w14:textId="77777777" w:rsidR="003337EC" w:rsidRDefault="003337EC">
      <w:pPr>
        <w:pStyle w:val="CommentText"/>
      </w:pPr>
      <w:r>
        <w:rPr>
          <w:rStyle w:val="CommentReference"/>
        </w:rPr>
        <w:annotationRef/>
      </w:r>
      <w:r w:rsidR="00F95C46">
        <w:t>Same functionality</w:t>
      </w:r>
    </w:p>
    <w:p w14:paraId="5E6626BB" w14:textId="77777777" w:rsidR="00F95C46" w:rsidRDefault="00F95C46">
      <w:pPr>
        <w:pStyle w:val="CommentText"/>
      </w:pPr>
      <w:r>
        <w:t>Big difference in approach</w:t>
      </w:r>
    </w:p>
  </w:comment>
  <w:comment w:id="364" w:author="Alexander Flyvholm Povlsen" w:date="2018-05-16T14:26:00Z" w:initials="AFP">
    <w:p w14:paraId="7019ABAA" w14:textId="77777777" w:rsidR="009B5B5F" w:rsidRDefault="009B5B5F">
      <w:pPr>
        <w:pStyle w:val="CommentText"/>
      </w:pPr>
      <w:r>
        <w:rPr>
          <w:rStyle w:val="CommentReference"/>
        </w:rPr>
        <w:annotationRef/>
      </w:r>
      <w:r>
        <w:t>Scared to pres</w:t>
      </w:r>
      <w:r w:rsidR="00A1664B">
        <w:t>s anything</w:t>
      </w:r>
    </w:p>
  </w:comment>
  <w:comment w:id="367" w:author="Kasper Ravnkilde" w:date="2018-05-16T15:16:00Z" w:initials="KR">
    <w:p w14:paraId="289D3FAB" w14:textId="77777777" w:rsidR="00C013AD" w:rsidRDefault="00C013AD">
      <w:pPr>
        <w:pStyle w:val="CommentText"/>
      </w:pPr>
      <w:r>
        <w:rPr>
          <w:rStyle w:val="CommentReference"/>
        </w:rPr>
        <w:annotationRef/>
      </w:r>
      <w:r>
        <w:t>Petrified in the beginning on Helix</w:t>
      </w:r>
    </w:p>
    <w:p w14:paraId="7C0FF2BA" w14:textId="34178C12" w:rsidR="00C013AD" w:rsidRDefault="00C013AD">
      <w:pPr>
        <w:pStyle w:val="CommentText"/>
      </w:pPr>
      <w:r>
        <w:t>Afraid to even press something</w:t>
      </w:r>
    </w:p>
  </w:comment>
  <w:comment w:id="366" w:author="Alexander Flyvholm Povlsen" w:date="2018-05-16T14:27:00Z" w:initials="AFP">
    <w:p w14:paraId="36A553DD" w14:textId="77777777" w:rsidR="004D75AB" w:rsidRDefault="004D75AB">
      <w:pPr>
        <w:pStyle w:val="CommentText"/>
      </w:pPr>
      <w:r>
        <w:rPr>
          <w:rStyle w:val="CommentReference"/>
        </w:rPr>
        <w:annotationRef/>
      </w:r>
      <w:r>
        <w:t xml:space="preserve">Easier to </w:t>
      </w:r>
      <w:r w:rsidR="000171D9">
        <w:t>use from the get-go</w:t>
      </w:r>
    </w:p>
  </w:comment>
  <w:comment w:id="368" w:author="Kasper Ravnkilde" w:date="2018-05-16T15:17:00Z" w:initials="KR">
    <w:p w14:paraId="720F2635" w14:textId="77777777" w:rsidR="00C013AD" w:rsidRDefault="00C013AD">
      <w:pPr>
        <w:pStyle w:val="CommentText"/>
      </w:pPr>
      <w:r>
        <w:rPr>
          <w:rStyle w:val="CommentReference"/>
        </w:rPr>
        <w:annotationRef/>
      </w:r>
      <w:r>
        <w:t>Also a little afraid</w:t>
      </w:r>
    </w:p>
    <w:p w14:paraId="0D7E0589" w14:textId="77777777" w:rsidR="00C013AD" w:rsidRDefault="00C013AD">
      <w:pPr>
        <w:pStyle w:val="CommentText"/>
      </w:pPr>
      <w:r>
        <w:t xml:space="preserve">Easier to correct mistakes </w:t>
      </w:r>
    </w:p>
    <w:p w14:paraId="0665508E" w14:textId="53369A89" w:rsidR="00C013AD" w:rsidRDefault="00C013AD">
      <w:pPr>
        <w:pStyle w:val="CommentText"/>
      </w:pPr>
      <w:r>
        <w:t>Easy recovery</w:t>
      </w:r>
    </w:p>
  </w:comment>
  <w:comment w:id="369" w:author="Alexander Flyvholm Povlsen" w:date="2018-05-16T14:28:00Z" w:initials="AFP">
    <w:p w14:paraId="2CDB6C24" w14:textId="77777777" w:rsidR="000171D9" w:rsidRDefault="000171D9">
      <w:pPr>
        <w:pStyle w:val="CommentText"/>
      </w:pPr>
      <w:r>
        <w:rPr>
          <w:rStyle w:val="CommentReference"/>
        </w:rPr>
        <w:annotationRef/>
      </w:r>
      <w:r w:rsidR="007444D4">
        <w:t>Confusing but better looking</w:t>
      </w:r>
    </w:p>
  </w:comment>
  <w:comment w:id="370" w:author="Kasper Ravnkilde" w:date="2018-05-16T15:18:00Z" w:initials="KR">
    <w:p w14:paraId="030978B5" w14:textId="77777777" w:rsidR="00C013AD" w:rsidRDefault="00C013AD">
      <w:pPr>
        <w:pStyle w:val="CommentText"/>
      </w:pPr>
      <w:r>
        <w:rPr>
          <w:rStyle w:val="CommentReference"/>
        </w:rPr>
        <w:annotationRef/>
      </w:r>
      <w:r>
        <w:t>Felt lost in Helix navigation</w:t>
      </w:r>
    </w:p>
    <w:p w14:paraId="70D3624B" w14:textId="37543538" w:rsidR="00C013AD" w:rsidRDefault="00C013AD">
      <w:pPr>
        <w:pStyle w:val="CommentText"/>
      </w:pPr>
      <w:r>
        <w:t>But very pleasing to look at</w:t>
      </w:r>
    </w:p>
  </w:comment>
  <w:comment w:id="372" w:author="Kasper Ravnkilde" w:date="2018-05-16T15:22:00Z" w:initials="KR">
    <w:p w14:paraId="5F591F1E" w14:textId="600C9949" w:rsidR="00C013AD" w:rsidRDefault="00C013AD">
      <w:pPr>
        <w:pStyle w:val="CommentText"/>
      </w:pPr>
      <w:r>
        <w:rPr>
          <w:rStyle w:val="CommentReference"/>
        </w:rPr>
        <w:annotationRef/>
      </w:r>
      <w:r>
        <w:t xml:space="preserve">Huge variety </w:t>
      </w:r>
    </w:p>
  </w:comment>
  <w:comment w:id="371" w:author="Alexander Flyvholm Povlsen" w:date="2018-05-16T14:44:00Z" w:initials="AFP">
    <w:p w14:paraId="6D9E825B" w14:textId="77777777" w:rsidR="00C83603" w:rsidRDefault="00C83603">
      <w:pPr>
        <w:pStyle w:val="CommentText"/>
      </w:pPr>
      <w:r>
        <w:rPr>
          <w:rStyle w:val="CommentReference"/>
        </w:rPr>
        <w:annotationRef/>
      </w:r>
      <w:r w:rsidR="00DD6963">
        <w:t>Comparison</w:t>
      </w:r>
      <w:r w:rsidR="009F4062">
        <w:t xml:space="preserve"> with pedals</w:t>
      </w:r>
    </w:p>
    <w:p w14:paraId="74FBCFC5" w14:textId="77777777" w:rsidR="009F4062" w:rsidRDefault="00DD6963">
      <w:pPr>
        <w:pStyle w:val="CommentText"/>
      </w:pPr>
      <w:r>
        <w:t>Rig setup speed</w:t>
      </w:r>
    </w:p>
  </w:comment>
  <w:comment w:id="373" w:author="Kasper Ravnkilde" w:date="2018-05-16T15:22:00Z" w:initials="KR">
    <w:p w14:paraId="348A6C74" w14:textId="72B686AA" w:rsidR="00C013AD" w:rsidRDefault="00C013AD">
      <w:pPr>
        <w:pStyle w:val="CommentText"/>
      </w:pPr>
      <w:r>
        <w:rPr>
          <w:rStyle w:val="CommentReference"/>
        </w:rPr>
        <w:annotationRef/>
      </w:r>
      <w:r>
        <w:t>Time saving</w:t>
      </w:r>
    </w:p>
  </w:comment>
  <w:comment w:id="374" w:author="Alexander Flyvholm Povlsen" w:date="2018-05-16T14:46:00Z" w:initials="AFP">
    <w:p w14:paraId="7C6D291A" w14:textId="77777777" w:rsidR="00354B44" w:rsidRDefault="00354B44">
      <w:pPr>
        <w:pStyle w:val="CommentText"/>
      </w:pPr>
      <w:r>
        <w:rPr>
          <w:rStyle w:val="CommentReference"/>
        </w:rPr>
        <w:annotationRef/>
      </w:r>
      <w:r>
        <w:t>Turné</w:t>
      </w:r>
    </w:p>
  </w:comment>
  <w:comment w:id="375" w:author="Kasper Ravnkilde" w:date="2018-05-16T15:23:00Z" w:initials="KR">
    <w:p w14:paraId="28A1DF60" w14:textId="77777777" w:rsidR="00C013AD" w:rsidRDefault="00C013AD">
      <w:pPr>
        <w:pStyle w:val="CommentText"/>
      </w:pPr>
      <w:r>
        <w:rPr>
          <w:rStyle w:val="CommentReference"/>
        </w:rPr>
        <w:annotationRef/>
      </w:r>
      <w:r>
        <w:t xml:space="preserve">Sturdy </w:t>
      </w:r>
    </w:p>
    <w:p w14:paraId="3777EFCD" w14:textId="5C08564B" w:rsidR="00C013AD" w:rsidRDefault="00C013AD">
      <w:pPr>
        <w:pStyle w:val="CommentText"/>
      </w:pPr>
      <w:r>
        <w:t>Robust</w:t>
      </w:r>
    </w:p>
    <w:p w14:paraId="5E615FF5" w14:textId="5E02B859" w:rsidR="00C013AD" w:rsidRDefault="00C013AD">
      <w:pPr>
        <w:pStyle w:val="CommentText"/>
      </w:pPr>
      <w:r>
        <w:t>Good build quality</w:t>
      </w:r>
    </w:p>
  </w:comment>
  <w:comment w:id="376" w:author="Alexander Flyvholm Povlsen" w:date="2018-05-16T14:46:00Z" w:initials="AFP">
    <w:p w14:paraId="52581304" w14:textId="77777777" w:rsidR="003E5091" w:rsidRDefault="003E5091">
      <w:pPr>
        <w:pStyle w:val="CommentText"/>
      </w:pPr>
      <w:r>
        <w:rPr>
          <w:rStyle w:val="CommentReference"/>
        </w:rPr>
        <w:annotationRef/>
      </w:r>
      <w:r w:rsidR="009F2BB1">
        <w:t>Hardware design</w:t>
      </w:r>
    </w:p>
  </w:comment>
  <w:comment w:id="377" w:author="Kasper Ravnkilde" w:date="2018-05-16T15:24:00Z" w:initials="KR">
    <w:p w14:paraId="3EF75A56" w14:textId="7A97D95B" w:rsidR="00FE6DA9" w:rsidRDefault="00FE6DA9">
      <w:pPr>
        <w:pStyle w:val="CommentText"/>
      </w:pPr>
      <w:r>
        <w:rPr>
          <w:rStyle w:val="CommentReference"/>
        </w:rPr>
        <w:annotationRef/>
      </w:r>
      <w:r>
        <w:t>Clean interface</w:t>
      </w:r>
    </w:p>
    <w:p w14:paraId="370EBF28" w14:textId="1157AF2E" w:rsidR="00FE6DA9" w:rsidRDefault="00FE6DA9">
      <w:pPr>
        <w:pStyle w:val="CommentText"/>
      </w:pPr>
      <w:r>
        <w:t>Almost all interaction on touch</w:t>
      </w:r>
    </w:p>
  </w:comment>
  <w:comment w:id="378" w:author="Alexander Flyvholm Povlsen" w:date="2018-05-16T14:47:00Z" w:initials="AFP">
    <w:p w14:paraId="4A03E35C" w14:textId="77777777" w:rsidR="002D6935" w:rsidRDefault="002D6935">
      <w:pPr>
        <w:pStyle w:val="CommentText"/>
      </w:pPr>
      <w:r>
        <w:rPr>
          <w:rStyle w:val="CommentReference"/>
        </w:rPr>
        <w:annotationRef/>
      </w:r>
      <w:r>
        <w:t>Hardware materials</w:t>
      </w:r>
    </w:p>
  </w:comment>
  <w:comment w:id="379" w:author="Kasper Ravnkilde" w:date="2018-05-16T15:25:00Z" w:initials="KR">
    <w:p w14:paraId="25DFCAF5" w14:textId="77777777" w:rsidR="00FE6DA9" w:rsidRDefault="00FE6DA9">
      <w:pPr>
        <w:pStyle w:val="CommentText"/>
      </w:pPr>
      <w:r>
        <w:rPr>
          <w:rStyle w:val="CommentReference"/>
        </w:rPr>
        <w:annotationRef/>
      </w:r>
      <w:r>
        <w:t>Looks solid</w:t>
      </w:r>
    </w:p>
    <w:p w14:paraId="5B1A6BDF" w14:textId="77777777" w:rsidR="00FE6DA9" w:rsidRDefault="00FE6DA9">
      <w:pPr>
        <w:pStyle w:val="CommentText"/>
      </w:pPr>
      <w:r>
        <w:t xml:space="preserve">Sturdy </w:t>
      </w:r>
    </w:p>
    <w:p w14:paraId="6BE838E5" w14:textId="3E3B4C4D" w:rsidR="00FE6DA9" w:rsidRDefault="00FE6DA9">
      <w:pPr>
        <w:pStyle w:val="CommentText"/>
      </w:pPr>
      <w:r>
        <w:t>Robust</w:t>
      </w:r>
    </w:p>
  </w:comment>
  <w:comment w:id="380" w:author="Alexander Flyvholm Povlsen" w:date="2018-05-16T14:48:00Z" w:initials="AFP">
    <w:p w14:paraId="3EB763BD" w14:textId="77777777" w:rsidR="0085798F" w:rsidRDefault="0085798F">
      <w:pPr>
        <w:pStyle w:val="CommentText"/>
      </w:pPr>
      <w:r>
        <w:rPr>
          <w:rStyle w:val="CommentReference"/>
        </w:rPr>
        <w:annotationRef/>
      </w:r>
      <w:r>
        <w:t>Fast changes</w:t>
      </w:r>
      <w:r w:rsidR="00551C8C">
        <w:t xml:space="preserve"> in comparison</w:t>
      </w:r>
    </w:p>
  </w:comment>
  <w:comment w:id="381" w:author="Kasper Ravnkilde" w:date="2018-05-16T15:26:00Z" w:initials="KR">
    <w:p w14:paraId="7900AE6D" w14:textId="77777777" w:rsidR="00FE6DA9" w:rsidRDefault="00FE6DA9">
      <w:pPr>
        <w:pStyle w:val="CommentText"/>
      </w:pPr>
      <w:r>
        <w:rPr>
          <w:rStyle w:val="CommentReference"/>
        </w:rPr>
        <w:annotationRef/>
      </w:r>
      <w:r>
        <w:t>Powerful processor</w:t>
      </w:r>
    </w:p>
    <w:p w14:paraId="03EAECB5" w14:textId="75DDFFCC" w:rsidR="00FE6DA9" w:rsidRDefault="00FE6DA9">
      <w:pPr>
        <w:pStyle w:val="CommentText"/>
      </w:pPr>
      <w:r>
        <w:t>Solid software</w:t>
      </w:r>
    </w:p>
  </w:comment>
  <w:comment w:id="382" w:author="Alexander Flyvholm Povlsen" w:date="2018-05-16T14:49:00Z" w:initials="AFP">
    <w:p w14:paraId="14E474D9" w14:textId="77777777" w:rsidR="00C62A1F" w:rsidRDefault="00D63499">
      <w:pPr>
        <w:pStyle w:val="CommentText"/>
      </w:pPr>
      <w:r>
        <w:rPr>
          <w:rStyle w:val="CommentReference"/>
        </w:rPr>
        <w:annotationRef/>
      </w:r>
      <w:r>
        <w:t>Learning curve</w:t>
      </w:r>
    </w:p>
  </w:comment>
  <w:comment w:id="383" w:author="Kasper Ravnkilde" w:date="2018-05-16T15:27:00Z" w:initials="KR">
    <w:p w14:paraId="2416E1C9" w14:textId="6ED6A255" w:rsidR="00FE6DA9" w:rsidRDefault="00FE6DA9">
      <w:pPr>
        <w:pStyle w:val="CommentText"/>
      </w:pPr>
      <w:r>
        <w:rPr>
          <w:rStyle w:val="CommentReference"/>
        </w:rPr>
        <w:annotationRef/>
      </w:r>
      <w:r>
        <w:t>Simple</w:t>
      </w:r>
    </w:p>
    <w:p w14:paraId="0E60E338" w14:textId="77777777" w:rsidR="00FE6DA9" w:rsidRDefault="00FE6DA9">
      <w:pPr>
        <w:pStyle w:val="CommentText"/>
      </w:pPr>
      <w:r>
        <w:t>Small learning curve</w:t>
      </w:r>
    </w:p>
    <w:p w14:paraId="60AB2247" w14:textId="49F5CAC4" w:rsidR="00FE6DA9" w:rsidRDefault="00FE6DA9">
      <w:pPr>
        <w:pStyle w:val="CommentText"/>
      </w:pPr>
      <w:r>
        <w:t>Quick to learn</w:t>
      </w:r>
    </w:p>
  </w:comment>
  <w:comment w:id="384" w:author="Alexander Flyvholm Povlsen" w:date="2018-05-16T14:50:00Z" w:initials="AFP">
    <w:p w14:paraId="4E2990C0" w14:textId="77777777" w:rsidR="0078201D" w:rsidRDefault="0078201D">
      <w:pPr>
        <w:pStyle w:val="CommentText"/>
      </w:pPr>
      <w:r>
        <w:rPr>
          <w:rStyle w:val="CommentReference"/>
        </w:rPr>
        <w:annotationRef/>
      </w:r>
      <w:r>
        <w:t>Sturdy</w:t>
      </w:r>
      <w:r w:rsidR="00534F19">
        <w:t xml:space="preserve"> </w:t>
      </w:r>
      <w:r>
        <w:t>Presentation</w:t>
      </w:r>
    </w:p>
  </w:comment>
  <w:comment w:id="385" w:author="Kasper Ravnkilde" w:date="2018-05-16T16:20:00Z" w:initials="KR">
    <w:p w14:paraId="10E7122B" w14:textId="1290B6E6" w:rsidR="00200C7F" w:rsidRDefault="00200C7F">
      <w:pPr>
        <w:pStyle w:val="CommentText"/>
      </w:pPr>
      <w:r>
        <w:rPr>
          <w:rStyle w:val="CommentReference"/>
        </w:rPr>
        <w:annotationRef/>
      </w:r>
      <w:r w:rsidR="000103B2">
        <w:t>Sturdy</w:t>
      </w:r>
    </w:p>
    <w:p w14:paraId="23829CF4" w14:textId="784B4D42" w:rsidR="000103B2" w:rsidRDefault="000103B2">
      <w:pPr>
        <w:pStyle w:val="CommentText"/>
      </w:pPr>
      <w:r>
        <w:t xml:space="preserve">Rugged </w:t>
      </w:r>
    </w:p>
  </w:comment>
  <w:comment w:id="387" w:author="Kasper Ravnkilde" w:date="2018-05-16T16:22:00Z" w:initials="KR">
    <w:p w14:paraId="7BDFCA85" w14:textId="758DEC04" w:rsidR="000103B2" w:rsidRDefault="000103B2">
      <w:pPr>
        <w:pStyle w:val="CommentText"/>
      </w:pPr>
      <w:r>
        <w:rPr>
          <w:rStyle w:val="CommentReference"/>
        </w:rPr>
        <w:annotationRef/>
      </w:r>
      <w:r>
        <w:t>Mono and stereo</w:t>
      </w:r>
    </w:p>
  </w:comment>
  <w:comment w:id="386" w:author="Alexander Flyvholm Povlsen" w:date="2018-05-16T14:52:00Z" w:initials="AFP">
    <w:p w14:paraId="24B186D3" w14:textId="77777777" w:rsidR="00FA5528" w:rsidRDefault="00FA5528">
      <w:pPr>
        <w:pStyle w:val="CommentText"/>
      </w:pPr>
      <w:r>
        <w:rPr>
          <w:rStyle w:val="CommentReference"/>
        </w:rPr>
        <w:annotationRef/>
      </w:r>
      <w:r w:rsidR="0061519A">
        <w:t>Depth</w:t>
      </w:r>
    </w:p>
    <w:p w14:paraId="498E0287" w14:textId="77777777" w:rsidR="0061519A" w:rsidRDefault="0061519A">
      <w:pPr>
        <w:pStyle w:val="CommentText"/>
      </w:pPr>
      <w:r>
        <w:t>Complexity</w:t>
      </w:r>
    </w:p>
  </w:comment>
  <w:comment w:id="388" w:author="Kasper Ravnkilde" w:date="2018-05-16T16:23:00Z" w:initials="KR">
    <w:p w14:paraId="6A84F316" w14:textId="77777777" w:rsidR="000103B2" w:rsidRDefault="000103B2">
      <w:pPr>
        <w:pStyle w:val="CommentText"/>
      </w:pPr>
      <w:r>
        <w:rPr>
          <w:rStyle w:val="CommentReference"/>
        </w:rPr>
        <w:annotationRef/>
      </w:r>
      <w:r>
        <w:t>Unrestricted</w:t>
      </w:r>
    </w:p>
    <w:p w14:paraId="60A45235" w14:textId="56403CFA" w:rsidR="000103B2" w:rsidRDefault="000103B2">
      <w:pPr>
        <w:pStyle w:val="CommentText"/>
      </w:pPr>
      <w:r>
        <w:t>Flexible</w:t>
      </w:r>
    </w:p>
  </w:comment>
  <w:comment w:id="390" w:author="Kasper Ravnkilde" w:date="2018-05-16T16:24:00Z" w:initials="KR">
    <w:p w14:paraId="79701CE2" w14:textId="7373C43B" w:rsidR="000103B2" w:rsidRDefault="000103B2">
      <w:pPr>
        <w:pStyle w:val="CommentText"/>
      </w:pPr>
      <w:r>
        <w:rPr>
          <w:rStyle w:val="CommentReference"/>
        </w:rPr>
        <w:annotationRef/>
      </w:r>
      <w:r>
        <w:t>Pedal boards are he future</w:t>
      </w:r>
    </w:p>
  </w:comment>
  <w:comment w:id="389" w:author="Alexander Flyvholm Povlsen" w:date="2018-05-16T14:55:00Z" w:initials="AFP">
    <w:p w14:paraId="72D74048" w14:textId="77777777" w:rsidR="00D9384E" w:rsidRDefault="00D9384E">
      <w:pPr>
        <w:pStyle w:val="CommentText"/>
      </w:pPr>
      <w:r>
        <w:rPr>
          <w:rStyle w:val="CommentReference"/>
        </w:rPr>
        <w:annotationRef/>
      </w:r>
      <w:r>
        <w:t>Intuitive</w:t>
      </w:r>
    </w:p>
  </w:comment>
  <w:comment w:id="391" w:author="Kasper Ravnkilde" w:date="2018-05-16T16:25:00Z" w:initials="KR">
    <w:p w14:paraId="3B3C0232" w14:textId="0DC446E7" w:rsidR="000103B2" w:rsidRDefault="000103B2">
      <w:pPr>
        <w:pStyle w:val="CommentText"/>
      </w:pPr>
      <w:r>
        <w:rPr>
          <w:rStyle w:val="CommentReference"/>
        </w:rPr>
        <w:annotationRef/>
      </w:r>
      <w:r>
        <w:t>Both nice with screens and colours for each effect</w:t>
      </w:r>
    </w:p>
  </w:comment>
  <w:comment w:id="392" w:author="Alexander Flyvholm Povlsen" w:date="2018-05-16T14:55:00Z" w:initials="AFP">
    <w:p w14:paraId="500A9C72" w14:textId="77777777" w:rsidR="005E7338" w:rsidRDefault="005E7338">
      <w:pPr>
        <w:pStyle w:val="CommentText"/>
      </w:pPr>
      <w:r>
        <w:rPr>
          <w:rStyle w:val="CommentReference"/>
        </w:rPr>
        <w:annotationRef/>
      </w:r>
      <w:r>
        <w:t xml:space="preserve">Coordination </w:t>
      </w:r>
    </w:p>
  </w:comment>
  <w:comment w:id="394" w:author="Alexander Flyvholm Povlsen" w:date="2018-05-16T14:56:00Z" w:initials="AFP">
    <w:p w14:paraId="7A88E068" w14:textId="77777777" w:rsidR="00146C1B" w:rsidRDefault="00146C1B">
      <w:pPr>
        <w:pStyle w:val="CommentText"/>
      </w:pPr>
      <w:r>
        <w:rPr>
          <w:rStyle w:val="CommentReference"/>
        </w:rPr>
        <w:annotationRef/>
      </w:r>
      <w:r>
        <w:t>Turné</w:t>
      </w:r>
    </w:p>
  </w:comment>
  <w:comment w:id="393" w:author="Kasper Ravnkilde" w:date="2018-05-16T16:26:00Z" w:initials="KR">
    <w:p w14:paraId="09048071" w14:textId="77777777" w:rsidR="000103B2" w:rsidRDefault="000103B2">
      <w:pPr>
        <w:pStyle w:val="CommentText"/>
      </w:pPr>
      <w:r>
        <w:rPr>
          <w:rStyle w:val="CommentReference"/>
        </w:rPr>
        <w:annotationRef/>
      </w:r>
      <w:r>
        <w:t>Both easily transported</w:t>
      </w:r>
    </w:p>
    <w:p w14:paraId="3DE0BBB9" w14:textId="15BC3DBC" w:rsidR="000103B2" w:rsidRDefault="000103B2">
      <w:pPr>
        <w:pStyle w:val="CommentText"/>
      </w:pPr>
      <w:r>
        <w:t xml:space="preserve">Mobile </w:t>
      </w:r>
    </w:p>
  </w:comment>
  <w:comment w:id="396" w:author="Kasper Ravnkilde" w:date="2018-05-16T16:29:00Z" w:initials="KR">
    <w:p w14:paraId="7198FF54" w14:textId="79EABC8F" w:rsidR="000103B2" w:rsidRDefault="000103B2">
      <w:pPr>
        <w:pStyle w:val="CommentText"/>
      </w:pPr>
      <w:r>
        <w:rPr>
          <w:rStyle w:val="CommentReference"/>
        </w:rPr>
        <w:annotationRef/>
      </w:r>
      <w:r>
        <w:t>Good looking software</w:t>
      </w:r>
    </w:p>
  </w:comment>
  <w:comment w:id="397" w:author="Kasper Ravnkilde" w:date="2018-05-16T16:29:00Z" w:initials="KR">
    <w:p w14:paraId="3D50A087" w14:textId="7260C0B9" w:rsidR="000103B2" w:rsidRDefault="000103B2">
      <w:pPr>
        <w:pStyle w:val="CommentText"/>
      </w:pPr>
      <w:r>
        <w:rPr>
          <w:rStyle w:val="CommentReference"/>
        </w:rPr>
        <w:annotationRef/>
      </w:r>
      <w:r>
        <w:t>It looks good = sounds good</w:t>
      </w:r>
    </w:p>
  </w:comment>
  <w:comment w:id="395" w:author="Alexander Flyvholm Povlsen" w:date="2018-05-16T15:00:00Z" w:initials="AFP">
    <w:p w14:paraId="168A6AB6" w14:textId="77777777" w:rsidR="005810C1" w:rsidRDefault="005810C1">
      <w:pPr>
        <w:pStyle w:val="CommentText"/>
      </w:pPr>
      <w:r>
        <w:rPr>
          <w:rStyle w:val="CommentReference"/>
        </w:rPr>
        <w:annotationRef/>
      </w:r>
      <w:r w:rsidR="00DA2122">
        <w:t>Sound performance</w:t>
      </w:r>
    </w:p>
    <w:p w14:paraId="572C8C13" w14:textId="77777777" w:rsidR="00DA2122" w:rsidRDefault="00DA2122">
      <w:pPr>
        <w:pStyle w:val="CommentText"/>
      </w:pPr>
      <w:r>
        <w:t>Pricing</w:t>
      </w:r>
    </w:p>
  </w:comment>
  <w:comment w:id="399" w:author="Kasper Ravnkilde" w:date="2018-05-16T16:30:00Z" w:initials="KR">
    <w:p w14:paraId="52C0CA8E" w14:textId="3DBBC96C" w:rsidR="008D1222" w:rsidRDefault="008D1222">
      <w:pPr>
        <w:pStyle w:val="CommentText"/>
      </w:pPr>
      <w:r>
        <w:rPr>
          <w:rStyle w:val="CommentReference"/>
        </w:rPr>
        <w:annotationRef/>
      </w:r>
      <w:r>
        <w:t>Powerful processor</w:t>
      </w:r>
    </w:p>
  </w:comment>
  <w:comment w:id="398" w:author="Alexander Flyvholm Povlsen" w:date="2018-05-16T15:02:00Z" w:initials="AFP">
    <w:p w14:paraId="11EBCF2B" w14:textId="77777777" w:rsidR="00AE1C24" w:rsidRDefault="00AE1C24">
      <w:pPr>
        <w:pStyle w:val="CommentText"/>
      </w:pPr>
      <w:r>
        <w:rPr>
          <w:rStyle w:val="CommentReference"/>
        </w:rPr>
        <w:annotationRef/>
      </w:r>
      <w:r w:rsidR="00F31E18">
        <w:t>Processing power</w:t>
      </w:r>
    </w:p>
  </w:comment>
  <w:comment w:id="400" w:author="Alexander Flyvholm Povlsen" w:date="2018-05-16T15:03:00Z" w:initials="AFP">
    <w:p w14:paraId="629872F8" w14:textId="77777777" w:rsidR="001610E4" w:rsidRDefault="001610E4">
      <w:pPr>
        <w:pStyle w:val="CommentText"/>
      </w:pPr>
      <w:r>
        <w:rPr>
          <w:rStyle w:val="CommentReference"/>
        </w:rPr>
        <w:annotationRef/>
      </w:r>
      <w:r>
        <w:t xml:space="preserve">Touch </w:t>
      </w:r>
    </w:p>
    <w:p w14:paraId="0D7F8025" w14:textId="77777777" w:rsidR="001610E4" w:rsidRDefault="001610E4">
      <w:pPr>
        <w:pStyle w:val="CommentText"/>
      </w:pPr>
      <w:r>
        <w:t>Familiar</w:t>
      </w:r>
    </w:p>
  </w:comment>
  <w:comment w:id="401" w:author="Kasper Ravnkilde" w:date="2018-05-16T16:31:00Z" w:initials="KR">
    <w:p w14:paraId="0CAD39A9" w14:textId="77777777" w:rsidR="008D1222" w:rsidRDefault="008D1222">
      <w:pPr>
        <w:pStyle w:val="CommentText"/>
      </w:pPr>
      <w:r>
        <w:rPr>
          <w:rStyle w:val="CommentReference"/>
        </w:rPr>
        <w:annotationRef/>
      </w:r>
      <w:r>
        <w:t xml:space="preserve">Headrush </w:t>
      </w:r>
    </w:p>
    <w:p w14:paraId="177341B5" w14:textId="77777777" w:rsidR="008D1222" w:rsidRDefault="008D1222">
      <w:pPr>
        <w:pStyle w:val="CommentText"/>
      </w:pPr>
      <w:r>
        <w:t>User friendly</w:t>
      </w:r>
    </w:p>
    <w:p w14:paraId="682B145E" w14:textId="7E9FA8D0" w:rsidR="008D1222" w:rsidRDefault="008D1222">
      <w:pPr>
        <w:pStyle w:val="CommentText"/>
      </w:pPr>
      <w:r>
        <w:t xml:space="preserve">Familiar </w:t>
      </w:r>
    </w:p>
  </w:comment>
  <w:comment w:id="403" w:author="Alexander Flyvholm Povlsen" w:date="2018-05-16T15:04:00Z" w:initials="AFP">
    <w:p w14:paraId="6032D3F5" w14:textId="77777777" w:rsidR="004B6933" w:rsidRDefault="004B6933">
      <w:pPr>
        <w:pStyle w:val="CommentText"/>
      </w:pPr>
      <w:r>
        <w:rPr>
          <w:rStyle w:val="CommentReference"/>
        </w:rPr>
        <w:annotationRef/>
      </w:r>
      <w:r w:rsidR="005F68C3">
        <w:t>Bad Navigation</w:t>
      </w:r>
    </w:p>
  </w:comment>
  <w:comment w:id="402" w:author="Kasper Ravnkilde" w:date="2018-05-16T16:33:00Z" w:initials="KR">
    <w:p w14:paraId="2A4552B8" w14:textId="77777777" w:rsidR="008D1222" w:rsidRDefault="008D1222">
      <w:pPr>
        <w:pStyle w:val="CommentText"/>
      </w:pPr>
      <w:r>
        <w:rPr>
          <w:rStyle w:val="CommentReference"/>
        </w:rPr>
        <w:annotationRef/>
      </w:r>
      <w:r>
        <w:t>Complex interaction</w:t>
      </w:r>
    </w:p>
    <w:p w14:paraId="4E1C29B9" w14:textId="475C89C3" w:rsidR="008D1222" w:rsidRDefault="008D1222">
      <w:pPr>
        <w:pStyle w:val="CommentText"/>
      </w:pPr>
      <w:r>
        <w:t>Too many buttons</w:t>
      </w:r>
    </w:p>
  </w:comment>
  <w:comment w:id="405" w:author="Kasper Ravnkilde" w:date="2018-05-16T16:34:00Z" w:initials="KR">
    <w:p w14:paraId="3F98176E" w14:textId="77777777" w:rsidR="008D1222" w:rsidRDefault="008D1222">
      <w:pPr>
        <w:pStyle w:val="CommentText"/>
      </w:pPr>
      <w:r>
        <w:rPr>
          <w:rStyle w:val="CommentReference"/>
        </w:rPr>
        <w:annotationRef/>
      </w:r>
      <w:r>
        <w:t>Prefers headrush</w:t>
      </w:r>
    </w:p>
    <w:p w14:paraId="23E2258B" w14:textId="77777777" w:rsidR="008D1222" w:rsidRDefault="008D1222">
      <w:pPr>
        <w:pStyle w:val="CommentText"/>
      </w:pPr>
      <w:r>
        <w:t>Easy interaction</w:t>
      </w:r>
    </w:p>
    <w:p w14:paraId="441DCB51" w14:textId="40814CA0" w:rsidR="008D1222" w:rsidRDefault="008D1222">
      <w:pPr>
        <w:pStyle w:val="CommentText"/>
      </w:pPr>
      <w:r>
        <w:t>Easy to use</w:t>
      </w:r>
    </w:p>
  </w:comment>
  <w:comment w:id="404" w:author="Alexander Flyvholm Povlsen" w:date="2018-05-16T15:13:00Z" w:initials="AFP">
    <w:p w14:paraId="52A4A67C" w14:textId="77777777" w:rsidR="003754C8" w:rsidRDefault="00506A99">
      <w:pPr>
        <w:pStyle w:val="CommentText"/>
      </w:pPr>
      <w:r>
        <w:rPr>
          <w:rStyle w:val="CommentReference"/>
        </w:rPr>
        <w:annotationRef/>
      </w:r>
      <w:r w:rsidR="003754C8">
        <w:t>Approachable</w:t>
      </w:r>
    </w:p>
  </w:comment>
  <w:comment w:id="406" w:author="Kasper Ravnkilde" w:date="2018-05-16T16:37:00Z" w:initials="KR">
    <w:p w14:paraId="7363A105" w14:textId="77777777" w:rsidR="008D1222" w:rsidRDefault="008D1222">
      <w:pPr>
        <w:pStyle w:val="CommentText"/>
      </w:pPr>
      <w:r>
        <w:rPr>
          <w:rStyle w:val="CommentReference"/>
        </w:rPr>
        <w:annotationRef/>
      </w:r>
      <w:r>
        <w:t xml:space="preserve">Headrush </w:t>
      </w:r>
    </w:p>
    <w:p w14:paraId="634B6896" w14:textId="77777777" w:rsidR="008D1222" w:rsidRDefault="008D1222">
      <w:pPr>
        <w:pStyle w:val="CommentText"/>
      </w:pPr>
      <w:r>
        <w:t xml:space="preserve">Simple </w:t>
      </w:r>
    </w:p>
    <w:p w14:paraId="0B8C5420" w14:textId="77777777" w:rsidR="008D1222" w:rsidRDefault="008D1222">
      <w:pPr>
        <w:pStyle w:val="CommentText"/>
      </w:pPr>
      <w:r>
        <w:t>Easy to connect with</w:t>
      </w:r>
    </w:p>
    <w:p w14:paraId="3B6560FB" w14:textId="2E7DC114" w:rsidR="008D1222" w:rsidRDefault="008D1222">
      <w:pPr>
        <w:pStyle w:val="CommentText"/>
      </w:pPr>
      <w:r>
        <w:t>Easy to use</w:t>
      </w:r>
    </w:p>
  </w:comment>
  <w:comment w:id="407" w:author="Alexander Flyvholm Povlsen" w:date="2018-05-16T15:15:00Z" w:initials="AFP">
    <w:p w14:paraId="6C745A1E" w14:textId="77777777" w:rsidR="000D58D9" w:rsidRDefault="000D58D9">
      <w:pPr>
        <w:pStyle w:val="CommentText"/>
      </w:pPr>
      <w:r>
        <w:rPr>
          <w:rStyle w:val="CommentReference"/>
        </w:rPr>
        <w:annotationRef/>
      </w:r>
      <w:r w:rsidR="00D017DD">
        <w:t>Presentation</w:t>
      </w:r>
    </w:p>
    <w:p w14:paraId="46B21753" w14:textId="77777777" w:rsidR="00D017DD" w:rsidRDefault="00D017DD">
      <w:pPr>
        <w:pStyle w:val="CommentText"/>
      </w:pPr>
      <w:r>
        <w:t xml:space="preserve">Cheerful </w:t>
      </w:r>
    </w:p>
  </w:comment>
  <w:comment w:id="408" w:author="Kasper Ravnkilde" w:date="2018-05-16T16:39:00Z" w:initials="KR">
    <w:p w14:paraId="0128B949" w14:textId="0EFE0BE9" w:rsidR="008D1222" w:rsidRDefault="008D1222">
      <w:pPr>
        <w:pStyle w:val="CommentText"/>
      </w:pPr>
      <w:r>
        <w:rPr>
          <w:rStyle w:val="CommentReference"/>
        </w:rPr>
        <w:annotationRef/>
      </w:r>
      <w:r>
        <w:t>Headrush</w:t>
      </w:r>
    </w:p>
    <w:p w14:paraId="09C12CF4" w14:textId="6760A1B6" w:rsidR="008D1222" w:rsidRDefault="008D1222">
      <w:pPr>
        <w:pStyle w:val="CommentText"/>
      </w:pPr>
      <w:r>
        <w:t>Less professional</w:t>
      </w:r>
    </w:p>
    <w:p w14:paraId="4AEEE829" w14:textId="3C82220A" w:rsidR="008D1222" w:rsidRDefault="008D1222">
      <w:pPr>
        <w:pStyle w:val="CommentText"/>
      </w:pPr>
      <w:r>
        <w:t>Cheerful</w:t>
      </w:r>
    </w:p>
    <w:p w14:paraId="2964F26F" w14:textId="2EB9F04D" w:rsidR="008D1222" w:rsidRDefault="008D1222">
      <w:pPr>
        <w:pStyle w:val="CommentText"/>
      </w:pPr>
      <w:r>
        <w:t xml:space="preserve">Friendly </w:t>
      </w:r>
    </w:p>
  </w:comment>
  <w:comment w:id="409" w:author="Kasper Ravnkilde" w:date="2018-05-16T16:39:00Z" w:initials="KR">
    <w:p w14:paraId="68F60E38" w14:textId="77777777" w:rsidR="008D1222" w:rsidRDefault="008D1222">
      <w:pPr>
        <w:pStyle w:val="CommentText"/>
      </w:pPr>
      <w:r>
        <w:rPr>
          <w:rStyle w:val="CommentReference"/>
        </w:rPr>
        <w:annotationRef/>
      </w:r>
      <w:r>
        <w:t xml:space="preserve">Helix </w:t>
      </w:r>
    </w:p>
    <w:p w14:paraId="3E429E82" w14:textId="77777777" w:rsidR="008D1222" w:rsidRDefault="008D1222">
      <w:pPr>
        <w:pStyle w:val="CommentText"/>
      </w:pPr>
      <w:r>
        <w:t xml:space="preserve">Respectable </w:t>
      </w:r>
    </w:p>
    <w:p w14:paraId="2E4490D1" w14:textId="1A45FC5B" w:rsidR="008D1222" w:rsidRDefault="008D1222">
      <w:pPr>
        <w:pStyle w:val="CommentText"/>
      </w:pPr>
      <w:r>
        <w:t xml:space="preserve">Professional </w:t>
      </w:r>
    </w:p>
  </w:comment>
  <w:comment w:id="365" w:author="Alexander Flyvholm Povlsen" w:date="2018-05-16T15:16:00Z" w:initials="AFP">
    <w:p w14:paraId="5BC7E1C5" w14:textId="77777777" w:rsidR="00D017DD" w:rsidRDefault="00D017DD">
      <w:pPr>
        <w:pStyle w:val="CommentText"/>
      </w:pPr>
      <w:r>
        <w:rPr>
          <w:rStyle w:val="CommentReference"/>
        </w:rPr>
        <w:annotationRef/>
      </w:r>
      <w:r w:rsidR="00000861">
        <w:t>Respectable</w:t>
      </w:r>
    </w:p>
    <w:p w14:paraId="1E2D2540" w14:textId="77777777" w:rsidR="00000861" w:rsidRDefault="00000861">
      <w:pPr>
        <w:pStyle w:val="CommentText"/>
      </w:pPr>
      <w:r>
        <w:t>Image</w:t>
      </w:r>
    </w:p>
  </w:comment>
  <w:comment w:id="410" w:author="Alexander Flyvholm Povlsen" w:date="2018-05-16T15:17:00Z" w:initials="AFP">
    <w:p w14:paraId="634571A0" w14:textId="77777777" w:rsidR="00B57D38" w:rsidRDefault="00B57D38">
      <w:pPr>
        <w:pStyle w:val="CommentText"/>
      </w:pPr>
      <w:r>
        <w:rPr>
          <w:rStyle w:val="CommentReference"/>
        </w:rPr>
        <w:annotationRef/>
      </w:r>
      <w:r w:rsidR="00A9516D">
        <w:t>Hardware guidelines</w:t>
      </w:r>
    </w:p>
  </w:comment>
  <w:comment w:id="412" w:author="Kasper Ravnkilde" w:date="2018-05-16T16:42:00Z" w:initials="KR">
    <w:p w14:paraId="4F8D43EF" w14:textId="77777777" w:rsidR="00B47124" w:rsidRDefault="00B47124">
      <w:pPr>
        <w:pStyle w:val="CommentText"/>
      </w:pPr>
      <w:r>
        <w:rPr>
          <w:rStyle w:val="CommentReference"/>
        </w:rPr>
        <w:annotationRef/>
      </w:r>
      <w:r>
        <w:t>New kind of design</w:t>
      </w:r>
    </w:p>
    <w:p w14:paraId="7F724E30" w14:textId="4F4E0658" w:rsidR="00B47124" w:rsidRDefault="00B47124">
      <w:pPr>
        <w:pStyle w:val="CommentText"/>
      </w:pPr>
      <w:r>
        <w:t>Less professional</w:t>
      </w:r>
    </w:p>
  </w:comment>
  <w:comment w:id="413" w:author="Kasper Ravnkilde" w:date="2018-05-16T16:42:00Z" w:initials="KR">
    <w:p w14:paraId="3A238C70" w14:textId="77777777" w:rsidR="00B47124" w:rsidRDefault="00B47124">
      <w:pPr>
        <w:pStyle w:val="CommentText"/>
      </w:pPr>
      <w:r>
        <w:rPr>
          <w:rStyle w:val="CommentReference"/>
        </w:rPr>
        <w:annotationRef/>
      </w:r>
      <w:r>
        <w:t xml:space="preserve">Helix </w:t>
      </w:r>
    </w:p>
    <w:p w14:paraId="6F18F8D2" w14:textId="43490049" w:rsidR="00B47124" w:rsidRDefault="00B47124">
      <w:pPr>
        <w:pStyle w:val="CommentText"/>
      </w:pPr>
      <w:r>
        <w:t>Classic</w:t>
      </w:r>
    </w:p>
    <w:p w14:paraId="0011480B" w14:textId="190567F8" w:rsidR="00B47124" w:rsidRDefault="00B47124">
      <w:pPr>
        <w:pStyle w:val="CommentText"/>
      </w:pPr>
      <w:r>
        <w:t>Cold</w:t>
      </w:r>
    </w:p>
    <w:p w14:paraId="379B13AC" w14:textId="1108221C" w:rsidR="00B47124" w:rsidRDefault="00B47124">
      <w:pPr>
        <w:pStyle w:val="CommentText"/>
      </w:pPr>
    </w:p>
  </w:comment>
  <w:comment w:id="411" w:author="Alexander Flyvholm Povlsen" w:date="2018-05-16T15:19:00Z" w:initials="AFP">
    <w:p w14:paraId="78B99D24" w14:textId="77777777" w:rsidR="006E22A1" w:rsidRDefault="006E22A1">
      <w:pPr>
        <w:pStyle w:val="CommentText"/>
      </w:pPr>
      <w:r>
        <w:rPr>
          <w:rStyle w:val="CommentReference"/>
        </w:rPr>
        <w:annotationRef/>
      </w:r>
      <w:r w:rsidR="004E75F4">
        <w:t>Presentation preference</w:t>
      </w:r>
    </w:p>
  </w:comment>
  <w:comment w:id="414" w:author="Alexander Flyvholm Povlsen" w:date="2018-05-16T15:21:00Z" w:initials="AFP">
    <w:p w14:paraId="22EAC093" w14:textId="77777777" w:rsidR="005B5202" w:rsidRDefault="005B5202">
      <w:pPr>
        <w:pStyle w:val="CommentText"/>
      </w:pPr>
      <w:r>
        <w:rPr>
          <w:rStyle w:val="CommentReference"/>
        </w:rPr>
        <w:annotationRef/>
      </w:r>
      <w:r w:rsidR="00C33C4D">
        <w:t>Weight</w:t>
      </w:r>
    </w:p>
    <w:p w14:paraId="22EA98A0" w14:textId="77777777" w:rsidR="00C33C4D" w:rsidRDefault="00C33C4D">
      <w:pPr>
        <w:pStyle w:val="CommentText"/>
      </w:pPr>
      <w:r>
        <w:t>Hardware</w:t>
      </w:r>
    </w:p>
  </w:comment>
  <w:comment w:id="415" w:author="Kasper Ravnkilde" w:date="2018-05-16T16:45:00Z" w:initials="KR">
    <w:p w14:paraId="27C4DC4D" w14:textId="77777777" w:rsidR="00B47124" w:rsidRDefault="00B47124">
      <w:pPr>
        <w:pStyle w:val="CommentText"/>
      </w:pPr>
      <w:r>
        <w:rPr>
          <w:rStyle w:val="CommentReference"/>
        </w:rPr>
        <w:annotationRef/>
      </w:r>
      <w:r>
        <w:t>Headrush</w:t>
      </w:r>
    </w:p>
    <w:p w14:paraId="48F4230F" w14:textId="4FB699B8" w:rsidR="00B47124" w:rsidRDefault="00B47124">
      <w:pPr>
        <w:pStyle w:val="CommentText"/>
      </w:pPr>
      <w:r>
        <w:t>Frail</w:t>
      </w:r>
    </w:p>
    <w:p w14:paraId="7F562BE4" w14:textId="67834792" w:rsidR="00B47124" w:rsidRDefault="00B47124">
      <w:pPr>
        <w:pStyle w:val="CommentText"/>
      </w:pPr>
      <w:r>
        <w:t>Scared of breaking touchscreen</w:t>
      </w:r>
    </w:p>
  </w:comment>
  <w:comment w:id="417" w:author="Kasper Ravnkilde" w:date="2018-05-16T16:46:00Z" w:initials="KR">
    <w:p w14:paraId="23DA9BEF" w14:textId="77777777" w:rsidR="00B47124" w:rsidRDefault="00B47124">
      <w:pPr>
        <w:pStyle w:val="CommentText"/>
      </w:pPr>
      <w:r>
        <w:rPr>
          <w:rStyle w:val="CommentReference"/>
        </w:rPr>
        <w:annotationRef/>
      </w:r>
      <w:r>
        <w:t xml:space="preserve">Helix </w:t>
      </w:r>
    </w:p>
    <w:p w14:paraId="60ED8A0D" w14:textId="77777777" w:rsidR="00B47124" w:rsidRDefault="00B47124">
      <w:pPr>
        <w:pStyle w:val="CommentText"/>
      </w:pPr>
      <w:r>
        <w:t>More protected screen</w:t>
      </w:r>
    </w:p>
    <w:p w14:paraId="325D9F6E" w14:textId="40FD0A1D" w:rsidR="00B47124" w:rsidRDefault="00B47124">
      <w:pPr>
        <w:pStyle w:val="CommentText"/>
      </w:pPr>
      <w:r>
        <w:t>sturdy</w:t>
      </w:r>
    </w:p>
  </w:comment>
  <w:comment w:id="416" w:author="Alexander Flyvholm Povlsen" w:date="2018-05-16T15:22:00Z" w:initials="AFP">
    <w:p w14:paraId="72B85B20" w14:textId="77777777" w:rsidR="006B6817" w:rsidRDefault="006B6817">
      <w:pPr>
        <w:pStyle w:val="CommentText"/>
      </w:pPr>
      <w:r>
        <w:rPr>
          <w:rStyle w:val="CommentReference"/>
        </w:rPr>
        <w:annotationRef/>
      </w:r>
      <w:r>
        <w:t>Concern for screen durability</w:t>
      </w:r>
    </w:p>
  </w:comment>
  <w:comment w:id="418" w:author="Kasper Ravnkilde" w:date="2018-05-16T16:46:00Z" w:initials="KR">
    <w:p w14:paraId="4679CF0E" w14:textId="2F65D465" w:rsidR="00B47124" w:rsidRDefault="00B47124">
      <w:pPr>
        <w:pStyle w:val="CommentText"/>
      </w:pPr>
      <w:r>
        <w:rPr>
          <w:rStyle w:val="CommentReference"/>
        </w:rPr>
        <w:annotationRef/>
      </w:r>
      <w:r>
        <w:t>Looks like an ipad on the headrush</w:t>
      </w:r>
    </w:p>
  </w:comment>
  <w:comment w:id="420" w:author="Alexander Flyvholm Povlsen" w:date="2018-05-16T15:23:00Z" w:initials="AFP">
    <w:p w14:paraId="254124F5" w14:textId="77777777" w:rsidR="00B64AF9" w:rsidRDefault="00B64AF9">
      <w:pPr>
        <w:pStyle w:val="CommentText"/>
      </w:pPr>
      <w:r>
        <w:rPr>
          <w:rStyle w:val="CommentReference"/>
        </w:rPr>
        <w:annotationRef/>
      </w:r>
      <w:r w:rsidR="006E6D74">
        <w:t>Complexity</w:t>
      </w:r>
    </w:p>
  </w:comment>
  <w:comment w:id="419" w:author="Kasper Ravnkilde" w:date="2018-05-16T16:47:00Z" w:initials="KR">
    <w:p w14:paraId="1F1A4CE8" w14:textId="12C514C7" w:rsidR="00B47124" w:rsidRDefault="00B47124">
      <w:pPr>
        <w:pStyle w:val="CommentText"/>
      </w:pPr>
      <w:r>
        <w:rPr>
          <w:rStyle w:val="CommentReference"/>
        </w:rPr>
        <w:annotationRef/>
      </w:r>
      <w:r>
        <w:t>Complex</w:t>
      </w:r>
    </w:p>
    <w:p w14:paraId="7091E1E2" w14:textId="5DDA034D" w:rsidR="00B47124" w:rsidRDefault="00B47124">
      <w:pPr>
        <w:pStyle w:val="CommentText"/>
      </w:pPr>
      <w:r>
        <w:t xml:space="preserve">Complicated </w:t>
      </w:r>
    </w:p>
  </w:comment>
  <w:comment w:id="422" w:author="Alexander Flyvholm Povlsen" w:date="2018-05-16T15:23:00Z" w:initials="AFP">
    <w:p w14:paraId="08E93F6F" w14:textId="77777777" w:rsidR="006E6D74" w:rsidRDefault="006E6D74">
      <w:pPr>
        <w:pStyle w:val="CommentText"/>
      </w:pPr>
      <w:r>
        <w:rPr>
          <w:rStyle w:val="CommentReference"/>
        </w:rPr>
        <w:annotationRef/>
      </w:r>
      <w:r w:rsidR="00594621">
        <w:t>Slow</w:t>
      </w:r>
    </w:p>
  </w:comment>
  <w:comment w:id="421" w:author="Kasper Ravnkilde" w:date="2018-05-16T16:48:00Z" w:initials="KR">
    <w:p w14:paraId="0FBD93D7" w14:textId="6E7B2451" w:rsidR="00B47124" w:rsidRDefault="00B47124">
      <w:pPr>
        <w:pStyle w:val="CommentText"/>
      </w:pPr>
      <w:r>
        <w:rPr>
          <w:rStyle w:val="CommentReference"/>
        </w:rPr>
        <w:annotationRef/>
      </w:r>
      <w:r>
        <w:t>Unnecessarily time consuming</w:t>
      </w:r>
    </w:p>
  </w:comment>
  <w:comment w:id="423" w:author="Kasper Ravnkilde" w:date="2018-05-16T16:48:00Z" w:initials="KR">
    <w:p w14:paraId="052D171D" w14:textId="74834641" w:rsidR="00B47124" w:rsidRDefault="00B47124">
      <w:pPr>
        <w:pStyle w:val="CommentText"/>
      </w:pPr>
      <w:r>
        <w:rPr>
          <w:rStyle w:val="CommentReference"/>
        </w:rPr>
        <w:annotationRef/>
      </w:r>
      <w:r>
        <w:t xml:space="preserve">Flexible </w:t>
      </w:r>
    </w:p>
  </w:comment>
  <w:comment w:id="424" w:author="Alexander Flyvholm Povlsen" w:date="2018-05-16T15:24:00Z" w:initials="AFP">
    <w:p w14:paraId="011A190A" w14:textId="77777777" w:rsidR="00583177" w:rsidRDefault="00583177">
      <w:pPr>
        <w:pStyle w:val="CommentText"/>
      </w:pPr>
      <w:r>
        <w:rPr>
          <w:rStyle w:val="CommentReference"/>
        </w:rPr>
        <w:annotationRef/>
      </w:r>
      <w:r>
        <w:t>Depth</w:t>
      </w:r>
    </w:p>
  </w:comment>
  <w:comment w:id="425" w:author="Kasper Ravnkilde" w:date="2018-05-16T16:49:00Z" w:initials="KR">
    <w:p w14:paraId="3C589E61" w14:textId="77777777" w:rsidR="00BC6AA5" w:rsidRDefault="00BC6AA5">
      <w:pPr>
        <w:pStyle w:val="CommentText"/>
      </w:pPr>
      <w:r>
        <w:rPr>
          <w:rStyle w:val="CommentReference"/>
        </w:rPr>
        <w:annotationRef/>
      </w:r>
      <w:r>
        <w:t xml:space="preserve">Flexible </w:t>
      </w:r>
    </w:p>
    <w:p w14:paraId="7FFA618B" w14:textId="46F235B4" w:rsidR="00BC6AA5" w:rsidRDefault="00BC6AA5">
      <w:pPr>
        <w:pStyle w:val="CommentText"/>
      </w:pPr>
      <w:r>
        <w:t>But generally about all multi effect boards</w:t>
      </w:r>
    </w:p>
  </w:comment>
  <w:comment w:id="426" w:author="Alexander Flyvholm Povlsen" w:date="2018-05-16T15:25:00Z" w:initials="AFP">
    <w:p w14:paraId="53C3EB96" w14:textId="77777777" w:rsidR="001C7649" w:rsidRDefault="001C7649">
      <w:pPr>
        <w:pStyle w:val="CommentText"/>
      </w:pPr>
      <w:r>
        <w:rPr>
          <w:rStyle w:val="CommentReference"/>
        </w:rPr>
        <w:annotationRef/>
      </w:r>
      <w:r>
        <w:t>Unintuitive interaction with interface</w:t>
      </w:r>
    </w:p>
  </w:comment>
  <w:comment w:id="427" w:author="Kasper Ravnkilde" w:date="2018-05-16T16:50:00Z" w:initials="KR">
    <w:p w14:paraId="25077056" w14:textId="77777777" w:rsidR="00BC6AA5" w:rsidRDefault="00BC6AA5">
      <w:pPr>
        <w:pStyle w:val="CommentText"/>
      </w:pPr>
      <w:r>
        <w:rPr>
          <w:rStyle w:val="CommentReference"/>
        </w:rPr>
        <w:annotationRef/>
      </w:r>
      <w:r w:rsidR="00E33F52">
        <w:t>Time consuming</w:t>
      </w:r>
    </w:p>
    <w:p w14:paraId="550303AB" w14:textId="5469A368" w:rsidR="00E33F52" w:rsidRDefault="00E33F52">
      <w:pPr>
        <w:pStyle w:val="CommentText"/>
      </w:pPr>
      <w:r>
        <w:t>Takes too much brain power</w:t>
      </w:r>
    </w:p>
  </w:comment>
  <w:comment w:id="428" w:author="Alexander Flyvholm Povlsen" w:date="2018-05-16T15:25:00Z" w:initials="AFP">
    <w:p w14:paraId="7423F0C3" w14:textId="77777777" w:rsidR="00E538E9" w:rsidRDefault="00E538E9">
      <w:pPr>
        <w:pStyle w:val="CommentText"/>
      </w:pPr>
      <w:r>
        <w:rPr>
          <w:rStyle w:val="CommentReference"/>
        </w:rPr>
        <w:annotationRef/>
      </w:r>
      <w:r>
        <w:t xml:space="preserve">Useful </w:t>
      </w:r>
    </w:p>
  </w:comment>
  <w:comment w:id="429" w:author="Kasper Ravnkilde" w:date="2018-05-16T16:51:00Z" w:initials="KR">
    <w:p w14:paraId="73AEACC3" w14:textId="6371A03E" w:rsidR="00E33F52" w:rsidRDefault="00E33F52">
      <w:pPr>
        <w:pStyle w:val="CommentText"/>
      </w:pPr>
      <w:r>
        <w:rPr>
          <w:rStyle w:val="CommentReference"/>
        </w:rPr>
        <w:annotationRef/>
      </w:r>
      <w:r>
        <w:t>Easy to transport</w:t>
      </w:r>
    </w:p>
  </w:comment>
  <w:comment w:id="430" w:author="Alexander Flyvholm Povlsen" w:date="2018-05-16T15:25:00Z" w:initials="AFP">
    <w:p w14:paraId="0656BBEB" w14:textId="77777777" w:rsidR="00E538E9" w:rsidRDefault="00E538E9">
      <w:pPr>
        <w:pStyle w:val="CommentText"/>
      </w:pPr>
      <w:r>
        <w:rPr>
          <w:rStyle w:val="CommentReference"/>
        </w:rPr>
        <w:annotationRef/>
      </w:r>
      <w:r w:rsidR="008C0E23">
        <w:t>Easy compared to pedals</w:t>
      </w:r>
    </w:p>
  </w:comment>
  <w:comment w:id="431" w:author="Kasper Ravnkilde" w:date="2018-05-16T16:51:00Z" w:initials="KR">
    <w:p w14:paraId="191D66C2" w14:textId="759F8367" w:rsidR="00E33F52" w:rsidRDefault="00E33F52">
      <w:pPr>
        <w:pStyle w:val="CommentText"/>
      </w:pPr>
      <w:r>
        <w:rPr>
          <w:rStyle w:val="CommentReference"/>
        </w:rPr>
        <w:annotationRef/>
      </w:r>
      <w:r>
        <w:t>Easy to transport</w:t>
      </w:r>
    </w:p>
  </w:comment>
  <w:comment w:id="432" w:author="Alexander Flyvholm Povlsen" w:date="2018-05-16T15:26:00Z" w:initials="AFP">
    <w:p w14:paraId="1D2BE605" w14:textId="77777777" w:rsidR="006031E7" w:rsidRDefault="006031E7">
      <w:pPr>
        <w:pStyle w:val="CommentText"/>
      </w:pPr>
      <w:r>
        <w:rPr>
          <w:rStyle w:val="CommentReference"/>
        </w:rPr>
        <w:annotationRef/>
      </w:r>
      <w:r w:rsidR="007D63F8">
        <w:t>approachable</w:t>
      </w:r>
    </w:p>
  </w:comment>
  <w:comment w:id="433" w:author="Kasper Ravnkilde" w:date="2018-05-16T16:52:00Z" w:initials="KR">
    <w:p w14:paraId="038104D4" w14:textId="437EB32F" w:rsidR="00E33F52" w:rsidRDefault="00E33F52">
      <w:pPr>
        <w:pStyle w:val="CommentText"/>
      </w:pPr>
      <w:r>
        <w:rPr>
          <w:rStyle w:val="CommentReference"/>
        </w:rPr>
        <w:annotationRef/>
      </w:r>
      <w:r>
        <w:t>It took time but it was okay in the end</w:t>
      </w:r>
    </w:p>
  </w:comment>
  <w:comment w:id="435" w:author="Alexander Flyvholm Povlsen" w:date="2018-05-16T15:27:00Z" w:initials="AFP">
    <w:p w14:paraId="5860CB45" w14:textId="77777777" w:rsidR="00056086" w:rsidRDefault="00056086">
      <w:pPr>
        <w:pStyle w:val="CommentText"/>
      </w:pPr>
      <w:r>
        <w:rPr>
          <w:rStyle w:val="CommentReference"/>
        </w:rPr>
        <w:annotationRef/>
      </w:r>
      <w:r w:rsidR="00D94EB8">
        <w:t>Flexibility</w:t>
      </w:r>
      <w:r w:rsidR="00617019">
        <w:t xml:space="preserve"> </w:t>
      </w:r>
    </w:p>
  </w:comment>
  <w:comment w:id="436" w:author="Alexander Flyvholm Povlsen" w:date="2018-05-16T15:30:00Z" w:initials="AFP">
    <w:p w14:paraId="35326B14" w14:textId="77777777" w:rsidR="00D94EB8" w:rsidRDefault="00D94EB8">
      <w:pPr>
        <w:pStyle w:val="CommentText"/>
      </w:pPr>
      <w:r>
        <w:rPr>
          <w:rStyle w:val="CommentReference"/>
        </w:rPr>
        <w:annotationRef/>
      </w:r>
      <w:r>
        <w:t>Complexity</w:t>
      </w:r>
    </w:p>
  </w:comment>
  <w:comment w:id="434" w:author="Kasper Ravnkilde" w:date="2018-05-16T16:53:00Z" w:initials="KR">
    <w:p w14:paraId="6868EA6C" w14:textId="77777777" w:rsidR="00E33F52" w:rsidRDefault="00E33F52">
      <w:pPr>
        <w:pStyle w:val="CommentText"/>
      </w:pPr>
      <w:r>
        <w:rPr>
          <w:rStyle w:val="CommentReference"/>
        </w:rPr>
        <w:annotationRef/>
      </w:r>
      <w:r>
        <w:t>Too complex</w:t>
      </w:r>
    </w:p>
    <w:p w14:paraId="6EACF73A" w14:textId="4EA97CC2" w:rsidR="00E33F52" w:rsidRDefault="00E33F52">
      <w:pPr>
        <w:pStyle w:val="CommentText"/>
      </w:pPr>
      <w:r>
        <w:t xml:space="preserve">Flexible </w:t>
      </w:r>
    </w:p>
  </w:comment>
  <w:comment w:id="438" w:author="Alexander Flyvholm Povlsen" w:date="2018-05-16T16:06:00Z" w:initials="AFP">
    <w:p w14:paraId="1D9D89F9" w14:textId="77777777" w:rsidR="00173A7B" w:rsidRDefault="00173A7B">
      <w:pPr>
        <w:pStyle w:val="CommentText"/>
      </w:pPr>
      <w:r>
        <w:rPr>
          <w:rStyle w:val="CommentReference"/>
        </w:rPr>
        <w:annotationRef/>
      </w:r>
      <w:r w:rsidR="00F64B46">
        <w:t>Learning Curve</w:t>
      </w:r>
    </w:p>
  </w:comment>
  <w:comment w:id="437" w:author="Kasper Ravnkilde" w:date="2018-05-16T20:31:00Z" w:initials="KR">
    <w:p w14:paraId="5C14B622" w14:textId="1B57A96D" w:rsidR="00553C1D" w:rsidRDefault="00553C1D">
      <w:pPr>
        <w:pStyle w:val="CommentText"/>
      </w:pPr>
      <w:r>
        <w:rPr>
          <w:rStyle w:val="CommentReference"/>
        </w:rPr>
        <w:annotationRef/>
      </w:r>
      <w:r>
        <w:t xml:space="preserve">Simple </w:t>
      </w:r>
    </w:p>
  </w:comment>
  <w:comment w:id="440" w:author="Alexander Flyvholm Povlsen" w:date="2018-05-16T16:07:00Z" w:initials="AFP">
    <w:p w14:paraId="3118CE2D" w14:textId="77777777" w:rsidR="006C6F3F" w:rsidRDefault="006C6F3F">
      <w:pPr>
        <w:pStyle w:val="CommentText"/>
      </w:pPr>
      <w:r>
        <w:rPr>
          <w:rStyle w:val="CommentReference"/>
        </w:rPr>
        <w:annotationRef/>
      </w:r>
      <w:r w:rsidR="00200F41">
        <w:t>unintuitive</w:t>
      </w:r>
    </w:p>
  </w:comment>
  <w:comment w:id="439" w:author="Kasper Ravnkilde" w:date="2018-05-16T20:31:00Z" w:initials="KR">
    <w:p w14:paraId="68BDAC95" w14:textId="26F17185" w:rsidR="00D92F9D" w:rsidRDefault="00D92F9D">
      <w:pPr>
        <w:pStyle w:val="CommentText"/>
      </w:pPr>
      <w:r>
        <w:rPr>
          <w:rStyle w:val="CommentReference"/>
        </w:rPr>
        <w:annotationRef/>
      </w:r>
      <w:r>
        <w:t xml:space="preserve">Confusing </w:t>
      </w:r>
    </w:p>
  </w:comment>
  <w:comment w:id="441" w:author="Kasper Ravnkilde" w:date="2018-05-16T20:32:00Z" w:initials="KR">
    <w:p w14:paraId="179CD4DC" w14:textId="5421286E" w:rsidR="00D92F9D" w:rsidRDefault="00D92F9D">
      <w:pPr>
        <w:pStyle w:val="CommentText"/>
      </w:pPr>
      <w:r>
        <w:rPr>
          <w:rStyle w:val="CommentReference"/>
        </w:rPr>
        <w:annotationRef/>
      </w:r>
      <w:r>
        <w:t>Bad placement of mode function</w:t>
      </w:r>
    </w:p>
  </w:comment>
  <w:comment w:id="442" w:author="Alexander Flyvholm Povlsen" w:date="2018-05-16T16:09:00Z" w:initials="AFP">
    <w:p w14:paraId="653B7CAC" w14:textId="77777777" w:rsidR="002A3F13" w:rsidRDefault="002A3F13">
      <w:pPr>
        <w:pStyle w:val="CommentText"/>
      </w:pPr>
      <w:r>
        <w:rPr>
          <w:rStyle w:val="CommentReference"/>
        </w:rPr>
        <w:annotationRef/>
      </w:r>
      <w:r w:rsidR="0017632F">
        <w:t>Usability</w:t>
      </w:r>
    </w:p>
    <w:p w14:paraId="362AC0A1" w14:textId="77777777" w:rsidR="0017632F" w:rsidRDefault="0017632F">
      <w:pPr>
        <w:pStyle w:val="CommentText"/>
      </w:pPr>
      <w:r>
        <w:t>Intuitive</w:t>
      </w:r>
    </w:p>
  </w:comment>
  <w:comment w:id="443" w:author="Kasper Ravnkilde" w:date="2018-05-16T20:32:00Z" w:initials="KR">
    <w:p w14:paraId="0EBA21EE" w14:textId="77777777" w:rsidR="00D92F9D" w:rsidRDefault="00D92F9D">
      <w:pPr>
        <w:pStyle w:val="CommentText"/>
      </w:pPr>
      <w:r>
        <w:rPr>
          <w:rStyle w:val="CommentReference"/>
        </w:rPr>
        <w:annotationRef/>
      </w:r>
      <w:r>
        <w:t>Easy to use</w:t>
      </w:r>
    </w:p>
    <w:p w14:paraId="1718D736" w14:textId="018936BE" w:rsidR="00D92F9D" w:rsidRDefault="00D92F9D">
      <w:pPr>
        <w:pStyle w:val="CommentText"/>
      </w:pPr>
      <w:r>
        <w:t>Difference in difficulty</w:t>
      </w:r>
    </w:p>
  </w:comment>
  <w:comment w:id="444" w:author="Alexander Flyvholm Povlsen" w:date="2018-05-16T16:09:00Z" w:initials="AFP">
    <w:p w14:paraId="4C063969" w14:textId="77777777" w:rsidR="0017632F" w:rsidRDefault="0017632F">
      <w:pPr>
        <w:pStyle w:val="CommentText"/>
      </w:pPr>
      <w:r>
        <w:rPr>
          <w:rStyle w:val="CommentReference"/>
        </w:rPr>
        <w:annotationRef/>
      </w:r>
      <w:r>
        <w:t>conv</w:t>
      </w:r>
      <w:r w:rsidR="00F87D1E">
        <w:t>enient</w:t>
      </w:r>
    </w:p>
  </w:comment>
  <w:comment w:id="445" w:author="Kasper Ravnkilde" w:date="2018-05-16T20:33:00Z" w:initials="KR">
    <w:p w14:paraId="0805BC0B" w14:textId="0B1926AA" w:rsidR="00D92F9D" w:rsidRDefault="00D92F9D">
      <w:pPr>
        <w:pStyle w:val="CommentText"/>
      </w:pPr>
      <w:r>
        <w:rPr>
          <w:rStyle w:val="CommentReference"/>
        </w:rPr>
        <w:annotationRef/>
      </w:r>
      <w:r>
        <w:t>Easy to use</w:t>
      </w:r>
    </w:p>
  </w:comment>
  <w:comment w:id="446" w:author="Alexander Flyvholm Povlsen" w:date="2018-05-16T16:10:00Z" w:initials="AFP">
    <w:p w14:paraId="04A46076" w14:textId="77777777" w:rsidR="00711B17" w:rsidRDefault="00711B17">
      <w:pPr>
        <w:pStyle w:val="CommentText"/>
      </w:pPr>
      <w:r>
        <w:rPr>
          <w:rStyle w:val="CommentReference"/>
        </w:rPr>
        <w:annotationRef/>
      </w:r>
      <w:r>
        <w:t>Navigation problem</w:t>
      </w:r>
    </w:p>
  </w:comment>
  <w:comment w:id="447" w:author="Kasper Ravnkilde" w:date="2018-05-16T20:34:00Z" w:initials="KR">
    <w:p w14:paraId="36997BD7" w14:textId="77777777" w:rsidR="00D92F9D" w:rsidRDefault="00D92F9D">
      <w:pPr>
        <w:pStyle w:val="CommentText"/>
      </w:pPr>
      <w:r>
        <w:rPr>
          <w:rStyle w:val="CommentReference"/>
        </w:rPr>
        <w:annotationRef/>
      </w:r>
      <w:r>
        <w:t>Nice hardware</w:t>
      </w:r>
    </w:p>
    <w:p w14:paraId="5EED07D2" w14:textId="4B6AD22A" w:rsidR="00D92F9D" w:rsidRDefault="00D92F9D">
      <w:pPr>
        <w:pStyle w:val="CommentText"/>
      </w:pPr>
      <w:r>
        <w:t xml:space="preserve">Bad placement of mode function </w:t>
      </w:r>
    </w:p>
  </w:comment>
  <w:comment w:id="448" w:author="Alexander Flyvholm Povlsen" w:date="2018-05-16T16:12:00Z" w:initials="AFP">
    <w:p w14:paraId="1817B636" w14:textId="77777777" w:rsidR="008715CA" w:rsidRDefault="008715CA">
      <w:pPr>
        <w:pStyle w:val="CommentText"/>
      </w:pPr>
      <w:r>
        <w:rPr>
          <w:rStyle w:val="CommentReference"/>
        </w:rPr>
        <w:annotationRef/>
      </w:r>
      <w:r w:rsidR="00796B46">
        <w:t>Uncertain where you are</w:t>
      </w:r>
    </w:p>
  </w:comment>
  <w:comment w:id="449" w:author="Kasper Ravnkilde" w:date="2018-05-16T20:35:00Z" w:initials="KR">
    <w:p w14:paraId="5C0D7AC9" w14:textId="44E6FA91" w:rsidR="00D92F9D" w:rsidRDefault="00D92F9D">
      <w:pPr>
        <w:pStyle w:val="CommentText"/>
      </w:pPr>
      <w:r>
        <w:rPr>
          <w:rStyle w:val="CommentReference"/>
        </w:rPr>
        <w:annotationRef/>
      </w:r>
      <w:r>
        <w:t>Wishes for a more clear interface</w:t>
      </w:r>
    </w:p>
  </w:comment>
  <w:comment w:id="450" w:author="Alexander Flyvholm Povlsen" w:date="2018-05-16T16:13:00Z" w:initials="AFP">
    <w:p w14:paraId="40796FD6" w14:textId="77777777" w:rsidR="00373A39" w:rsidRDefault="00373A39">
      <w:pPr>
        <w:pStyle w:val="CommentText"/>
      </w:pPr>
      <w:r>
        <w:rPr>
          <w:rStyle w:val="CommentReference"/>
        </w:rPr>
        <w:annotationRef/>
      </w:r>
      <w:r>
        <w:t>Navigation speed</w:t>
      </w:r>
    </w:p>
  </w:comment>
  <w:comment w:id="451" w:author="Kasper Ravnkilde" w:date="2018-05-16T20:36:00Z" w:initials="KR">
    <w:p w14:paraId="70ECDE7D" w14:textId="77777777" w:rsidR="00D92F9D" w:rsidRDefault="00D92F9D">
      <w:pPr>
        <w:pStyle w:val="CommentText"/>
      </w:pPr>
      <w:r>
        <w:rPr>
          <w:rStyle w:val="CommentReference"/>
        </w:rPr>
        <w:annotationRef/>
      </w:r>
      <w:r>
        <w:t xml:space="preserve">Fast </w:t>
      </w:r>
    </w:p>
    <w:p w14:paraId="6C2756DA" w14:textId="761E7024" w:rsidR="00D92F9D" w:rsidRDefault="00D92F9D">
      <w:pPr>
        <w:pStyle w:val="CommentText"/>
      </w:pPr>
      <w:r>
        <w:t>Touch makes it faster to work with</w:t>
      </w:r>
    </w:p>
  </w:comment>
  <w:comment w:id="452" w:author="Alexander Flyvholm Povlsen" w:date="2018-05-16T16:13:00Z" w:initials="AFP">
    <w:p w14:paraId="3B59FA8B" w14:textId="77777777" w:rsidR="00BC4193" w:rsidRDefault="00BC4193">
      <w:pPr>
        <w:pStyle w:val="CommentText"/>
      </w:pPr>
      <w:r>
        <w:rPr>
          <w:rStyle w:val="CommentReference"/>
        </w:rPr>
        <w:annotationRef/>
      </w:r>
      <w:r>
        <w:t xml:space="preserve">Approachable </w:t>
      </w:r>
    </w:p>
  </w:comment>
  <w:comment w:id="453" w:author="Kasper Ravnkilde" w:date="2018-05-16T20:37:00Z" w:initials="KR">
    <w:p w14:paraId="413E9683" w14:textId="77777777" w:rsidR="00D92F9D" w:rsidRDefault="00D92F9D">
      <w:pPr>
        <w:pStyle w:val="CommentText"/>
      </w:pPr>
      <w:r>
        <w:rPr>
          <w:rStyle w:val="CommentReference"/>
        </w:rPr>
        <w:annotationRef/>
      </w:r>
      <w:r>
        <w:t>Easy to use</w:t>
      </w:r>
    </w:p>
    <w:p w14:paraId="138AFF92" w14:textId="77777777" w:rsidR="00D92F9D" w:rsidRDefault="00D92F9D">
      <w:pPr>
        <w:pStyle w:val="CommentText"/>
      </w:pPr>
      <w:r>
        <w:t>Essential functions are easy to use</w:t>
      </w:r>
    </w:p>
    <w:p w14:paraId="08C119A1" w14:textId="4A45196D" w:rsidR="00D92F9D" w:rsidRDefault="00D92F9D">
      <w:pPr>
        <w:pStyle w:val="CommentText"/>
      </w:pPr>
      <w:r>
        <w:t>Difference in difficulty</w:t>
      </w:r>
    </w:p>
  </w:comment>
  <w:comment w:id="454" w:author="Alexander Flyvholm Povlsen" w:date="2018-05-16T16:14:00Z" w:initials="AFP">
    <w:p w14:paraId="04BA2566" w14:textId="77777777" w:rsidR="00B06783" w:rsidRDefault="00B06783">
      <w:pPr>
        <w:pStyle w:val="CommentText"/>
      </w:pPr>
      <w:r>
        <w:rPr>
          <w:rStyle w:val="CommentReference"/>
        </w:rPr>
        <w:annotationRef/>
      </w:r>
      <w:r>
        <w:t xml:space="preserve">Hardware </w:t>
      </w:r>
      <w:r w:rsidR="000045C6">
        <w:t>guidelines</w:t>
      </w:r>
    </w:p>
  </w:comment>
  <w:comment w:id="455" w:author="Kasper Ravnkilde" w:date="2018-05-16T20:38:00Z" w:initials="KR">
    <w:p w14:paraId="2E897DA3" w14:textId="77777777" w:rsidR="00D92F9D" w:rsidRDefault="00D92F9D">
      <w:pPr>
        <w:pStyle w:val="CommentText"/>
      </w:pPr>
      <w:r>
        <w:rPr>
          <w:rStyle w:val="CommentReference"/>
        </w:rPr>
        <w:annotationRef/>
      </w:r>
      <w:r>
        <w:t>Helix nice hardware</w:t>
      </w:r>
    </w:p>
    <w:p w14:paraId="3C0175A9" w14:textId="77777777" w:rsidR="00D92F9D" w:rsidRDefault="00D92F9D">
      <w:pPr>
        <w:pStyle w:val="CommentText"/>
      </w:pPr>
      <w:r>
        <w:t xml:space="preserve">Looks expensive </w:t>
      </w:r>
    </w:p>
    <w:p w14:paraId="136C2D4F" w14:textId="77777777" w:rsidR="00D92F9D" w:rsidRDefault="00D92F9D">
      <w:pPr>
        <w:pStyle w:val="CommentText"/>
      </w:pPr>
      <w:r>
        <w:t xml:space="preserve">Sturdy </w:t>
      </w:r>
    </w:p>
    <w:p w14:paraId="57ED34A0" w14:textId="58225CBE" w:rsidR="00D92F9D" w:rsidRDefault="00D92F9D">
      <w:pPr>
        <w:pStyle w:val="CommentText"/>
      </w:pPr>
      <w:r>
        <w:t>Solid</w:t>
      </w:r>
    </w:p>
  </w:comment>
  <w:comment w:id="457" w:author="Alexander Flyvholm Povlsen" w:date="2018-05-16T16:15:00Z" w:initials="AFP">
    <w:p w14:paraId="5ABB859C" w14:textId="77777777" w:rsidR="00DC4619" w:rsidRDefault="00DC4619">
      <w:pPr>
        <w:pStyle w:val="CommentText"/>
      </w:pPr>
      <w:r>
        <w:rPr>
          <w:rStyle w:val="CommentReference"/>
        </w:rPr>
        <w:annotationRef/>
      </w:r>
      <w:r>
        <w:t>Limiting design</w:t>
      </w:r>
    </w:p>
  </w:comment>
  <w:comment w:id="456" w:author="Kasper Ravnkilde" w:date="2018-05-16T20:39:00Z" w:initials="KR">
    <w:p w14:paraId="0060C1ED" w14:textId="77777777" w:rsidR="00D92F9D" w:rsidRDefault="00D92F9D">
      <w:pPr>
        <w:pStyle w:val="CommentText"/>
      </w:pPr>
      <w:r>
        <w:rPr>
          <w:rStyle w:val="CommentReference"/>
        </w:rPr>
        <w:annotationRef/>
      </w:r>
      <w:r>
        <w:t>Headrush good interface</w:t>
      </w:r>
    </w:p>
    <w:p w14:paraId="7D238A61" w14:textId="77777777" w:rsidR="00D92F9D" w:rsidRDefault="00D92F9D">
      <w:pPr>
        <w:pStyle w:val="CommentText"/>
      </w:pPr>
      <w:r>
        <w:t xml:space="preserve">Minimalistic </w:t>
      </w:r>
    </w:p>
    <w:p w14:paraId="394CCDC6" w14:textId="1E97EBF0" w:rsidR="00D92F9D" w:rsidRDefault="00D92F9D">
      <w:pPr>
        <w:pStyle w:val="CommentText"/>
      </w:pPr>
      <w:r>
        <w:t xml:space="preserve">Simple </w:t>
      </w:r>
    </w:p>
  </w:comment>
  <w:comment w:id="458" w:author="Alexander Flyvholm Povlsen" w:date="2018-05-16T16:17:00Z" w:initials="AFP">
    <w:p w14:paraId="44DE4965" w14:textId="77777777" w:rsidR="0051549F" w:rsidRDefault="0051549F">
      <w:pPr>
        <w:pStyle w:val="CommentText"/>
      </w:pPr>
      <w:r>
        <w:rPr>
          <w:rStyle w:val="CommentReference"/>
        </w:rPr>
        <w:annotationRef/>
      </w:r>
      <w:r w:rsidR="0044392A">
        <w:t>Comparison with pedals</w:t>
      </w:r>
    </w:p>
    <w:p w14:paraId="1EB2832E" w14:textId="77777777" w:rsidR="0044392A" w:rsidRDefault="0044392A">
      <w:pPr>
        <w:pStyle w:val="CommentText"/>
      </w:pPr>
      <w:r>
        <w:t>Setup speed</w:t>
      </w:r>
    </w:p>
  </w:comment>
  <w:comment w:id="459" w:author="Kasper Ravnkilde" w:date="2018-05-16T20:40:00Z" w:initials="KR">
    <w:p w14:paraId="74620C98" w14:textId="77777777" w:rsidR="00D92F9D" w:rsidRDefault="00D92F9D">
      <w:pPr>
        <w:pStyle w:val="CommentText"/>
      </w:pPr>
      <w:r>
        <w:rPr>
          <w:rStyle w:val="CommentReference"/>
        </w:rPr>
        <w:annotationRef/>
      </w:r>
      <w:r>
        <w:t>Time consuming</w:t>
      </w:r>
    </w:p>
    <w:p w14:paraId="45430E9C" w14:textId="34E9E943" w:rsidR="00D92F9D" w:rsidRDefault="00D92F9D">
      <w:pPr>
        <w:pStyle w:val="CommentText"/>
      </w:pPr>
      <w:r>
        <w:t>Not as easy as regular pedals</w:t>
      </w:r>
    </w:p>
  </w:comment>
  <w:comment w:id="460" w:author="Alexander Flyvholm Povlsen" w:date="2018-05-16T16:18:00Z" w:initials="AFP">
    <w:p w14:paraId="0022C241" w14:textId="77777777" w:rsidR="00934FE0" w:rsidRDefault="00934FE0">
      <w:pPr>
        <w:pStyle w:val="CommentText"/>
      </w:pPr>
      <w:r>
        <w:rPr>
          <w:rStyle w:val="CommentReference"/>
        </w:rPr>
        <w:annotationRef/>
      </w:r>
      <w:r w:rsidR="00D35CAB">
        <w:t>O</w:t>
      </w:r>
      <w:r>
        <w:t>verwhelming</w:t>
      </w:r>
      <w:r w:rsidR="00D35CAB">
        <w:t xml:space="preserve"> </w:t>
      </w:r>
    </w:p>
  </w:comment>
  <w:comment w:id="461" w:author="Kasper Ravnkilde" w:date="2018-05-16T20:41:00Z" w:initials="KR">
    <w:p w14:paraId="6CDEE5C3" w14:textId="44C38E32" w:rsidR="00D363E4" w:rsidRDefault="00D363E4">
      <w:pPr>
        <w:pStyle w:val="CommentText"/>
      </w:pPr>
      <w:r>
        <w:rPr>
          <w:rStyle w:val="CommentReference"/>
        </w:rPr>
        <w:annotationRef/>
      </w:r>
      <w:r>
        <w:t>Too complex</w:t>
      </w:r>
    </w:p>
  </w:comment>
  <w:comment w:id="462" w:author="Alexander Flyvholm Povlsen" w:date="2018-05-16T16:19:00Z" w:initials="AFP">
    <w:p w14:paraId="490048D9" w14:textId="77777777" w:rsidR="00174CD7" w:rsidRDefault="00174CD7">
      <w:pPr>
        <w:pStyle w:val="CommentText"/>
      </w:pPr>
      <w:r>
        <w:rPr>
          <w:rStyle w:val="CommentReference"/>
        </w:rPr>
        <w:annotationRef/>
      </w:r>
      <w:r>
        <w:t>Navigation</w:t>
      </w:r>
      <w:r w:rsidR="00132653">
        <w:t xml:space="preserve"> speed</w:t>
      </w:r>
    </w:p>
  </w:comment>
  <w:comment w:id="463" w:author="Kasper Ravnkilde" w:date="2018-05-16T20:42:00Z" w:initials="KR">
    <w:p w14:paraId="1168F160" w14:textId="77777777" w:rsidR="00D363E4" w:rsidRDefault="00D363E4">
      <w:pPr>
        <w:pStyle w:val="CommentText"/>
      </w:pPr>
      <w:r>
        <w:rPr>
          <w:rStyle w:val="CommentReference"/>
        </w:rPr>
        <w:annotationRef/>
      </w:r>
      <w:r>
        <w:t>Time consuming</w:t>
      </w:r>
    </w:p>
    <w:p w14:paraId="1D32E8B0" w14:textId="76FFE540" w:rsidR="00D363E4" w:rsidRDefault="00D363E4">
      <w:pPr>
        <w:pStyle w:val="CommentText"/>
      </w:pPr>
      <w:r>
        <w:t>Too comprehensive</w:t>
      </w:r>
    </w:p>
  </w:comment>
  <w:comment w:id="464" w:author="Alexander Flyvholm Povlsen" w:date="2018-05-16T16:20:00Z" w:initials="AFP">
    <w:p w14:paraId="76189917" w14:textId="77777777" w:rsidR="00132653" w:rsidRDefault="00132653">
      <w:pPr>
        <w:pStyle w:val="CommentText"/>
      </w:pPr>
      <w:r>
        <w:rPr>
          <w:rStyle w:val="CommentReference"/>
        </w:rPr>
        <w:annotationRef/>
      </w:r>
      <w:r>
        <w:t>Unnecessary</w:t>
      </w:r>
      <w:r w:rsidR="006C1983">
        <w:t xml:space="preserve"> amouts of things</w:t>
      </w:r>
    </w:p>
  </w:comment>
  <w:comment w:id="465" w:author="Kasper Ravnkilde" w:date="2018-05-16T20:43:00Z" w:initials="KR">
    <w:p w14:paraId="520ACBE6" w14:textId="72B9063B" w:rsidR="00D363E4" w:rsidRDefault="00D363E4">
      <w:pPr>
        <w:pStyle w:val="CommentText"/>
      </w:pPr>
      <w:r>
        <w:rPr>
          <w:rStyle w:val="CommentReference"/>
        </w:rPr>
        <w:annotationRef/>
      </w:r>
      <w:r>
        <w:t>Smart but not useful</w:t>
      </w:r>
    </w:p>
  </w:comment>
  <w:comment w:id="467" w:author="Alexander Flyvholm Povlsen" w:date="2018-05-16T16:22:00Z" w:initials="AFP">
    <w:p w14:paraId="6B18E196" w14:textId="77777777" w:rsidR="00A43BE1" w:rsidRDefault="00A43BE1">
      <w:pPr>
        <w:pStyle w:val="CommentText"/>
      </w:pPr>
      <w:r>
        <w:rPr>
          <w:rStyle w:val="CommentReference"/>
        </w:rPr>
        <w:annotationRef/>
      </w:r>
      <w:r w:rsidR="00D57A90">
        <w:t>Hidden options</w:t>
      </w:r>
    </w:p>
  </w:comment>
  <w:comment w:id="466" w:author="Kasper Ravnkilde" w:date="2018-05-16T20:44:00Z" w:initials="KR">
    <w:p w14:paraId="54F5538E" w14:textId="77777777" w:rsidR="00D363E4" w:rsidRDefault="00D363E4">
      <w:pPr>
        <w:pStyle w:val="CommentText"/>
      </w:pPr>
      <w:r>
        <w:rPr>
          <w:rStyle w:val="CommentReference"/>
        </w:rPr>
        <w:annotationRef/>
      </w:r>
      <w:r>
        <w:t>Physical buttons for single effects preferred</w:t>
      </w:r>
    </w:p>
    <w:p w14:paraId="3F30EE7C" w14:textId="065FB19A" w:rsidR="00D363E4" w:rsidRDefault="00D363E4">
      <w:pPr>
        <w:pStyle w:val="CommentText"/>
      </w:pPr>
      <w:r>
        <w:t xml:space="preserve">Quick access to parameters </w:t>
      </w:r>
    </w:p>
  </w:comment>
  <w:comment w:id="468" w:author="Alexander Flyvholm Povlsen" w:date="2018-05-16T16:23:00Z" w:initials="AFP">
    <w:p w14:paraId="0D372BB9" w14:textId="77777777" w:rsidR="00E77D5D" w:rsidRDefault="00E77D5D">
      <w:pPr>
        <w:pStyle w:val="CommentText"/>
      </w:pPr>
      <w:r>
        <w:rPr>
          <w:rStyle w:val="CommentReference"/>
        </w:rPr>
        <w:annotationRef/>
      </w:r>
      <w:r w:rsidR="003845F9">
        <w:t>Confusion</w:t>
      </w:r>
    </w:p>
    <w:p w14:paraId="18951ECB" w14:textId="77777777" w:rsidR="003845F9" w:rsidRDefault="003845F9">
      <w:pPr>
        <w:pStyle w:val="CommentText"/>
      </w:pPr>
      <w:r>
        <w:t>Complexity</w:t>
      </w:r>
    </w:p>
  </w:comment>
  <w:comment w:id="469" w:author="Kasper Ravnkilde" w:date="2018-05-16T20:46:00Z" w:initials="KR">
    <w:p w14:paraId="57D609B1" w14:textId="77777777" w:rsidR="00D363E4" w:rsidRDefault="00D363E4">
      <w:pPr>
        <w:pStyle w:val="CommentText"/>
      </w:pPr>
      <w:r>
        <w:rPr>
          <w:rStyle w:val="CommentReference"/>
        </w:rPr>
        <w:annotationRef/>
      </w:r>
      <w:r>
        <w:t>More buttons more advanced</w:t>
      </w:r>
    </w:p>
    <w:p w14:paraId="10C35F05" w14:textId="351CB25A" w:rsidR="00D363E4" w:rsidRDefault="00D363E4">
      <w:pPr>
        <w:pStyle w:val="CommentText"/>
      </w:pPr>
      <w:r>
        <w:t>Confusing</w:t>
      </w:r>
    </w:p>
    <w:p w14:paraId="202D249C" w14:textId="558660BB" w:rsidR="00D363E4" w:rsidRDefault="00D363E4">
      <w:pPr>
        <w:pStyle w:val="CommentText"/>
      </w:pPr>
      <w:r>
        <w:t>Buttons have many functions</w:t>
      </w:r>
    </w:p>
  </w:comment>
  <w:comment w:id="470" w:author="Alexander Flyvholm Povlsen" w:date="2018-05-16T16:24:00Z" w:initials="AFP">
    <w:p w14:paraId="272F6666" w14:textId="77777777" w:rsidR="003845F9" w:rsidRDefault="003845F9">
      <w:pPr>
        <w:pStyle w:val="CommentText"/>
      </w:pPr>
      <w:r>
        <w:rPr>
          <w:rStyle w:val="CommentReference"/>
        </w:rPr>
        <w:annotationRef/>
      </w:r>
      <w:r>
        <w:t xml:space="preserve">Unintuitive </w:t>
      </w:r>
    </w:p>
  </w:comment>
  <w:comment w:id="471" w:author="Kasper Ravnkilde" w:date="2018-05-16T20:47:00Z" w:initials="KR">
    <w:p w14:paraId="1F39D6A1" w14:textId="4DBD9FCD" w:rsidR="00D363E4" w:rsidRDefault="00D363E4">
      <w:pPr>
        <w:pStyle w:val="CommentText"/>
      </w:pPr>
      <w:r>
        <w:rPr>
          <w:rStyle w:val="CommentReference"/>
        </w:rPr>
        <w:annotationRef/>
      </w:r>
      <w:r>
        <w:t>Not intuitive</w:t>
      </w:r>
    </w:p>
  </w:comment>
  <w:comment w:id="472" w:author="Alexander Flyvholm Povlsen" w:date="2018-05-16T16:24:00Z" w:initials="AFP">
    <w:p w14:paraId="794CC8A9" w14:textId="77777777" w:rsidR="002E4AEE" w:rsidRDefault="002E4AEE">
      <w:pPr>
        <w:pStyle w:val="CommentText"/>
      </w:pPr>
      <w:r>
        <w:rPr>
          <w:rStyle w:val="CommentReference"/>
        </w:rPr>
        <w:annotationRef/>
      </w:r>
      <w:r w:rsidR="00A846AA">
        <w:t>Unintuitive</w:t>
      </w:r>
    </w:p>
    <w:p w14:paraId="11BAEF29" w14:textId="77777777" w:rsidR="00A846AA" w:rsidRDefault="00A846AA">
      <w:pPr>
        <w:pStyle w:val="CommentText"/>
      </w:pPr>
      <w:r>
        <w:t>Confusion</w:t>
      </w:r>
    </w:p>
  </w:comment>
  <w:comment w:id="473" w:author="Kasper Ravnkilde" w:date="2018-05-16T20:48:00Z" w:initials="KR">
    <w:p w14:paraId="78AD18EE" w14:textId="77777777" w:rsidR="00D363E4" w:rsidRDefault="00D363E4">
      <w:pPr>
        <w:pStyle w:val="CommentText"/>
      </w:pPr>
      <w:r>
        <w:rPr>
          <w:rStyle w:val="CommentReference"/>
        </w:rPr>
        <w:annotationRef/>
      </w:r>
      <w:r>
        <w:t xml:space="preserve">Annoying </w:t>
      </w:r>
    </w:p>
    <w:p w14:paraId="1C6ABC0D" w14:textId="77777777" w:rsidR="00D363E4" w:rsidRDefault="00D363E4">
      <w:pPr>
        <w:pStyle w:val="CommentText"/>
      </w:pPr>
      <w:r>
        <w:t>Not intuitive</w:t>
      </w:r>
    </w:p>
    <w:p w14:paraId="7EA86C50" w14:textId="1ABCB962" w:rsidR="00D363E4" w:rsidRDefault="00D363E4">
      <w:pPr>
        <w:pStyle w:val="CommentText"/>
      </w:pPr>
      <w:r>
        <w:t>Didn’t know what was going to happen</w:t>
      </w:r>
    </w:p>
  </w:comment>
  <w:comment w:id="474" w:author="Alexander Flyvholm Povlsen" w:date="2018-05-16T16:25:00Z" w:initials="AFP">
    <w:p w14:paraId="7FE54305" w14:textId="77777777" w:rsidR="006E3703" w:rsidRDefault="006E3703">
      <w:pPr>
        <w:pStyle w:val="CommentText"/>
      </w:pPr>
      <w:r>
        <w:rPr>
          <w:rStyle w:val="CommentReference"/>
        </w:rPr>
        <w:annotationRef/>
      </w:r>
      <w:r>
        <w:t>Navigation speed</w:t>
      </w:r>
    </w:p>
    <w:p w14:paraId="194915D3" w14:textId="77777777" w:rsidR="007C0259" w:rsidRDefault="007C0259">
      <w:pPr>
        <w:pStyle w:val="CommentText"/>
      </w:pPr>
      <w:r>
        <w:t>Complexity</w:t>
      </w:r>
    </w:p>
  </w:comment>
  <w:comment w:id="475" w:author="Kasper Ravnkilde" w:date="2018-05-16T20:50:00Z" w:initials="KR">
    <w:p w14:paraId="2688BA96" w14:textId="77777777" w:rsidR="00D363E4" w:rsidRDefault="00D363E4">
      <w:pPr>
        <w:pStyle w:val="CommentText"/>
      </w:pPr>
      <w:r>
        <w:rPr>
          <w:rStyle w:val="CommentReference"/>
        </w:rPr>
        <w:annotationRef/>
      </w:r>
      <w:r>
        <w:t>Time consuming</w:t>
      </w:r>
    </w:p>
    <w:p w14:paraId="07BAE340" w14:textId="26F5EC3F" w:rsidR="00D363E4" w:rsidRDefault="00D363E4">
      <w:pPr>
        <w:pStyle w:val="CommentText"/>
      </w:pPr>
      <w:r>
        <w:t>Confusing</w:t>
      </w:r>
    </w:p>
    <w:p w14:paraId="55209CB9" w14:textId="6357EFA7" w:rsidR="00D363E4" w:rsidRDefault="00D363E4">
      <w:pPr>
        <w:pStyle w:val="CommentText"/>
      </w:pPr>
      <w:r>
        <w:t xml:space="preserve">Complex </w:t>
      </w:r>
    </w:p>
  </w:comment>
  <w:comment w:id="477" w:author="Alexander Flyvholm Povlsen" w:date="2018-05-16T16:26:00Z" w:initials="AFP">
    <w:p w14:paraId="078D926C" w14:textId="77777777" w:rsidR="00435B2B" w:rsidRDefault="00435B2B">
      <w:pPr>
        <w:pStyle w:val="CommentText"/>
      </w:pPr>
      <w:r>
        <w:rPr>
          <w:rStyle w:val="CommentReference"/>
        </w:rPr>
        <w:annotationRef/>
      </w:r>
      <w:r>
        <w:t>Confusi</w:t>
      </w:r>
      <w:r w:rsidR="00721AC1">
        <w:t>on</w:t>
      </w:r>
    </w:p>
    <w:p w14:paraId="5D36FD58" w14:textId="77777777" w:rsidR="00721AC1" w:rsidRDefault="00721AC1">
      <w:pPr>
        <w:pStyle w:val="CommentText"/>
      </w:pPr>
      <w:r>
        <w:t>Navigation inconsistency</w:t>
      </w:r>
    </w:p>
  </w:comment>
  <w:comment w:id="476" w:author="Kasper Ravnkilde" w:date="2018-05-16T20:50:00Z" w:initials="KR">
    <w:p w14:paraId="21A5DC15" w14:textId="77777777" w:rsidR="00D363E4" w:rsidRDefault="00D363E4">
      <w:pPr>
        <w:pStyle w:val="CommentText"/>
      </w:pPr>
      <w:r>
        <w:rPr>
          <w:rStyle w:val="CommentReference"/>
        </w:rPr>
        <w:annotationRef/>
      </w:r>
      <w:r>
        <w:t>Buttons don’t have the same functions always</w:t>
      </w:r>
    </w:p>
    <w:p w14:paraId="3F91B3A8" w14:textId="03D23712" w:rsidR="00D363E4" w:rsidRDefault="004D5617">
      <w:pPr>
        <w:pStyle w:val="CommentText"/>
      </w:pPr>
      <w:r>
        <w:t>Multi-function buttons are bad</w:t>
      </w:r>
    </w:p>
  </w:comment>
  <w:comment w:id="478" w:author="Alexander Flyvholm Povlsen" w:date="2018-05-16T16:28:00Z" w:initials="AFP">
    <w:p w14:paraId="5D90997F" w14:textId="77777777" w:rsidR="00157BBA" w:rsidRDefault="00157BBA">
      <w:pPr>
        <w:pStyle w:val="CommentText"/>
      </w:pPr>
      <w:r>
        <w:rPr>
          <w:rStyle w:val="CommentReference"/>
        </w:rPr>
        <w:annotationRef/>
      </w:r>
      <w:r>
        <w:t xml:space="preserve">Complexity </w:t>
      </w:r>
    </w:p>
  </w:comment>
  <w:comment w:id="479" w:author="Kasper Ravnkilde" w:date="2018-05-16T20:51:00Z" w:initials="KR">
    <w:p w14:paraId="329754F4" w14:textId="05FE2DC7" w:rsidR="004D5617" w:rsidRDefault="004D5617">
      <w:pPr>
        <w:pStyle w:val="CommentText"/>
      </w:pPr>
      <w:r>
        <w:rPr>
          <w:rStyle w:val="CommentReference"/>
        </w:rPr>
        <w:annotationRef/>
      </w:r>
      <w:r>
        <w:t xml:space="preserve">Complex </w:t>
      </w:r>
    </w:p>
  </w:comment>
  <w:comment w:id="480" w:author="Alexander Flyvholm Povlsen" w:date="2018-05-16T16:28:00Z" w:initials="AFP">
    <w:p w14:paraId="14A38D34" w14:textId="77777777" w:rsidR="005C4A25" w:rsidRDefault="005C4A25">
      <w:pPr>
        <w:pStyle w:val="CommentText"/>
      </w:pPr>
      <w:r>
        <w:rPr>
          <w:rStyle w:val="CommentReference"/>
        </w:rPr>
        <w:annotationRef/>
      </w:r>
      <w:r>
        <w:t xml:space="preserve">Confusion </w:t>
      </w:r>
    </w:p>
  </w:comment>
  <w:comment w:id="481" w:author="Kasper Ravnkilde" w:date="2018-05-16T20:52:00Z" w:initials="KR">
    <w:p w14:paraId="032ECDB0" w14:textId="29DA9D9B" w:rsidR="004D5617" w:rsidRDefault="004D5617">
      <w:pPr>
        <w:pStyle w:val="CommentText"/>
      </w:pPr>
      <w:r>
        <w:rPr>
          <w:rStyle w:val="CommentReference"/>
        </w:rPr>
        <w:annotationRef/>
      </w:r>
      <w:r>
        <w:t xml:space="preserve">Confusing </w:t>
      </w:r>
    </w:p>
  </w:comment>
  <w:comment w:id="483" w:author="Kasper Ravnkilde" w:date="2018-05-16T20:54:00Z" w:initials="KR">
    <w:p w14:paraId="0C3FD079" w14:textId="77777777" w:rsidR="004D5617" w:rsidRDefault="004D5617">
      <w:pPr>
        <w:pStyle w:val="CommentText"/>
      </w:pPr>
      <w:r>
        <w:rPr>
          <w:rStyle w:val="CommentReference"/>
        </w:rPr>
        <w:annotationRef/>
      </w:r>
      <w:r>
        <w:t xml:space="preserve">Aversion </w:t>
      </w:r>
    </w:p>
    <w:p w14:paraId="6FC9BBD4" w14:textId="77777777" w:rsidR="004D5617" w:rsidRDefault="004D5617">
      <w:pPr>
        <w:pStyle w:val="CommentText"/>
      </w:pPr>
      <w:r>
        <w:t xml:space="preserve">Afraid </w:t>
      </w:r>
    </w:p>
    <w:p w14:paraId="127B28B4" w14:textId="6495F686" w:rsidR="004D5617" w:rsidRDefault="004D5617">
      <w:pPr>
        <w:pStyle w:val="CommentText"/>
      </w:pPr>
      <w:r>
        <w:t xml:space="preserve">Annoyed </w:t>
      </w:r>
    </w:p>
  </w:comment>
  <w:comment w:id="484" w:author="Kasper Ravnkilde" w:date="2018-05-16T20:53:00Z" w:initials="KR">
    <w:p w14:paraId="42DD1AE6" w14:textId="29D2AE73" w:rsidR="004D5617" w:rsidRDefault="004D5617">
      <w:pPr>
        <w:pStyle w:val="CommentText"/>
      </w:pPr>
      <w:r>
        <w:rPr>
          <w:rStyle w:val="CommentReference"/>
        </w:rPr>
        <w:annotationRef/>
      </w:r>
      <w:r>
        <w:t>Good as a learning tool</w:t>
      </w:r>
    </w:p>
  </w:comment>
  <w:comment w:id="482" w:author="Alexander Flyvholm Povlsen" w:date="2018-05-16T16:29:00Z" w:initials="AFP">
    <w:p w14:paraId="2510A84F" w14:textId="77777777" w:rsidR="00DA33CB" w:rsidRDefault="00B40613">
      <w:pPr>
        <w:pStyle w:val="CommentText"/>
      </w:pPr>
      <w:r>
        <w:rPr>
          <w:rStyle w:val="CommentReference"/>
        </w:rPr>
        <w:annotationRef/>
      </w:r>
      <w:r w:rsidR="00DA33CB">
        <w:t>Exploration</w:t>
      </w:r>
    </w:p>
  </w:comment>
  <w:comment w:id="485" w:author="Alexander Flyvholm Povlsen" w:date="2018-05-16T16:30:00Z" w:initials="AFP">
    <w:p w14:paraId="5B247A00" w14:textId="77777777" w:rsidR="005108E8" w:rsidRDefault="005108E8">
      <w:pPr>
        <w:pStyle w:val="CommentText"/>
      </w:pPr>
      <w:r>
        <w:rPr>
          <w:rStyle w:val="CommentReference"/>
        </w:rPr>
        <w:annotationRef/>
      </w:r>
      <w:r>
        <w:t>Analog</w:t>
      </w:r>
      <w:r w:rsidR="00124058">
        <w:t xml:space="preserve"> sound</w:t>
      </w:r>
    </w:p>
  </w:comment>
  <w:comment w:id="486" w:author="Kasper Ravnkilde" w:date="2018-05-16T20:55:00Z" w:initials="KR">
    <w:p w14:paraId="681F703F" w14:textId="79C067B6" w:rsidR="004D5617" w:rsidRDefault="004D5617">
      <w:pPr>
        <w:pStyle w:val="CommentText"/>
      </w:pPr>
      <w:r>
        <w:rPr>
          <w:rStyle w:val="CommentReference"/>
        </w:rPr>
        <w:annotationRef/>
      </w:r>
      <w:r>
        <w:t xml:space="preserve">Prefers analogue </w:t>
      </w:r>
    </w:p>
  </w:comment>
  <w:comment w:id="487" w:author="Kasper Ravnkilde" w:date="2018-05-16T20:55:00Z" w:initials="KR">
    <w:p w14:paraId="65579E10" w14:textId="328A7C64" w:rsidR="004D5617" w:rsidRDefault="004D5617">
      <w:pPr>
        <w:pStyle w:val="CommentText"/>
      </w:pPr>
      <w:r>
        <w:rPr>
          <w:rStyle w:val="CommentReference"/>
        </w:rPr>
        <w:annotationRef/>
      </w:r>
      <w:r>
        <w:t>Does live performances</w:t>
      </w:r>
    </w:p>
  </w:comment>
  <w:comment w:id="488" w:author="Alexander Flyvholm Povlsen" w:date="2018-05-16T16:32:00Z" w:initials="AFP">
    <w:p w14:paraId="5F7252D9" w14:textId="77777777" w:rsidR="00124058" w:rsidRDefault="00124058">
      <w:pPr>
        <w:pStyle w:val="CommentText"/>
      </w:pPr>
      <w:r>
        <w:rPr>
          <w:rStyle w:val="CommentReference"/>
        </w:rPr>
        <w:annotationRef/>
      </w:r>
      <w:r>
        <w:t>Stage</w:t>
      </w:r>
      <w:r w:rsidR="00F73BD0">
        <w:t xml:space="preserve"> setup</w:t>
      </w:r>
    </w:p>
  </w:comment>
  <w:comment w:id="489" w:author="Alexander Flyvholm Povlsen" w:date="2018-05-16T16:33:00Z" w:initials="AFP">
    <w:p w14:paraId="3CFEB35A" w14:textId="77777777" w:rsidR="001E588D" w:rsidRDefault="001E588D">
      <w:pPr>
        <w:pStyle w:val="CommentText"/>
      </w:pPr>
      <w:r>
        <w:rPr>
          <w:rStyle w:val="CommentReference"/>
        </w:rPr>
        <w:annotationRef/>
      </w:r>
      <w:r w:rsidR="006A14A9">
        <w:t>Intuitive Navigation</w:t>
      </w:r>
    </w:p>
  </w:comment>
  <w:comment w:id="490" w:author="Kasper Ravnkilde" w:date="2018-05-16T20:56:00Z" w:initials="KR">
    <w:p w14:paraId="17CE5D9E" w14:textId="77777777" w:rsidR="004D5617" w:rsidRDefault="004D5617">
      <w:pPr>
        <w:pStyle w:val="CommentText"/>
      </w:pPr>
      <w:r>
        <w:rPr>
          <w:rStyle w:val="CommentReference"/>
        </w:rPr>
        <w:annotationRef/>
      </w:r>
      <w:r>
        <w:t>Prefers Headrush</w:t>
      </w:r>
    </w:p>
    <w:p w14:paraId="4B30D0A0" w14:textId="77777777" w:rsidR="004D5617" w:rsidRDefault="004D5617">
      <w:pPr>
        <w:pStyle w:val="CommentText"/>
      </w:pPr>
      <w:r>
        <w:t>More inviting</w:t>
      </w:r>
    </w:p>
    <w:p w14:paraId="05D2E23F" w14:textId="19B6B45B" w:rsidR="004D5617" w:rsidRDefault="004D5617">
      <w:pPr>
        <w:pStyle w:val="CommentText"/>
      </w:pPr>
      <w:r>
        <w:t>intuitive</w:t>
      </w:r>
    </w:p>
  </w:comment>
  <w:comment w:id="492" w:author="Alexander Flyvholm Povlsen" w:date="2018-05-16T16:34:00Z" w:initials="AFP">
    <w:p w14:paraId="59A06B08" w14:textId="77777777" w:rsidR="004A3E83" w:rsidRDefault="004A3E83">
      <w:pPr>
        <w:pStyle w:val="CommentText"/>
      </w:pPr>
      <w:r>
        <w:rPr>
          <w:rStyle w:val="CommentReference"/>
        </w:rPr>
        <w:annotationRef/>
      </w:r>
      <w:r w:rsidR="005B37DB">
        <w:t>Unfamiliar representation</w:t>
      </w:r>
    </w:p>
    <w:p w14:paraId="7A3700A6" w14:textId="77777777" w:rsidR="00973FD1" w:rsidRDefault="00973FD1">
      <w:pPr>
        <w:pStyle w:val="CommentText"/>
      </w:pPr>
      <w:r>
        <w:t xml:space="preserve">Dated </w:t>
      </w:r>
    </w:p>
  </w:comment>
  <w:comment w:id="491" w:author="Kasper Ravnkilde" w:date="2018-05-16T20:57:00Z" w:initials="KR">
    <w:p w14:paraId="60EEDBB9" w14:textId="77777777" w:rsidR="004D5617" w:rsidRDefault="004D5617">
      <w:pPr>
        <w:pStyle w:val="CommentText"/>
      </w:pPr>
      <w:r>
        <w:rPr>
          <w:rStyle w:val="CommentReference"/>
        </w:rPr>
        <w:annotationRef/>
      </w:r>
      <w:r>
        <w:t>Familiar (in a bad way)</w:t>
      </w:r>
    </w:p>
    <w:p w14:paraId="1131D091" w14:textId="229B4C67" w:rsidR="004D5617" w:rsidRDefault="004D5617">
      <w:pPr>
        <w:pStyle w:val="CommentText"/>
      </w:pPr>
      <w:r>
        <w:t>Old-fashioned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F73603" w15:done="0"/>
  <w15:commentEx w15:paraId="3350098C" w15:done="0"/>
  <w15:commentEx w15:paraId="5D0B57BD" w15:done="0"/>
  <w15:commentEx w15:paraId="208B09AA" w15:done="0"/>
  <w15:commentEx w15:paraId="75B688B4" w15:done="0"/>
  <w15:commentEx w15:paraId="6D3ABA19" w15:done="0"/>
  <w15:commentEx w15:paraId="76A745DE" w15:done="0"/>
  <w15:commentEx w15:paraId="4FDB7BF1" w15:done="0"/>
  <w15:commentEx w15:paraId="0A3045D2" w15:done="0"/>
  <w15:commentEx w15:paraId="78F3399D" w15:done="0"/>
  <w15:commentEx w15:paraId="40F49B83" w15:done="0"/>
  <w15:commentEx w15:paraId="00615566" w15:done="0"/>
  <w15:commentEx w15:paraId="25F6424F" w15:done="0"/>
  <w15:commentEx w15:paraId="5E866E6E" w15:done="0"/>
  <w15:commentEx w15:paraId="735A975B" w15:done="0"/>
  <w15:commentEx w15:paraId="27A1EC35" w15:done="0"/>
  <w15:commentEx w15:paraId="58A9A3D7" w15:done="0"/>
  <w15:commentEx w15:paraId="3FF15C83" w15:done="0"/>
  <w15:commentEx w15:paraId="25F9B6EB" w15:done="0"/>
  <w15:commentEx w15:paraId="2976E346" w15:done="0"/>
  <w15:commentEx w15:paraId="50F9AFC6" w15:done="0"/>
  <w15:commentEx w15:paraId="13C144D4" w15:done="0"/>
  <w15:commentEx w15:paraId="43C9188D" w15:done="0"/>
  <w15:commentEx w15:paraId="17AD10DA" w15:done="0"/>
  <w15:commentEx w15:paraId="656C37F6" w15:done="0"/>
  <w15:commentEx w15:paraId="027CAA47" w15:done="0"/>
  <w15:commentEx w15:paraId="6EA9785C" w15:done="0"/>
  <w15:commentEx w15:paraId="3B1ED1EB" w15:done="0"/>
  <w15:commentEx w15:paraId="2B39E2B7" w15:done="0"/>
  <w15:commentEx w15:paraId="34CCDE9A" w15:done="0"/>
  <w15:commentEx w15:paraId="66BB4A24" w15:done="0"/>
  <w15:commentEx w15:paraId="3A1821BE" w15:done="0"/>
  <w15:commentEx w15:paraId="22B07CFF" w15:done="0"/>
  <w15:commentEx w15:paraId="19AB4E37" w15:done="0"/>
  <w15:commentEx w15:paraId="4AD3479F" w15:done="0"/>
  <w15:commentEx w15:paraId="61DDAAEC" w15:done="0"/>
  <w15:commentEx w15:paraId="7868A20B" w15:done="0"/>
  <w15:commentEx w15:paraId="1C55EA6C" w15:done="0"/>
  <w15:commentEx w15:paraId="43C9167A" w15:done="0"/>
  <w15:commentEx w15:paraId="04FDE28A" w15:done="0"/>
  <w15:commentEx w15:paraId="2F32182D" w15:done="0"/>
  <w15:commentEx w15:paraId="1AE870E5" w15:done="0"/>
  <w15:commentEx w15:paraId="4A56840D" w15:done="0"/>
  <w15:commentEx w15:paraId="623FD3D6" w15:done="0"/>
  <w15:commentEx w15:paraId="5B8541F9" w15:done="0"/>
  <w15:commentEx w15:paraId="45AE9FFE" w15:done="0"/>
  <w15:commentEx w15:paraId="2DF61492" w15:done="0"/>
  <w15:commentEx w15:paraId="4B8A649F" w15:done="0"/>
  <w15:commentEx w15:paraId="573CB8A6" w15:done="0"/>
  <w15:commentEx w15:paraId="7E5C9CBD" w15:done="0"/>
  <w15:commentEx w15:paraId="4F84AF4A" w15:done="0"/>
  <w15:commentEx w15:paraId="13734ABA" w15:done="0"/>
  <w15:commentEx w15:paraId="304594CF" w15:done="0"/>
  <w15:commentEx w15:paraId="786A8464" w15:done="0"/>
  <w15:commentEx w15:paraId="2965DD33" w15:done="0"/>
  <w15:commentEx w15:paraId="43E3C485" w15:done="0"/>
  <w15:commentEx w15:paraId="19D3275E" w15:done="0"/>
  <w15:commentEx w15:paraId="5A87A8BB" w15:done="0"/>
  <w15:commentEx w15:paraId="1E5AA096" w15:done="0"/>
  <w15:commentEx w15:paraId="15CF5A8F" w15:done="0"/>
  <w15:commentEx w15:paraId="64665A39" w15:done="0"/>
  <w15:commentEx w15:paraId="333039F1" w15:done="0"/>
  <w15:commentEx w15:paraId="2B7F1429" w15:done="0"/>
  <w15:commentEx w15:paraId="45352BE1" w15:done="0"/>
  <w15:commentEx w15:paraId="23E13F6A" w15:done="0"/>
  <w15:commentEx w15:paraId="118CF4FF" w15:done="0"/>
  <w15:commentEx w15:paraId="134A95D6" w15:done="0"/>
  <w15:commentEx w15:paraId="6FCB1851" w15:done="0"/>
  <w15:commentEx w15:paraId="58DE550A" w15:done="0"/>
  <w15:commentEx w15:paraId="3ACD2602" w15:done="0"/>
  <w15:commentEx w15:paraId="4A67C6AF" w15:done="0"/>
  <w15:commentEx w15:paraId="3BD9693D" w15:done="0"/>
  <w15:commentEx w15:paraId="77B091FE" w15:done="0"/>
  <w15:commentEx w15:paraId="0A1096EE" w15:done="0"/>
  <w15:commentEx w15:paraId="3A5FABD5" w15:done="0"/>
  <w15:commentEx w15:paraId="13C10963" w15:done="0"/>
  <w15:commentEx w15:paraId="6EB4AABB" w15:done="0"/>
  <w15:commentEx w15:paraId="2AF02A26" w15:done="0"/>
  <w15:commentEx w15:paraId="160CECC1" w15:done="0"/>
  <w15:commentEx w15:paraId="07E4377F" w15:done="0"/>
  <w15:commentEx w15:paraId="29682200" w15:done="0"/>
  <w15:commentEx w15:paraId="66061660" w15:done="0"/>
  <w15:commentEx w15:paraId="66DE861C" w15:done="0"/>
  <w15:commentEx w15:paraId="02BDC75D" w15:done="0"/>
  <w15:commentEx w15:paraId="0AD59560" w15:done="0"/>
  <w15:commentEx w15:paraId="2C968221" w15:done="0"/>
  <w15:commentEx w15:paraId="2210A6F8" w15:done="0"/>
  <w15:commentEx w15:paraId="06F2237A" w15:done="0"/>
  <w15:commentEx w15:paraId="469FF25C" w15:done="0"/>
  <w15:commentEx w15:paraId="7C7D744E" w15:done="0"/>
  <w15:commentEx w15:paraId="06469075" w15:done="0"/>
  <w15:commentEx w15:paraId="075B8753" w15:done="0"/>
  <w15:commentEx w15:paraId="67ACAD98" w15:done="0"/>
  <w15:commentEx w15:paraId="2CBDD9DE" w15:done="0"/>
  <w15:commentEx w15:paraId="3AA5AFE9" w15:done="0"/>
  <w15:commentEx w15:paraId="07E298DA" w15:done="0"/>
  <w15:commentEx w15:paraId="7EB0662F" w15:done="0"/>
  <w15:commentEx w15:paraId="08F2A733" w15:done="0"/>
  <w15:commentEx w15:paraId="3A6D8375" w15:done="0"/>
  <w15:commentEx w15:paraId="3D739D4C" w15:done="0"/>
  <w15:commentEx w15:paraId="6C826C3C" w15:done="0"/>
  <w15:commentEx w15:paraId="4576889B" w15:done="0"/>
  <w15:commentEx w15:paraId="682F38A2" w15:done="0"/>
  <w15:commentEx w15:paraId="04D092BD" w15:done="0"/>
  <w15:commentEx w15:paraId="54EB5431" w15:done="0"/>
  <w15:commentEx w15:paraId="6FD1CB9B" w15:done="0"/>
  <w15:commentEx w15:paraId="6E560671" w15:done="0"/>
  <w15:commentEx w15:paraId="587E99E1" w15:done="0"/>
  <w15:commentEx w15:paraId="6EB4DA9D" w15:done="0"/>
  <w15:commentEx w15:paraId="0072DC3D" w15:done="0"/>
  <w15:commentEx w15:paraId="2B56AA02" w15:done="0"/>
  <w15:commentEx w15:paraId="7A5418FD" w15:done="0"/>
  <w15:commentEx w15:paraId="1ECEEF7B" w15:done="0"/>
  <w15:commentEx w15:paraId="150F0390" w15:done="0"/>
  <w15:commentEx w15:paraId="1444AD49" w15:done="0"/>
  <w15:commentEx w15:paraId="244443F6" w15:done="0"/>
  <w15:commentEx w15:paraId="5161CF17" w15:done="0"/>
  <w15:commentEx w15:paraId="3389FC0C" w15:done="0"/>
  <w15:commentEx w15:paraId="19A96E68" w15:done="0"/>
  <w15:commentEx w15:paraId="74EF5166" w15:done="0"/>
  <w15:commentEx w15:paraId="7AB9BDD6" w15:done="0"/>
  <w15:commentEx w15:paraId="10BC63A2" w15:done="0"/>
  <w15:commentEx w15:paraId="7DC0F044" w15:done="0"/>
  <w15:commentEx w15:paraId="2BCC7FF9" w15:done="0"/>
  <w15:commentEx w15:paraId="4F3031D1" w15:done="0"/>
  <w15:commentEx w15:paraId="75FCB768" w15:done="0"/>
  <w15:commentEx w15:paraId="617E8868" w15:done="0"/>
  <w15:commentEx w15:paraId="5E9FDC9D" w15:done="0"/>
  <w15:commentEx w15:paraId="6BE80CEF" w15:done="0"/>
  <w15:commentEx w15:paraId="7750BCB1" w15:done="0"/>
  <w15:commentEx w15:paraId="0E670C98" w15:done="0"/>
  <w15:commentEx w15:paraId="6A9C56D4" w15:done="0"/>
  <w15:commentEx w15:paraId="3916B4B4" w15:done="0"/>
  <w15:commentEx w15:paraId="43B642AF" w15:done="0"/>
  <w15:commentEx w15:paraId="3AD7D9FC" w15:done="0"/>
  <w15:commentEx w15:paraId="579370C4" w15:done="0"/>
  <w15:commentEx w15:paraId="73504A98" w15:done="0"/>
  <w15:commentEx w15:paraId="2E2293E8" w15:done="0"/>
  <w15:commentEx w15:paraId="4BB75866" w15:done="0"/>
  <w15:commentEx w15:paraId="79AFEF4F" w15:done="0"/>
  <w15:commentEx w15:paraId="1A621DB7" w15:done="0"/>
  <w15:commentEx w15:paraId="24331F2C" w15:done="0"/>
  <w15:commentEx w15:paraId="3B2EBE5E" w15:done="0"/>
  <w15:commentEx w15:paraId="2CAB6A19" w15:done="0"/>
  <w15:commentEx w15:paraId="596CB36D" w15:done="0"/>
  <w15:commentEx w15:paraId="3096CF43" w15:done="0"/>
  <w15:commentEx w15:paraId="3AB6187C" w15:done="0"/>
  <w15:commentEx w15:paraId="4607F66D" w15:done="0"/>
  <w15:commentEx w15:paraId="31956798" w15:done="0"/>
  <w15:commentEx w15:paraId="061FC93D" w15:done="0"/>
  <w15:commentEx w15:paraId="50B9013D" w15:done="0"/>
  <w15:commentEx w15:paraId="6B1A1137" w15:done="0"/>
  <w15:commentEx w15:paraId="7FA9DE74" w15:done="0"/>
  <w15:commentEx w15:paraId="6D57EE2D" w15:done="0"/>
  <w15:commentEx w15:paraId="637A73CD" w15:done="0"/>
  <w15:commentEx w15:paraId="787FE2C2" w15:done="0"/>
  <w15:commentEx w15:paraId="341CCF99" w15:done="0"/>
  <w15:commentEx w15:paraId="60F17BD0" w15:done="0"/>
  <w15:commentEx w15:paraId="7C16F6E0" w15:done="0"/>
  <w15:commentEx w15:paraId="7C35CC6E" w15:done="0"/>
  <w15:commentEx w15:paraId="1C6C4156" w15:done="0"/>
  <w15:commentEx w15:paraId="7D015C83" w15:done="0"/>
  <w15:commentEx w15:paraId="2A2CA894" w15:done="0"/>
  <w15:commentEx w15:paraId="1631636E" w15:done="0"/>
  <w15:commentEx w15:paraId="5AD6BCE6" w15:done="0"/>
  <w15:commentEx w15:paraId="0AD9F97E" w15:done="0"/>
  <w15:commentEx w15:paraId="5C9062FA" w15:done="0"/>
  <w15:commentEx w15:paraId="57D62922" w15:done="0"/>
  <w15:commentEx w15:paraId="609CDB2F" w15:done="0"/>
  <w15:commentEx w15:paraId="40116BC4" w15:done="0"/>
  <w15:commentEx w15:paraId="0DF43246" w15:done="0"/>
  <w15:commentEx w15:paraId="3DDD4047" w15:done="0"/>
  <w15:commentEx w15:paraId="6B5AEEF0" w15:done="0"/>
  <w15:commentEx w15:paraId="1B6373D1" w15:done="0"/>
  <w15:commentEx w15:paraId="5FB9FB13" w15:done="0"/>
  <w15:commentEx w15:paraId="4049B542" w15:done="0"/>
  <w15:commentEx w15:paraId="408F6F90" w15:done="0"/>
  <w15:commentEx w15:paraId="439A1F49" w15:done="0"/>
  <w15:commentEx w15:paraId="416D3010" w15:done="0"/>
  <w15:commentEx w15:paraId="2015BEFC" w15:done="0"/>
  <w15:commentEx w15:paraId="5381DEB1" w15:done="0"/>
  <w15:commentEx w15:paraId="7AC6A93B" w15:done="0"/>
  <w15:commentEx w15:paraId="7EA2DDE0" w15:done="0"/>
  <w15:commentEx w15:paraId="3B111F67" w15:done="0"/>
  <w15:commentEx w15:paraId="6FB3C151" w15:done="0"/>
  <w15:commentEx w15:paraId="47B49542" w15:done="0"/>
  <w15:commentEx w15:paraId="15496722" w15:done="0"/>
  <w15:commentEx w15:paraId="4648FBAB" w15:done="0"/>
  <w15:commentEx w15:paraId="1FFC4AB1" w15:done="0"/>
  <w15:commentEx w15:paraId="1D89EC27" w15:done="0"/>
  <w15:commentEx w15:paraId="0659C01B" w15:done="0"/>
  <w15:commentEx w15:paraId="5929A9E1" w15:done="0"/>
  <w15:commentEx w15:paraId="437E9C7F" w15:done="0"/>
  <w15:commentEx w15:paraId="4189A0DB" w15:done="0"/>
  <w15:commentEx w15:paraId="23498745" w15:done="0"/>
  <w15:commentEx w15:paraId="33B0E94E" w15:done="0"/>
  <w15:commentEx w15:paraId="6096EB06" w15:done="0"/>
  <w15:commentEx w15:paraId="77948FF2" w15:done="0"/>
  <w15:commentEx w15:paraId="1CA2AE59" w15:done="0"/>
  <w15:commentEx w15:paraId="412E1C97" w15:done="0"/>
  <w15:commentEx w15:paraId="39025B8E" w15:done="0"/>
  <w15:commentEx w15:paraId="517D2AC3" w15:done="0"/>
  <w15:commentEx w15:paraId="76ECFBE0" w15:done="0"/>
  <w15:commentEx w15:paraId="70514F81" w15:done="0"/>
  <w15:commentEx w15:paraId="68E82001" w15:done="0"/>
  <w15:commentEx w15:paraId="1CC5BEE1" w15:done="0"/>
  <w15:commentEx w15:paraId="7F6EA5DB" w15:done="0"/>
  <w15:commentEx w15:paraId="448F93F0" w15:done="0"/>
  <w15:commentEx w15:paraId="1DED8263" w15:done="0"/>
  <w15:commentEx w15:paraId="7DA0B589" w15:done="0"/>
  <w15:commentEx w15:paraId="65870291" w15:done="0"/>
  <w15:commentEx w15:paraId="519D6A03" w15:done="0"/>
  <w15:commentEx w15:paraId="7EF41824" w15:done="0"/>
  <w15:commentEx w15:paraId="41B4665D" w15:done="0"/>
  <w15:commentEx w15:paraId="76964B50" w15:done="0"/>
  <w15:commentEx w15:paraId="66129C25" w15:done="0"/>
  <w15:commentEx w15:paraId="2CE567CD" w15:done="0"/>
  <w15:commentEx w15:paraId="655DCAEB" w15:done="0"/>
  <w15:commentEx w15:paraId="634F6AF2" w15:done="0"/>
  <w15:commentEx w15:paraId="353238D6" w15:done="0"/>
  <w15:commentEx w15:paraId="79F95D9B" w15:done="0"/>
  <w15:commentEx w15:paraId="7DB1C3A1" w15:done="0"/>
  <w15:commentEx w15:paraId="181E6314" w15:done="0"/>
  <w15:commentEx w15:paraId="44EE5376" w15:done="0"/>
  <w15:commentEx w15:paraId="180B1957" w15:done="0"/>
  <w15:commentEx w15:paraId="2AAF442D" w15:done="0"/>
  <w15:commentEx w15:paraId="02469767" w15:done="0"/>
  <w15:commentEx w15:paraId="0860B5F2" w15:done="0"/>
  <w15:commentEx w15:paraId="326EFF74" w15:done="0"/>
  <w15:commentEx w15:paraId="28873BC0" w15:done="0"/>
  <w15:commentEx w15:paraId="4E0DB26F" w15:done="0"/>
  <w15:commentEx w15:paraId="2A767983" w15:done="0"/>
  <w15:commentEx w15:paraId="4324FA09" w15:done="0"/>
  <w15:commentEx w15:paraId="1C404D53" w15:done="0"/>
  <w15:commentEx w15:paraId="5DF338B8" w15:done="0"/>
  <w15:commentEx w15:paraId="3D9FAAA5" w15:done="0"/>
  <w15:commentEx w15:paraId="14A34575" w15:done="0"/>
  <w15:commentEx w15:paraId="6F9A94C1" w15:done="0"/>
  <w15:commentEx w15:paraId="2BE6C149" w15:done="0"/>
  <w15:commentEx w15:paraId="2E7A8F54" w15:done="0"/>
  <w15:commentEx w15:paraId="00E4379C" w15:done="0"/>
  <w15:commentEx w15:paraId="4182E1ED" w15:done="0"/>
  <w15:commentEx w15:paraId="455665EC" w15:done="0"/>
  <w15:commentEx w15:paraId="096D22A6" w15:done="0"/>
  <w15:commentEx w15:paraId="37990830" w15:done="0"/>
  <w15:commentEx w15:paraId="7501F938" w15:done="0"/>
  <w15:commentEx w15:paraId="662A530D" w15:done="0"/>
  <w15:commentEx w15:paraId="538ABF0E" w15:done="0"/>
  <w15:commentEx w15:paraId="04786353" w15:done="0"/>
  <w15:commentEx w15:paraId="55C2D6AA" w15:done="0"/>
  <w15:commentEx w15:paraId="6D40D93D" w15:done="0"/>
  <w15:commentEx w15:paraId="3D4F9A0D" w15:done="0"/>
  <w15:commentEx w15:paraId="47BA77D8" w15:done="0"/>
  <w15:commentEx w15:paraId="5AF66C37" w15:done="0"/>
  <w15:commentEx w15:paraId="74DEF1F4" w15:done="0"/>
  <w15:commentEx w15:paraId="33B761E9" w15:done="0"/>
  <w15:commentEx w15:paraId="502A6A2A" w15:done="0"/>
  <w15:commentEx w15:paraId="024FF02B" w15:done="0"/>
  <w15:commentEx w15:paraId="2B73E8E8" w15:done="0"/>
  <w15:commentEx w15:paraId="422EE138" w15:done="0"/>
  <w15:commentEx w15:paraId="0ABE3C7F" w15:done="0"/>
  <w15:commentEx w15:paraId="54C48BBA" w15:done="0"/>
  <w15:commentEx w15:paraId="4FD19252" w15:done="0"/>
  <w15:commentEx w15:paraId="03BE71DA" w15:done="0"/>
  <w15:commentEx w15:paraId="0507202E" w15:done="0"/>
  <w15:commentEx w15:paraId="70E3109E" w15:done="0"/>
  <w15:commentEx w15:paraId="1DB814A5" w15:done="0"/>
  <w15:commentEx w15:paraId="257CEC6A" w15:done="0"/>
  <w15:commentEx w15:paraId="67F6AB80" w15:done="0"/>
  <w15:commentEx w15:paraId="2ED3002C" w15:done="0"/>
  <w15:commentEx w15:paraId="594D9422" w15:done="0"/>
  <w15:commentEx w15:paraId="07B3282A" w15:done="0"/>
  <w15:commentEx w15:paraId="119AE448" w15:done="0"/>
  <w15:commentEx w15:paraId="6C237E63" w15:done="0"/>
  <w15:commentEx w15:paraId="738DEE3C" w15:done="0"/>
  <w15:commentEx w15:paraId="6D661B05" w15:done="0"/>
  <w15:commentEx w15:paraId="322E8282" w15:done="0"/>
  <w15:commentEx w15:paraId="22C900ED" w15:done="0"/>
  <w15:commentEx w15:paraId="7D4EEC51" w15:done="0"/>
  <w15:commentEx w15:paraId="6C5D5F6A" w15:done="0"/>
  <w15:commentEx w15:paraId="64FD6559" w15:done="0"/>
  <w15:commentEx w15:paraId="6AFC4607" w15:done="0"/>
  <w15:commentEx w15:paraId="7E8514FE" w15:done="0"/>
  <w15:commentEx w15:paraId="4CA73694" w15:done="0"/>
  <w15:commentEx w15:paraId="7B77099D" w15:done="0"/>
  <w15:commentEx w15:paraId="16364785" w15:done="0"/>
  <w15:commentEx w15:paraId="6DFB80D5" w15:done="0"/>
  <w15:commentEx w15:paraId="3E046D17" w15:done="0"/>
  <w15:commentEx w15:paraId="7DC0B426" w15:done="0"/>
  <w15:commentEx w15:paraId="315BE486" w15:done="0"/>
  <w15:commentEx w15:paraId="300E3A06" w15:done="0"/>
  <w15:commentEx w15:paraId="7A257706" w15:done="0"/>
  <w15:commentEx w15:paraId="56C9E2E2" w15:done="0"/>
  <w15:commentEx w15:paraId="3A566936" w15:done="0"/>
  <w15:commentEx w15:paraId="439AA088" w15:done="0"/>
  <w15:commentEx w15:paraId="7EFFAB1C" w15:done="0"/>
  <w15:commentEx w15:paraId="440F20EA" w15:done="0"/>
  <w15:commentEx w15:paraId="7D496F39" w15:done="0"/>
  <w15:commentEx w15:paraId="10657FC4" w15:done="0"/>
  <w15:commentEx w15:paraId="0C1CB9C1" w15:done="0"/>
  <w15:commentEx w15:paraId="3DEF6400" w15:done="0"/>
  <w15:commentEx w15:paraId="0C51147E" w15:done="0"/>
  <w15:commentEx w15:paraId="45C64055" w15:done="0"/>
  <w15:commentEx w15:paraId="1BBB460E" w15:done="0"/>
  <w15:commentEx w15:paraId="26D0D4CF" w15:done="0"/>
  <w15:commentEx w15:paraId="47DAAE1B" w15:done="0"/>
  <w15:commentEx w15:paraId="3413F350" w15:done="0"/>
  <w15:commentEx w15:paraId="214379D9" w15:done="0"/>
  <w15:commentEx w15:paraId="6DF91FD3" w15:done="0"/>
  <w15:commentEx w15:paraId="6BE14004" w15:done="0"/>
  <w15:commentEx w15:paraId="7ABFCBBB" w15:done="0"/>
  <w15:commentEx w15:paraId="6CFED007" w15:done="0"/>
  <w15:commentEx w15:paraId="76AADEDC" w15:done="0"/>
  <w15:commentEx w15:paraId="349FBE8B" w15:done="0"/>
  <w15:commentEx w15:paraId="66A30251" w15:done="0"/>
  <w15:commentEx w15:paraId="48B82C59" w15:done="0"/>
  <w15:commentEx w15:paraId="3D1516EA" w15:done="0"/>
  <w15:commentEx w15:paraId="13DCF3B5" w15:done="0"/>
  <w15:commentEx w15:paraId="07A22F94" w15:done="0"/>
  <w15:commentEx w15:paraId="3154CEC2" w15:done="0"/>
  <w15:commentEx w15:paraId="712EB4D0" w15:done="0"/>
  <w15:commentEx w15:paraId="1BF3C809" w15:done="0"/>
  <w15:commentEx w15:paraId="3F0A4C03" w15:done="0"/>
  <w15:commentEx w15:paraId="07FEDAF3" w15:done="0"/>
  <w15:commentEx w15:paraId="28B16371" w15:done="0"/>
  <w15:commentEx w15:paraId="549F0DA9" w15:done="0"/>
  <w15:commentEx w15:paraId="22F24ED6" w15:done="0"/>
  <w15:commentEx w15:paraId="1842F5F6" w15:done="0"/>
  <w15:commentEx w15:paraId="6C50F2BD" w15:done="0"/>
  <w15:commentEx w15:paraId="25D3DE83" w15:done="0"/>
  <w15:commentEx w15:paraId="6EF1CAC9" w15:done="0"/>
  <w15:commentEx w15:paraId="6C66FDCB" w15:done="0"/>
  <w15:commentEx w15:paraId="2FD84CFB" w15:done="0"/>
  <w15:commentEx w15:paraId="6E1F48CF" w15:done="0"/>
  <w15:commentEx w15:paraId="657703C4" w15:done="0"/>
  <w15:commentEx w15:paraId="454E2B1B" w15:done="0"/>
  <w15:commentEx w15:paraId="63C443BE" w15:done="0"/>
  <w15:commentEx w15:paraId="1987F7F1" w15:done="0"/>
  <w15:commentEx w15:paraId="7592DC39" w15:done="0"/>
  <w15:commentEx w15:paraId="7216ACC3" w15:done="0"/>
  <w15:commentEx w15:paraId="3FFA4255" w15:done="0"/>
  <w15:commentEx w15:paraId="5346CFBC" w15:done="0"/>
  <w15:commentEx w15:paraId="77606A6F" w15:done="0"/>
  <w15:commentEx w15:paraId="29712F16" w15:done="0"/>
  <w15:commentEx w15:paraId="66C0E76A" w15:done="0"/>
  <w15:commentEx w15:paraId="459CF0AC" w15:done="0"/>
  <w15:commentEx w15:paraId="2B39253B" w15:done="0"/>
  <w15:commentEx w15:paraId="06BF386C" w15:done="0"/>
  <w15:commentEx w15:paraId="740F44A7" w15:done="0"/>
  <w15:commentEx w15:paraId="5E6626BB" w15:done="0"/>
  <w15:commentEx w15:paraId="7019ABAA" w15:done="0"/>
  <w15:commentEx w15:paraId="7C0FF2BA" w15:done="0"/>
  <w15:commentEx w15:paraId="36A553DD" w15:done="0"/>
  <w15:commentEx w15:paraId="0665508E" w15:done="0"/>
  <w15:commentEx w15:paraId="2CDB6C24" w15:done="0"/>
  <w15:commentEx w15:paraId="70D3624B" w15:done="0"/>
  <w15:commentEx w15:paraId="5F591F1E" w15:done="0"/>
  <w15:commentEx w15:paraId="74FBCFC5" w15:done="0"/>
  <w15:commentEx w15:paraId="348A6C74" w15:done="0"/>
  <w15:commentEx w15:paraId="7C6D291A" w15:done="0"/>
  <w15:commentEx w15:paraId="5E615FF5" w15:done="0"/>
  <w15:commentEx w15:paraId="52581304" w15:done="0"/>
  <w15:commentEx w15:paraId="370EBF28" w15:done="0"/>
  <w15:commentEx w15:paraId="4A03E35C" w15:done="0"/>
  <w15:commentEx w15:paraId="6BE838E5" w15:done="0"/>
  <w15:commentEx w15:paraId="3EB763BD" w15:done="0"/>
  <w15:commentEx w15:paraId="03EAECB5" w15:done="0"/>
  <w15:commentEx w15:paraId="14E474D9" w15:done="0"/>
  <w15:commentEx w15:paraId="60AB2247" w15:done="0"/>
  <w15:commentEx w15:paraId="4E2990C0" w15:done="0"/>
  <w15:commentEx w15:paraId="23829CF4" w15:done="0"/>
  <w15:commentEx w15:paraId="7BDFCA85" w15:done="0"/>
  <w15:commentEx w15:paraId="498E0287" w15:done="0"/>
  <w15:commentEx w15:paraId="60A45235" w15:done="0"/>
  <w15:commentEx w15:paraId="79701CE2" w15:done="0"/>
  <w15:commentEx w15:paraId="72D74048" w15:done="0"/>
  <w15:commentEx w15:paraId="3B3C0232" w15:done="0"/>
  <w15:commentEx w15:paraId="500A9C72" w15:done="0"/>
  <w15:commentEx w15:paraId="7A88E068" w15:done="0"/>
  <w15:commentEx w15:paraId="3DE0BBB9" w15:done="0"/>
  <w15:commentEx w15:paraId="7198FF54" w15:done="0"/>
  <w15:commentEx w15:paraId="3D50A087" w15:done="0"/>
  <w15:commentEx w15:paraId="572C8C13" w15:done="0"/>
  <w15:commentEx w15:paraId="52C0CA8E" w15:done="0"/>
  <w15:commentEx w15:paraId="11EBCF2B" w15:done="0"/>
  <w15:commentEx w15:paraId="0D7F8025" w15:done="0"/>
  <w15:commentEx w15:paraId="682B145E" w15:done="0"/>
  <w15:commentEx w15:paraId="6032D3F5" w15:done="0"/>
  <w15:commentEx w15:paraId="4E1C29B9" w15:done="0"/>
  <w15:commentEx w15:paraId="441DCB51" w15:done="0"/>
  <w15:commentEx w15:paraId="52A4A67C" w15:done="0"/>
  <w15:commentEx w15:paraId="3B6560FB" w15:done="0"/>
  <w15:commentEx w15:paraId="46B21753" w15:done="0"/>
  <w15:commentEx w15:paraId="2964F26F" w15:done="0"/>
  <w15:commentEx w15:paraId="2E4490D1" w15:done="0"/>
  <w15:commentEx w15:paraId="1E2D2540" w15:done="0"/>
  <w15:commentEx w15:paraId="634571A0" w15:done="0"/>
  <w15:commentEx w15:paraId="7F724E30" w15:done="0"/>
  <w15:commentEx w15:paraId="379B13AC" w15:done="0"/>
  <w15:commentEx w15:paraId="78B99D24" w15:done="0"/>
  <w15:commentEx w15:paraId="22EA98A0" w15:done="0"/>
  <w15:commentEx w15:paraId="7F562BE4" w15:done="0"/>
  <w15:commentEx w15:paraId="325D9F6E" w15:done="0"/>
  <w15:commentEx w15:paraId="72B85B20" w15:done="0"/>
  <w15:commentEx w15:paraId="4679CF0E" w15:done="0"/>
  <w15:commentEx w15:paraId="254124F5" w15:done="0"/>
  <w15:commentEx w15:paraId="7091E1E2" w15:done="0"/>
  <w15:commentEx w15:paraId="08E93F6F" w15:done="0"/>
  <w15:commentEx w15:paraId="0FBD93D7" w15:done="0"/>
  <w15:commentEx w15:paraId="052D171D" w15:done="0"/>
  <w15:commentEx w15:paraId="011A190A" w15:done="0"/>
  <w15:commentEx w15:paraId="7FFA618B" w15:done="0"/>
  <w15:commentEx w15:paraId="53C3EB96" w15:done="0"/>
  <w15:commentEx w15:paraId="550303AB" w15:done="0"/>
  <w15:commentEx w15:paraId="7423F0C3" w15:done="0"/>
  <w15:commentEx w15:paraId="73AEACC3" w15:done="0"/>
  <w15:commentEx w15:paraId="0656BBEB" w15:done="0"/>
  <w15:commentEx w15:paraId="191D66C2" w15:done="0"/>
  <w15:commentEx w15:paraId="1D2BE605" w15:done="0"/>
  <w15:commentEx w15:paraId="038104D4" w15:done="0"/>
  <w15:commentEx w15:paraId="5860CB45" w15:done="0"/>
  <w15:commentEx w15:paraId="35326B14" w15:done="0"/>
  <w15:commentEx w15:paraId="6EACF73A" w15:done="0"/>
  <w15:commentEx w15:paraId="1D9D89F9" w15:done="0"/>
  <w15:commentEx w15:paraId="5C14B622" w15:done="0"/>
  <w15:commentEx w15:paraId="3118CE2D" w15:done="0"/>
  <w15:commentEx w15:paraId="68BDAC95" w15:done="0"/>
  <w15:commentEx w15:paraId="179CD4DC" w15:done="0"/>
  <w15:commentEx w15:paraId="362AC0A1" w15:done="0"/>
  <w15:commentEx w15:paraId="1718D736" w15:done="0"/>
  <w15:commentEx w15:paraId="4C063969" w15:done="0"/>
  <w15:commentEx w15:paraId="0805BC0B" w15:done="0"/>
  <w15:commentEx w15:paraId="04A46076" w15:done="0"/>
  <w15:commentEx w15:paraId="5EED07D2" w15:done="0"/>
  <w15:commentEx w15:paraId="1817B636" w15:done="0"/>
  <w15:commentEx w15:paraId="5C0D7AC9" w15:done="0"/>
  <w15:commentEx w15:paraId="40796FD6" w15:done="0"/>
  <w15:commentEx w15:paraId="6C2756DA" w15:done="0"/>
  <w15:commentEx w15:paraId="3B59FA8B" w15:done="0"/>
  <w15:commentEx w15:paraId="08C119A1" w15:done="0"/>
  <w15:commentEx w15:paraId="04BA2566" w15:done="0"/>
  <w15:commentEx w15:paraId="57ED34A0" w15:done="0"/>
  <w15:commentEx w15:paraId="5ABB859C" w15:done="0"/>
  <w15:commentEx w15:paraId="394CCDC6" w15:done="0"/>
  <w15:commentEx w15:paraId="1EB2832E" w15:done="0"/>
  <w15:commentEx w15:paraId="45430E9C" w15:done="0"/>
  <w15:commentEx w15:paraId="0022C241" w15:done="0"/>
  <w15:commentEx w15:paraId="6CDEE5C3" w15:done="0"/>
  <w15:commentEx w15:paraId="490048D9" w15:done="0"/>
  <w15:commentEx w15:paraId="1D32E8B0" w15:done="0"/>
  <w15:commentEx w15:paraId="76189917" w15:done="0"/>
  <w15:commentEx w15:paraId="520ACBE6" w15:done="0"/>
  <w15:commentEx w15:paraId="6B18E196" w15:done="0"/>
  <w15:commentEx w15:paraId="3F30EE7C" w15:done="0"/>
  <w15:commentEx w15:paraId="18951ECB" w15:done="0"/>
  <w15:commentEx w15:paraId="202D249C" w15:done="0"/>
  <w15:commentEx w15:paraId="272F6666" w15:done="0"/>
  <w15:commentEx w15:paraId="1F39D6A1" w15:done="0"/>
  <w15:commentEx w15:paraId="11BAEF29" w15:done="0"/>
  <w15:commentEx w15:paraId="7EA86C50" w15:done="0"/>
  <w15:commentEx w15:paraId="194915D3" w15:done="0"/>
  <w15:commentEx w15:paraId="55209CB9" w15:done="0"/>
  <w15:commentEx w15:paraId="5D36FD58" w15:done="0"/>
  <w15:commentEx w15:paraId="3F91B3A8" w15:done="0"/>
  <w15:commentEx w15:paraId="5D90997F" w15:done="0"/>
  <w15:commentEx w15:paraId="329754F4" w15:done="0"/>
  <w15:commentEx w15:paraId="14A38D34" w15:done="0"/>
  <w15:commentEx w15:paraId="032ECDB0" w15:done="0"/>
  <w15:commentEx w15:paraId="127B28B4" w15:done="0"/>
  <w15:commentEx w15:paraId="42DD1AE6" w15:done="0"/>
  <w15:commentEx w15:paraId="2510A84F" w15:done="0"/>
  <w15:commentEx w15:paraId="5B247A00" w15:done="0"/>
  <w15:commentEx w15:paraId="681F703F" w15:done="0"/>
  <w15:commentEx w15:paraId="65579E10" w15:done="0"/>
  <w15:commentEx w15:paraId="5F7252D9" w15:done="0"/>
  <w15:commentEx w15:paraId="3CFEB35A" w15:done="0"/>
  <w15:commentEx w15:paraId="05D2E23F" w15:done="0"/>
  <w15:commentEx w15:paraId="7A3700A6" w15:done="0"/>
  <w15:commentEx w15:paraId="1131D0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F73603" w16cid:durableId="1EA56EEF"/>
  <w16cid:commentId w16cid:paraId="3350098C" w16cid:durableId="1EA56CA1"/>
  <w16cid:commentId w16cid:paraId="5D0B57BD" w16cid:durableId="1EA56F1A"/>
  <w16cid:commentId w16cid:paraId="208B09AA" w16cid:durableId="1EA56CF0"/>
  <w16cid:commentId w16cid:paraId="75B688B4" w16cid:durableId="1EA56E38"/>
  <w16cid:commentId w16cid:paraId="6D3ABA19" w16cid:durableId="1EA56F6C"/>
  <w16cid:commentId w16cid:paraId="76A745DE" w16cid:durableId="1EA56EA3"/>
  <w16cid:commentId w16cid:paraId="4FDB7BF1" w16cid:durableId="1EA56F85"/>
  <w16cid:commentId w16cid:paraId="0A3045D2" w16cid:durableId="1EA56ED0"/>
  <w16cid:commentId w16cid:paraId="78F3399D" w16cid:durableId="1EA56F0C"/>
  <w16cid:commentId w16cid:paraId="40F49B83" w16cid:durableId="1EA56FA3"/>
  <w16cid:commentId w16cid:paraId="00615566" w16cid:durableId="1EA5716B"/>
  <w16cid:commentId w16cid:paraId="25F6424F" w16cid:durableId="1EA56F63"/>
  <w16cid:commentId w16cid:paraId="5E866E6E" w16cid:durableId="1EA57197"/>
  <w16cid:commentId w16cid:paraId="735A975B" w16cid:durableId="1EA56F72"/>
  <w16cid:commentId w16cid:paraId="27A1EC35" w16cid:durableId="1EA570DE"/>
  <w16cid:commentId w16cid:paraId="58A9A3D7" w16cid:durableId="1EA571D4"/>
  <w16cid:commentId w16cid:paraId="3FF15C83" w16cid:durableId="1EA5718A"/>
  <w16cid:commentId w16cid:paraId="25F9B6EB" w16cid:durableId="1EA57207"/>
  <w16cid:commentId w16cid:paraId="2976E346" w16cid:durableId="1EA571C2"/>
  <w16cid:commentId w16cid:paraId="50F9AFC6" w16cid:durableId="1EA571DB"/>
  <w16cid:commentId w16cid:paraId="13C144D4" w16cid:durableId="1EA5723E"/>
  <w16cid:commentId w16cid:paraId="43C9188D" w16cid:durableId="1EA5721F"/>
  <w16cid:commentId w16cid:paraId="17AD10DA" w16cid:durableId="1EA5725C"/>
  <w16cid:commentId w16cid:paraId="656C37F6" w16cid:durableId="1EA572E6"/>
  <w16cid:commentId w16cid:paraId="027CAA47" w16cid:durableId="1EA572CC"/>
  <w16cid:commentId w16cid:paraId="6EA9785C" w16cid:durableId="1EA57324"/>
  <w16cid:commentId w16cid:paraId="3B1ED1EB" w16cid:durableId="1EA573CD"/>
  <w16cid:commentId w16cid:paraId="2B39E2B7" w16cid:durableId="1EA5737B"/>
  <w16cid:commentId w16cid:paraId="34CCDE9A" w16cid:durableId="1EA573E3"/>
  <w16cid:commentId w16cid:paraId="66BB4A24" w16cid:durableId="1EA573C9"/>
  <w16cid:commentId w16cid:paraId="3A1821BE" w16cid:durableId="1EA5745F"/>
  <w16cid:commentId w16cid:paraId="22B07CFF" w16cid:durableId="1EA57427"/>
  <w16cid:commentId w16cid:paraId="19AB4E37" w16cid:durableId="1EA574D9"/>
  <w16cid:commentId w16cid:paraId="4AD3479F" w16cid:durableId="1EA574A4"/>
  <w16cid:commentId w16cid:paraId="61DDAAEC" w16cid:durableId="1EA574EA"/>
  <w16cid:commentId w16cid:paraId="7868A20B" w16cid:durableId="1EA57509"/>
  <w16cid:commentId w16cid:paraId="1C55EA6C" w16cid:durableId="1EA5751E"/>
  <w16cid:commentId w16cid:paraId="43C9167A" w16cid:durableId="1EA5756F"/>
  <w16cid:commentId w16cid:paraId="04FDE28A" w16cid:durableId="1EA57561"/>
  <w16cid:commentId w16cid:paraId="2F32182D" w16cid:durableId="1EA57584"/>
  <w16cid:commentId w16cid:paraId="1AE870E5" w16cid:durableId="1EA5757A"/>
  <w16cid:commentId w16cid:paraId="4A56840D" w16cid:durableId="1EA57654"/>
  <w16cid:commentId w16cid:paraId="623FD3D6" w16cid:durableId="1EA575ED"/>
  <w16cid:commentId w16cid:paraId="5B8541F9" w16cid:durableId="1EA57602"/>
  <w16cid:commentId w16cid:paraId="45AE9FFE" w16cid:durableId="1EA57637"/>
  <w16cid:commentId w16cid:paraId="2DF61492" w16cid:durableId="1EA575CE"/>
  <w16cid:commentId w16cid:paraId="4B8A649F" w16cid:durableId="1EA57617"/>
  <w16cid:commentId w16cid:paraId="573CB8A6" w16cid:durableId="1EA5764E"/>
  <w16cid:commentId w16cid:paraId="7E5C9CBD" w16cid:durableId="1EA5767C"/>
  <w16cid:commentId w16cid:paraId="4F84AF4A" w16cid:durableId="1EA57688"/>
  <w16cid:commentId w16cid:paraId="13734ABA" w16cid:durableId="1EA5ADE6"/>
  <w16cid:commentId w16cid:paraId="304594CF" w16cid:durableId="1EA57D97"/>
  <w16cid:commentId w16cid:paraId="786A8464" w16cid:durableId="1EA57DC4"/>
  <w16cid:commentId w16cid:paraId="2965DD33" w16cid:durableId="1EA57ECA"/>
  <w16cid:commentId w16cid:paraId="43E3C485" w16cid:durableId="1EA57EE4"/>
  <w16cid:commentId w16cid:paraId="19D3275E" w16cid:durableId="1EA5B349"/>
  <w16cid:commentId w16cid:paraId="5A87A8BB" w16cid:durableId="1EA57F11"/>
  <w16cid:commentId w16cid:paraId="1E5AA096" w16cid:durableId="1EA57F4F"/>
  <w16cid:commentId w16cid:paraId="15CF5A8F" w16cid:durableId="1EA57F90"/>
  <w16cid:commentId w16cid:paraId="64665A39" w16cid:durableId="1EA57FAB"/>
  <w16cid:commentId w16cid:paraId="333039F1" w16cid:durableId="1EA5B45A"/>
  <w16cid:commentId w16cid:paraId="2B7F1429" w16cid:durableId="1EA57FD2"/>
  <w16cid:commentId w16cid:paraId="45352BE1" w16cid:durableId="1EA58021"/>
  <w16cid:commentId w16cid:paraId="23E13F6A" w16cid:durableId="1EA58054"/>
  <w16cid:commentId w16cid:paraId="118CF4FF" w16cid:durableId="1EA5B4A6"/>
  <w16cid:commentId w16cid:paraId="134A95D6" w16cid:durableId="1EA58099"/>
  <w16cid:commentId w16cid:paraId="6FCB1851" w16cid:durableId="1EA5B4BD"/>
  <w16cid:commentId w16cid:paraId="58DE550A" w16cid:durableId="1EA58AD3"/>
  <w16cid:commentId w16cid:paraId="3ACD2602" w16cid:durableId="1EA58B06"/>
  <w16cid:commentId w16cid:paraId="4A67C6AF" w16cid:durableId="1EA5B578"/>
  <w16cid:commentId w16cid:paraId="3BD9693D" w16cid:durableId="1EA58B27"/>
  <w16cid:commentId w16cid:paraId="77B091FE" w16cid:durableId="1EA58B68"/>
  <w16cid:commentId w16cid:paraId="0A1096EE" w16cid:durableId="1EA5B649"/>
  <w16cid:commentId w16cid:paraId="3A5FABD5" w16cid:durableId="1EA5B6AB"/>
  <w16cid:commentId w16cid:paraId="13C10963" w16cid:durableId="1EA58C73"/>
  <w16cid:commentId w16cid:paraId="6EB4AABB" w16cid:durableId="1EA58CE3"/>
  <w16cid:commentId w16cid:paraId="2AF02A26" w16cid:durableId="1EA5C728"/>
  <w16cid:commentId w16cid:paraId="160CECC1" w16cid:durableId="1EA58D04"/>
  <w16cid:commentId w16cid:paraId="07E4377F" w16cid:durableId="1EA5C746"/>
  <w16cid:commentId w16cid:paraId="29682200" w16cid:durableId="1EA58D2F"/>
  <w16cid:commentId w16cid:paraId="66061660" w16cid:durableId="1EA5C879"/>
  <w16cid:commentId w16cid:paraId="66DE861C" w16cid:durableId="1EA58D61"/>
  <w16cid:commentId w16cid:paraId="02BDC75D" w16cid:durableId="1EA5CC5E"/>
  <w16cid:commentId w16cid:paraId="0AD59560" w16cid:durableId="1EA58DAE"/>
  <w16cid:commentId w16cid:paraId="2C968221" w16cid:durableId="1EA58E46"/>
  <w16cid:commentId w16cid:paraId="2210A6F8" w16cid:durableId="1EA5CCD0"/>
  <w16cid:commentId w16cid:paraId="06F2237A" w16cid:durableId="1EA58E77"/>
  <w16cid:commentId w16cid:paraId="469FF25C" w16cid:durableId="1EA5CD94"/>
  <w16cid:commentId w16cid:paraId="7C7D744E" w16cid:durableId="1EA5CE72"/>
  <w16cid:commentId w16cid:paraId="06469075" w16cid:durableId="1EA5CEA7"/>
  <w16cid:commentId w16cid:paraId="075B8753" w16cid:durableId="1EA67DE2"/>
  <w16cid:commentId w16cid:paraId="67ACAD98" w16cid:durableId="1EA5CECE"/>
  <w16cid:commentId w16cid:paraId="2CBDD9DE" w16cid:durableId="1EA67E29"/>
  <w16cid:commentId w16cid:paraId="3AA5AFE9" w16cid:durableId="1EA5D4DE"/>
  <w16cid:commentId w16cid:paraId="07E298DA" w16cid:durableId="1EA67EE7"/>
  <w16cid:commentId w16cid:paraId="7EB0662F" w16cid:durableId="1EA5DA70"/>
  <w16cid:commentId w16cid:paraId="08F2A733" w16cid:durableId="1EA67F0F"/>
  <w16cid:commentId w16cid:paraId="3A6D8375" w16cid:durableId="1EA5DAB9"/>
  <w16cid:commentId w16cid:paraId="3D739D4C" w16cid:durableId="1EA67FE4"/>
  <w16cid:commentId w16cid:paraId="6C826C3C" w16cid:durableId="1EA5DB20"/>
  <w16cid:commentId w16cid:paraId="4576889B" w16cid:durableId="1EA5DB37"/>
  <w16cid:commentId w16cid:paraId="682F38A2" w16cid:durableId="1EA68054"/>
  <w16cid:commentId w16cid:paraId="04D092BD" w16cid:durableId="1EA6806D"/>
  <w16cid:commentId w16cid:paraId="54EB5431" w16cid:durableId="1EA680AC"/>
  <w16cid:commentId w16cid:paraId="6FD1CB9B" w16cid:durableId="1EA680C4"/>
  <w16cid:commentId w16cid:paraId="6E560671" w16cid:durableId="1EA680DD"/>
  <w16cid:commentId w16cid:paraId="587E99E1" w16cid:durableId="1EA5DB59"/>
  <w16cid:commentId w16cid:paraId="6EB4DA9D" w16cid:durableId="1EA680E8"/>
  <w16cid:commentId w16cid:paraId="0072DC3D" w16cid:durableId="1EA5ECDF"/>
  <w16cid:commentId w16cid:paraId="2B56AA02" w16cid:durableId="1EA68168"/>
  <w16cid:commentId w16cid:paraId="7A5418FD" w16cid:durableId="1EA5ED07"/>
  <w16cid:commentId w16cid:paraId="1ECEEF7B" w16cid:durableId="1EA6818D"/>
  <w16cid:commentId w16cid:paraId="150F0390" w16cid:durableId="1EA681B2"/>
  <w16cid:commentId w16cid:paraId="1444AD49" w16cid:durableId="1EA5EE0E"/>
  <w16cid:commentId w16cid:paraId="244443F6" w16cid:durableId="1EA5EED8"/>
  <w16cid:commentId w16cid:paraId="5161CF17" w16cid:durableId="1EA68843"/>
  <w16cid:commentId w16cid:paraId="3389FC0C" w16cid:durableId="1EA5F0AB"/>
  <w16cid:commentId w16cid:paraId="19A96E68" w16cid:durableId="1EA688D9"/>
  <w16cid:commentId w16cid:paraId="74EF5166" w16cid:durableId="1EA5F1B5"/>
  <w16cid:commentId w16cid:paraId="7AB9BDD6" w16cid:durableId="1EA68909"/>
  <w16cid:commentId w16cid:paraId="10BC63A2" w16cid:durableId="1EA5F332"/>
  <w16cid:commentId w16cid:paraId="7DC0F044" w16cid:durableId="1EA6895E"/>
  <w16cid:commentId w16cid:paraId="2BCC7FF9" w16cid:durableId="1EA68998"/>
  <w16cid:commentId w16cid:paraId="4F3031D1" w16cid:durableId="1EA5F4CF"/>
  <w16cid:commentId w16cid:paraId="75FCB768" w16cid:durableId="1EA68A50"/>
  <w16cid:commentId w16cid:paraId="617E8868" w16cid:durableId="1EA68AC2"/>
  <w16cid:commentId w16cid:paraId="5E9FDC9D" w16cid:durableId="1EA68ADA"/>
  <w16cid:commentId w16cid:paraId="6BE80CEF" w16cid:durableId="1EA5F512"/>
  <w16cid:commentId w16cid:paraId="7750BCB1" w16cid:durableId="1EA68AB8"/>
  <w16cid:commentId w16cid:paraId="0E670C98" w16cid:durableId="1EA68AFC"/>
  <w16cid:commentId w16cid:paraId="6A9C56D4" w16cid:durableId="1EA68B16"/>
  <w16cid:commentId w16cid:paraId="3916B4B4" w16cid:durableId="1EA67F89"/>
  <w16cid:commentId w16cid:paraId="43B642AF" w16cid:durableId="1EA67FBE"/>
  <w16cid:commentId w16cid:paraId="3AD7D9FC" w16cid:durableId="1EA67FD5"/>
  <w16cid:commentId w16cid:paraId="579370C4" w16cid:durableId="1EA68B5C"/>
  <w16cid:commentId w16cid:paraId="73504A98" w16cid:durableId="1EA68060"/>
  <w16cid:commentId w16cid:paraId="2E2293E8" w16cid:durableId="1EA68BB5"/>
  <w16cid:commentId w16cid:paraId="4BB75866" w16cid:durableId="1EA68078"/>
  <w16cid:commentId w16cid:paraId="79AFEF4F" w16cid:durableId="1EA68C2E"/>
  <w16cid:commentId w16cid:paraId="1A621DB7" w16cid:durableId="1EA680AF"/>
  <w16cid:commentId w16cid:paraId="24331F2C" w16cid:durableId="1EA68C56"/>
  <w16cid:commentId w16cid:paraId="3B2EBE5E" w16cid:durableId="1EA6884E"/>
  <w16cid:commentId w16cid:paraId="2CAB6A19" w16cid:durableId="1EA68D74"/>
  <w16cid:commentId w16cid:paraId="596CB36D" w16cid:durableId="1EA68DD3"/>
  <w16cid:commentId w16cid:paraId="3096CF43" w16cid:durableId="1EA68885"/>
  <w16cid:commentId w16cid:paraId="3AB6187C" w16cid:durableId="1EA68E0B"/>
  <w16cid:commentId w16cid:paraId="4607F66D" w16cid:durableId="1EA688A2"/>
  <w16cid:commentId w16cid:paraId="31956798" w16cid:durableId="1EA688E1"/>
  <w16cid:commentId w16cid:paraId="061FC93D" w16cid:durableId="1EA690B1"/>
  <w16cid:commentId w16cid:paraId="50B9013D" w16cid:durableId="1EA68902"/>
  <w16cid:commentId w16cid:paraId="6B1A1137" w16cid:durableId="1EA69ED2"/>
  <w16cid:commentId w16cid:paraId="7FA9DE74" w16cid:durableId="1EA6A2C2"/>
  <w16cid:commentId w16cid:paraId="6D57EE2D" w16cid:durableId="1EA68932"/>
  <w16cid:commentId w16cid:paraId="637A73CD" w16cid:durableId="1EA6A320"/>
  <w16cid:commentId w16cid:paraId="787FE2C2" w16cid:durableId="1EA6A33A"/>
  <w16cid:commentId w16cid:paraId="341CCF99" w16cid:durableId="1EA68AB0"/>
  <w16cid:commentId w16cid:paraId="60F17BD0" w16cid:durableId="1EA6A366"/>
  <w16cid:commentId w16cid:paraId="7C16F6E0" w16cid:durableId="1EA6A407"/>
  <w16cid:commentId w16cid:paraId="7C35CC6E" w16cid:durableId="1EA6A422"/>
  <w16cid:commentId w16cid:paraId="1C6C4156" w16cid:durableId="1EA68B6B"/>
  <w16cid:commentId w16cid:paraId="7D015C83" w16cid:durableId="1EA68B8C"/>
  <w16cid:commentId w16cid:paraId="2A2CA894" w16cid:durableId="1EA6A438"/>
  <w16cid:commentId w16cid:paraId="1631636E" w16cid:durableId="1EA68B9C"/>
  <w16cid:commentId w16cid:paraId="5AD6BCE6" w16cid:durableId="1EA6A448"/>
  <w16cid:commentId w16cid:paraId="0AD9F97E" w16cid:durableId="1EA68C4C"/>
  <w16cid:commentId w16cid:paraId="5C9062FA" w16cid:durableId="1EA68E0C"/>
  <w16cid:commentId w16cid:paraId="57D62922" w16cid:durableId="1EA68DF7"/>
  <w16cid:commentId w16cid:paraId="609CDB2F" w16cid:durableId="1EA6A47F"/>
  <w16cid:commentId w16cid:paraId="40116BC4" w16cid:durableId="1EA68E34"/>
  <w16cid:commentId w16cid:paraId="0DF43246" w16cid:durableId="1EA6A4CD"/>
  <w16cid:commentId w16cid:paraId="3DDD4047" w16cid:durableId="1EA68E9B"/>
  <w16cid:commentId w16cid:paraId="6B5AEEF0" w16cid:durableId="1EA6A4EB"/>
  <w16cid:commentId w16cid:paraId="1B6373D1" w16cid:durableId="1EA690A0"/>
  <w16cid:commentId w16cid:paraId="5FB9FB13" w16cid:durableId="1EA6A550"/>
  <w16cid:commentId w16cid:paraId="4049B542" w16cid:durableId="1EA690E3"/>
  <w16cid:commentId w16cid:paraId="408F6F90" w16cid:durableId="1EA6A57A"/>
  <w16cid:commentId w16cid:paraId="439A1F49" w16cid:durableId="1EA6A5D8"/>
  <w16cid:commentId w16cid:paraId="416D3010" w16cid:durableId="1EA69241"/>
  <w16cid:commentId w16cid:paraId="2015BEFC" w16cid:durableId="1EA6A63C"/>
  <w16cid:commentId w16cid:paraId="5381DEB1" w16cid:durableId="1EA6A672"/>
  <w16cid:commentId w16cid:paraId="7AC6A93B" w16cid:durableId="1EA6A681"/>
  <w16cid:commentId w16cid:paraId="7EA2DDE0" w16cid:durableId="1EA6939D"/>
  <w16cid:commentId w16cid:paraId="3B111F67" w16cid:durableId="1EA6A6A0"/>
  <w16cid:commentId w16cid:paraId="6FB3C151" w16cid:durableId="1EA693B5"/>
  <w16cid:commentId w16cid:paraId="47B49542" w16cid:durableId="1EA6A6C6"/>
  <w16cid:commentId w16cid:paraId="15496722" w16cid:durableId="1EA69419"/>
  <w16cid:commentId w16cid:paraId="4648FBAB" w16cid:durableId="1EA6A709"/>
  <w16cid:commentId w16cid:paraId="1FFC4AB1" w16cid:durableId="1EA6A751"/>
  <w16cid:commentId w16cid:paraId="1D89EC27" w16cid:durableId="1EA6A76A"/>
  <w16cid:commentId w16cid:paraId="0659C01B" w16cid:durableId="1EA6A77D"/>
  <w16cid:commentId w16cid:paraId="5929A9E1" w16cid:durableId="1EA6947A"/>
  <w16cid:commentId w16cid:paraId="437E9C7F" w16cid:durableId="1EA6A7A1"/>
  <w16cid:commentId w16cid:paraId="4189A0DB" w16cid:durableId="1EA69540"/>
  <w16cid:commentId w16cid:paraId="23498745" w16cid:durableId="1EA6A7E5"/>
  <w16cid:commentId w16cid:paraId="33B0E94E" w16cid:durableId="1EA69592"/>
  <w16cid:commentId w16cid:paraId="6096EB06" w16cid:durableId="1EA6A835"/>
  <w16cid:commentId w16cid:paraId="77948FF2" w16cid:durableId="1EA6A891"/>
  <w16cid:commentId w16cid:paraId="1CA2AE59" w16cid:durableId="1EA695C6"/>
  <w16cid:commentId w16cid:paraId="412E1C97" w16cid:durableId="1EA6A8A4"/>
  <w16cid:commentId w16cid:paraId="39025B8E" w16cid:durableId="1EA6963D"/>
  <w16cid:commentId w16cid:paraId="517D2AC3" w16cid:durableId="1EA6A8F7"/>
  <w16cid:commentId w16cid:paraId="76ECFBE0" w16cid:durableId="1EA6A929"/>
  <w16cid:commentId w16cid:paraId="70514F81" w16cid:durableId="1EA6A94C"/>
  <w16cid:commentId w16cid:paraId="68E82001" w16cid:durableId="1EA6964F"/>
  <w16cid:commentId w16cid:paraId="1CC5BEE1" w16cid:durableId="1EA6A991"/>
  <w16cid:commentId w16cid:paraId="7F6EA5DB" w16cid:durableId="1EA69668"/>
  <w16cid:commentId w16cid:paraId="448F93F0" w16cid:durableId="1EA6A9DC"/>
  <w16cid:commentId w16cid:paraId="1DED8263" w16cid:durableId="1EA6968B"/>
  <w16cid:commentId w16cid:paraId="7DA0B589" w16cid:durableId="1EA6AA17"/>
  <w16cid:commentId w16cid:paraId="65870291" w16cid:durableId="1EA696ED"/>
  <w16cid:commentId w16cid:paraId="519D6A03" w16cid:durableId="1EA6AA50"/>
  <w16cid:commentId w16cid:paraId="7EF41824" w16cid:durableId="1EA6A6E0"/>
  <w16cid:commentId w16cid:paraId="41B4665D" w16cid:durableId="1EA6AB26"/>
  <w16cid:commentId w16cid:paraId="76964B50" w16cid:durableId="1EA6A6FC"/>
  <w16cid:commentId w16cid:paraId="66129C25" w16cid:durableId="1EA6AB90"/>
  <w16cid:commentId w16cid:paraId="2CE567CD" w16cid:durableId="1EA6A754"/>
  <w16cid:commentId w16cid:paraId="655DCAEB" w16cid:durableId="1EA6ABD3"/>
  <w16cid:commentId w16cid:paraId="634F6AF2" w16cid:durableId="1EA6A770"/>
  <w16cid:commentId w16cid:paraId="79F95D9B" w16cid:durableId="1EA6A7D4"/>
  <w16cid:commentId w16cid:paraId="7DB1C3A1" w16cid:durableId="1EA6ACB0"/>
  <w16cid:commentId w16cid:paraId="181E6314" w16cid:durableId="1EA6ACD1"/>
  <w16cid:commentId w16cid:paraId="44EE5376" w16cid:durableId="1EA6ACEF"/>
  <w16cid:commentId w16cid:paraId="180B1957" w16cid:durableId="1EA6A7F2"/>
  <w16cid:commentId w16cid:paraId="2AAF442D" w16cid:durableId="1EA6AD13"/>
  <w16cid:commentId w16cid:paraId="02469767" w16cid:durableId="1EA6A80D"/>
  <w16cid:commentId w16cid:paraId="0860B5F2" w16cid:durableId="1EA6AD76"/>
  <w16cid:commentId w16cid:paraId="326EFF74" w16cid:durableId="1EA6A82B"/>
  <w16cid:commentId w16cid:paraId="28873BC0" w16cid:durableId="1EA6AD8F"/>
  <w16cid:commentId w16cid:paraId="4E0DB26F" w16cid:durableId="1EA6AE4E"/>
  <w16cid:commentId w16cid:paraId="2A767983" w16cid:durableId="1EA6AAAC"/>
  <w16cid:commentId w16cid:paraId="4324FA09" w16cid:durableId="1EA6AE6D"/>
  <w16cid:commentId w16cid:paraId="1C404D53" w16cid:durableId="1EA6AF1D"/>
  <w16cid:commentId w16cid:paraId="5DF338B8" w16cid:durableId="1EA6AAF5"/>
  <w16cid:commentId w16cid:paraId="3D9FAAA5" w16cid:durableId="1EA6AF52"/>
  <w16cid:commentId w16cid:paraId="14A34575" w16cid:durableId="1EA6AB2E"/>
  <w16cid:commentId w16cid:paraId="6F9A94C1" w16cid:durableId="1EA6AFA7"/>
  <w16cid:commentId w16cid:paraId="2BE6C149" w16cid:durableId="1EA6AB38"/>
  <w16cid:commentId w16cid:paraId="2E7A8F54" w16cid:durableId="1EA6AFD2"/>
  <w16cid:commentId w16cid:paraId="00E4379C" w16cid:durableId="1EA6B015"/>
  <w16cid:commentId w16cid:paraId="455665EC" w16cid:durableId="1EA6AB65"/>
  <w16cid:commentId w16cid:paraId="096D22A6" w16cid:durableId="1EA6B05A"/>
  <w16cid:commentId w16cid:paraId="37990830" w16cid:durableId="1EA6ABA2"/>
  <w16cid:commentId w16cid:paraId="7501F938" w16cid:durableId="1EA6B087"/>
  <w16cid:commentId w16cid:paraId="662A530D" w16cid:durableId="1EA6B0BC"/>
  <w16cid:commentId w16cid:paraId="538ABF0E" w16cid:durableId="1EA6B0E3"/>
  <w16cid:commentId w16cid:paraId="04786353" w16cid:durableId="1EA6ABFF"/>
  <w16cid:commentId w16cid:paraId="55C2D6AA" w16cid:durableId="1EA6B0F9"/>
  <w16cid:commentId w16cid:paraId="6D40D93D" w16cid:durableId="1EA6AC15"/>
  <w16cid:commentId w16cid:paraId="3D4F9A0D" w16cid:durableId="1EA6B111"/>
  <w16cid:commentId w16cid:paraId="47BA77D8" w16cid:durableId="1EA6AC36"/>
  <w16cid:commentId w16cid:paraId="5AF66C37" w16cid:durableId="1EA6B15D"/>
  <w16cid:commentId w16cid:paraId="74DEF1F4" w16cid:durableId="1EA6AC78"/>
  <w16cid:commentId w16cid:paraId="33B761E9" w16cid:durableId="1EA6B18D"/>
  <w16cid:commentId w16cid:paraId="502A6A2A" w16cid:durableId="1EA6B1B6"/>
  <w16cid:commentId w16cid:paraId="024FF02B" w16cid:durableId="1EA6ACB2"/>
  <w16cid:commentId w16cid:paraId="2B73E8E8" w16cid:durableId="1EA6ACD0"/>
  <w16cid:commentId w16cid:paraId="422EE138" w16cid:durableId="1EA6B225"/>
  <w16cid:commentId w16cid:paraId="0ABE3C7F" w16cid:durableId="1EA6ACEC"/>
  <w16cid:commentId w16cid:paraId="54C48BBA" w16cid:durableId="1EA6B205"/>
  <w16cid:commentId w16cid:paraId="4FD19252" w16cid:durableId="1EA6AD10"/>
  <w16cid:commentId w16cid:paraId="03BE71DA" w16cid:durableId="1EA6B242"/>
  <w16cid:commentId w16cid:paraId="0507202E" w16cid:durableId="1EA6AD47"/>
  <w16cid:commentId w16cid:paraId="70E3109E" w16cid:durableId="1EA6AD75"/>
  <w16cid:commentId w16cid:paraId="1DB814A5" w16cid:durableId="1EA6AD9D"/>
  <w16cid:commentId w16cid:paraId="257CEC6A" w16cid:durableId="1EA6B2D0"/>
  <w16cid:commentId w16cid:paraId="67F6AB80" w16cid:durableId="1EA6B2AC"/>
  <w16cid:commentId w16cid:paraId="2ED3002C" w16cid:durableId="1EA6AE54"/>
  <w16cid:commentId w16cid:paraId="594D9422" w16cid:durableId="1EA6B2F9"/>
  <w16cid:commentId w16cid:paraId="07B3282A" w16cid:durableId="1EA6AE81"/>
  <w16cid:commentId w16cid:paraId="119AE448" w16cid:durableId="1EA6B369"/>
  <w16cid:commentId w16cid:paraId="6C237E63" w16cid:durableId="1EA6AF5A"/>
  <w16cid:commentId w16cid:paraId="738DEE3C" w16cid:durableId="1EA6B3DC"/>
  <w16cid:commentId w16cid:paraId="6D661B05" w16cid:durableId="1EA6B435"/>
  <w16cid:commentId w16cid:paraId="322E8282" w16cid:durableId="1EA6AFB2"/>
  <w16cid:commentId w16cid:paraId="22C900ED" w16cid:durableId="1EA6B463"/>
  <w16cid:commentId w16cid:paraId="7D4EEC51" w16cid:durableId="1EA6AFDF"/>
  <w16cid:commentId w16cid:paraId="6C5D5F6A" w16cid:durableId="1EA6B94D"/>
  <w16cid:commentId w16cid:paraId="64FD6559" w16cid:durableId="1EA6B977"/>
  <w16cid:commentId w16cid:paraId="6AFC4607" w16cid:durableId="1EA6B03E"/>
  <w16cid:commentId w16cid:paraId="7E8514FE" w16cid:durableId="1EA6B9A0"/>
  <w16cid:commentId w16cid:paraId="4CA73694" w16cid:durableId="1EA6BA41"/>
  <w16cid:commentId w16cid:paraId="7B77099D" w16cid:durableId="1EA6B0BE"/>
  <w16cid:commentId w16cid:paraId="16364785" w16cid:durableId="1EA6BA63"/>
  <w16cid:commentId w16cid:paraId="6DFB80D5" w16cid:durableId="1EA6B0F0"/>
  <w16cid:commentId w16cid:paraId="3E046D17" w16cid:durableId="1EA6BA9D"/>
  <w16cid:commentId w16cid:paraId="7DC0B426" w16cid:durableId="1EA6B162"/>
  <w16cid:commentId w16cid:paraId="315BE486" w16cid:durableId="1EA6BB22"/>
  <w16cid:commentId w16cid:paraId="300E3A06" w16cid:durableId="1EA6B1AC"/>
  <w16cid:commentId w16cid:paraId="7A257706" w16cid:durableId="1EA6B203"/>
  <w16cid:commentId w16cid:paraId="56C9E2E2" w16cid:durableId="1EA6B2B0"/>
  <w16cid:commentId w16cid:paraId="3A566936" w16cid:durableId="1EA6B2C0"/>
  <w16cid:commentId w16cid:paraId="439AA088" w16cid:durableId="1EA6BBE1"/>
  <w16cid:commentId w16cid:paraId="7EFFAB1C" w16cid:durableId="1EA6B2F0"/>
  <w16cid:commentId w16cid:paraId="440F20EA" w16cid:durableId="1EA6BC3D"/>
  <w16cid:commentId w16cid:paraId="7D496F39" w16cid:durableId="1EA6B30F"/>
  <w16cid:commentId w16cid:paraId="10657FC4" w16cid:durableId="1EA6BC5B"/>
  <w16cid:commentId w16cid:paraId="0C1CB9C1" w16cid:durableId="1EA6B376"/>
  <w16cid:commentId w16cid:paraId="3DEF6400" w16cid:durableId="1EA6BCAF"/>
  <w16cid:commentId w16cid:paraId="0C51147E" w16cid:durableId="1EA6BD67"/>
  <w16cid:commentId w16cid:paraId="45C64055" w16cid:durableId="1EA6B407"/>
  <w16cid:commentId w16cid:paraId="1BBB460E" w16cid:durableId="1EA6BD8B"/>
  <w16cid:commentId w16cid:paraId="26D0D4CF" w16cid:durableId="1EA6B4A3"/>
  <w16cid:commentId w16cid:paraId="47DAAE1B" w16cid:durableId="1EA6BDBD"/>
  <w16cid:commentId w16cid:paraId="3413F350" w16cid:durableId="1EA6C228"/>
  <w16cid:commentId w16cid:paraId="214379D9" w16cid:durableId="1EA6C286"/>
  <w16cid:commentId w16cid:paraId="6DF91FD3" w16cid:durableId="1EA6C2A3"/>
  <w16cid:commentId w16cid:paraId="6BE14004" w16cid:durableId="1EA6C2C3"/>
  <w16cid:commentId w16cid:paraId="7ABFCBBB" w16cid:durableId="1EA6C2F9"/>
  <w16cid:commentId w16cid:paraId="6CFED007" w16cid:durableId="1EA6BA28"/>
  <w16cid:commentId w16cid:paraId="76AADEDC" w16cid:durableId="1EA6C31A"/>
  <w16cid:commentId w16cid:paraId="349FBE8B" w16cid:durableId="1EA6C362"/>
  <w16cid:commentId w16cid:paraId="66A30251" w16cid:durableId="1EA6C3AC"/>
  <w16cid:commentId w16cid:paraId="48B82C59" w16cid:durableId="1EA6BAA2"/>
  <w16cid:commentId w16cid:paraId="3D1516EA" w16cid:durableId="1EA6BAD4"/>
  <w16cid:commentId w16cid:paraId="13DCF3B5" w16cid:durableId="1EA6C3D1"/>
  <w16cid:commentId w16cid:paraId="07A22F94" w16cid:durableId="1EA6BAF4"/>
  <w16cid:commentId w16cid:paraId="3154CEC2" w16cid:durableId="1EA6C41B"/>
  <w16cid:commentId w16cid:paraId="712EB4D0" w16cid:durableId="1EA6BB2C"/>
  <w16cid:commentId w16cid:paraId="1BF3C809" w16cid:durableId="1EA6C442"/>
  <w16cid:commentId w16cid:paraId="3F0A4C03" w16cid:durableId="1EA6C484"/>
  <w16cid:commentId w16cid:paraId="07FEDAF3" w16cid:durableId="1EA6C4C3"/>
  <w16cid:commentId w16cid:paraId="28B16371" w16cid:durableId="1EA6BB5B"/>
  <w16cid:commentId w16cid:paraId="549F0DA9" w16cid:durableId="1EA6C4D8"/>
  <w16cid:commentId w16cid:paraId="22F24ED6" w16cid:durableId="1EA6BB88"/>
  <w16cid:commentId w16cid:paraId="1842F5F6" w16cid:durableId="1EA6C6AC"/>
  <w16cid:commentId w16cid:paraId="6C50F2BD" w16cid:durableId="1EA6C6EB"/>
  <w16cid:commentId w16cid:paraId="25D3DE83" w16cid:durableId="1EA6C733"/>
  <w16cid:commentId w16cid:paraId="6EF1CAC9" w16cid:durableId="1EA6BBC3"/>
  <w16cid:commentId w16cid:paraId="6C66FDCB" w16cid:durableId="1EA6C752"/>
  <w16cid:commentId w16cid:paraId="2FD84CFB" w16cid:durableId="1EA6BC14"/>
  <w16cid:commentId w16cid:paraId="6E1F48CF" w16cid:durableId="1EA6BC23"/>
  <w16cid:commentId w16cid:paraId="657703C4" w16cid:durableId="1EA6C7A1"/>
  <w16cid:commentId w16cid:paraId="454E2B1B" w16cid:durableId="1EA6BC4C"/>
  <w16cid:commentId w16cid:paraId="63C443BE" w16cid:durableId="1EA6C7C6"/>
  <w16cid:commentId w16cid:paraId="1987F7F1" w16cid:durableId="1EA6BC79"/>
  <w16cid:commentId w16cid:paraId="7592DC39" w16cid:durableId="1EA6C806"/>
  <w16cid:commentId w16cid:paraId="7216ACC3" w16cid:durableId="1EA6BCF7"/>
  <w16cid:commentId w16cid:paraId="3FFA4255" w16cid:durableId="1EA6C862"/>
  <w16cid:commentId w16cid:paraId="5346CFBC" w16cid:durableId="1EA6BD22"/>
  <w16cid:commentId w16cid:paraId="77606A6F" w16cid:durableId="1EA6C8AF"/>
  <w16cid:commentId w16cid:paraId="29712F16" w16cid:durableId="1EA6BD4F"/>
  <w16cid:commentId w16cid:paraId="66C0E76A" w16cid:durableId="1EA6C8DA"/>
  <w16cid:commentId w16cid:paraId="459CF0AC" w16cid:durableId="1EA6BD81"/>
  <w16cid:commentId w16cid:paraId="2B39253B" w16cid:durableId="1EA6C91F"/>
  <w16cid:commentId w16cid:paraId="06BF386C" w16cid:durableId="1EA6BDA7"/>
  <w16cid:commentId w16cid:paraId="740F44A7" w16cid:durableId="1EA6C962"/>
  <w16cid:commentId w16cid:paraId="5E6626BB" w16cid:durableId="1EA6BDE2"/>
  <w16cid:commentId w16cid:paraId="7019ABAA" w16cid:durableId="1EA6BE1E"/>
  <w16cid:commentId w16cid:paraId="36A553DD" w16cid:durableId="1EA6BE61"/>
  <w16cid:commentId w16cid:paraId="0665508E" w16cid:durableId="1EA6C9F0"/>
  <w16cid:commentId w16cid:paraId="2CDB6C24" w16cid:durableId="1EA6BE8C"/>
  <w16cid:commentId w16cid:paraId="70D3624B" w16cid:durableId="1EA6CA5F"/>
  <w16cid:commentId w16cid:paraId="5F591F1E" w16cid:durableId="1EA6CB3B"/>
  <w16cid:commentId w16cid:paraId="74FBCFC5" w16cid:durableId="1EA6C25C"/>
  <w16cid:commentId w16cid:paraId="348A6C74" w16cid:durableId="1EA6CB25"/>
  <w16cid:commentId w16cid:paraId="7C6D291A" w16cid:durableId="1EA6C2AF"/>
  <w16cid:commentId w16cid:paraId="5E615FF5" w16cid:durableId="1EA6CB5A"/>
  <w16cid:commentId w16cid:paraId="52581304" w16cid:durableId="1EA6C2E3"/>
  <w16cid:commentId w16cid:paraId="370EBF28" w16cid:durableId="1EA6CBAE"/>
  <w16cid:commentId w16cid:paraId="4A03E35C" w16cid:durableId="1EA6C31D"/>
  <w16cid:commentId w16cid:paraId="6BE838E5" w16cid:durableId="1EA6CBDE"/>
  <w16cid:commentId w16cid:paraId="3EB763BD" w16cid:durableId="1EA6C33F"/>
  <w16cid:commentId w16cid:paraId="03EAECB5" w16cid:durableId="1EA6CC0C"/>
  <w16cid:commentId w16cid:paraId="14E474D9" w16cid:durableId="1EA6C394"/>
  <w16cid:commentId w16cid:paraId="60AB2247" w16cid:durableId="1EA6CC60"/>
  <w16cid:commentId w16cid:paraId="4E2990C0" w16cid:durableId="1EA6C3BC"/>
  <w16cid:commentId w16cid:paraId="23829CF4" w16cid:durableId="1EA6D8D0"/>
  <w16cid:commentId w16cid:paraId="7BDFCA85" w16cid:durableId="1EA6D928"/>
  <w16cid:commentId w16cid:paraId="498E0287" w16cid:durableId="1EA6C422"/>
  <w16cid:commentId w16cid:paraId="60A45235" w16cid:durableId="1EA6D968"/>
  <w16cid:commentId w16cid:paraId="79701CE2" w16cid:durableId="1EA6D9BF"/>
  <w16cid:commentId w16cid:paraId="72D74048" w16cid:durableId="1EA6C4DB"/>
  <w16cid:commentId w16cid:paraId="3B3C0232" w16cid:durableId="1EA6D9E9"/>
  <w16cid:commentId w16cid:paraId="500A9C72" w16cid:durableId="1EA6C4EE"/>
  <w16cid:commentId w16cid:paraId="7A88E068" w16cid:durableId="1EA6C51A"/>
  <w16cid:commentId w16cid:paraId="3DE0BBB9" w16cid:durableId="1EA6DA4B"/>
  <w16cid:commentId w16cid:paraId="7198FF54" w16cid:durableId="1EA6DAD9"/>
  <w16cid:commentId w16cid:paraId="3D50A087" w16cid:durableId="1EA6DAFE"/>
  <w16cid:commentId w16cid:paraId="572C8C13" w16cid:durableId="1EA6C5FF"/>
  <w16cid:commentId w16cid:paraId="52C0CA8E" w16cid:durableId="1EA6DB41"/>
  <w16cid:commentId w16cid:paraId="11EBCF2B" w16cid:durableId="1EA6C697"/>
  <w16cid:commentId w16cid:paraId="0D7F8025" w16cid:durableId="1EA6C6D4"/>
  <w16cid:commentId w16cid:paraId="682B145E" w16cid:durableId="1EA6DB76"/>
  <w16cid:commentId w16cid:paraId="6032D3F5" w16cid:durableId="1EA6C701"/>
  <w16cid:commentId w16cid:paraId="4E1C29B9" w16cid:durableId="1EA6DBBF"/>
  <w16cid:commentId w16cid:paraId="441DCB51" w16cid:durableId="1EA6DC1C"/>
  <w16cid:commentId w16cid:paraId="52A4A67C" w16cid:durableId="1EA6C919"/>
  <w16cid:commentId w16cid:paraId="3B6560FB" w16cid:durableId="1EA6DCE5"/>
  <w16cid:commentId w16cid:paraId="46B21753" w16cid:durableId="1EA6C99A"/>
  <w16cid:commentId w16cid:paraId="2964F26F" w16cid:durableId="1EA6DD33"/>
  <w16cid:commentId w16cid:paraId="2E4490D1" w16cid:durableId="1EA6DD5A"/>
  <w16cid:commentId w16cid:paraId="1E2D2540" w16cid:durableId="1EA6C9BA"/>
  <w16cid:commentId w16cid:paraId="634571A0" w16cid:durableId="1EA6CA07"/>
  <w16cid:commentId w16cid:paraId="7F724E30" w16cid:durableId="1EA6DE06"/>
  <w16cid:commentId w16cid:paraId="379B13AC" w16cid:durableId="1EA6DDDB"/>
  <w16cid:commentId w16cid:paraId="78B99D24" w16cid:durableId="1EA6CA69"/>
  <w16cid:commentId w16cid:paraId="22EA98A0" w16cid:durableId="1EA6CAEB"/>
  <w16cid:commentId w16cid:paraId="7F562BE4" w16cid:durableId="1EA6DE94"/>
  <w16cid:commentId w16cid:paraId="325D9F6E" w16cid:durableId="1EA6DED3"/>
  <w16cid:commentId w16cid:paraId="72B85B20" w16cid:durableId="1EA6CB1D"/>
  <w16cid:commentId w16cid:paraId="4679CF0E" w16cid:durableId="1EA6DEF4"/>
  <w16cid:commentId w16cid:paraId="254124F5" w16cid:durableId="1EA6CB5F"/>
  <w16cid:commentId w16cid:paraId="7091E1E2" w16cid:durableId="1EA6DF37"/>
  <w16cid:commentId w16cid:paraId="08E93F6F" w16cid:durableId="1EA6CB7D"/>
  <w16cid:commentId w16cid:paraId="0FBD93D7" w16cid:durableId="1EA6DF47"/>
  <w16cid:commentId w16cid:paraId="052D171D" w16cid:durableId="1EA6DF65"/>
  <w16cid:commentId w16cid:paraId="011A190A" w16cid:durableId="1EA6CBAC"/>
  <w16cid:commentId w16cid:paraId="7FFA618B" w16cid:durableId="1EA6DFAC"/>
  <w16cid:commentId w16cid:paraId="53C3EB96" w16cid:durableId="1EA6CBD0"/>
  <w16cid:commentId w16cid:paraId="550303AB" w16cid:durableId="1EA6DFDB"/>
  <w16cid:commentId w16cid:paraId="7423F0C3" w16cid:durableId="1EA6CBF2"/>
  <w16cid:commentId w16cid:paraId="73AEACC3" w16cid:durableId="1EA6E010"/>
  <w16cid:commentId w16cid:paraId="0656BBEB" w16cid:durableId="1EA6CC07"/>
  <w16cid:commentId w16cid:paraId="191D66C2" w16cid:durableId="1EA6E026"/>
  <w16cid:commentId w16cid:paraId="1D2BE605" w16cid:durableId="1EA6CC2C"/>
  <w16cid:commentId w16cid:paraId="038104D4" w16cid:durableId="1EA6E03B"/>
  <w16cid:commentId w16cid:paraId="5860CB45" w16cid:durableId="1EA6CC6B"/>
  <w16cid:commentId w16cid:paraId="35326B14" w16cid:durableId="1EA6CD16"/>
  <w16cid:commentId w16cid:paraId="6EACF73A" w16cid:durableId="1EA6E07E"/>
  <w16cid:commentId w16cid:paraId="1D9D89F9" w16cid:durableId="1EA6D59E"/>
  <w16cid:commentId w16cid:paraId="5C14B622" w16cid:durableId="1EA71387"/>
  <w16cid:commentId w16cid:paraId="3118CE2D" w16cid:durableId="1EA6D5DF"/>
  <w16cid:commentId w16cid:paraId="68BDAC95" w16cid:durableId="1EA713AF"/>
  <w16cid:commentId w16cid:paraId="179CD4DC" w16cid:durableId="1EA713CB"/>
  <w16cid:commentId w16cid:paraId="362AC0A1" w16cid:durableId="1EA6D63A"/>
  <w16cid:commentId w16cid:paraId="1718D736" w16cid:durableId="1EA713F7"/>
  <w16cid:commentId w16cid:paraId="4C063969" w16cid:durableId="1EA6D657"/>
  <w16cid:commentId w16cid:paraId="0805BC0B" w16cid:durableId="1EA71418"/>
  <w16cid:commentId w16cid:paraId="04A46076" w16cid:durableId="1EA6D687"/>
  <w16cid:commentId w16cid:paraId="5EED07D2" w16cid:durableId="1EA7144A"/>
  <w16cid:commentId w16cid:paraId="1817B636" w16cid:durableId="1EA6D6DC"/>
  <w16cid:commentId w16cid:paraId="5C0D7AC9" w16cid:durableId="1EA714A1"/>
  <w16cid:commentId w16cid:paraId="40796FD6" w16cid:durableId="1EA6D70D"/>
  <w16cid:commentId w16cid:paraId="6C2756DA" w16cid:durableId="1EA714C4"/>
  <w16cid:commentId w16cid:paraId="3B59FA8B" w16cid:durableId="1EA6D733"/>
  <w16cid:commentId w16cid:paraId="08C119A1" w16cid:durableId="1EA714EC"/>
  <w16cid:commentId w16cid:paraId="04BA2566" w16cid:durableId="1EA6D76F"/>
  <w16cid:commentId w16cid:paraId="57ED34A0" w16cid:durableId="1EA71539"/>
  <w16cid:commentId w16cid:paraId="5ABB859C" w16cid:durableId="1EA6D7B3"/>
  <w16cid:commentId w16cid:paraId="394CCDC6" w16cid:durableId="1EA71582"/>
  <w16cid:commentId w16cid:paraId="1EB2832E" w16cid:durableId="1EA6D82E"/>
  <w16cid:commentId w16cid:paraId="45430E9C" w16cid:durableId="1EA715B9"/>
  <w16cid:commentId w16cid:paraId="0022C241" w16cid:durableId="1EA6D86F"/>
  <w16cid:commentId w16cid:paraId="6CDEE5C3" w16cid:durableId="1EA71603"/>
  <w16cid:commentId w16cid:paraId="490048D9" w16cid:durableId="1EA6D8A6"/>
  <w16cid:commentId w16cid:paraId="1D32E8B0" w16cid:durableId="1EA71643"/>
  <w16cid:commentId w16cid:paraId="76189917" w16cid:durableId="1EA6D8D2"/>
  <w16cid:commentId w16cid:paraId="520ACBE6" w16cid:durableId="1EA71670"/>
  <w16cid:commentId w16cid:paraId="6B18E196" w16cid:durableId="1EA6D93F"/>
  <w16cid:commentId w16cid:paraId="3F30EE7C" w16cid:durableId="1EA716B4"/>
  <w16cid:commentId w16cid:paraId="18951ECB" w16cid:durableId="1EA6D98E"/>
  <w16cid:commentId w16cid:paraId="202D249C" w16cid:durableId="1EA71720"/>
  <w16cid:commentId w16cid:paraId="272F6666" w16cid:durableId="1EA6D9A4"/>
  <w16cid:commentId w16cid:paraId="1F39D6A1" w16cid:durableId="1EA7174F"/>
  <w16cid:commentId w16cid:paraId="11BAEF29" w16cid:durableId="1EA6D9D5"/>
  <w16cid:commentId w16cid:paraId="7EA86C50" w16cid:durableId="1EA71784"/>
  <w16cid:commentId w16cid:paraId="194915D3" w16cid:durableId="1EA6DA04"/>
  <w16cid:commentId w16cid:paraId="55209CB9" w16cid:durableId="1EA717FC"/>
  <w16cid:commentId w16cid:paraId="5D36FD58" w16cid:durableId="1EA6DA50"/>
  <w16cid:commentId w16cid:paraId="3F91B3A8" w16cid:durableId="1EA71833"/>
  <w16cid:commentId w16cid:paraId="5D90997F" w16cid:durableId="1EA6DA92"/>
  <w16cid:commentId w16cid:paraId="329754F4" w16cid:durableId="1EA7186D"/>
  <w16cid:commentId w16cid:paraId="14A38D34" w16cid:durableId="1EA6DAA1"/>
  <w16cid:commentId w16cid:paraId="032ECDB0" w16cid:durableId="1EA7187E"/>
  <w16cid:commentId w16cid:paraId="127B28B4" w16cid:durableId="1EA718E9"/>
  <w16cid:commentId w16cid:paraId="42DD1AE6" w16cid:durableId="1EA718C9"/>
  <w16cid:commentId w16cid:paraId="2510A84F" w16cid:durableId="1EA6DB04"/>
  <w16cid:commentId w16cid:paraId="5B247A00" w16cid:durableId="1EA6DB40"/>
  <w16cid:commentId w16cid:paraId="681F703F" w16cid:durableId="1EA71929"/>
  <w16cid:commentId w16cid:paraId="65579E10" w16cid:durableId="1EA7193F"/>
  <w16cid:commentId w16cid:paraId="5F7252D9" w16cid:durableId="1EA6DB80"/>
  <w16cid:commentId w16cid:paraId="3CFEB35A" w16cid:durableId="1EA6DBE0"/>
  <w16cid:commentId w16cid:paraId="05D2E23F" w16cid:durableId="1EA71977"/>
  <w16cid:commentId w16cid:paraId="7A3700A6" w16cid:durableId="1EA6DC23"/>
  <w16cid:commentId w16cid:paraId="1131D091" w16cid:durableId="1EA719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er Flyvholm Povlsen">
    <w15:presenceInfo w15:providerId="Windows Live" w15:userId="2c059c982d6b60f6"/>
  </w15:person>
  <w15:person w15:author="Kasper Ravnkilde">
    <w15:presenceInfo w15:providerId="Windows Live" w15:userId="e3f8ea06084438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32"/>
    <w:rsid w:val="00000861"/>
    <w:rsid w:val="000045C6"/>
    <w:rsid w:val="000103B2"/>
    <w:rsid w:val="00012D75"/>
    <w:rsid w:val="000132C7"/>
    <w:rsid w:val="0001596A"/>
    <w:rsid w:val="000171D9"/>
    <w:rsid w:val="00030AF7"/>
    <w:rsid w:val="000433D7"/>
    <w:rsid w:val="00050F65"/>
    <w:rsid w:val="000543DD"/>
    <w:rsid w:val="00056086"/>
    <w:rsid w:val="00072F33"/>
    <w:rsid w:val="000816DE"/>
    <w:rsid w:val="000941F2"/>
    <w:rsid w:val="000A283B"/>
    <w:rsid w:val="000A2CBD"/>
    <w:rsid w:val="000A5D7F"/>
    <w:rsid w:val="000A7CF3"/>
    <w:rsid w:val="000C4412"/>
    <w:rsid w:val="000C49BC"/>
    <w:rsid w:val="000C60D6"/>
    <w:rsid w:val="000D36C5"/>
    <w:rsid w:val="000D58D9"/>
    <w:rsid w:val="000E59A8"/>
    <w:rsid w:val="000F78D6"/>
    <w:rsid w:val="000F7ABA"/>
    <w:rsid w:val="00102FFE"/>
    <w:rsid w:val="00106F3D"/>
    <w:rsid w:val="00111D0D"/>
    <w:rsid w:val="00113438"/>
    <w:rsid w:val="00120540"/>
    <w:rsid w:val="00122356"/>
    <w:rsid w:val="00124058"/>
    <w:rsid w:val="001306E5"/>
    <w:rsid w:val="00132653"/>
    <w:rsid w:val="00136F8C"/>
    <w:rsid w:val="00137116"/>
    <w:rsid w:val="00146C1B"/>
    <w:rsid w:val="00157BBA"/>
    <w:rsid w:val="001610E4"/>
    <w:rsid w:val="00173131"/>
    <w:rsid w:val="00173A7B"/>
    <w:rsid w:val="00174CD7"/>
    <w:rsid w:val="0017632F"/>
    <w:rsid w:val="00177450"/>
    <w:rsid w:val="00180C0B"/>
    <w:rsid w:val="00182F71"/>
    <w:rsid w:val="00187A9F"/>
    <w:rsid w:val="0019120A"/>
    <w:rsid w:val="00196CD0"/>
    <w:rsid w:val="001A136E"/>
    <w:rsid w:val="001B2135"/>
    <w:rsid w:val="001B6725"/>
    <w:rsid w:val="001C50AE"/>
    <w:rsid w:val="001C7649"/>
    <w:rsid w:val="001E08F6"/>
    <w:rsid w:val="001E2FF8"/>
    <w:rsid w:val="001E588D"/>
    <w:rsid w:val="00200C7F"/>
    <w:rsid w:val="00200F41"/>
    <w:rsid w:val="0020243D"/>
    <w:rsid w:val="0020637C"/>
    <w:rsid w:val="00214284"/>
    <w:rsid w:val="0022080A"/>
    <w:rsid w:val="0022659C"/>
    <w:rsid w:val="00233456"/>
    <w:rsid w:val="00237EB1"/>
    <w:rsid w:val="00243649"/>
    <w:rsid w:val="00272BAE"/>
    <w:rsid w:val="002775C9"/>
    <w:rsid w:val="00287A54"/>
    <w:rsid w:val="002A07E9"/>
    <w:rsid w:val="002A3F13"/>
    <w:rsid w:val="002A49D6"/>
    <w:rsid w:val="002A78E3"/>
    <w:rsid w:val="002B3605"/>
    <w:rsid w:val="002B5051"/>
    <w:rsid w:val="002C1132"/>
    <w:rsid w:val="002C6E46"/>
    <w:rsid w:val="002C744F"/>
    <w:rsid w:val="002C7AAE"/>
    <w:rsid w:val="002D0F8E"/>
    <w:rsid w:val="002D6935"/>
    <w:rsid w:val="002E3312"/>
    <w:rsid w:val="002E4AEE"/>
    <w:rsid w:val="00317C1A"/>
    <w:rsid w:val="00330327"/>
    <w:rsid w:val="003337EC"/>
    <w:rsid w:val="00342337"/>
    <w:rsid w:val="00345DAD"/>
    <w:rsid w:val="003544D3"/>
    <w:rsid w:val="00354B44"/>
    <w:rsid w:val="003570F4"/>
    <w:rsid w:val="00366786"/>
    <w:rsid w:val="00372B6D"/>
    <w:rsid w:val="00373A39"/>
    <w:rsid w:val="003754C8"/>
    <w:rsid w:val="003845F9"/>
    <w:rsid w:val="00385BBC"/>
    <w:rsid w:val="0038660B"/>
    <w:rsid w:val="00386A4D"/>
    <w:rsid w:val="00391719"/>
    <w:rsid w:val="003927E5"/>
    <w:rsid w:val="003A1D15"/>
    <w:rsid w:val="003A3C03"/>
    <w:rsid w:val="003A3F1C"/>
    <w:rsid w:val="003B1D2C"/>
    <w:rsid w:val="003B285E"/>
    <w:rsid w:val="003B7303"/>
    <w:rsid w:val="003C2C1C"/>
    <w:rsid w:val="003E5091"/>
    <w:rsid w:val="003F38BD"/>
    <w:rsid w:val="003F47F8"/>
    <w:rsid w:val="00401ED9"/>
    <w:rsid w:val="00403057"/>
    <w:rsid w:val="00403B54"/>
    <w:rsid w:val="00405865"/>
    <w:rsid w:val="00414245"/>
    <w:rsid w:val="00421E7B"/>
    <w:rsid w:val="00423E50"/>
    <w:rsid w:val="00424A2B"/>
    <w:rsid w:val="00433328"/>
    <w:rsid w:val="00435AAA"/>
    <w:rsid w:val="00435B2B"/>
    <w:rsid w:val="0044392A"/>
    <w:rsid w:val="0045439E"/>
    <w:rsid w:val="00466661"/>
    <w:rsid w:val="00466BB5"/>
    <w:rsid w:val="00473703"/>
    <w:rsid w:val="00480855"/>
    <w:rsid w:val="00480FFC"/>
    <w:rsid w:val="004840C2"/>
    <w:rsid w:val="00484616"/>
    <w:rsid w:val="00484DF5"/>
    <w:rsid w:val="00491186"/>
    <w:rsid w:val="004A3E83"/>
    <w:rsid w:val="004A4D51"/>
    <w:rsid w:val="004B5959"/>
    <w:rsid w:val="004B6933"/>
    <w:rsid w:val="004D0BFC"/>
    <w:rsid w:val="004D2020"/>
    <w:rsid w:val="004D5617"/>
    <w:rsid w:val="004D5CA8"/>
    <w:rsid w:val="004D75AB"/>
    <w:rsid w:val="004E75F4"/>
    <w:rsid w:val="004F2B45"/>
    <w:rsid w:val="004F7FF3"/>
    <w:rsid w:val="00506A99"/>
    <w:rsid w:val="005108E8"/>
    <w:rsid w:val="00512D8F"/>
    <w:rsid w:val="0051549F"/>
    <w:rsid w:val="005173EB"/>
    <w:rsid w:val="00524FEC"/>
    <w:rsid w:val="005250FA"/>
    <w:rsid w:val="005276C2"/>
    <w:rsid w:val="00534F19"/>
    <w:rsid w:val="00536526"/>
    <w:rsid w:val="005459BC"/>
    <w:rsid w:val="00551C8C"/>
    <w:rsid w:val="00553C1D"/>
    <w:rsid w:val="00553C69"/>
    <w:rsid w:val="0055600F"/>
    <w:rsid w:val="00557D59"/>
    <w:rsid w:val="0057477C"/>
    <w:rsid w:val="005751DD"/>
    <w:rsid w:val="00577689"/>
    <w:rsid w:val="005810C1"/>
    <w:rsid w:val="00583177"/>
    <w:rsid w:val="00585477"/>
    <w:rsid w:val="00586CD7"/>
    <w:rsid w:val="00594621"/>
    <w:rsid w:val="005A062B"/>
    <w:rsid w:val="005A6E7B"/>
    <w:rsid w:val="005A7AA8"/>
    <w:rsid w:val="005B37DB"/>
    <w:rsid w:val="005B5202"/>
    <w:rsid w:val="005B7278"/>
    <w:rsid w:val="005C0B99"/>
    <w:rsid w:val="005C4A25"/>
    <w:rsid w:val="005E029A"/>
    <w:rsid w:val="005E7338"/>
    <w:rsid w:val="005F68C3"/>
    <w:rsid w:val="005F762E"/>
    <w:rsid w:val="006026F9"/>
    <w:rsid w:val="006031E7"/>
    <w:rsid w:val="00607619"/>
    <w:rsid w:val="0061519A"/>
    <w:rsid w:val="00617019"/>
    <w:rsid w:val="00620616"/>
    <w:rsid w:val="00622403"/>
    <w:rsid w:val="006246F5"/>
    <w:rsid w:val="006320C4"/>
    <w:rsid w:val="006512BA"/>
    <w:rsid w:val="00665DE0"/>
    <w:rsid w:val="0067028F"/>
    <w:rsid w:val="006704E9"/>
    <w:rsid w:val="00670959"/>
    <w:rsid w:val="00676262"/>
    <w:rsid w:val="0067729F"/>
    <w:rsid w:val="006924DB"/>
    <w:rsid w:val="006A14A9"/>
    <w:rsid w:val="006B6817"/>
    <w:rsid w:val="006C0AEA"/>
    <w:rsid w:val="006C1983"/>
    <w:rsid w:val="006C1BBF"/>
    <w:rsid w:val="006C2128"/>
    <w:rsid w:val="006C4517"/>
    <w:rsid w:val="006C4CCB"/>
    <w:rsid w:val="006C6F3F"/>
    <w:rsid w:val="006D4A03"/>
    <w:rsid w:val="006D72B1"/>
    <w:rsid w:val="006D7709"/>
    <w:rsid w:val="006E22A1"/>
    <w:rsid w:val="006E2CB6"/>
    <w:rsid w:val="006E3703"/>
    <w:rsid w:val="006E6D74"/>
    <w:rsid w:val="006F7A1C"/>
    <w:rsid w:val="00701C3E"/>
    <w:rsid w:val="00705625"/>
    <w:rsid w:val="00711B17"/>
    <w:rsid w:val="00713FF6"/>
    <w:rsid w:val="0072075C"/>
    <w:rsid w:val="00721AC1"/>
    <w:rsid w:val="00734A2C"/>
    <w:rsid w:val="00735F09"/>
    <w:rsid w:val="00736D19"/>
    <w:rsid w:val="007412BD"/>
    <w:rsid w:val="007444D4"/>
    <w:rsid w:val="00744F49"/>
    <w:rsid w:val="00767794"/>
    <w:rsid w:val="00767D9D"/>
    <w:rsid w:val="00777EF3"/>
    <w:rsid w:val="00781A44"/>
    <w:rsid w:val="0078201D"/>
    <w:rsid w:val="00786230"/>
    <w:rsid w:val="0078796F"/>
    <w:rsid w:val="00791E06"/>
    <w:rsid w:val="00793609"/>
    <w:rsid w:val="0079463B"/>
    <w:rsid w:val="0079550D"/>
    <w:rsid w:val="00796B46"/>
    <w:rsid w:val="007B1035"/>
    <w:rsid w:val="007B4A39"/>
    <w:rsid w:val="007C0259"/>
    <w:rsid w:val="007D428B"/>
    <w:rsid w:val="007D63F8"/>
    <w:rsid w:val="007E14D1"/>
    <w:rsid w:val="007E361C"/>
    <w:rsid w:val="007E5BCB"/>
    <w:rsid w:val="007E7765"/>
    <w:rsid w:val="007E7E84"/>
    <w:rsid w:val="007F130C"/>
    <w:rsid w:val="00836941"/>
    <w:rsid w:val="00851050"/>
    <w:rsid w:val="0085798F"/>
    <w:rsid w:val="00861848"/>
    <w:rsid w:val="0086375B"/>
    <w:rsid w:val="00865621"/>
    <w:rsid w:val="00871376"/>
    <w:rsid w:val="008715CA"/>
    <w:rsid w:val="0088288C"/>
    <w:rsid w:val="00885552"/>
    <w:rsid w:val="00887F1D"/>
    <w:rsid w:val="00891217"/>
    <w:rsid w:val="008A579D"/>
    <w:rsid w:val="008B174F"/>
    <w:rsid w:val="008B442B"/>
    <w:rsid w:val="008C0E23"/>
    <w:rsid w:val="008C2770"/>
    <w:rsid w:val="008C36F2"/>
    <w:rsid w:val="008C6169"/>
    <w:rsid w:val="008D1222"/>
    <w:rsid w:val="008D4624"/>
    <w:rsid w:val="008F753C"/>
    <w:rsid w:val="00901AEA"/>
    <w:rsid w:val="009062AB"/>
    <w:rsid w:val="00920EEB"/>
    <w:rsid w:val="00922B7D"/>
    <w:rsid w:val="00923060"/>
    <w:rsid w:val="00924424"/>
    <w:rsid w:val="00933A79"/>
    <w:rsid w:val="00934FE0"/>
    <w:rsid w:val="00944D07"/>
    <w:rsid w:val="00952EAD"/>
    <w:rsid w:val="00953519"/>
    <w:rsid w:val="00954B04"/>
    <w:rsid w:val="00957194"/>
    <w:rsid w:val="00957221"/>
    <w:rsid w:val="00965721"/>
    <w:rsid w:val="00973FD1"/>
    <w:rsid w:val="009759DF"/>
    <w:rsid w:val="0098718E"/>
    <w:rsid w:val="009969DA"/>
    <w:rsid w:val="009A3AF1"/>
    <w:rsid w:val="009A5946"/>
    <w:rsid w:val="009B0726"/>
    <w:rsid w:val="009B113D"/>
    <w:rsid w:val="009B19A6"/>
    <w:rsid w:val="009B5B5F"/>
    <w:rsid w:val="009B734F"/>
    <w:rsid w:val="009C51F2"/>
    <w:rsid w:val="009D0444"/>
    <w:rsid w:val="009D102E"/>
    <w:rsid w:val="009D25A2"/>
    <w:rsid w:val="009D5475"/>
    <w:rsid w:val="009F2BB1"/>
    <w:rsid w:val="009F4062"/>
    <w:rsid w:val="009F5B77"/>
    <w:rsid w:val="009F7AEC"/>
    <w:rsid w:val="00A0141A"/>
    <w:rsid w:val="00A12305"/>
    <w:rsid w:val="00A1664B"/>
    <w:rsid w:val="00A43BE1"/>
    <w:rsid w:val="00A51FB5"/>
    <w:rsid w:val="00A571B8"/>
    <w:rsid w:val="00A7156F"/>
    <w:rsid w:val="00A80335"/>
    <w:rsid w:val="00A846AA"/>
    <w:rsid w:val="00A85E21"/>
    <w:rsid w:val="00A9516D"/>
    <w:rsid w:val="00AA10DD"/>
    <w:rsid w:val="00AB0A11"/>
    <w:rsid w:val="00AB3249"/>
    <w:rsid w:val="00AB6961"/>
    <w:rsid w:val="00AE1C24"/>
    <w:rsid w:val="00AF072E"/>
    <w:rsid w:val="00B06783"/>
    <w:rsid w:val="00B10DEA"/>
    <w:rsid w:val="00B17493"/>
    <w:rsid w:val="00B17A23"/>
    <w:rsid w:val="00B17F89"/>
    <w:rsid w:val="00B3663D"/>
    <w:rsid w:val="00B40613"/>
    <w:rsid w:val="00B470DD"/>
    <w:rsid w:val="00B47124"/>
    <w:rsid w:val="00B52D20"/>
    <w:rsid w:val="00B57D38"/>
    <w:rsid w:val="00B64AF9"/>
    <w:rsid w:val="00B77F5C"/>
    <w:rsid w:val="00BC4193"/>
    <w:rsid w:val="00BC6AA5"/>
    <w:rsid w:val="00BD2CBD"/>
    <w:rsid w:val="00BF07C9"/>
    <w:rsid w:val="00BF7F09"/>
    <w:rsid w:val="00C00DDA"/>
    <w:rsid w:val="00C013AD"/>
    <w:rsid w:val="00C01AEE"/>
    <w:rsid w:val="00C03D0E"/>
    <w:rsid w:val="00C15AE3"/>
    <w:rsid w:val="00C20568"/>
    <w:rsid w:val="00C22D13"/>
    <w:rsid w:val="00C23D63"/>
    <w:rsid w:val="00C33C4D"/>
    <w:rsid w:val="00C365CD"/>
    <w:rsid w:val="00C44FFE"/>
    <w:rsid w:val="00C4586F"/>
    <w:rsid w:val="00C478FE"/>
    <w:rsid w:val="00C47925"/>
    <w:rsid w:val="00C52963"/>
    <w:rsid w:val="00C56188"/>
    <w:rsid w:val="00C61643"/>
    <w:rsid w:val="00C62A1F"/>
    <w:rsid w:val="00C767D0"/>
    <w:rsid w:val="00C77704"/>
    <w:rsid w:val="00C80BFC"/>
    <w:rsid w:val="00C83603"/>
    <w:rsid w:val="00C93875"/>
    <w:rsid w:val="00CA23FE"/>
    <w:rsid w:val="00CB4D61"/>
    <w:rsid w:val="00CB79F8"/>
    <w:rsid w:val="00CD4795"/>
    <w:rsid w:val="00CE07F5"/>
    <w:rsid w:val="00D017DD"/>
    <w:rsid w:val="00D05CBE"/>
    <w:rsid w:val="00D1039A"/>
    <w:rsid w:val="00D166FC"/>
    <w:rsid w:val="00D35CAB"/>
    <w:rsid w:val="00D363E4"/>
    <w:rsid w:val="00D37848"/>
    <w:rsid w:val="00D47DFF"/>
    <w:rsid w:val="00D500EA"/>
    <w:rsid w:val="00D52475"/>
    <w:rsid w:val="00D57A90"/>
    <w:rsid w:val="00D60820"/>
    <w:rsid w:val="00D63499"/>
    <w:rsid w:val="00D662B4"/>
    <w:rsid w:val="00D916AF"/>
    <w:rsid w:val="00D92F9D"/>
    <w:rsid w:val="00D9384E"/>
    <w:rsid w:val="00D94EB8"/>
    <w:rsid w:val="00DA2122"/>
    <w:rsid w:val="00DA2B48"/>
    <w:rsid w:val="00DA33CB"/>
    <w:rsid w:val="00DB0678"/>
    <w:rsid w:val="00DB67EB"/>
    <w:rsid w:val="00DC4619"/>
    <w:rsid w:val="00DD0DB8"/>
    <w:rsid w:val="00DD6963"/>
    <w:rsid w:val="00DE0EED"/>
    <w:rsid w:val="00DE39A7"/>
    <w:rsid w:val="00DE7337"/>
    <w:rsid w:val="00DF1FB7"/>
    <w:rsid w:val="00E02B3A"/>
    <w:rsid w:val="00E05185"/>
    <w:rsid w:val="00E075DD"/>
    <w:rsid w:val="00E11836"/>
    <w:rsid w:val="00E127E7"/>
    <w:rsid w:val="00E141E8"/>
    <w:rsid w:val="00E27BC0"/>
    <w:rsid w:val="00E33F52"/>
    <w:rsid w:val="00E34DBD"/>
    <w:rsid w:val="00E50442"/>
    <w:rsid w:val="00E538E9"/>
    <w:rsid w:val="00E57DCF"/>
    <w:rsid w:val="00E63422"/>
    <w:rsid w:val="00E67861"/>
    <w:rsid w:val="00E74C17"/>
    <w:rsid w:val="00E7601F"/>
    <w:rsid w:val="00E77CF4"/>
    <w:rsid w:val="00E77D5D"/>
    <w:rsid w:val="00E8109F"/>
    <w:rsid w:val="00E81FBD"/>
    <w:rsid w:val="00E9211C"/>
    <w:rsid w:val="00EA1039"/>
    <w:rsid w:val="00EA341C"/>
    <w:rsid w:val="00EA5954"/>
    <w:rsid w:val="00EC0E72"/>
    <w:rsid w:val="00EE25FF"/>
    <w:rsid w:val="00EE27EA"/>
    <w:rsid w:val="00EE6E84"/>
    <w:rsid w:val="00EE71B2"/>
    <w:rsid w:val="00EF5442"/>
    <w:rsid w:val="00F010D1"/>
    <w:rsid w:val="00F1186F"/>
    <w:rsid w:val="00F14968"/>
    <w:rsid w:val="00F20E65"/>
    <w:rsid w:val="00F21B88"/>
    <w:rsid w:val="00F25DCD"/>
    <w:rsid w:val="00F26E37"/>
    <w:rsid w:val="00F31E18"/>
    <w:rsid w:val="00F33627"/>
    <w:rsid w:val="00F348A5"/>
    <w:rsid w:val="00F4160F"/>
    <w:rsid w:val="00F43A36"/>
    <w:rsid w:val="00F47157"/>
    <w:rsid w:val="00F61BE2"/>
    <w:rsid w:val="00F6341C"/>
    <w:rsid w:val="00F63639"/>
    <w:rsid w:val="00F64B46"/>
    <w:rsid w:val="00F67BE1"/>
    <w:rsid w:val="00F73BD0"/>
    <w:rsid w:val="00F743B5"/>
    <w:rsid w:val="00F766C8"/>
    <w:rsid w:val="00F766E0"/>
    <w:rsid w:val="00F808FA"/>
    <w:rsid w:val="00F818A3"/>
    <w:rsid w:val="00F846AD"/>
    <w:rsid w:val="00F87D1E"/>
    <w:rsid w:val="00F95C46"/>
    <w:rsid w:val="00FA5528"/>
    <w:rsid w:val="00FB0FFE"/>
    <w:rsid w:val="00FB3EA1"/>
    <w:rsid w:val="00FC16FA"/>
    <w:rsid w:val="00FC50E2"/>
    <w:rsid w:val="00FD56EC"/>
    <w:rsid w:val="00FD69C7"/>
    <w:rsid w:val="00FE0B1C"/>
    <w:rsid w:val="00FE6DA9"/>
    <w:rsid w:val="00FF6BEE"/>
  </w:rsids>
  <m:mathPr>
    <m:mathFont m:val="Cambria Math"/>
    <m:brkBin m:val="before"/>
    <m:brkBinSub m:val="--"/>
    <m:smallFrac m:val="0"/>
    <m:dispDef/>
    <m:lMargin m:val="0"/>
    <m:rMargin m:val="0"/>
    <m:defJc m:val="centerGroup"/>
    <m:wrapIndent m:val="1440"/>
    <m:intLim m:val="subSup"/>
    <m:naryLim m:val="undOvr"/>
  </m:mathPr>
  <w:themeFontLang w:val="da-DK"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0172"/>
  <w15:chartTrackingRefBased/>
  <w15:docId w15:val="{7F478D6F-F030-4C74-B3DF-896B687A0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D113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1138"/>
    <w:rPr>
      <w:rFonts w:ascii="Consolas" w:hAnsi="Consolas"/>
      <w:sz w:val="21"/>
      <w:szCs w:val="21"/>
    </w:rPr>
  </w:style>
  <w:style w:type="character" w:styleId="CommentReference">
    <w:name w:val="annotation reference"/>
    <w:basedOn w:val="DefaultParagraphFont"/>
    <w:uiPriority w:val="99"/>
    <w:semiHidden/>
    <w:unhideWhenUsed/>
    <w:rsid w:val="0098718E"/>
    <w:rPr>
      <w:sz w:val="16"/>
      <w:szCs w:val="16"/>
    </w:rPr>
  </w:style>
  <w:style w:type="paragraph" w:styleId="CommentText">
    <w:name w:val="annotation text"/>
    <w:basedOn w:val="Normal"/>
    <w:link w:val="CommentTextChar"/>
    <w:uiPriority w:val="99"/>
    <w:semiHidden/>
    <w:unhideWhenUsed/>
    <w:rsid w:val="0098718E"/>
    <w:pPr>
      <w:spacing w:line="240" w:lineRule="auto"/>
    </w:pPr>
    <w:rPr>
      <w:sz w:val="20"/>
      <w:szCs w:val="20"/>
    </w:rPr>
  </w:style>
  <w:style w:type="character" w:customStyle="1" w:styleId="CommentTextChar">
    <w:name w:val="Comment Text Char"/>
    <w:basedOn w:val="DefaultParagraphFont"/>
    <w:link w:val="CommentText"/>
    <w:uiPriority w:val="99"/>
    <w:semiHidden/>
    <w:rsid w:val="0098718E"/>
    <w:rPr>
      <w:sz w:val="20"/>
      <w:szCs w:val="20"/>
    </w:rPr>
  </w:style>
  <w:style w:type="paragraph" w:styleId="CommentSubject">
    <w:name w:val="annotation subject"/>
    <w:basedOn w:val="CommentText"/>
    <w:next w:val="CommentText"/>
    <w:link w:val="CommentSubjectChar"/>
    <w:uiPriority w:val="99"/>
    <w:semiHidden/>
    <w:unhideWhenUsed/>
    <w:rsid w:val="0098718E"/>
    <w:rPr>
      <w:b/>
      <w:bCs/>
    </w:rPr>
  </w:style>
  <w:style w:type="character" w:customStyle="1" w:styleId="CommentSubjectChar">
    <w:name w:val="Comment Subject Char"/>
    <w:basedOn w:val="CommentTextChar"/>
    <w:link w:val="CommentSubject"/>
    <w:uiPriority w:val="99"/>
    <w:semiHidden/>
    <w:rsid w:val="0098718E"/>
    <w:rPr>
      <w:b/>
      <w:bCs/>
      <w:sz w:val="20"/>
      <w:szCs w:val="20"/>
    </w:rPr>
  </w:style>
  <w:style w:type="paragraph" w:styleId="BalloonText">
    <w:name w:val="Balloon Text"/>
    <w:basedOn w:val="Normal"/>
    <w:link w:val="BalloonTextChar"/>
    <w:uiPriority w:val="99"/>
    <w:semiHidden/>
    <w:unhideWhenUsed/>
    <w:rsid w:val="009871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71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1097</TotalTime>
  <Pages>25</Pages>
  <Words>10942</Words>
  <Characters>62374</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Ravnkilde</dc:creator>
  <cp:keywords/>
  <dc:description/>
  <cp:lastModifiedBy>Kasper Ravnkilde</cp:lastModifiedBy>
  <cp:revision>1</cp:revision>
  <cp:lastPrinted>2018-05-15T11:57:00Z</cp:lastPrinted>
  <dcterms:created xsi:type="dcterms:W3CDTF">2018-05-15T13:53:00Z</dcterms:created>
  <dcterms:modified xsi:type="dcterms:W3CDTF">2018-05-17T07:53:00Z</dcterms:modified>
</cp:coreProperties>
</file>