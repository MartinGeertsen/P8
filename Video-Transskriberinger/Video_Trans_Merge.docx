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69E65DE0" w14:textId="77777777" w:rsidR="00490238" w:rsidRPr="00490238" w:rsidRDefault="00490238" w:rsidP="00490238">
      <w:r w:rsidRPr="00490238">
        <w:t>C.1  Helix</w:t>
      </w:r>
    </w:p>
    <w:p w14:paraId="45AC43CD" w14:textId="77777777" w:rsidR="00490238" w:rsidRPr="00490238" w:rsidRDefault="00490238" w:rsidP="00490238">
      <w:r w:rsidRPr="00490238">
        <w:t>Lav et nyt preset</w:t>
      </w:r>
    </w:p>
    <w:p w14:paraId="7CB1D8C0" w14:textId="77777777" w:rsidR="00490238" w:rsidRPr="00490238" w:rsidRDefault="00490238" w:rsidP="00490238">
      <w:r w:rsidRPr="00490238">
        <w:t>Subject 1</w:t>
      </w:r>
    </w:p>
    <w:p w14:paraId="4DD53051" w14:textId="77777777" w:rsidR="00490238" w:rsidRPr="00490238" w:rsidRDefault="00490238" w:rsidP="00490238">
      <w:commentRangeStart w:id="2534"/>
      <w:r w:rsidRPr="00490238">
        <w:t>03:06 Q: Hvad gjorde, at du tænkte, at du kunne bruge drejeknapperne til</w:t>
      </w:r>
    </w:p>
    <w:p w14:paraId="06AB62EE" w14:textId="77777777" w:rsidR="00490238" w:rsidRPr="00490238" w:rsidRDefault="00490238" w:rsidP="00490238">
      <w:r w:rsidRPr="00490238">
        <w:t xml:space="preserve">at trykke på og bevæge dem som du gjorde.  </w:t>
      </w:r>
      <w:commentRangeStart w:id="2535"/>
      <w:r w:rsidRPr="00490238">
        <w:t>A: Det var den logiske løsning, når der</w:t>
      </w:r>
    </w:p>
    <w:p w14:paraId="77FEED38" w14:textId="77777777" w:rsidR="00490238" w:rsidRPr="00490238" w:rsidRDefault="00490238" w:rsidP="00490238">
      <w:r w:rsidRPr="00490238">
        <w:t>står “Preset” over den ene knap, vil det enten være noget med at bladre eller trykke ned.</w:t>
      </w:r>
    </w:p>
    <w:p w14:paraId="09DF765B" w14:textId="5CC211C2" w:rsidR="00490238" w:rsidRPr="00490238" w:rsidRDefault="00490238" w:rsidP="00490238">
      <w:r w:rsidRPr="00490238">
        <w:t>Derudover var det klart fra pilene ved joysticket, at det var retningsbestemt.</w:t>
      </w:r>
      <w:commentRangeEnd w:id="2534"/>
      <w:commentRangeEnd w:id="2535"/>
      <w:r w:rsidR="00AC2B1E" w:rsidRPr="008679FD">
        <w:commentReference w:id="2534"/>
      </w:r>
      <w:r w:rsidR="000E6FAD">
        <w:rPr>
          <w:rStyle w:val="Kommentarhenvisning"/>
        </w:rPr>
        <w:commentReference w:id="2535"/>
      </w:r>
    </w:p>
    <w:p w14:paraId="5CCC4205" w14:textId="77777777" w:rsidR="006B2E18" w:rsidRDefault="006B2E18" w:rsidP="00490238"/>
    <w:p w14:paraId="230DA62A" w14:textId="77777777" w:rsidR="00490238" w:rsidRPr="00490238" w:rsidRDefault="00490238" w:rsidP="00490238">
      <w:r w:rsidRPr="00490238">
        <w:t>Subject 2</w:t>
      </w:r>
    </w:p>
    <w:p w14:paraId="5DAC65C2" w14:textId="77777777" w:rsidR="00490238" w:rsidRPr="00490238" w:rsidRDefault="00490238" w:rsidP="00490238">
      <w:r w:rsidRPr="00490238">
        <w:t>00:03 Kommentar: “</w:t>
      </w:r>
      <w:commentRangeStart w:id="2536"/>
      <w:r w:rsidRPr="00490238">
        <w:t>Her bliver første note, at den er simpelthen ikke særligt</w:t>
      </w:r>
    </w:p>
    <w:p w14:paraId="39C8AEC6" w14:textId="0055BB6A" w:rsidR="00490238" w:rsidRPr="00490238" w:rsidRDefault="00490238" w:rsidP="00490238">
      <w:r w:rsidRPr="00490238">
        <w:t>pæn</w:t>
      </w:r>
      <w:commentRangeEnd w:id="2536"/>
      <w:r w:rsidR="00AC2B1E" w:rsidRPr="008679FD">
        <w:commentReference w:id="2536"/>
      </w:r>
      <w:r w:rsidRPr="00490238">
        <w:t>.”</w:t>
      </w:r>
    </w:p>
    <w:p w14:paraId="62E5BFF6" w14:textId="77777777" w:rsidR="00490238" w:rsidRPr="00490238" w:rsidRDefault="00490238" w:rsidP="00490238">
      <w:commentRangeStart w:id="2537"/>
      <w:r w:rsidRPr="00490238">
        <w:t>00:30 Kommentar: “</w:t>
      </w:r>
      <w:commentRangeStart w:id="2538"/>
      <w:r w:rsidRPr="00490238">
        <w:t>Her kan jeg jo så fortælle noget i forhold til min helhedsoplevelse, at</w:t>
      </w:r>
    </w:p>
    <w:p w14:paraId="23023F00" w14:textId="77777777" w:rsidR="00490238" w:rsidRPr="00490238" w:rsidRDefault="00490238" w:rsidP="00490238">
      <w:r w:rsidRPr="00490238">
        <w:t>jeg allerede bliver lidt træt” Q: Hvorfor? A: Det er meget lavet af ingeniører for ingeniører,</w:t>
      </w:r>
    </w:p>
    <w:p w14:paraId="2837956E" w14:textId="77777777" w:rsidR="00490238" w:rsidRPr="00490238" w:rsidRDefault="00490238" w:rsidP="00490238">
      <w:r w:rsidRPr="00490238">
        <w:t>er der et udtryk, der hedder. Jeg synes ikke, det er en særligt pæn brugeroplevelse. Det</w:t>
      </w:r>
    </w:p>
    <w:p w14:paraId="776C59CD" w14:textId="67851DD0" w:rsidR="00490238" w:rsidRPr="00490238" w:rsidRDefault="00490238" w:rsidP="00490238">
      <w:r w:rsidRPr="00490238">
        <w:t>ligner mere en synthesizer, end noget jeg har lyst til at bruge til en guitar egentlig</w:t>
      </w:r>
      <w:commentRangeEnd w:id="2537"/>
      <w:r w:rsidRPr="00490238">
        <w:t>.</w:t>
      </w:r>
      <w:commentRangeEnd w:id="2538"/>
      <w:r w:rsidR="00AC2B1E" w:rsidRPr="008679FD">
        <w:commentReference w:id="2537"/>
      </w:r>
      <w:r w:rsidR="00331D51">
        <w:rPr>
          <w:rStyle w:val="Kommentarhenvisning"/>
        </w:rPr>
        <w:commentReference w:id="2538"/>
      </w:r>
      <w:ins w:id="2539" w:author="Martin Geertsen" w:date="2018-05-16T22:28:00Z">
        <w:r w:rsidR="00AC2B1E" w:rsidRPr="008679FD">
          <w:t>.</w:t>
        </w:r>
      </w:ins>
    </w:p>
    <w:p w14:paraId="12BDFA32" w14:textId="77777777" w:rsidR="00490238" w:rsidRPr="00490238" w:rsidRDefault="00490238" w:rsidP="00490238">
      <w:commentRangeStart w:id="2540"/>
      <w:commentRangeStart w:id="2541"/>
      <w:r w:rsidRPr="00490238">
        <w:t>Han ser, der står preset i venstre side. Det giver ham lyst til at trykke på de tre streger,</w:t>
      </w:r>
    </w:p>
    <w:p w14:paraId="1D341939" w14:textId="77777777" w:rsidR="00490238" w:rsidRPr="00490238" w:rsidRDefault="00490238" w:rsidP="00490238">
      <w:r w:rsidRPr="00490238">
        <w:t xml:space="preserve">herefter home og så tre streger igen. </w:t>
      </w:r>
      <w:commentRangeEnd w:id="2540"/>
      <w:r w:rsidR="00331D51">
        <w:rPr>
          <w:rStyle w:val="Kommentarhenvisning"/>
        </w:rPr>
        <w:commentReference w:id="2540"/>
      </w:r>
      <w:r w:rsidRPr="00490238">
        <w:t>Herefter virker han forvirret og går ind i command</w:t>
      </w:r>
    </w:p>
    <w:p w14:paraId="72B85700" w14:textId="78D5906C" w:rsidR="00490238" w:rsidRPr="00490238" w:rsidRDefault="00490238" w:rsidP="00490238">
      <w:r w:rsidRPr="00490238">
        <w:t>center men kan se, det er forkert.</w:t>
      </w:r>
      <w:commentRangeEnd w:id="2541"/>
      <w:r w:rsidR="00AC2B1E" w:rsidRPr="008679FD">
        <w:commentReference w:id="2541"/>
      </w:r>
    </w:p>
    <w:p w14:paraId="24EE9D27" w14:textId="158DD0F6" w:rsidR="00490238" w:rsidRPr="00490238" w:rsidRDefault="00490238" w:rsidP="00490238">
      <w:commentRangeStart w:id="2542"/>
      <w:commentRangeStart w:id="2543"/>
      <w:r w:rsidRPr="00490238">
        <w:t>Ude ved startskærmen igen, drejer han på preset knappen</w:t>
      </w:r>
      <w:commentRangeEnd w:id="2543"/>
      <w:r w:rsidR="00AC2B1E" w:rsidRPr="008679FD">
        <w:commentReference w:id="2543"/>
      </w:r>
      <w:r w:rsidRPr="00490238">
        <w:t>, hvortil forsøgslederen fortæller,</w:t>
      </w:r>
    </w:p>
    <w:p w14:paraId="710FA846" w14:textId="77777777" w:rsidR="00490238" w:rsidRPr="00490238" w:rsidRDefault="00490238" w:rsidP="00490238">
      <w:r w:rsidRPr="00490238">
        <w:t>at det kun giver ham mulighed for at scrollet imellem presets.</w:t>
      </w:r>
      <w:commentRangeEnd w:id="2542"/>
      <w:r w:rsidR="00331D51">
        <w:rPr>
          <w:rStyle w:val="Kommentarhenvisning"/>
        </w:rPr>
        <w:commentReference w:id="2542"/>
      </w:r>
    </w:p>
    <w:p w14:paraId="00B76DBC" w14:textId="77777777" w:rsidR="00490238" w:rsidRPr="00490238" w:rsidRDefault="00490238" w:rsidP="00490238">
      <w:commentRangeStart w:id="2544"/>
      <w:commentRangeStart w:id="2545"/>
      <w:r w:rsidRPr="00490238">
        <w:t>I sin forvirring holder han “mode” inde, fordi der står “hold to edit.” Herefter trykker han</w:t>
      </w:r>
    </w:p>
    <w:p w14:paraId="17F972C8" w14:textId="26BBCD0A" w:rsidR="00490238" w:rsidRPr="00490238" w:rsidRDefault="00490238" w:rsidP="00490238">
      <w:r w:rsidRPr="00490238">
        <w:t>på “more” - Han indser, at der ikke rigtigt sker noget.</w:t>
      </w:r>
      <w:commentRangeEnd w:id="2545"/>
      <w:r w:rsidR="0016715F" w:rsidRPr="008679FD">
        <w:commentReference w:id="2545"/>
      </w:r>
    </w:p>
    <w:commentRangeEnd w:id="2544"/>
    <w:p w14:paraId="57B51FF3" w14:textId="77777777" w:rsidR="00490238" w:rsidRPr="00490238" w:rsidRDefault="004132BE" w:rsidP="00490238">
      <w:r>
        <w:rPr>
          <w:rStyle w:val="Kommentarhenvisning"/>
        </w:rPr>
        <w:commentReference w:id="2544"/>
      </w:r>
      <w:commentRangeStart w:id="2546"/>
      <w:commentRangeStart w:id="2547"/>
      <w:r w:rsidR="00490238" w:rsidRPr="00490238">
        <w:t>Han kan ikke finde ud af det og beder om hjælp Forsøgsleder hinter, at han kan trykke på</w:t>
      </w:r>
    </w:p>
    <w:p w14:paraId="5A978295" w14:textId="00BD0BAF" w:rsidR="00490238" w:rsidRPr="00490238" w:rsidRDefault="00490238" w:rsidP="00490238">
      <w:r w:rsidRPr="00490238">
        <w:t>preset knappen Herefter løser han opgaven</w:t>
      </w:r>
      <w:commentRangeEnd w:id="2547"/>
      <w:r w:rsidR="00F47761" w:rsidRPr="008679FD">
        <w:commentReference w:id="2547"/>
      </w:r>
      <w:r w:rsidRPr="00490238">
        <w:t>.</w:t>
      </w:r>
    </w:p>
    <w:commentRangeEnd w:id="2546"/>
    <w:p w14:paraId="01797370" w14:textId="77777777" w:rsidR="00490238" w:rsidRPr="00490238" w:rsidRDefault="006B2E18" w:rsidP="00490238">
      <w:r>
        <w:rPr>
          <w:rStyle w:val="Kommentarhenvisning"/>
        </w:rPr>
        <w:commentReference w:id="2546"/>
      </w:r>
      <w:commentRangeStart w:id="2548"/>
      <w:r w:rsidR="00490238" w:rsidRPr="00490238">
        <w:t>Omhandlende Joystick: Q: Du fandt meget hurtigt ud af, at du kunne bruge den der til</w:t>
      </w:r>
    </w:p>
    <w:p w14:paraId="2B4E32FB" w14:textId="77777777" w:rsidR="00490238" w:rsidRPr="00490238" w:rsidRDefault="00490238" w:rsidP="00490238">
      <w:r w:rsidRPr="00490238">
        <w:t xml:space="preserve">lidt forskelligt? A: </w:t>
      </w:r>
      <w:commentRangeStart w:id="2549"/>
      <w:r w:rsidRPr="00490238">
        <w:t>Ja jeg kunne se, at der er nogle pile her, som må betyde, at man også</w:t>
      </w:r>
    </w:p>
    <w:p w14:paraId="72068FDD" w14:textId="18976FCA" w:rsidR="00490238" w:rsidRPr="00490238" w:rsidRDefault="00490238" w:rsidP="00490238">
      <w:r w:rsidRPr="00490238">
        <w:t>kan trykke den til siden.</w:t>
      </w:r>
      <w:commentRangeEnd w:id="2548"/>
      <w:r w:rsidR="0071459A" w:rsidRPr="008679FD">
        <w:commentReference w:id="2548"/>
      </w:r>
    </w:p>
    <w:commentRangeEnd w:id="2549"/>
    <w:p w14:paraId="00C9FDF9" w14:textId="77777777" w:rsidR="006B2E18" w:rsidRDefault="006B2E18" w:rsidP="00490238">
      <w:r>
        <w:rPr>
          <w:rStyle w:val="Kommentarhenvisning"/>
        </w:rPr>
        <w:commentReference w:id="2549"/>
      </w:r>
    </w:p>
    <w:p w14:paraId="6020EBE2" w14:textId="77777777" w:rsidR="00490238" w:rsidRPr="00490238" w:rsidRDefault="00490238" w:rsidP="00490238">
      <w:r w:rsidRPr="00490238">
        <w:t>Subject 3</w:t>
      </w:r>
    </w:p>
    <w:p w14:paraId="6A06204E" w14:textId="77777777" w:rsidR="00490238" w:rsidRPr="00490238" w:rsidRDefault="00490238" w:rsidP="00490238">
      <w:r w:rsidRPr="00490238">
        <w:t>A:har aldrig prøvet den før, er fuldstændig på bar bund</w:t>
      </w:r>
    </w:p>
    <w:p w14:paraId="08124886" w14:textId="77777777" w:rsidR="00490238" w:rsidRPr="00490238" w:rsidRDefault="00490238" w:rsidP="00490238">
      <w:r w:rsidRPr="00490238">
        <w:t xml:space="preserve">1:14 </w:t>
      </w:r>
      <w:commentRangeStart w:id="2550"/>
      <w:r w:rsidRPr="00490238">
        <w:t xml:space="preserve">leder efter et sted der står preset og det gør der oppe ved knappen, </w:t>
      </w:r>
      <w:commentRangeStart w:id="2551"/>
      <w:r w:rsidRPr="00490238">
        <w:t>går ud fra at</w:t>
      </w:r>
    </w:p>
    <w:p w14:paraId="4074FDA5" w14:textId="3C627E9A" w:rsidR="00490238" w:rsidRPr="00490238" w:rsidRDefault="00490238" w:rsidP="00490238">
      <w:r w:rsidRPr="00490238">
        <w:lastRenderedPageBreak/>
        <w:t xml:space="preserve">den vælge presets der allerede er i systemet </w:t>
      </w:r>
      <w:commentRangeEnd w:id="2551"/>
      <w:r w:rsidR="0071459A" w:rsidRPr="008679FD">
        <w:commentReference w:id="2551"/>
      </w:r>
      <w:r w:rsidRPr="00490238">
        <w:t xml:space="preserve">1:23 </w:t>
      </w:r>
      <w:commentRangeStart w:id="2552"/>
      <w:r w:rsidRPr="00490238">
        <w:t xml:space="preserve">drejer på preset knappen </w:t>
      </w:r>
      <w:commentRangeEnd w:id="2550"/>
      <w:commentRangeEnd w:id="2552"/>
      <w:r w:rsidR="0071459A" w:rsidRPr="008679FD">
        <w:commentReference w:id="2552"/>
      </w:r>
      <w:r w:rsidR="00A55CB4">
        <w:rPr>
          <w:rStyle w:val="Kommentarhenvisning"/>
        </w:rPr>
        <w:commentReference w:id="2550"/>
      </w:r>
      <w:r w:rsidRPr="00490238">
        <w:t xml:space="preserve">1:30 og </w:t>
      </w:r>
      <w:commentRangeStart w:id="2553"/>
      <w:r w:rsidRPr="00490238">
        <w:t>save vil</w:t>
      </w:r>
    </w:p>
    <w:p w14:paraId="633368EC" w14:textId="6F95B995" w:rsidR="00490238" w:rsidRPr="00490238" w:rsidRDefault="00490238" w:rsidP="00490238">
      <w:r w:rsidRPr="00490238">
        <w:t>gemme ændringer du har lavet til nuværende presets vil jeg tro</w:t>
      </w:r>
      <w:commentRangeEnd w:id="2553"/>
      <w:r w:rsidR="006B2E18">
        <w:rPr>
          <w:rStyle w:val="Kommentarhenvisning"/>
        </w:rPr>
        <w:commentReference w:id="2553"/>
      </w:r>
      <w:r w:rsidRPr="00490238">
        <w:t xml:space="preserve">. 1:36 </w:t>
      </w:r>
      <w:commentRangeStart w:id="2554"/>
      <w:r w:rsidRPr="00490238">
        <w:t>trykker på menu</w:t>
      </w:r>
      <w:commentRangeEnd w:id="2554"/>
      <w:r w:rsidR="0071459A" w:rsidRPr="008679FD">
        <w:commentReference w:id="2554"/>
      </w:r>
      <w:r w:rsidRPr="00490238">
        <w:t>,</w:t>
      </w:r>
    </w:p>
    <w:p w14:paraId="61903ECD" w14:textId="77777777" w:rsidR="00AC2B1E" w:rsidRPr="008679FD" w:rsidRDefault="00AC2B1E" w:rsidP="008679FD">
      <w:pPr>
        <w:rPr>
          <w:ins w:id="2555" w:author="Martin Geertsen" w:date="2018-05-16T22:28:00Z"/>
        </w:rPr>
      </w:pPr>
      <w:ins w:id="2556" w:author="Martin Geertsen" w:date="2018-05-16T22:28:00Z">
        <w:r w:rsidRPr="008679FD">
          <w:t>65</w:t>
        </w:r>
      </w:ins>
    </w:p>
    <w:p w14:paraId="464D1899" w14:textId="77777777" w:rsidR="00490238" w:rsidRPr="00490238" w:rsidRDefault="00490238" w:rsidP="00490238">
      <w:r w:rsidRPr="00490238">
        <w:t>tror det er noget til det nuværende preset 1:43 trykker på hjem og konstatere at den leder</w:t>
      </w:r>
    </w:p>
    <w:p w14:paraId="16B590E2" w14:textId="77777777" w:rsidR="00490238" w:rsidRPr="00490238" w:rsidRDefault="00490238" w:rsidP="00490238">
      <w:r w:rsidRPr="00490238">
        <w:t>til preset startsiden A:</w:t>
      </w:r>
      <w:commentRangeStart w:id="2557"/>
      <w:commentRangeStart w:id="2558"/>
      <w:r w:rsidRPr="00490238">
        <w:t>hvis jeg skulle starte helt fra bunden ville jeg forvente der ville være</w:t>
      </w:r>
    </w:p>
    <w:p w14:paraId="4E83E5C6" w14:textId="77777777" w:rsidR="00490238" w:rsidRPr="00490238" w:rsidRDefault="00490238" w:rsidP="00490238">
      <w:r w:rsidRPr="00490238">
        <w:t>et eller andet sted der bare hed blank.</w:t>
      </w:r>
      <w:commentRangeEnd w:id="2557"/>
      <w:r w:rsidR="000314F3">
        <w:rPr>
          <w:rStyle w:val="Kommentarhenvisning"/>
        </w:rPr>
        <w:commentReference w:id="2557"/>
      </w:r>
      <w:r w:rsidRPr="00490238">
        <w:t xml:space="preserve"> og hvis man skulle gå efter numereringen, hvilket</w:t>
      </w:r>
    </w:p>
    <w:p w14:paraId="3512B532" w14:textId="75C6251F" w:rsidR="00490238" w:rsidRPr="00490238" w:rsidRDefault="00490238" w:rsidP="00490238">
      <w:r w:rsidRPr="00490238">
        <w:t>jeg ville have gjordt. så det jeg faktisk ikke lige umildbart</w:t>
      </w:r>
      <w:commentRangeEnd w:id="2558"/>
      <w:r w:rsidR="007866FA" w:rsidRPr="008679FD">
        <w:commentReference w:id="2558"/>
      </w:r>
      <w:r w:rsidRPr="00490238">
        <w:t xml:space="preserve">. 2:12 </w:t>
      </w:r>
      <w:commentRangeStart w:id="2559"/>
      <w:commentRangeStart w:id="2560"/>
      <w:r w:rsidRPr="00490238">
        <w:t>trykker på menu, det</w:t>
      </w:r>
    </w:p>
    <w:p w14:paraId="29BE17F5" w14:textId="6B096F10" w:rsidR="00490238" w:rsidRPr="00490238" w:rsidRDefault="00490238" w:rsidP="00490238">
      <w:r w:rsidRPr="00490238">
        <w:t>syntes jeg ligner ting der er beregnet til det her preset.</w:t>
      </w:r>
      <w:commentRangeEnd w:id="2560"/>
      <w:r w:rsidR="007866FA" w:rsidRPr="008679FD">
        <w:commentReference w:id="2560"/>
      </w:r>
      <w:r w:rsidRPr="00490238">
        <w:t xml:space="preserve"> Jeg vil have forventet at dreje på</w:t>
      </w:r>
    </w:p>
    <w:p w14:paraId="7CA9CED8" w14:textId="77777777" w:rsidR="00490238" w:rsidRPr="00490238" w:rsidRDefault="00490238" w:rsidP="00490238">
      <w:r w:rsidRPr="00490238">
        <w:t>de her knapper ville have gjordt noget.</w:t>
      </w:r>
      <w:commentRangeEnd w:id="2559"/>
      <w:r w:rsidR="000314F3">
        <w:rPr>
          <w:rStyle w:val="Kommentarhenvisning"/>
        </w:rPr>
        <w:commentReference w:id="2559"/>
      </w:r>
      <w:r w:rsidRPr="00490238">
        <w:t xml:space="preserve"> </w:t>
      </w:r>
      <w:commentRangeStart w:id="2561"/>
      <w:r w:rsidRPr="00490238">
        <w:t>Jeg ville have forventet det var touch ligesom at</w:t>
      </w:r>
    </w:p>
    <w:p w14:paraId="19712131" w14:textId="3EF999D7" w:rsidR="00490238" w:rsidRPr="00490238" w:rsidRDefault="00490238" w:rsidP="00490238">
      <w:r w:rsidRPr="00490238">
        <w:t>vise et barn en gameboy, so trykker de også på skærmen.</w:t>
      </w:r>
      <w:commentRangeEnd w:id="2561"/>
      <w:r w:rsidR="000314F3">
        <w:rPr>
          <w:rStyle w:val="Kommentarhenvisning"/>
        </w:rPr>
        <w:commentReference w:id="2561"/>
      </w:r>
      <w:ins w:id="2562" w:author="Martin Geertsen" w:date="2018-05-16T22:28:00Z">
        <w:r w:rsidR="00AC2B1E" w:rsidRPr="008679FD">
          <w:t>.</w:t>
        </w:r>
      </w:ins>
      <w:r w:rsidRPr="00490238">
        <w:t xml:space="preserve"> 2:48 trykker på hjem. Q:</w:t>
      </w:r>
      <w:commentRangeStart w:id="2563"/>
      <w:r w:rsidRPr="00490238">
        <w:t>af de</w:t>
      </w:r>
    </w:p>
    <w:p w14:paraId="24131DDC" w14:textId="088FA0BB" w:rsidR="00490238" w:rsidRPr="00490238" w:rsidRDefault="00490238" w:rsidP="00490238">
      <w:r w:rsidRPr="00490238">
        <w:t>her ovre hvor der står preset så er der</w:t>
      </w:r>
      <w:commentRangeEnd w:id="2563"/>
      <w:r w:rsidR="00F47761" w:rsidRPr="008679FD">
        <w:commentReference w:id="2563"/>
      </w:r>
      <w:r w:rsidRPr="00490238">
        <w:t xml:space="preserve">- 2:53 </w:t>
      </w:r>
      <w:commentRangeStart w:id="2564"/>
      <w:r w:rsidRPr="00490238">
        <w:t>trykker på preset knappen, og drejer på den</w:t>
      </w:r>
    </w:p>
    <w:p w14:paraId="0C6D3839" w14:textId="77777777" w:rsidR="00490238" w:rsidRPr="00490238" w:rsidRDefault="00490238" w:rsidP="00490238">
      <w:r w:rsidRPr="00490238">
        <w:t>A:</w:t>
      </w:r>
      <w:commentRangeStart w:id="2565"/>
      <w:r w:rsidRPr="00490238">
        <w:t>ved ikke hvordan jeg kommer over til mapperne til venstre</w:t>
      </w:r>
      <w:commentRangeEnd w:id="2565"/>
      <w:r w:rsidR="00A55CB4">
        <w:rPr>
          <w:rStyle w:val="Kommentarhenvisning"/>
        </w:rPr>
        <w:commentReference w:id="2565"/>
      </w:r>
      <w:r w:rsidRPr="00490238">
        <w:t>. Q:du har muligheden for at</w:t>
      </w:r>
    </w:p>
    <w:p w14:paraId="55129821" w14:textId="2498F5F5" w:rsidR="00490238" w:rsidRPr="00490238" w:rsidRDefault="00490238" w:rsidP="00490238">
      <w:r w:rsidRPr="00490238">
        <w:t>styre rundt i de her, på skærmen med andre knapper end den du har ude i venstre side.</w:t>
      </w:r>
      <w:commentRangeEnd w:id="2564"/>
      <w:r w:rsidR="00F47761" w:rsidRPr="008679FD">
        <w:commentReference w:id="2564"/>
      </w:r>
    </w:p>
    <w:p w14:paraId="45631762" w14:textId="77777777" w:rsidR="000B1A13" w:rsidRDefault="000B1A13" w:rsidP="00490238"/>
    <w:p w14:paraId="0584EBF0" w14:textId="77777777" w:rsidR="00490238" w:rsidRPr="00490238" w:rsidRDefault="00490238" w:rsidP="00490238">
      <w:r w:rsidRPr="00490238">
        <w:t>Subject 4</w:t>
      </w:r>
    </w:p>
    <w:p w14:paraId="575C07CA" w14:textId="77777777" w:rsidR="00490238" w:rsidRPr="00490238" w:rsidRDefault="00490238" w:rsidP="00490238">
      <w:commentRangeStart w:id="2566"/>
      <w:r w:rsidRPr="00490238">
        <w:t xml:space="preserve">A: "Jeg ser den her menu-dims herude" 00:42 </w:t>
      </w:r>
      <w:commentRangeStart w:id="2567"/>
      <w:r w:rsidRPr="00490238">
        <w:t>Trykker på menu knappen i</w:t>
      </w:r>
    </w:p>
    <w:p w14:paraId="00A3B3AB" w14:textId="3A4789CF" w:rsidR="00490238" w:rsidRPr="00490238" w:rsidRDefault="00490238" w:rsidP="00490238">
      <w:r w:rsidRPr="00490238">
        <w:t xml:space="preserve">øverst venstre hjørne. A: "Den gav mig ikke lige en option, umiddelbart". </w:t>
      </w:r>
      <w:commentRangeEnd w:id="2567"/>
      <w:commentRangeEnd w:id="2566"/>
      <w:r w:rsidR="00F47761" w:rsidRPr="008679FD">
        <w:commentReference w:id="2566"/>
      </w:r>
      <w:r w:rsidR="00A55CB4">
        <w:rPr>
          <w:rStyle w:val="Kommentarhenvisning"/>
        </w:rPr>
        <w:commentReference w:id="2567"/>
      </w:r>
      <w:r w:rsidRPr="00490238">
        <w:t>00:57 trykker</w:t>
      </w:r>
    </w:p>
    <w:p w14:paraId="23304E16" w14:textId="47287CA4" w:rsidR="00490238" w:rsidRPr="00490238" w:rsidRDefault="00490238" w:rsidP="00490238">
      <w:r w:rsidRPr="00490238">
        <w:t xml:space="preserve">på hjem knap. 00:58 </w:t>
      </w:r>
      <w:commentRangeStart w:id="2568"/>
      <w:r w:rsidRPr="00490238">
        <w:t>trykker på forstærker knappen</w:t>
      </w:r>
      <w:commentRangeEnd w:id="2568"/>
      <w:r w:rsidR="00F47761" w:rsidRPr="008679FD">
        <w:commentReference w:id="2568"/>
      </w:r>
      <w:r w:rsidRPr="00490238">
        <w:t>. A: "</w:t>
      </w:r>
      <w:commentRangeStart w:id="2569"/>
      <w:r w:rsidRPr="00490238">
        <w:t>Jeg var endelig ret sikker på</w:t>
      </w:r>
    </w:p>
    <w:p w14:paraId="0F3066DB" w14:textId="4FA38CDD" w:rsidR="00490238" w:rsidRPr="00490238" w:rsidRDefault="00490238" w:rsidP="00490238">
      <w:r w:rsidRPr="00490238">
        <w:t>at jeg kunne noget på den der</w:t>
      </w:r>
      <w:ins w:id="2570" w:author="Martin Geertsen" w:date="2018-05-16T22:28:00Z">
        <w:r w:rsidR="00AC2B1E" w:rsidRPr="008679FD">
          <w:t>"</w:t>
        </w:r>
        <w:commentRangeEnd w:id="2569"/>
        <w:r w:rsidR="00F47761" w:rsidRPr="008679FD">
          <w:commentReference w:id="2569"/>
        </w:r>
        <w:r w:rsidR="00AC2B1E" w:rsidRPr="008679FD">
          <w:t>.</w:t>
        </w:r>
      </w:ins>
      <w:r w:rsidRPr="00490238">
        <w:t xml:space="preserve">". 01:11 </w:t>
      </w:r>
      <w:commentRangeStart w:id="2571"/>
      <w:r w:rsidRPr="00490238">
        <w:t xml:space="preserve">trykker på save. </w:t>
      </w:r>
      <w:commentRangeEnd w:id="2571"/>
      <w:r w:rsidR="00F47761" w:rsidRPr="008679FD">
        <w:commentReference w:id="2571"/>
      </w:r>
      <w:r w:rsidRPr="00490238">
        <w:t xml:space="preserve">01:20 </w:t>
      </w:r>
      <w:commentRangeStart w:id="2572"/>
      <w:r w:rsidRPr="00490238">
        <w:t>turning the preset button</w:t>
      </w:r>
    </w:p>
    <w:p w14:paraId="4EE69BC3" w14:textId="09594A48" w:rsidR="00490238" w:rsidRPr="00490238" w:rsidRDefault="00490238" w:rsidP="00490238">
      <w:r w:rsidRPr="00490238">
        <w:t>01:26 pushing the left most button under the screen (Cancel) - Gets back to starting point.</w:t>
      </w:r>
      <w:commentRangeEnd w:id="2572"/>
      <w:r w:rsidR="00F47761" w:rsidRPr="008679FD">
        <w:commentReference w:id="2572"/>
      </w:r>
    </w:p>
    <w:p w14:paraId="7FF272DF" w14:textId="77777777" w:rsidR="00490238" w:rsidRPr="00490238" w:rsidRDefault="00490238" w:rsidP="00490238">
      <w:r w:rsidRPr="00490238">
        <w:t>01:40 trykker på preset knappen. Q:("</w:t>
      </w:r>
      <w:commentRangeStart w:id="2573"/>
      <w:r w:rsidRPr="00490238">
        <w:t>Den fungere både som dreje og tryk knap, det her</w:t>
      </w:r>
    </w:p>
    <w:p w14:paraId="132DD43E" w14:textId="77777777" w:rsidR="00490238" w:rsidRPr="00490238" w:rsidRDefault="00490238" w:rsidP="00490238">
      <w:r w:rsidRPr="00490238">
        <w:t>er nogle forskellige presets og det her er så mapper med presets</w:t>
      </w:r>
      <w:commentRangeEnd w:id="2573"/>
      <w:r w:rsidR="00A55CB4">
        <w:rPr>
          <w:rStyle w:val="Kommentarhenvisning"/>
        </w:rPr>
        <w:commentReference w:id="2573"/>
      </w:r>
      <w:r w:rsidRPr="00490238">
        <w:t>). 02:</w:t>
      </w:r>
      <w:commentRangeStart w:id="2574"/>
      <w:r w:rsidRPr="00490238">
        <w:t xml:space="preserve">10 </w:t>
      </w:r>
      <w:commentRangeStart w:id="2575"/>
      <w:r w:rsidRPr="00490238">
        <w:t>subject prøver at</w:t>
      </w:r>
    </w:p>
    <w:p w14:paraId="6034127B" w14:textId="67352451" w:rsidR="00490238" w:rsidRPr="00490238" w:rsidRDefault="00490238" w:rsidP="00490238">
      <w:r w:rsidRPr="00490238">
        <w:t>bruge preset knappen som et joy stick</w:t>
      </w:r>
      <w:commentRangeEnd w:id="2575"/>
      <w:r w:rsidR="00342A1D" w:rsidRPr="008679FD">
        <w:commentReference w:id="2575"/>
      </w:r>
      <w:r w:rsidRPr="00490238">
        <w:t xml:space="preserve">. Fordi subject ikke kan komme fra mappen </w:t>
      </w:r>
      <w:commentRangeEnd w:id="2574"/>
      <w:r w:rsidR="00A55CB4">
        <w:rPr>
          <w:rStyle w:val="Kommentarhenvisning"/>
        </w:rPr>
        <w:commentReference w:id="2574"/>
      </w:r>
      <w:r w:rsidRPr="00490238">
        <w:t>(Factory</w:t>
      </w:r>
    </w:p>
    <w:p w14:paraId="48B5EF38" w14:textId="4AB55BFA" w:rsidR="00490238" w:rsidRPr="00490238" w:rsidRDefault="00490238" w:rsidP="00490238">
      <w:r w:rsidRPr="00490238">
        <w:t xml:space="preserve">1). 02:20 </w:t>
      </w:r>
      <w:commentRangeStart w:id="2576"/>
      <w:r w:rsidRPr="00490238">
        <w:t xml:space="preserve">trykker på rename 02:21 trykker på OK </w:t>
      </w:r>
      <w:commentRangeEnd w:id="2576"/>
      <w:r w:rsidR="001520BA" w:rsidRPr="008679FD">
        <w:commentReference w:id="2576"/>
      </w:r>
      <w:r w:rsidRPr="00490238">
        <w:t>02:28 Subject finder joystikket. Subject</w:t>
      </w:r>
    </w:p>
    <w:p w14:paraId="06A71ED3" w14:textId="6528B057" w:rsidR="00490238" w:rsidRPr="00490238" w:rsidRDefault="00490238" w:rsidP="00490238">
      <w:r w:rsidRPr="00490238">
        <w:t>laver en hent</w:t>
      </w:r>
      <w:commentRangeStart w:id="2577"/>
      <w:r w:rsidRPr="00490238">
        <w:t>ydning til at han lede præcis et joystik</w:t>
      </w:r>
      <w:commentRangeEnd w:id="2577"/>
      <w:r w:rsidR="001520BA" w:rsidRPr="008679FD">
        <w:commentReference w:id="2577"/>
      </w:r>
      <w:r w:rsidRPr="00490238">
        <w:t>. Fuldføre hurtigt opgaven efter at</w:t>
      </w:r>
    </w:p>
    <w:p w14:paraId="54563235" w14:textId="77777777" w:rsidR="00490238" w:rsidRPr="00490238" w:rsidRDefault="00490238" w:rsidP="00490238">
      <w:r w:rsidRPr="00490238">
        <w:t>have fundet ud af det.</w:t>
      </w:r>
    </w:p>
    <w:p w14:paraId="09D105E1" w14:textId="77777777" w:rsidR="000B1A13" w:rsidRDefault="000B1A13" w:rsidP="00490238"/>
    <w:p w14:paraId="32DB4E6C" w14:textId="77777777" w:rsidR="00490238" w:rsidRPr="00490238" w:rsidRDefault="00490238" w:rsidP="00490238">
      <w:r w:rsidRPr="00490238">
        <w:t>Subject 5</w:t>
      </w:r>
    </w:p>
    <w:p w14:paraId="225C5C3A" w14:textId="171014ED" w:rsidR="00490238" w:rsidRPr="00490238" w:rsidRDefault="00490238" w:rsidP="00490238">
      <w:r w:rsidRPr="00490238">
        <w:t xml:space="preserve">[01.34] S </w:t>
      </w:r>
      <w:commentRangeStart w:id="2578"/>
      <w:r w:rsidRPr="00490238">
        <w:t xml:space="preserve">- </w:t>
      </w:r>
      <w:commentRangeStart w:id="2579"/>
      <w:r w:rsidRPr="00490238">
        <w:t>Han bladrer igennem banks for at prøve at finde et empty preset</w:t>
      </w:r>
      <w:commentRangeEnd w:id="2578"/>
      <w:commentRangeEnd w:id="2579"/>
      <w:r w:rsidR="001520BA" w:rsidRPr="008679FD">
        <w:commentReference w:id="2579"/>
      </w:r>
      <w:r w:rsidR="000B1A13">
        <w:rPr>
          <w:rStyle w:val="Kommentarhenvisning"/>
        </w:rPr>
        <w:commentReference w:id="2578"/>
      </w:r>
    </w:p>
    <w:p w14:paraId="4C4AF27D" w14:textId="77777777" w:rsidR="00490238" w:rsidRPr="00490238" w:rsidRDefault="00490238" w:rsidP="00490238">
      <w:r w:rsidRPr="00490238">
        <w:t xml:space="preserve">[02.05] L </w:t>
      </w:r>
      <w:commentRangeStart w:id="2580"/>
      <w:r w:rsidRPr="00490238">
        <w:t xml:space="preserve">- </w:t>
      </w:r>
      <w:commentRangeStart w:id="2581"/>
      <w:r w:rsidRPr="00490238">
        <w:t>Hvis du ovre på knappen til venstre har du muligheden for at interagere med</w:t>
      </w:r>
    </w:p>
    <w:p w14:paraId="724581F2" w14:textId="77777777" w:rsidR="00490238" w:rsidRPr="00490238" w:rsidRDefault="00490238" w:rsidP="00490238">
      <w:r w:rsidRPr="00490238">
        <w:t>også S - Okay og den bladrer så mellem presets L - Den kan bladre mellem presets men</w:t>
      </w:r>
    </w:p>
    <w:p w14:paraId="6F970743" w14:textId="0D1FE674" w:rsidR="00490238" w:rsidRPr="00490238" w:rsidRDefault="00490238" w:rsidP="00490238">
      <w:r w:rsidRPr="00490238">
        <w:t xml:space="preserve">den har også en funktionalitet ved at du kan trykke på den S </w:t>
      </w:r>
      <w:commentRangeEnd w:id="2581"/>
      <w:r w:rsidR="001520BA" w:rsidRPr="008679FD">
        <w:commentReference w:id="2581"/>
      </w:r>
      <w:r w:rsidRPr="00490238">
        <w:t>- Ja okay så kommer man</w:t>
      </w:r>
    </w:p>
    <w:p w14:paraId="0FFE9A57" w14:textId="77777777" w:rsidR="00490238" w:rsidRPr="00490238" w:rsidRDefault="00490238" w:rsidP="00490238">
      <w:r w:rsidRPr="00490238">
        <w:t>ind og ser en oversigt over det hele</w:t>
      </w:r>
      <w:commentRangeEnd w:id="2580"/>
      <w:r w:rsidR="000B1A13">
        <w:rPr>
          <w:rStyle w:val="Kommentarhenvisning"/>
        </w:rPr>
        <w:commentReference w:id="2580"/>
      </w:r>
    </w:p>
    <w:p w14:paraId="3573BEF8" w14:textId="77777777" w:rsidR="00490238" w:rsidRPr="00490238" w:rsidRDefault="00490238" w:rsidP="00490238">
      <w:r w:rsidRPr="00490238">
        <w:t xml:space="preserve">[02.38] </w:t>
      </w:r>
      <w:commentRangeStart w:id="2582"/>
      <w:r w:rsidRPr="00490238">
        <w:t>S prøver at komme fra presets listen over i setlist listen ved at trykke på streg menu</w:t>
      </w:r>
    </w:p>
    <w:p w14:paraId="3471EEE2" w14:textId="141967EA" w:rsidR="00490238" w:rsidRPr="00490238" w:rsidRDefault="00490238" w:rsidP="00490238">
      <w:r w:rsidRPr="00490238">
        <w:t>S trykker derefter på hjem knappen men det virker heller ikk</w:t>
      </w:r>
      <w:commentRangeEnd w:id="2582"/>
      <w:r w:rsidR="000B1A13">
        <w:rPr>
          <w:rStyle w:val="Kommentarhenvisning"/>
        </w:rPr>
        <w:commentReference w:id="2582"/>
      </w:r>
      <w:r w:rsidRPr="00490238">
        <w:t xml:space="preserve">e L </w:t>
      </w:r>
      <w:commentRangeStart w:id="2583"/>
      <w:r w:rsidRPr="00490238">
        <w:t>hjælper ved at sige at</w:t>
      </w:r>
    </w:p>
    <w:p w14:paraId="11E63630" w14:textId="5F9FB1C2" w:rsidR="00490238" w:rsidRPr="00490238" w:rsidRDefault="00490238" w:rsidP="00490238">
      <w:r w:rsidRPr="00490238">
        <w:t>man kan bruge joysticket</w:t>
      </w:r>
      <w:commentRangeEnd w:id="2583"/>
      <w:r w:rsidR="001520BA" w:rsidRPr="008679FD">
        <w:commentReference w:id="2583"/>
      </w:r>
    </w:p>
    <w:p w14:paraId="47B979FF" w14:textId="3E6FE74F" w:rsidR="00490238" w:rsidRPr="00490238" w:rsidRDefault="00490238" w:rsidP="00490238">
      <w:r w:rsidRPr="00490238">
        <w:t xml:space="preserve">S - </w:t>
      </w:r>
      <w:commentRangeStart w:id="2584"/>
      <w:r w:rsidRPr="00490238">
        <w:t>Det var ikke helt intuitivt</w:t>
      </w:r>
      <w:commentRangeEnd w:id="2584"/>
      <w:r w:rsidR="001520BA" w:rsidRPr="008679FD">
        <w:commentReference w:id="2584"/>
      </w:r>
    </w:p>
    <w:p w14:paraId="318A0C12" w14:textId="77777777" w:rsidR="00490238" w:rsidRPr="00490238" w:rsidRDefault="00490238" w:rsidP="00490238">
      <w:r w:rsidRPr="00490238">
        <w:t xml:space="preserve">[03.20] S - </w:t>
      </w:r>
      <w:commentRangeStart w:id="2585"/>
      <w:commentRangeStart w:id="2586"/>
      <w:r w:rsidRPr="00490238">
        <w:t>Det er sådan højre venstre agtigt ligesom en helikopter</w:t>
      </w:r>
      <w:commentRangeEnd w:id="2585"/>
      <w:r w:rsidR="00012FC4">
        <w:rPr>
          <w:rStyle w:val="Kommentarhenvisning"/>
        </w:rPr>
        <w:commentReference w:id="2585"/>
      </w:r>
      <w:r w:rsidRPr="00490238">
        <w:t xml:space="preserve"> det </w:t>
      </w:r>
      <w:commentRangeStart w:id="2587"/>
      <w:r w:rsidRPr="00490238">
        <w:t>syntes jeg personligt</w:t>
      </w:r>
    </w:p>
    <w:p w14:paraId="17FDDF9D" w14:textId="77777777" w:rsidR="00490238" w:rsidRPr="00490238" w:rsidRDefault="00490238" w:rsidP="00490238">
      <w:r w:rsidRPr="00490238">
        <w:t>er at begge to er navigation der kunne jeg godt tænke mig at den ene var navigation og</w:t>
      </w:r>
    </w:p>
    <w:p w14:paraId="0178520C" w14:textId="77777777" w:rsidR="00490238" w:rsidRPr="00490238" w:rsidRDefault="00490238" w:rsidP="00490238">
      <w:r w:rsidRPr="00490238">
        <w:t>den anden var editering agtig</w:t>
      </w:r>
      <w:commentRangeEnd w:id="2587"/>
      <w:r w:rsidR="00012FC4">
        <w:rPr>
          <w:rStyle w:val="Kommentarhenvisning"/>
        </w:rPr>
        <w:commentReference w:id="2587"/>
      </w:r>
      <w:r w:rsidRPr="00490238">
        <w:t xml:space="preserve"> når man så havde men det er jo smag og behag men jeg</w:t>
      </w:r>
    </w:p>
    <w:p w14:paraId="7FF038D3" w14:textId="1A27E8BB" w:rsidR="00490238" w:rsidRPr="00490238" w:rsidRDefault="00490238" w:rsidP="00490238">
      <w:r w:rsidRPr="00490238">
        <w:t xml:space="preserve">syntes det er forvirrende at begge kan noget og </w:t>
      </w:r>
      <w:ins w:id="2588" w:author="Martin Geertsen" w:date="2018-05-16T22:28:00Z">
        <w:r w:rsidR="00AC2B1E" w:rsidRPr="008679FD">
          <w:t xml:space="preserve">man ikke kan gå og </w:t>
        </w:r>
      </w:ins>
      <w:r w:rsidRPr="00490238">
        <w:t>at man ikke kan gå</w:t>
      </w:r>
    </w:p>
    <w:p w14:paraId="3DC0E5C6" w14:textId="0817FF17" w:rsidR="00490238" w:rsidRPr="00490238" w:rsidRDefault="00490238" w:rsidP="00490238">
      <w:r w:rsidRPr="00490238">
        <w:t>tilbage (peger på setlist listen) ved at trykke på et eller andet</w:t>
      </w:r>
      <w:commentRangeEnd w:id="2586"/>
      <w:r w:rsidR="00D12F8E" w:rsidRPr="008679FD">
        <w:commentReference w:id="2586"/>
      </w:r>
    </w:p>
    <w:p w14:paraId="2C3BAA55" w14:textId="77777777" w:rsidR="00012FC4" w:rsidRDefault="00012FC4" w:rsidP="00490238"/>
    <w:p w14:paraId="08024AB6" w14:textId="77777777" w:rsidR="00490238" w:rsidRPr="00490238" w:rsidRDefault="00490238" w:rsidP="00490238">
      <w:r w:rsidRPr="00490238">
        <w:t>Subject 6</w:t>
      </w:r>
    </w:p>
    <w:p w14:paraId="5AF8D4B3" w14:textId="77777777" w:rsidR="00490238" w:rsidRPr="00490238" w:rsidRDefault="00490238" w:rsidP="00490238">
      <w:r w:rsidRPr="00490238">
        <w:t>First he tries to go to the home page by clicking home, but realize that this is</w:t>
      </w:r>
    </w:p>
    <w:p w14:paraId="1704B3CB" w14:textId="50A49FFB" w:rsidR="00490238" w:rsidRPr="00490238" w:rsidRDefault="00490238" w:rsidP="00490238">
      <w:r w:rsidRPr="00490238">
        <w:t xml:space="preserve">the home screen. A: </w:t>
      </w:r>
      <w:commentRangeStart w:id="2589"/>
      <w:commentRangeStart w:id="2590"/>
      <w:r w:rsidRPr="00490238">
        <w:t xml:space="preserve">Is this a pushable button? Yes. </w:t>
      </w:r>
      <w:commentRangeEnd w:id="2590"/>
      <w:r w:rsidR="00D12F8E" w:rsidRPr="008679FD">
        <w:commentReference w:id="2590"/>
      </w:r>
      <w:commentRangeStart w:id="2591"/>
      <w:r w:rsidRPr="00490238">
        <w:t>He then pushes the menu icon but</w:t>
      </w:r>
    </w:p>
    <w:p w14:paraId="2A722147" w14:textId="0C392C9B" w:rsidR="00490238" w:rsidRPr="00490238" w:rsidRDefault="00490238" w:rsidP="00490238">
      <w:r w:rsidRPr="00490238">
        <w:t>realise that it’s not what he need</w:t>
      </w:r>
      <w:commentRangeEnd w:id="2589"/>
      <w:commentRangeEnd w:id="2591"/>
      <w:r w:rsidR="00D12F8E" w:rsidRPr="008679FD">
        <w:commentReference w:id="2591"/>
      </w:r>
      <w:r w:rsidR="00012FC4">
        <w:rPr>
          <w:rStyle w:val="Kommentarhenvisning"/>
        </w:rPr>
        <w:commentReference w:id="2589"/>
      </w:r>
      <w:r w:rsidRPr="00490238">
        <w:t xml:space="preserve">. A: </w:t>
      </w:r>
      <w:commentRangeStart w:id="2592"/>
      <w:r w:rsidRPr="00490238">
        <w:t xml:space="preserve">I don’t like see new. </w:t>
      </w:r>
      <w:commentRangeEnd w:id="2592"/>
      <w:r w:rsidR="00012FC4">
        <w:rPr>
          <w:rStyle w:val="Kommentarhenvisning"/>
        </w:rPr>
        <w:commentReference w:id="2592"/>
      </w:r>
      <w:ins w:id="2593" w:author="Martin Geertsen" w:date="2018-05-16T22:28:00Z">
        <w:r w:rsidR="00AC2B1E" w:rsidRPr="008679FD">
          <w:t xml:space="preserve">. </w:t>
        </w:r>
      </w:ins>
      <w:r w:rsidRPr="00490238">
        <w:t>Q</w:t>
      </w:r>
      <w:commentRangeStart w:id="2594"/>
      <w:r w:rsidRPr="00490238">
        <w:t xml:space="preserve">: </w:t>
      </w:r>
      <w:commentRangeStart w:id="2595"/>
      <w:r w:rsidRPr="00490238">
        <w:t>This folder you are In right</w:t>
      </w:r>
    </w:p>
    <w:p w14:paraId="777372E9" w14:textId="77777777" w:rsidR="00490238" w:rsidRPr="00490238" w:rsidRDefault="00490238" w:rsidP="00490238">
      <w:r w:rsidRPr="00490238">
        <w:t>now is already full. A: This factory presets. Q: yes. So fore expampel of you go to the</w:t>
      </w:r>
    </w:p>
    <w:p w14:paraId="230C57D9" w14:textId="0870F9E6" w:rsidR="00490238" w:rsidRPr="00490238" w:rsidRDefault="00490238" w:rsidP="00490238">
      <w:r w:rsidRPr="00490238">
        <w:t xml:space="preserve">third folder user 1. </w:t>
      </w:r>
      <w:commentRangeEnd w:id="2594"/>
      <w:commentRangeEnd w:id="2595"/>
      <w:r w:rsidR="00D12F8E" w:rsidRPr="008679FD">
        <w:commentReference w:id="2595"/>
      </w:r>
      <w:r w:rsidR="00B83885">
        <w:rPr>
          <w:rStyle w:val="Kommentarhenvisning"/>
        </w:rPr>
        <w:commentReference w:id="2594"/>
      </w:r>
      <w:r w:rsidRPr="00490238">
        <w:t xml:space="preserve">A: </w:t>
      </w:r>
      <w:commentRangeStart w:id="2596"/>
      <w:r w:rsidRPr="00490238">
        <w:t>Right, and this is not a touchable screen. (tries to use the screen</w:t>
      </w:r>
    </w:p>
    <w:p w14:paraId="2B92D568" w14:textId="7947EB20" w:rsidR="00490238" w:rsidRPr="00490238" w:rsidRDefault="00490238" w:rsidP="00490238">
      <w:r w:rsidRPr="00490238">
        <w:t xml:space="preserve">as touch screen) </w:t>
      </w:r>
      <w:commentRangeEnd w:id="2596"/>
      <w:r w:rsidR="00B83885">
        <w:rPr>
          <w:rStyle w:val="Kommentarhenvisning"/>
        </w:rPr>
        <w:commentReference w:id="2596"/>
      </w:r>
      <w:ins w:id="2597" w:author="Martin Geertsen" w:date="2018-05-16T22:28:00Z">
        <w:r w:rsidR="00AC2B1E" w:rsidRPr="008679FD">
          <w:t xml:space="preserve">) </w:t>
        </w:r>
      </w:ins>
      <w:r w:rsidRPr="00490238">
        <w:t>He solves the task and says. A: okay, so this is like a joystick.</w:t>
      </w:r>
    </w:p>
    <w:p w14:paraId="3B11CBC0" w14:textId="77777777" w:rsidR="00B83885" w:rsidRDefault="00B83885" w:rsidP="00490238"/>
    <w:p w14:paraId="34C25DD7" w14:textId="77777777" w:rsidR="00490238" w:rsidRPr="00490238" w:rsidRDefault="00490238" w:rsidP="00490238">
      <w:r w:rsidRPr="00490238">
        <w:t>Subject 7</w:t>
      </w:r>
    </w:p>
    <w:p w14:paraId="1F96D9D3" w14:textId="77777777" w:rsidR="00490238" w:rsidRPr="00490238" w:rsidRDefault="00490238" w:rsidP="00490238">
      <w:r w:rsidRPr="00490238">
        <w:t>A:nu havde jesper sendt en mail hvor der stod man ikke skulle have brugt den,</w:t>
      </w:r>
    </w:p>
    <w:p w14:paraId="792F2986" w14:textId="77777777" w:rsidR="00490238" w:rsidRPr="00490238" w:rsidRDefault="00490238" w:rsidP="00490238">
      <w:r w:rsidRPr="00490238">
        <w:t>men jeg har dog kendskab til produktet. Q:det går nok så længe du ikke fast bruger den</w:t>
      </w:r>
    </w:p>
    <w:p w14:paraId="2158EA86" w14:textId="77777777" w:rsidR="00490238" w:rsidRPr="00490238" w:rsidRDefault="00490238" w:rsidP="00490238">
      <w:r w:rsidRPr="00490238">
        <w:t>da det vil farve dig til hvordan du bruger den</w:t>
      </w:r>
    </w:p>
    <w:p w14:paraId="571430F8" w14:textId="77777777" w:rsidR="00AC2B1E" w:rsidRPr="008679FD" w:rsidRDefault="00AC2B1E" w:rsidP="008679FD">
      <w:pPr>
        <w:rPr>
          <w:ins w:id="2598" w:author="Martin Geertsen" w:date="2018-05-16T22:28:00Z"/>
        </w:rPr>
      </w:pPr>
      <w:ins w:id="2599" w:author="Martin Geertsen" w:date="2018-05-16T22:28:00Z">
        <w:r w:rsidRPr="008679FD">
          <w:t>66</w:t>
        </w:r>
      </w:ins>
    </w:p>
    <w:p w14:paraId="6B29DF6F" w14:textId="77777777" w:rsidR="00490238" w:rsidRPr="00490238" w:rsidRDefault="00490238" w:rsidP="00490238">
      <w:r w:rsidRPr="00490238">
        <w:t xml:space="preserve">1:56 </w:t>
      </w:r>
      <w:commentRangeStart w:id="2600"/>
      <w:r w:rsidRPr="00490238">
        <w:t>drejer rundt på preset knappen, og snakker om bruger/factory presets 2:</w:t>
      </w:r>
      <w:commentRangeStart w:id="2601"/>
      <w:r w:rsidRPr="00490238">
        <w:t>01 trykker</w:t>
      </w:r>
    </w:p>
    <w:p w14:paraId="406D8D7A" w14:textId="3CA78E28" w:rsidR="00490238" w:rsidRPr="00490238" w:rsidRDefault="00490238" w:rsidP="00490238">
      <w:r w:rsidRPr="00490238">
        <w:t>på menu knappen</w:t>
      </w:r>
      <w:commentRangeEnd w:id="2600"/>
      <w:commentRangeEnd w:id="2601"/>
      <w:r w:rsidR="00752F18" w:rsidRPr="008679FD">
        <w:commentReference w:id="2601"/>
      </w:r>
      <w:r w:rsidR="00B83885">
        <w:rPr>
          <w:rStyle w:val="Kommentarhenvisning"/>
        </w:rPr>
        <w:commentReference w:id="2600"/>
      </w:r>
      <w:r w:rsidRPr="00490238">
        <w:t xml:space="preserve"> 2:07 </w:t>
      </w:r>
      <w:commentRangeStart w:id="2602"/>
      <w:r w:rsidRPr="00490238">
        <w:t>efter at have trykket ind på presets startes der med at dreje på</w:t>
      </w:r>
    </w:p>
    <w:p w14:paraId="45D94761" w14:textId="047BCC43" w:rsidR="00490238" w:rsidRPr="00490238" w:rsidRDefault="00490238" w:rsidP="00490238">
      <w:r w:rsidRPr="00490238">
        <w:t xml:space="preserve">preset knappen 2:09 </w:t>
      </w:r>
      <w:commentRangeStart w:id="2603"/>
      <w:r w:rsidRPr="00490238">
        <w:t xml:space="preserve">drejer på knapper under skærmen </w:t>
      </w:r>
      <w:commentRangeEnd w:id="2603"/>
      <w:r w:rsidR="00752F18" w:rsidRPr="008679FD">
        <w:commentReference w:id="2603"/>
      </w:r>
      <w:r w:rsidRPr="00490238">
        <w:t xml:space="preserve">2:16 drejer på joystick </w:t>
      </w:r>
      <w:commentRangeEnd w:id="2602"/>
      <w:r w:rsidR="00B83885">
        <w:rPr>
          <w:rStyle w:val="Kommentarhenvisning"/>
        </w:rPr>
        <w:commentReference w:id="2602"/>
      </w:r>
      <w:r w:rsidRPr="00490238">
        <w:t>hvorefter</w:t>
      </w:r>
    </w:p>
    <w:p w14:paraId="3B9427B6" w14:textId="77777777" w:rsidR="00490238" w:rsidRPr="00490238" w:rsidRDefault="00490238" w:rsidP="00490238">
      <w:r w:rsidRPr="00490238">
        <w:t>han klikker til venstre med den</w:t>
      </w:r>
    </w:p>
    <w:p w14:paraId="3DC431EE" w14:textId="77777777" w:rsidR="00B83885" w:rsidRDefault="00B83885" w:rsidP="00490238"/>
    <w:p w14:paraId="2ABC55DF" w14:textId="77777777" w:rsidR="00490238" w:rsidRPr="00490238" w:rsidRDefault="00490238" w:rsidP="00490238">
      <w:r w:rsidRPr="00490238">
        <w:t>Subject 8</w:t>
      </w:r>
    </w:p>
    <w:p w14:paraId="163720C2" w14:textId="77777777" w:rsidR="00490238" w:rsidRPr="00490238" w:rsidRDefault="00490238" w:rsidP="00490238">
      <w:commentRangeStart w:id="2604"/>
      <w:r w:rsidRPr="00490238">
        <w:t>A:der er et eller andet der siger mig at det ikke er en touchskærm Q:hvad for</w:t>
      </w:r>
    </w:p>
    <w:p w14:paraId="5BF076A9" w14:textId="77777777" w:rsidR="00490238" w:rsidRPr="00490238" w:rsidRDefault="00490238" w:rsidP="00490238">
      <w:r w:rsidRPr="00490238">
        <w:t>dig til at tænke det? A:</w:t>
      </w:r>
      <w:commentRangeStart w:id="2605"/>
      <w:r w:rsidRPr="00490238">
        <w:t>der er nogle flere knapper, og det er som om at man kan se det</w:t>
      </w:r>
    </w:p>
    <w:p w14:paraId="33051679" w14:textId="71F5A7F5" w:rsidR="00490238" w:rsidRPr="00490238" w:rsidRDefault="00490238" w:rsidP="00490238">
      <w:r w:rsidRPr="00490238">
        <w:t>hele, og der ikke der nogle ting uden for skærmen.</w:t>
      </w:r>
      <w:commentRangeEnd w:id="2604"/>
      <w:r w:rsidR="00752F18" w:rsidRPr="008679FD">
        <w:commentReference w:id="2604"/>
      </w:r>
    </w:p>
    <w:commentRangeEnd w:id="2605"/>
    <w:p w14:paraId="653BFB11" w14:textId="4C91CBDD" w:rsidR="00490238" w:rsidRPr="00490238" w:rsidRDefault="00B83885" w:rsidP="00490238">
      <w:r>
        <w:rPr>
          <w:rStyle w:val="Kommentarhenvisning"/>
        </w:rPr>
        <w:commentReference w:id="2605"/>
      </w:r>
      <w:r w:rsidR="00490238" w:rsidRPr="00490238">
        <w:t xml:space="preserve">1:00 </w:t>
      </w:r>
      <w:commentRangeStart w:id="2606"/>
      <w:commentRangeStart w:id="2607"/>
      <w:r w:rsidR="00490238" w:rsidRPr="00490238">
        <w:t xml:space="preserve">trykker på menuknappen </w:t>
      </w:r>
      <w:commentRangeEnd w:id="2607"/>
      <w:r w:rsidR="00752F18" w:rsidRPr="008679FD">
        <w:commentReference w:id="2607"/>
      </w:r>
      <w:r w:rsidR="00490238" w:rsidRPr="00490238">
        <w:t>1:</w:t>
      </w:r>
      <w:commentRangeStart w:id="2608"/>
      <w:r w:rsidR="00490238" w:rsidRPr="00490238">
        <w:t>08 drejer på "preset" knappen og finder ud af at den</w:t>
      </w:r>
    </w:p>
    <w:p w14:paraId="491BB695" w14:textId="77777777" w:rsidR="00490238" w:rsidRPr="00490238" w:rsidRDefault="00490238" w:rsidP="00490238">
      <w:r w:rsidRPr="00490238">
        <w:t xml:space="preserve">skifter gennem alle presets. </w:t>
      </w:r>
      <w:commentRangeEnd w:id="2606"/>
      <w:r w:rsidR="00B83885">
        <w:rPr>
          <w:rStyle w:val="Kommentarhenvisning"/>
        </w:rPr>
        <w:commentReference w:id="2606"/>
      </w:r>
      <w:r w:rsidRPr="00490238">
        <w:t>1:</w:t>
      </w:r>
      <w:commentRangeStart w:id="2609"/>
      <w:r w:rsidRPr="00490238">
        <w:t>22 trykker flere gange på menuknappen 1:38 drejer på en</w:t>
      </w:r>
    </w:p>
    <w:p w14:paraId="47385230" w14:textId="77777777" w:rsidR="00490238" w:rsidRPr="00490238" w:rsidRDefault="00490238" w:rsidP="00490238">
      <w:r w:rsidRPr="00490238">
        <w:t xml:space="preserve">af indstillings knapperne 1:41 trykker et par gange på "AMP" knappen </w:t>
      </w:r>
      <w:commentRangeEnd w:id="2609"/>
      <w:r w:rsidR="00B83885">
        <w:rPr>
          <w:rStyle w:val="Kommentarhenvisning"/>
        </w:rPr>
        <w:commentReference w:id="2609"/>
      </w:r>
      <w:r w:rsidRPr="00490238">
        <w:t>1:44 trykker på</w:t>
      </w:r>
    </w:p>
    <w:p w14:paraId="56B5D008" w14:textId="04E34D2E" w:rsidR="00490238" w:rsidRPr="00490238" w:rsidRDefault="00490238" w:rsidP="00490238">
      <w:r w:rsidRPr="00490238">
        <w:t>"hjem" knappen 1:50 trykker på "action" knappen</w:t>
      </w:r>
      <w:commentRangeEnd w:id="2608"/>
      <w:r w:rsidR="00752F18" w:rsidRPr="008679FD">
        <w:commentReference w:id="2608"/>
      </w:r>
      <w:r w:rsidRPr="00490238">
        <w:t xml:space="preserve"> Q:hvad er det du vil lede efter? A:</w:t>
      </w:r>
      <w:commentRangeStart w:id="2610"/>
      <w:r w:rsidRPr="00490238">
        <w:t>et</w:t>
      </w:r>
    </w:p>
    <w:p w14:paraId="17FA9F85" w14:textId="71A2C0A9" w:rsidR="00490238" w:rsidRPr="00490238" w:rsidRDefault="00490238" w:rsidP="00490238">
      <w:r w:rsidRPr="00490238">
        <w:t>eller andet hvor der står sådan noget med noget new preset eller sådan noget</w:t>
      </w:r>
      <w:commentRangeEnd w:id="2610"/>
      <w:ins w:id="2611" w:author="Martin Geertsen" w:date="2018-05-16T22:28:00Z">
        <w:r w:rsidR="00AC2B1E" w:rsidRPr="008679FD">
          <w:t>.</w:t>
        </w:r>
      </w:ins>
      <w:r w:rsidR="00B83885">
        <w:rPr>
          <w:rStyle w:val="Kommentarhenvisning"/>
        </w:rPr>
        <w:commentReference w:id="2610"/>
      </w:r>
      <w:r w:rsidRPr="00490238">
        <w:t>.  Q:</w:t>
      </w:r>
      <w:commentRangeStart w:id="2612"/>
      <w:r w:rsidRPr="00490238">
        <w:t>jeg</w:t>
      </w:r>
    </w:p>
    <w:p w14:paraId="04C67847" w14:textId="77777777" w:rsidR="00490238" w:rsidRPr="00490238" w:rsidRDefault="00490238" w:rsidP="00490238">
      <w:r w:rsidRPr="00490238">
        <w:t>kan afsløre at i denne her er det sat op i mapper hvor i den anden var det sat op i</w:t>
      </w:r>
    </w:p>
    <w:p w14:paraId="4D00EFCB" w14:textId="0BC6098F" w:rsidR="00490238" w:rsidRPr="00490238" w:rsidRDefault="00490238" w:rsidP="00490238">
      <w:r w:rsidRPr="00490238">
        <w:t>setlister</w:t>
      </w:r>
      <w:commentRangeEnd w:id="2612"/>
      <w:r w:rsidR="00B83885">
        <w:rPr>
          <w:rStyle w:val="Kommentarhenvisning"/>
        </w:rPr>
        <w:commentReference w:id="2612"/>
      </w:r>
      <w:r w:rsidRPr="00490238">
        <w:t xml:space="preserve">. 2:14 </w:t>
      </w:r>
      <w:commentRangeStart w:id="2613"/>
      <w:commentRangeStart w:id="2614"/>
      <w:r w:rsidRPr="00490238">
        <w:t xml:space="preserve">trykker på "menu" knappen igen </w:t>
      </w:r>
      <w:commentRangeEnd w:id="2614"/>
      <w:r w:rsidR="00752F18" w:rsidRPr="008679FD">
        <w:commentReference w:id="2614"/>
      </w:r>
      <w:r w:rsidRPr="00490238">
        <w:t xml:space="preserve">2:25 </w:t>
      </w:r>
      <w:commentRangeStart w:id="2615"/>
      <w:r w:rsidRPr="00490238">
        <w:t>trykker ind på command center 2:40</w:t>
      </w:r>
    </w:p>
    <w:p w14:paraId="37FC1AD5" w14:textId="77777777" w:rsidR="00490238" w:rsidRPr="00490238" w:rsidRDefault="00490238" w:rsidP="00490238">
      <w:r w:rsidRPr="00490238">
        <w:t>trykker på "amp" knappen igen. 2:49 trykker på "action" knappen igen. 2:52 trykker</w:t>
      </w:r>
    </w:p>
    <w:p w14:paraId="5D9E4048" w14:textId="34205787" w:rsidR="00490238" w:rsidRPr="00490238" w:rsidRDefault="00490238" w:rsidP="00490238">
      <w:r w:rsidRPr="00490238">
        <w:t xml:space="preserve">på "menu" knappen igen. 3:01 trykker ind på global settings </w:t>
      </w:r>
      <w:commentRangeEnd w:id="2613"/>
      <w:commentRangeEnd w:id="2615"/>
      <w:r w:rsidR="00752F18" w:rsidRPr="008679FD">
        <w:commentReference w:id="2615"/>
      </w:r>
      <w:r w:rsidR="00BC1F61">
        <w:rPr>
          <w:rStyle w:val="Kommentarhenvisning"/>
        </w:rPr>
        <w:commentReference w:id="2613"/>
      </w:r>
      <w:r w:rsidRPr="00490238">
        <w:t>Q</w:t>
      </w:r>
      <w:commentRangeStart w:id="2616"/>
      <w:r w:rsidRPr="00490238">
        <w:t>:</w:t>
      </w:r>
      <w:commentRangeStart w:id="2617"/>
      <w:r w:rsidRPr="00490238">
        <w:t>du har være i gang med</w:t>
      </w:r>
    </w:p>
    <w:p w14:paraId="1B15015F" w14:textId="0638478F" w:rsidR="00490238" w:rsidRPr="00490238" w:rsidRDefault="00490238" w:rsidP="00490238">
      <w:r w:rsidRPr="00490238">
        <w:t>den rigtige knap, men knapperne har flere funktioner, det er både dreje og tryk knapper.</w:t>
      </w:r>
      <w:commentRangeEnd w:id="2616"/>
      <w:commentRangeEnd w:id="2617"/>
      <w:r w:rsidR="00752F18" w:rsidRPr="008679FD">
        <w:commentReference w:id="2617"/>
      </w:r>
      <w:r w:rsidR="00BC1F61">
        <w:rPr>
          <w:rStyle w:val="Kommentarhenvisning"/>
        </w:rPr>
        <w:commentReference w:id="2616"/>
      </w:r>
    </w:p>
    <w:p w14:paraId="0FE24C9E" w14:textId="77777777" w:rsidR="00490238" w:rsidRPr="00490238" w:rsidRDefault="00490238" w:rsidP="00490238">
      <w:commentRangeStart w:id="2618"/>
      <w:r w:rsidRPr="00490238">
        <w:t xml:space="preserve">3:18 </w:t>
      </w:r>
      <w:commentRangeStart w:id="2619"/>
      <w:r w:rsidRPr="00490238">
        <w:t>begynder at dreje på alle knapperne under skærmen. 3:32 trykker frem og tilbage på</w:t>
      </w:r>
    </w:p>
    <w:p w14:paraId="77A1F83A" w14:textId="77777777" w:rsidR="00490238" w:rsidRPr="00490238" w:rsidRDefault="00490238" w:rsidP="00490238">
      <w:r w:rsidRPr="00490238">
        <w:t>"page" knapperne 3:47 trykker på "menu" knappen 3:55 trykker sig in på global settings</w:t>
      </w:r>
    </w:p>
    <w:p w14:paraId="1BBCB711" w14:textId="77777777" w:rsidR="00490238" w:rsidRPr="00490238" w:rsidRDefault="00490238" w:rsidP="00490238">
      <w:r w:rsidRPr="00490238">
        <w:t>3:57 drejer på "presets" knappen 3:58 drejer på "joystick" knappen</w:t>
      </w:r>
    </w:p>
    <w:p w14:paraId="31C7D387" w14:textId="77777777" w:rsidR="00490238" w:rsidRPr="00490238" w:rsidRDefault="00490238" w:rsidP="00490238">
      <w:r w:rsidRPr="00490238">
        <w:t>4:12 drejer på "preset" knappen 4:17 drejer på "joystick" knappen 4:23 drejer på "preset"</w:t>
      </w:r>
    </w:p>
    <w:p w14:paraId="5A0ABF67" w14:textId="6F9C3C6A" w:rsidR="00490238" w:rsidRPr="00490238" w:rsidRDefault="00490238" w:rsidP="00490238">
      <w:r w:rsidRPr="00490238">
        <w:t xml:space="preserve">knappen </w:t>
      </w:r>
      <w:commentRangeEnd w:id="2618"/>
      <w:r w:rsidR="00752F18" w:rsidRPr="008679FD">
        <w:commentReference w:id="2618"/>
      </w:r>
      <w:r w:rsidRPr="00490238">
        <w:t xml:space="preserve">4:33 trykker på "preset" knappen 4:38 </w:t>
      </w:r>
      <w:commentRangeStart w:id="2620"/>
      <w:r w:rsidRPr="00490238">
        <w:t>trykker på "menu" knappen 4:54 drejer</w:t>
      </w:r>
    </w:p>
    <w:p w14:paraId="695DB8B1" w14:textId="565484FC" w:rsidR="00490238" w:rsidRPr="00490238" w:rsidRDefault="00490238" w:rsidP="00490238">
      <w:r w:rsidRPr="00490238">
        <w:t>på "preset" knappen 5:06 trykker på "&lt;- page" knappen 5:08 drejer på "preset" knappen</w:t>
      </w:r>
      <w:commentRangeEnd w:id="2619"/>
      <w:commentRangeEnd w:id="2620"/>
      <w:r w:rsidR="00C60C35" w:rsidRPr="008679FD">
        <w:commentReference w:id="2620"/>
      </w:r>
      <w:r w:rsidR="00BC1F61">
        <w:rPr>
          <w:rStyle w:val="Kommentarhenvisning"/>
        </w:rPr>
        <w:commentReference w:id="2619"/>
      </w:r>
    </w:p>
    <w:p w14:paraId="4B835C2E" w14:textId="4FE784CA" w:rsidR="00490238" w:rsidRPr="00490238" w:rsidRDefault="00490238" w:rsidP="00490238">
      <w:commentRangeStart w:id="2621"/>
      <w:r w:rsidRPr="00490238">
        <w:t>Q:du kan bruge knapper ovre til højre som et joystick</w:t>
      </w:r>
      <w:commentRangeEnd w:id="2621"/>
      <w:r w:rsidR="00C60C35" w:rsidRPr="008679FD">
        <w:commentReference w:id="2621"/>
      </w:r>
    </w:p>
    <w:p w14:paraId="0974308C" w14:textId="77777777" w:rsidR="00523900" w:rsidRDefault="00523900" w:rsidP="00490238"/>
    <w:p w14:paraId="49772A8C" w14:textId="77777777" w:rsidR="00490238" w:rsidRPr="00490238" w:rsidRDefault="00490238" w:rsidP="00490238">
      <w:r w:rsidRPr="00490238">
        <w:t>Indsæt effekter</w:t>
      </w:r>
    </w:p>
    <w:p w14:paraId="7BA825D5" w14:textId="77777777" w:rsidR="00490238" w:rsidRPr="00490238" w:rsidRDefault="00490238" w:rsidP="00490238">
      <w:r w:rsidRPr="00490238">
        <w:t>Subject 1</w:t>
      </w:r>
    </w:p>
    <w:p w14:paraId="7CC04892" w14:textId="77777777" w:rsidR="00490238" w:rsidRPr="00490238" w:rsidRDefault="00490238" w:rsidP="00490238">
      <w:r w:rsidRPr="00490238">
        <w:t>03:51 Subject bladrer igennem effekter med joystick i stedet for at gå ind i</w:t>
      </w:r>
    </w:p>
    <w:p w14:paraId="77AD1454" w14:textId="77777777" w:rsidR="00490238" w:rsidRPr="00490238" w:rsidRDefault="00490238" w:rsidP="00490238">
      <w:commentRangeStart w:id="2622"/>
      <w:r w:rsidRPr="00490238">
        <w:t>menuen.  Han kommenterer, at det virker som om, man er nødt til at bladre igennem</w:t>
      </w:r>
    </w:p>
    <w:p w14:paraId="45F1CE21" w14:textId="08770225" w:rsidR="00490238" w:rsidRPr="00490238" w:rsidRDefault="00490238" w:rsidP="00490238">
      <w:r w:rsidRPr="00490238">
        <w:t>effekterne for at finde den rigtige</w:t>
      </w:r>
      <w:commentRangeEnd w:id="2622"/>
      <w:r w:rsidR="00C60C35" w:rsidRPr="008679FD">
        <w:commentReference w:id="2622"/>
      </w:r>
    </w:p>
    <w:p w14:paraId="687DAC51" w14:textId="77777777" w:rsidR="00490238" w:rsidRPr="00490238" w:rsidRDefault="00490238" w:rsidP="00490238">
      <w:r w:rsidRPr="00490238">
        <w:t xml:space="preserve">04:48 </w:t>
      </w:r>
      <w:commentRangeStart w:id="2623"/>
      <w:r w:rsidRPr="00490238">
        <w:t xml:space="preserve">Ved tilføjelse af næste effekt i </w:t>
      </w:r>
      <w:commentRangeStart w:id="2624"/>
      <w:r w:rsidRPr="00490238">
        <w:t>preset prøver subject at gøre dette på footswitches,</w:t>
      </w:r>
    </w:p>
    <w:p w14:paraId="38488195" w14:textId="282287B2" w:rsidR="00490238" w:rsidRPr="00490238" w:rsidRDefault="00490238" w:rsidP="00490238">
      <w:r w:rsidRPr="00490238">
        <w:t xml:space="preserve">men opdager, at han ikke kan det, </w:t>
      </w:r>
      <w:commentRangeEnd w:id="2623"/>
      <w:r w:rsidR="000740B7" w:rsidRPr="008679FD">
        <w:commentReference w:id="2623"/>
      </w:r>
      <w:r w:rsidRPr="00490238">
        <w:t>samt det går op for ham, at han vil komme til at skifte</w:t>
      </w:r>
    </w:p>
    <w:p w14:paraId="50A00905" w14:textId="77777777" w:rsidR="00490238" w:rsidRPr="00490238" w:rsidRDefault="00490238" w:rsidP="00490238">
      <w:r w:rsidRPr="00490238">
        <w:t>mellem presets</w:t>
      </w:r>
    </w:p>
    <w:commentRangeEnd w:id="2624"/>
    <w:p w14:paraId="2686E121" w14:textId="77777777" w:rsidR="00490238" w:rsidRPr="00490238" w:rsidRDefault="00BC1F61" w:rsidP="00490238">
      <w:r>
        <w:rPr>
          <w:rStyle w:val="Kommentarhenvisning"/>
        </w:rPr>
        <w:commentReference w:id="2624"/>
      </w:r>
      <w:r w:rsidR="00490238" w:rsidRPr="00490238">
        <w:t xml:space="preserve">05:15 </w:t>
      </w:r>
      <w:commentRangeStart w:id="2625"/>
      <w:commentRangeStart w:id="2626"/>
      <w:r w:rsidR="00490238" w:rsidRPr="00490238">
        <w:t>Bruger igen joystick til at scrollet igennem effekter</w:t>
      </w:r>
      <w:commentRangeEnd w:id="2625"/>
      <w:r>
        <w:rPr>
          <w:rStyle w:val="Kommentarhenvisning"/>
        </w:rPr>
        <w:commentReference w:id="2625"/>
      </w:r>
      <w:r w:rsidR="00490238" w:rsidRPr="00490238">
        <w:t xml:space="preserve">, men </w:t>
      </w:r>
      <w:commentRangeStart w:id="2627"/>
      <w:r w:rsidR="00490238" w:rsidRPr="00490238">
        <w:t>opdager denne gang, at hvis</w:t>
      </w:r>
    </w:p>
    <w:p w14:paraId="1F778070" w14:textId="77777777" w:rsidR="00490238" w:rsidRPr="00490238" w:rsidRDefault="00490238" w:rsidP="00490238">
      <w:r w:rsidRPr="00490238">
        <w:t>han trykker ned på knappen, kommer han ind i en menu med oversigt over alle effekter.</w:t>
      </w:r>
    </w:p>
    <w:p w14:paraId="46870D2C" w14:textId="0FC517EF" w:rsidR="00490238" w:rsidRPr="00490238" w:rsidRDefault="00490238" w:rsidP="00490238">
      <w:r w:rsidRPr="00490238">
        <w:t>Han kommenterer tilmed: “Den mulighed savnede jeg.”</w:t>
      </w:r>
      <w:commentRangeEnd w:id="2627"/>
      <w:commentRangeEnd w:id="2626"/>
      <w:r w:rsidR="000740B7" w:rsidRPr="008679FD">
        <w:commentReference w:id="2626"/>
      </w:r>
      <w:r w:rsidR="00BC1F61">
        <w:rPr>
          <w:rStyle w:val="Kommentarhenvisning"/>
        </w:rPr>
        <w:commentReference w:id="2627"/>
      </w:r>
    </w:p>
    <w:p w14:paraId="46112B93" w14:textId="77777777" w:rsidR="00BC1F61" w:rsidRDefault="00BC1F61" w:rsidP="00490238"/>
    <w:p w14:paraId="1BC17109" w14:textId="77777777" w:rsidR="00490238" w:rsidRPr="00490238" w:rsidRDefault="00490238" w:rsidP="00490238">
      <w:r w:rsidRPr="00490238">
        <w:t>Subject 2</w:t>
      </w:r>
    </w:p>
    <w:p w14:paraId="671A1672" w14:textId="77777777" w:rsidR="00490238" w:rsidRPr="00490238" w:rsidRDefault="00490238" w:rsidP="00490238">
      <w:r w:rsidRPr="00490238">
        <w:t xml:space="preserve">02:44 </w:t>
      </w:r>
      <w:commentRangeStart w:id="2628"/>
      <w:commentRangeStart w:id="2629"/>
      <w:r w:rsidRPr="00490238">
        <w:t>Han starter med at scrolle efter den korrekte effekt med joystick. Han</w:t>
      </w:r>
    </w:p>
    <w:p w14:paraId="6EDC0BBF" w14:textId="3F156578" w:rsidR="00490238" w:rsidRPr="00490238" w:rsidRDefault="00490238" w:rsidP="00490238">
      <w:r w:rsidRPr="00490238">
        <w:t xml:space="preserve">spørger efter, om han er nødt til at scrollet igennem dem alle sammen </w:t>
      </w:r>
      <w:commentRangeEnd w:id="2628"/>
      <w:commentRangeEnd w:id="2629"/>
      <w:r w:rsidR="000740B7" w:rsidRPr="008679FD">
        <w:commentReference w:id="2629"/>
      </w:r>
      <w:r w:rsidR="00BC1F61">
        <w:rPr>
          <w:rStyle w:val="Kommentarhenvisning"/>
        </w:rPr>
        <w:commentReference w:id="2628"/>
      </w:r>
      <w:commentRangeStart w:id="2630"/>
      <w:r w:rsidRPr="00490238">
        <w:t>Forsøgslederen</w:t>
      </w:r>
    </w:p>
    <w:p w14:paraId="0ABB93A7" w14:textId="06B9F49B" w:rsidR="00490238" w:rsidRPr="00490238" w:rsidRDefault="00490238" w:rsidP="00490238">
      <w:commentRangeStart w:id="2631"/>
      <w:r w:rsidRPr="00490238">
        <w:t>fortæller, at der også er en anden oversigtsmulighed</w:t>
      </w:r>
      <w:commentRangeEnd w:id="2630"/>
      <w:ins w:id="2632" w:author="Martin Geertsen" w:date="2018-05-16T22:28:00Z">
        <w:r w:rsidR="00AC2B1E" w:rsidRPr="008679FD">
          <w:t xml:space="preserve">. </w:t>
        </w:r>
      </w:ins>
      <w:commentRangeEnd w:id="2631"/>
      <w:r w:rsidR="000740B7" w:rsidRPr="008679FD">
        <w:commentReference w:id="2631"/>
      </w:r>
      <w:r w:rsidR="00BC1F61">
        <w:rPr>
          <w:rStyle w:val="Kommentarhenvisning"/>
        </w:rPr>
        <w:commentReference w:id="2630"/>
      </w:r>
      <w:r w:rsidRPr="00490238">
        <w:t xml:space="preserve">. </w:t>
      </w:r>
      <w:commentRangeStart w:id="2633"/>
      <w:commentRangeStart w:id="2634"/>
      <w:r w:rsidRPr="00490238">
        <w:t>I sin søgen efter dette prøver subject</w:t>
      </w:r>
    </w:p>
    <w:p w14:paraId="591C2B7C" w14:textId="6AAFD07F" w:rsidR="00490238" w:rsidRPr="00490238" w:rsidRDefault="00490238" w:rsidP="00490238">
      <w:r w:rsidRPr="00490238">
        <w:t xml:space="preserve">at skubbe joystick fra side til side og trykke på page knapperne </w:t>
      </w:r>
      <w:commentRangeEnd w:id="2634"/>
      <w:r w:rsidR="000740B7" w:rsidRPr="008679FD">
        <w:commentReference w:id="2634"/>
      </w:r>
      <w:r w:rsidRPr="00490238">
        <w:t>Han ender med at klare</w:t>
      </w:r>
    </w:p>
    <w:p w14:paraId="28BD0845" w14:textId="77777777" w:rsidR="00490238" w:rsidRPr="00490238" w:rsidRDefault="00490238" w:rsidP="00490238">
      <w:r w:rsidRPr="00490238">
        <w:t>den ved scrolling.</w:t>
      </w:r>
      <w:commentRangeEnd w:id="2633"/>
      <w:r w:rsidR="00BC1F61">
        <w:rPr>
          <w:rStyle w:val="Kommentarhenvisning"/>
        </w:rPr>
        <w:commentReference w:id="2633"/>
      </w:r>
    </w:p>
    <w:p w14:paraId="76F2F8D5" w14:textId="77777777" w:rsidR="00490238" w:rsidRPr="00490238" w:rsidRDefault="00490238" w:rsidP="00490238">
      <w:r w:rsidRPr="00490238">
        <w:t>Da han skal vælge effekten trykker han ned på joystick og finder oversigtsmuligheden. Han</w:t>
      </w:r>
    </w:p>
    <w:p w14:paraId="6241054E" w14:textId="77777777" w:rsidR="00490238" w:rsidRPr="00490238" w:rsidRDefault="00490238" w:rsidP="00490238">
      <w:r w:rsidRPr="00490238">
        <w:t xml:space="preserve">går igennem oversigten i søgen efter den rigtige effekt, og </w:t>
      </w:r>
      <w:commentRangeStart w:id="2635"/>
      <w:commentRangeStart w:id="2636"/>
      <w:r w:rsidRPr="00490238">
        <w:t>undervejs undersøger han, om</w:t>
      </w:r>
    </w:p>
    <w:p w14:paraId="77B51134" w14:textId="77777777" w:rsidR="00AC2B1E" w:rsidRPr="008679FD" w:rsidRDefault="00AC2B1E" w:rsidP="008679FD">
      <w:pPr>
        <w:rPr>
          <w:ins w:id="2637" w:author="Martin Geertsen" w:date="2018-05-16T22:28:00Z"/>
        </w:rPr>
      </w:pPr>
      <w:ins w:id="2638" w:author="Martin Geertsen" w:date="2018-05-16T22:28:00Z">
        <w:r w:rsidRPr="008679FD">
          <w:t>67</w:t>
        </w:r>
      </w:ins>
    </w:p>
    <w:p w14:paraId="737559F9" w14:textId="78620294" w:rsidR="00490238" w:rsidRPr="00490238" w:rsidRDefault="00490238" w:rsidP="00490238">
      <w:r w:rsidRPr="00490238">
        <w:t>touch er en mulighed</w:t>
      </w:r>
      <w:commentRangeEnd w:id="2635"/>
      <w:commentRangeEnd w:id="2636"/>
      <w:r w:rsidR="000740B7" w:rsidRPr="008679FD">
        <w:commentReference w:id="2636"/>
      </w:r>
      <w:r w:rsidR="00BC1F61">
        <w:rPr>
          <w:rStyle w:val="Kommentarhenvisning"/>
        </w:rPr>
        <w:commentReference w:id="2635"/>
      </w:r>
      <w:r w:rsidRPr="00490238">
        <w:t>. Efter AMP er placeret, dobbelt checker han, hvordan han kom ind</w:t>
      </w:r>
    </w:p>
    <w:p w14:paraId="7809A116" w14:textId="77777777" w:rsidR="00490238" w:rsidRPr="00490238" w:rsidRDefault="00490238" w:rsidP="00490238">
      <w:r w:rsidRPr="00490238">
        <w:t>i den oversigt.</w:t>
      </w:r>
    </w:p>
    <w:p w14:paraId="2475BE1B" w14:textId="77777777" w:rsidR="00490238" w:rsidRPr="00490238" w:rsidRDefault="00490238" w:rsidP="00490238">
      <w:r w:rsidRPr="00490238">
        <w:t>Reverb no problem Distortion no problem</w:t>
      </w:r>
    </w:p>
    <w:p w14:paraId="540AE80D" w14:textId="77777777" w:rsidR="00BC1F61" w:rsidRDefault="00BC1F61" w:rsidP="00490238"/>
    <w:p w14:paraId="4175172F" w14:textId="77777777" w:rsidR="00490238" w:rsidRPr="00490238" w:rsidRDefault="00490238" w:rsidP="00490238">
      <w:r w:rsidRPr="00490238">
        <w:t>Subject 3</w:t>
      </w:r>
    </w:p>
    <w:p w14:paraId="44074575" w14:textId="77777777" w:rsidR="00490238" w:rsidRPr="00490238" w:rsidRDefault="00490238" w:rsidP="00490238">
      <w:r w:rsidRPr="00490238">
        <w:t>3:30 begynder med at dreje på joysticket før opgaven bliver givet, og efter</w:t>
      </w:r>
    </w:p>
    <w:p w14:paraId="66007C1C" w14:textId="77777777" w:rsidR="00490238" w:rsidRPr="00490238" w:rsidRDefault="00490238" w:rsidP="00490238">
      <w:r w:rsidRPr="00490238">
        <w:t>opgaven er givet fortsætter derfor med at dreje på joysticket Q:find amp divided duo</w:t>
      </w:r>
    </w:p>
    <w:p w14:paraId="3BA61983" w14:textId="0F56D85C" w:rsidR="00490238" w:rsidRPr="00490238" w:rsidRDefault="00490238" w:rsidP="00490238">
      <w:r w:rsidRPr="00490238">
        <w:t>A:</w:t>
      </w:r>
      <w:commentRangeStart w:id="2639"/>
      <w:commentRangeStart w:id="2640"/>
      <w:r w:rsidRPr="00490238">
        <w:t>den skal jo så stå under "D", men det står jo ikke så det overhovedet giver mening</w:t>
      </w:r>
      <w:commentRangeEnd w:id="2639"/>
      <w:commentRangeEnd w:id="2640"/>
      <w:r w:rsidR="000305EA" w:rsidRPr="008679FD">
        <w:commentReference w:id="2640"/>
      </w:r>
      <w:r w:rsidR="00961BAA">
        <w:rPr>
          <w:rStyle w:val="Kommentarhenvisning"/>
        </w:rPr>
        <w:commentReference w:id="2639"/>
      </w:r>
    </w:p>
    <w:p w14:paraId="6E2D7A2C" w14:textId="77777777" w:rsidR="00490238" w:rsidRPr="00490238" w:rsidRDefault="00490238" w:rsidP="00490238">
      <w:r w:rsidRPr="00490238">
        <w:t>5:12 clicker på effekten A:det må jo så være de her. Men så skal vi nok ind og finde noget</w:t>
      </w:r>
    </w:p>
    <w:p w14:paraId="61B4E40A" w14:textId="33AA040C" w:rsidR="00490238" w:rsidRPr="00490238" w:rsidRDefault="00490238" w:rsidP="00490238">
      <w:r w:rsidRPr="00490238">
        <w:t xml:space="preserve">andet 5:25 </w:t>
      </w:r>
      <w:commentRangeStart w:id="2641"/>
      <w:r w:rsidRPr="00490238">
        <w:t xml:space="preserve">trykker på preset knappen </w:t>
      </w:r>
      <w:commentRangeEnd w:id="2641"/>
      <w:r w:rsidR="000305EA" w:rsidRPr="008679FD">
        <w:commentReference w:id="2641"/>
      </w:r>
      <w:r w:rsidRPr="00490238">
        <w:t>5:34 trykker ind på en effekt 5:3</w:t>
      </w:r>
      <w:commentRangeStart w:id="2642"/>
      <w:r w:rsidRPr="00490238">
        <w:t xml:space="preserve">9 </w:t>
      </w:r>
      <w:commentRangeStart w:id="2643"/>
      <w:r w:rsidRPr="00490238">
        <w:t>Der ser ud til at</w:t>
      </w:r>
    </w:p>
    <w:p w14:paraId="739D4FC9" w14:textId="77777777" w:rsidR="00490238" w:rsidRPr="00490238" w:rsidRDefault="00490238" w:rsidP="00490238">
      <w:r w:rsidRPr="00490238">
        <w:t>der er noget ekstra, og hvordan man kommer over til det kan jeg sgu ikke lige svare på</w:t>
      </w:r>
      <w:commentRangeEnd w:id="2643"/>
      <w:r w:rsidR="00961BAA">
        <w:rPr>
          <w:rStyle w:val="Kommentarhenvisning"/>
        </w:rPr>
        <w:commentReference w:id="2643"/>
      </w:r>
      <w:r w:rsidRPr="00490238">
        <w:t>.</w:t>
      </w:r>
    </w:p>
    <w:p w14:paraId="750AD165" w14:textId="77777777" w:rsidR="00490238" w:rsidRPr="00490238" w:rsidRDefault="00490238" w:rsidP="00490238">
      <w:r w:rsidRPr="00490238">
        <w:t>5:43 clicker ind på effekt 5:49 det er ligesom det indikere at der er nogle ekstra ting man</w:t>
      </w:r>
    </w:p>
    <w:p w14:paraId="3B1007CD" w14:textId="29CFF27E" w:rsidR="00490238" w:rsidRPr="00490238" w:rsidRDefault="00490238" w:rsidP="00490238">
      <w:r w:rsidRPr="00490238">
        <w:t>kan gå til</w:t>
      </w:r>
      <w:commentRangeEnd w:id="2642"/>
      <w:r w:rsidR="00780472" w:rsidRPr="008679FD">
        <w:commentReference w:id="2642"/>
      </w:r>
    </w:p>
    <w:p w14:paraId="710823E7" w14:textId="77777777" w:rsidR="00961BAA" w:rsidRDefault="00961BAA" w:rsidP="00490238"/>
    <w:p w14:paraId="60564C5A" w14:textId="77777777" w:rsidR="00490238" w:rsidRPr="00490238" w:rsidRDefault="00490238" w:rsidP="00490238">
      <w:r w:rsidRPr="00490238">
        <w:t>Subject 4</w:t>
      </w:r>
    </w:p>
    <w:p w14:paraId="69BC0736" w14:textId="77777777" w:rsidR="00490238" w:rsidRPr="00490238" w:rsidRDefault="00490238" w:rsidP="00490238">
      <w:r w:rsidRPr="00490238">
        <w:t>03:00 trykker på joystik Q:"Hvorfor valgte du at trykke på den?" A: "</w:t>
      </w:r>
      <w:commentRangeStart w:id="2644"/>
      <w:r w:rsidRPr="00490238">
        <w:t>Fordi der</w:t>
      </w:r>
    </w:p>
    <w:p w14:paraId="6D6D9FBF" w14:textId="5DDE33D0" w:rsidR="00490238" w:rsidRPr="00490238" w:rsidRDefault="00490238" w:rsidP="00490238">
      <w:r w:rsidRPr="00490238">
        <w:t>stod en lille hjælpe tekst, som sagde tryk på joystikket".</w:t>
      </w:r>
      <w:commentRangeEnd w:id="2644"/>
      <w:r w:rsidR="00961BAA">
        <w:rPr>
          <w:rStyle w:val="Kommentarhenvisning"/>
        </w:rPr>
        <w:commentReference w:id="2644"/>
      </w:r>
      <w:ins w:id="2645" w:author="Martin Geertsen" w:date="2018-05-16T22:28:00Z">
        <w:r w:rsidR="00AC2B1E" w:rsidRPr="008679FD">
          <w:t>".</w:t>
        </w:r>
      </w:ins>
      <w:r w:rsidRPr="00490238">
        <w:t xml:space="preserve"> 03:10 </w:t>
      </w:r>
      <w:commentRangeStart w:id="2646"/>
      <w:r w:rsidRPr="00490238">
        <w:t>Subject understand how</w:t>
      </w:r>
    </w:p>
    <w:p w14:paraId="21964944" w14:textId="307694B8" w:rsidR="00490238" w:rsidRPr="00490238" w:rsidRDefault="00490238" w:rsidP="00490238">
      <w:r w:rsidRPr="00490238">
        <w:t>to use the joystick as a means of navigation on the preset.</w:t>
      </w:r>
      <w:commentRangeEnd w:id="2646"/>
      <w:r w:rsidR="00780472" w:rsidRPr="008679FD">
        <w:commentReference w:id="2646"/>
      </w:r>
    </w:p>
    <w:p w14:paraId="1D857851" w14:textId="77777777" w:rsidR="00961BAA" w:rsidRDefault="00961BAA" w:rsidP="00490238"/>
    <w:p w14:paraId="24658143" w14:textId="77777777" w:rsidR="00490238" w:rsidRPr="00490238" w:rsidRDefault="00490238" w:rsidP="00490238">
      <w:r w:rsidRPr="00490238">
        <w:t>Subject 6</w:t>
      </w:r>
    </w:p>
    <w:p w14:paraId="651CA5E7" w14:textId="77777777" w:rsidR="00490238" w:rsidRPr="00490238" w:rsidRDefault="00490238" w:rsidP="00490238">
      <w:commentRangeStart w:id="2647"/>
      <w:r w:rsidRPr="00490238">
        <w:t>He completes the task without any difficulties or help when browsing through</w:t>
      </w:r>
    </w:p>
    <w:p w14:paraId="17158276" w14:textId="2BB7C1D3" w:rsidR="00490238" w:rsidRPr="00490238" w:rsidRDefault="00490238" w:rsidP="00490238">
      <w:r w:rsidRPr="00490238">
        <w:t>the effects</w:t>
      </w:r>
      <w:commentRangeEnd w:id="2647"/>
      <w:r w:rsidR="00780472" w:rsidRPr="008679FD">
        <w:commentReference w:id="2647"/>
      </w:r>
      <w:r w:rsidRPr="00490238">
        <w:t xml:space="preserve">, </w:t>
      </w:r>
      <w:commentRangeStart w:id="2648"/>
      <w:r w:rsidRPr="00490238">
        <w:t>he doesn’t scroll with the joystick, but just press it downwards.</w:t>
      </w:r>
      <w:commentRangeEnd w:id="2648"/>
      <w:r w:rsidR="00780472" w:rsidRPr="008679FD">
        <w:commentReference w:id="2648"/>
      </w:r>
    </w:p>
    <w:p w14:paraId="2F3A9FCA" w14:textId="77777777" w:rsidR="00961BAA" w:rsidRDefault="00961BAA" w:rsidP="00490238"/>
    <w:p w14:paraId="7710E7B0" w14:textId="77777777" w:rsidR="00490238" w:rsidRPr="00490238" w:rsidRDefault="00490238" w:rsidP="00490238">
      <w:r w:rsidRPr="00490238">
        <w:t>Subject 7</w:t>
      </w:r>
    </w:p>
    <w:p w14:paraId="5E954CF0" w14:textId="0B432958" w:rsidR="00490238" w:rsidRPr="00490238" w:rsidRDefault="00490238" w:rsidP="00490238">
      <w:r w:rsidRPr="00490238">
        <w:t xml:space="preserve">3:01 </w:t>
      </w:r>
      <w:commentRangeStart w:id="2649"/>
      <w:commentRangeStart w:id="2650"/>
      <w:r w:rsidRPr="00490238">
        <w:t xml:space="preserve">læser press joystick </w:t>
      </w:r>
      <w:commentRangeEnd w:id="2649"/>
      <w:commentRangeEnd w:id="2650"/>
      <w:r w:rsidR="001C08E8" w:rsidRPr="008679FD">
        <w:commentReference w:id="2650"/>
      </w:r>
      <w:r w:rsidR="00961BAA">
        <w:rPr>
          <w:rStyle w:val="Kommentarhenvisning"/>
        </w:rPr>
        <w:commentReference w:id="2649"/>
      </w:r>
      <w:r w:rsidRPr="00490238">
        <w:t>3:46 kommentere på at det er "speciel" at vi gerne vil</w:t>
      </w:r>
    </w:p>
    <w:p w14:paraId="20B572B9" w14:textId="77777777" w:rsidR="00490238" w:rsidRPr="00490238" w:rsidRDefault="00490238" w:rsidP="00490238">
      <w:r w:rsidRPr="00490238">
        <w:t>have distortion efter reverb</w:t>
      </w:r>
    </w:p>
    <w:p w14:paraId="6BFEED62" w14:textId="77777777" w:rsidR="00490238" w:rsidRPr="00490238" w:rsidRDefault="00490238" w:rsidP="00490238">
      <w:r w:rsidRPr="00490238">
        <w:t>5:32 "der er noget der hedder action der" iforhold til at ville slette Q:nu nævte du jo selv</w:t>
      </w:r>
    </w:p>
    <w:p w14:paraId="2DE5C210" w14:textId="77777777" w:rsidR="00490238" w:rsidRPr="00490238" w:rsidRDefault="00490238" w:rsidP="00490238">
      <w:r w:rsidRPr="00490238">
        <w:t>lige noget med action, men valgte ikke at trykke på den, hvad tænkte du? A:ja, men action</w:t>
      </w:r>
    </w:p>
    <w:p w14:paraId="6252A438" w14:textId="77777777" w:rsidR="00490238" w:rsidRPr="00490238" w:rsidRDefault="00490238" w:rsidP="00490238">
      <w:r w:rsidRPr="00490238">
        <w:t>kan jo betyde mange ting. så det kunne godt være at man kunne den til at lave om på</w:t>
      </w:r>
    </w:p>
    <w:p w14:paraId="1772F254" w14:textId="77777777" w:rsidR="00490238" w:rsidRPr="00490238" w:rsidRDefault="00490238" w:rsidP="00490238">
      <w:r w:rsidRPr="00490238">
        <w:t>noget med.</w:t>
      </w:r>
    </w:p>
    <w:p w14:paraId="2FC74F44" w14:textId="77777777" w:rsidR="00961BAA" w:rsidRDefault="00961BAA" w:rsidP="00490238"/>
    <w:p w14:paraId="0C38B9E0" w14:textId="77777777" w:rsidR="00490238" w:rsidRPr="00490238" w:rsidRDefault="00490238" w:rsidP="00490238">
      <w:r w:rsidRPr="00490238">
        <w:t>Subject 8</w:t>
      </w:r>
    </w:p>
    <w:p w14:paraId="773F7580" w14:textId="77777777" w:rsidR="00490238" w:rsidRPr="00490238" w:rsidRDefault="00490238" w:rsidP="00490238">
      <w:r w:rsidRPr="00490238">
        <w:t xml:space="preserve">5:58 </w:t>
      </w:r>
      <w:commentRangeStart w:id="2651"/>
      <w:commentRangeStart w:id="2652"/>
      <w:r w:rsidRPr="00490238">
        <w:t>trykker på "amp" knappen 6:30 drejer på "preset" knappen og for slettet</w:t>
      </w:r>
    </w:p>
    <w:p w14:paraId="588BB95E" w14:textId="4EC77421" w:rsidR="00490238" w:rsidRPr="00490238" w:rsidRDefault="00490238" w:rsidP="00490238">
      <w:r w:rsidRPr="00490238">
        <w:t>det hele</w:t>
      </w:r>
      <w:commentRangeEnd w:id="2652"/>
      <w:r w:rsidR="001C08E8" w:rsidRPr="008679FD">
        <w:commentReference w:id="2652"/>
      </w:r>
    </w:p>
    <w:commentRangeEnd w:id="2651"/>
    <w:p w14:paraId="03532D62" w14:textId="77777777" w:rsidR="00490238" w:rsidRPr="00490238" w:rsidRDefault="00961BAA" w:rsidP="00490238">
      <w:r>
        <w:rPr>
          <w:rStyle w:val="Kommentarhenvisning"/>
        </w:rPr>
        <w:commentReference w:id="2651"/>
      </w:r>
      <w:r w:rsidR="00490238" w:rsidRPr="00490238">
        <w:t>Q</w:t>
      </w:r>
      <w:commentRangeStart w:id="2653"/>
      <w:r w:rsidR="00490238" w:rsidRPr="00490238">
        <w:t>:det virker som om at efter du læste "pres joystick to" så køre det mere glidende A:ja,</w:t>
      </w:r>
    </w:p>
    <w:p w14:paraId="2900C119" w14:textId="77777777" w:rsidR="00490238" w:rsidRPr="00490238" w:rsidRDefault="00490238" w:rsidP="00490238">
      <w:r w:rsidRPr="00490238">
        <w:t xml:space="preserve">man skal lige finde ud af at det er et joystick. </w:t>
      </w:r>
      <w:commentRangeStart w:id="2654"/>
      <w:r w:rsidRPr="00490238">
        <w:t>Det kan man selvfølgelig godt på de pile der</w:t>
      </w:r>
    </w:p>
    <w:p w14:paraId="1CFCB447" w14:textId="77777777" w:rsidR="00490238" w:rsidRPr="00490238" w:rsidRDefault="00490238" w:rsidP="00490238">
      <w:r w:rsidRPr="00490238">
        <w:t>er rundt om</w:t>
      </w:r>
      <w:commentRangeEnd w:id="2654"/>
      <w:r w:rsidR="00961BAA">
        <w:rPr>
          <w:rStyle w:val="Kommentarhenvisning"/>
        </w:rPr>
        <w:commentReference w:id="2654"/>
      </w:r>
      <w:r w:rsidRPr="00490238">
        <w:t>. Q:men det var ikke det første du lige lagde mærke til. A:nej, nej det tænkte</w:t>
      </w:r>
    </w:p>
    <w:p w14:paraId="259CCA42" w14:textId="3D08FDEB" w:rsidR="00490238" w:rsidRPr="00490238" w:rsidRDefault="00490238" w:rsidP="00490238">
      <w:r w:rsidRPr="00490238">
        <w:t>jeg ikke lige over.</w:t>
      </w:r>
      <w:commentRangeEnd w:id="2653"/>
      <w:r w:rsidR="001C08E8" w:rsidRPr="008679FD">
        <w:commentReference w:id="2653"/>
      </w:r>
    </w:p>
    <w:p w14:paraId="0B07FDE0" w14:textId="4260F55B" w:rsidR="00490238" w:rsidRPr="00490238" w:rsidRDefault="00490238" w:rsidP="00490238">
      <w:commentRangeStart w:id="2655"/>
      <w:r w:rsidRPr="00490238">
        <w:t xml:space="preserve">8:56 trykker på "joystick" knappen, er ikke sikker på han skal herind </w:t>
      </w:r>
      <w:commentRangeEnd w:id="2655"/>
      <w:r w:rsidR="001C08E8" w:rsidRPr="008679FD">
        <w:commentReference w:id="2655"/>
      </w:r>
      <w:r w:rsidRPr="00490238">
        <w:t>A:er der ikke en</w:t>
      </w:r>
    </w:p>
    <w:p w14:paraId="4CA3412F" w14:textId="77777777" w:rsidR="00490238" w:rsidRPr="00490238" w:rsidRDefault="00490238" w:rsidP="00490238">
      <w:r w:rsidRPr="00490238">
        <w:t>knap hvor man kommer tilbage uden at lave om på noget? Q:</w:t>
      </w:r>
      <w:commentRangeStart w:id="2656"/>
      <w:commentRangeStart w:id="2657"/>
      <w:r w:rsidRPr="00490238">
        <w:t>hjem knappen virker som</w:t>
      </w:r>
    </w:p>
    <w:p w14:paraId="2E087481" w14:textId="655D5BA2" w:rsidR="00490238" w:rsidRPr="00490238" w:rsidRDefault="00490238" w:rsidP="00490238">
      <w:r w:rsidRPr="00490238">
        <w:t>en tilbageknap</w:t>
      </w:r>
      <w:commentRangeEnd w:id="2656"/>
      <w:r w:rsidR="00961BAA">
        <w:rPr>
          <w:rStyle w:val="Kommentarhenvisning"/>
        </w:rPr>
        <w:commentReference w:id="2656"/>
      </w:r>
      <w:r w:rsidRPr="00490238">
        <w:t xml:space="preserve"> A: når ja selvfølgelig 9:31 trykker på "preset" knappen 9:42 trykker på</w:t>
      </w:r>
    </w:p>
    <w:p w14:paraId="156A36D5" w14:textId="10CCC8C3" w:rsidR="00490238" w:rsidRPr="00490238" w:rsidRDefault="00490238" w:rsidP="00490238">
      <w:r w:rsidRPr="00490238">
        <w:t xml:space="preserve">"action" knappen </w:t>
      </w:r>
      <w:commentRangeEnd w:id="2657"/>
      <w:r w:rsidR="001C08E8" w:rsidRPr="008679FD">
        <w:commentReference w:id="2657"/>
      </w:r>
      <w:commentRangeStart w:id="2658"/>
      <w:r w:rsidRPr="00490238">
        <w:t>Q:du opdagede at der var mulighed for at skifte mellem nogle sider A:ja</w:t>
      </w:r>
    </w:p>
    <w:p w14:paraId="26C6452C" w14:textId="4E870E29" w:rsidR="00490238" w:rsidRPr="00490238" w:rsidRDefault="00490238" w:rsidP="00490238">
      <w:r w:rsidRPr="00490238">
        <w:t>der var lige to prikker</w:t>
      </w:r>
      <w:commentRangeEnd w:id="2658"/>
      <w:r w:rsidR="000E760C" w:rsidRPr="008679FD">
        <w:commentReference w:id="2658"/>
      </w:r>
      <w:r w:rsidRPr="00490238">
        <w:t>, der må være en ekstra side</w:t>
      </w:r>
    </w:p>
    <w:p w14:paraId="1F5880E1" w14:textId="77777777" w:rsidR="00B033EE" w:rsidRDefault="00B033EE" w:rsidP="00490238"/>
    <w:p w14:paraId="2154EDB0" w14:textId="77777777" w:rsidR="00490238" w:rsidRPr="00490238" w:rsidRDefault="00490238" w:rsidP="00490238">
      <w:r w:rsidRPr="00490238">
        <w:t>Rediger effekt: (AMP) Sæt Ripple til 8.0</w:t>
      </w:r>
    </w:p>
    <w:p w14:paraId="522F4A62" w14:textId="77777777" w:rsidR="00490238" w:rsidRPr="00490238" w:rsidRDefault="00490238" w:rsidP="00490238">
      <w:r w:rsidRPr="00490238">
        <w:t>Subject 2</w:t>
      </w:r>
    </w:p>
    <w:p w14:paraId="7B457C72" w14:textId="77777777" w:rsidR="00490238" w:rsidRPr="00490238" w:rsidRDefault="00490238" w:rsidP="00490238">
      <w:r w:rsidRPr="00490238">
        <w:t xml:space="preserve">04:57 </w:t>
      </w:r>
      <w:commentRangeStart w:id="2659"/>
      <w:r w:rsidRPr="00490238">
        <w:t>Han trykker på page knapperne og kommenterer: “</w:t>
      </w:r>
      <w:commentRangeStart w:id="2660"/>
      <w:r w:rsidRPr="00490238">
        <w:t>Der havde jeg jo før</w:t>
      </w:r>
    </w:p>
    <w:p w14:paraId="33C4225E" w14:textId="77777777" w:rsidR="00490238" w:rsidRPr="00490238" w:rsidRDefault="00490238" w:rsidP="00490238">
      <w:r w:rsidRPr="00490238">
        <w:t>set, at da jeg trykkede page i et forsøg på at komme ind til nye typer af effekter, kom der</w:t>
      </w:r>
    </w:p>
    <w:p w14:paraId="06673ADB" w14:textId="77777777" w:rsidR="00490238" w:rsidRPr="00490238" w:rsidRDefault="00490238" w:rsidP="00490238">
      <w:r w:rsidRPr="00490238">
        <w:t>nogle flere parametre”</w:t>
      </w:r>
      <w:commentRangeEnd w:id="2660"/>
      <w:r w:rsidR="00961BAA">
        <w:rPr>
          <w:rStyle w:val="Kommentarhenvisning"/>
        </w:rPr>
        <w:commentReference w:id="2660"/>
      </w:r>
      <w:r w:rsidRPr="00490238">
        <w:t xml:space="preserve"> Herefter kommenterer han på “</w:t>
      </w:r>
      <w:commentRangeStart w:id="2661"/>
      <w:r w:rsidRPr="00490238">
        <w:t>Tre prikker” i hjørnet, der indikerer</w:t>
      </w:r>
    </w:p>
    <w:p w14:paraId="41499AB5" w14:textId="77777777" w:rsidR="00490238" w:rsidRPr="00490238" w:rsidRDefault="00490238" w:rsidP="00490238">
      <w:r w:rsidRPr="00490238">
        <w:t>flere sider: “Jeg kunne fint se, at der var to pages, hvis der var en prik mere, ville jeg gå</w:t>
      </w:r>
    </w:p>
    <w:p w14:paraId="3FC0DF9B" w14:textId="14006C81" w:rsidR="00490238" w:rsidRPr="00490238" w:rsidRDefault="00490238" w:rsidP="00490238">
      <w:r w:rsidRPr="00490238">
        <w:t>ud fra, at der var tre pages</w:t>
      </w:r>
      <w:commentRangeEnd w:id="2661"/>
      <w:r w:rsidR="00B13CCF">
        <w:rPr>
          <w:rStyle w:val="Kommentarhenvisning"/>
        </w:rPr>
        <w:commentReference w:id="2661"/>
      </w:r>
      <w:r w:rsidRPr="00490238">
        <w:t>.” Herefter løser han opgaven</w:t>
      </w:r>
      <w:commentRangeEnd w:id="2659"/>
      <w:r w:rsidR="000E760C" w:rsidRPr="008679FD">
        <w:commentReference w:id="2659"/>
      </w:r>
    </w:p>
    <w:p w14:paraId="654F0C95" w14:textId="4FE384EE" w:rsidR="00961BAA" w:rsidRDefault="00AC2B1E" w:rsidP="00490238">
      <w:ins w:id="2662" w:author="Martin Geertsen" w:date="2018-05-16T22:28:00Z">
        <w:r w:rsidRPr="008679FD">
          <w:t>68</w:t>
        </w:r>
      </w:ins>
    </w:p>
    <w:p w14:paraId="24A290B7" w14:textId="77777777" w:rsidR="00490238" w:rsidRPr="00490238" w:rsidRDefault="00490238" w:rsidP="00490238">
      <w:r w:rsidRPr="00490238">
        <w:t>Subject 4</w:t>
      </w:r>
    </w:p>
    <w:p w14:paraId="0B967521" w14:textId="77777777" w:rsidR="00490238" w:rsidRPr="00490238" w:rsidRDefault="00490238" w:rsidP="00490238">
      <w:commentRangeStart w:id="2663"/>
      <w:commentRangeStart w:id="2664"/>
      <w:r w:rsidRPr="00490238">
        <w:t>Subject forstod allerede at han skulle trykke på page, fordi at han kunne se at</w:t>
      </w:r>
    </w:p>
    <w:p w14:paraId="261832C1" w14:textId="77777777" w:rsidR="00490238" w:rsidRPr="00490238" w:rsidRDefault="00490238" w:rsidP="00490238">
      <w:r w:rsidRPr="00490238">
        <w:t>der var to prikker ved parametrene, som indikerede at der nok var flere parameter</w:t>
      </w:r>
      <w:commentRangeEnd w:id="2663"/>
      <w:r w:rsidR="00B13CCF">
        <w:rPr>
          <w:rStyle w:val="Kommentarhenvisning"/>
        </w:rPr>
        <w:commentReference w:id="2663"/>
      </w:r>
      <w:r w:rsidRPr="00490238">
        <w:t>. A:"Det</w:t>
      </w:r>
    </w:p>
    <w:p w14:paraId="095FDFB2" w14:textId="77777777" w:rsidR="00490238" w:rsidRPr="00490238" w:rsidRDefault="00490238" w:rsidP="00490238">
      <w:r w:rsidRPr="00490238">
        <w:t>ville nok antyde at der var nogle sidder man kunne skifte imellem. De ligger dernede ved</w:t>
      </w:r>
    </w:p>
    <w:p w14:paraId="3E157160" w14:textId="666F8795" w:rsidR="00490238" w:rsidRPr="00490238" w:rsidRDefault="00490238" w:rsidP="00490238">
      <w:r w:rsidRPr="00490238">
        <w:t>siden af, det giver meget god mening".</w:t>
      </w:r>
      <w:commentRangeEnd w:id="2664"/>
      <w:r w:rsidR="004B161A" w:rsidRPr="008679FD">
        <w:commentReference w:id="2664"/>
      </w:r>
    </w:p>
    <w:p w14:paraId="57AB552D" w14:textId="77777777" w:rsidR="00B13CCF" w:rsidRDefault="00B13CCF" w:rsidP="00490238"/>
    <w:p w14:paraId="62EF8F5D" w14:textId="77777777" w:rsidR="00490238" w:rsidRPr="00490238" w:rsidRDefault="00490238" w:rsidP="00490238">
      <w:r w:rsidRPr="00490238">
        <w:t>Subject 6</w:t>
      </w:r>
    </w:p>
    <w:p w14:paraId="1B5BD1D5" w14:textId="31BA3C07" w:rsidR="00490238" w:rsidRPr="00490238" w:rsidRDefault="00490238" w:rsidP="00490238">
      <w:r w:rsidRPr="00490238">
        <w:t xml:space="preserve">2:20 </w:t>
      </w:r>
      <w:commentRangeStart w:id="2665"/>
      <w:r w:rsidRPr="00490238">
        <w:t xml:space="preserve">A: So we got some parameters her (He presses the joystick). </w:t>
      </w:r>
      <w:commentRangeEnd w:id="2665"/>
      <w:r w:rsidR="004B161A" w:rsidRPr="008679FD">
        <w:commentReference w:id="2665"/>
      </w:r>
      <w:r w:rsidRPr="00490238">
        <w:t>Nahhh, this</w:t>
      </w:r>
    </w:p>
    <w:p w14:paraId="2C8D9333" w14:textId="77777777" w:rsidR="00490238" w:rsidRPr="00490238" w:rsidRDefault="00490238" w:rsidP="00490238">
      <w:r w:rsidRPr="00490238">
        <w:t xml:space="preserve">is to (makes a swiping sound and hand gestures that it should be frown away) Out. </w:t>
      </w:r>
      <w:commentRangeStart w:id="2666"/>
      <w:r w:rsidRPr="00490238">
        <w:t>He</w:t>
      </w:r>
    </w:p>
    <w:p w14:paraId="4E54D58E" w14:textId="77777777" w:rsidR="00490238" w:rsidRPr="00490238" w:rsidRDefault="00490238" w:rsidP="00490238">
      <w:r w:rsidRPr="00490238">
        <w:t>presses the home button to get back</w:t>
      </w:r>
      <w:commentRangeEnd w:id="2666"/>
      <w:r w:rsidR="00B13CCF">
        <w:rPr>
          <w:rStyle w:val="Kommentarhenvisning"/>
        </w:rPr>
        <w:commentReference w:id="2666"/>
      </w:r>
      <w:r w:rsidRPr="00490238">
        <w:t>. A: Okay what was it again? Q: Ripple. A:</w:t>
      </w:r>
      <w:commentRangeStart w:id="2667"/>
      <w:r w:rsidRPr="00490238">
        <w:t xml:space="preserve"> Okay I</w:t>
      </w:r>
    </w:p>
    <w:p w14:paraId="2791941C" w14:textId="77777777" w:rsidR="00490238" w:rsidRPr="00490238" w:rsidRDefault="00490238" w:rsidP="00490238">
      <w:r w:rsidRPr="00490238">
        <w:t xml:space="preserve">don’t se that right here, but can se that there </w:t>
      </w:r>
      <w:commentRangeStart w:id="2668"/>
      <w:r w:rsidRPr="00490238">
        <w:t>are two somethings, two sets(points at the</w:t>
      </w:r>
    </w:p>
    <w:p w14:paraId="16EBC2C0" w14:textId="4B081FD6" w:rsidR="00490238" w:rsidRPr="00490238" w:rsidRDefault="00490238" w:rsidP="00490238">
      <w:r w:rsidRPr="00490238">
        <w:t>two dots where one are red. He then uses the page button and solves the task).</w:t>
      </w:r>
      <w:commentRangeEnd w:id="2668"/>
      <w:commentRangeEnd w:id="2667"/>
      <w:r w:rsidR="004B161A" w:rsidRPr="008679FD">
        <w:commentReference w:id="2667"/>
      </w:r>
      <w:r w:rsidR="00B13CCF">
        <w:rPr>
          <w:rStyle w:val="Kommentarhenvisning"/>
        </w:rPr>
        <w:commentReference w:id="2668"/>
      </w:r>
    </w:p>
    <w:p w14:paraId="6D9B0BA6" w14:textId="77777777" w:rsidR="00B13CCF" w:rsidRDefault="00B13CCF" w:rsidP="00490238"/>
    <w:p w14:paraId="701ADF94" w14:textId="77777777" w:rsidR="00490238" w:rsidRPr="00490238" w:rsidRDefault="00490238" w:rsidP="00490238">
      <w:r w:rsidRPr="00490238">
        <w:t>Ændre en effekt: Ændr Overdrive til noget andet</w:t>
      </w:r>
    </w:p>
    <w:p w14:paraId="52002FC5" w14:textId="77777777" w:rsidR="00490238" w:rsidRPr="00490238" w:rsidRDefault="00490238" w:rsidP="00490238">
      <w:r w:rsidRPr="00490238">
        <w:t>Subject 2</w:t>
      </w:r>
    </w:p>
    <w:p w14:paraId="6C356DE8" w14:textId="77777777" w:rsidR="00490238" w:rsidRPr="00490238" w:rsidRDefault="00490238" w:rsidP="00490238">
      <w:r w:rsidRPr="00490238">
        <w:t>05:50 I oversigten skubber han joystick mod højre som han bevæger sig igennem</w:t>
      </w:r>
    </w:p>
    <w:p w14:paraId="58C65936" w14:textId="77777777" w:rsidR="00490238" w:rsidRPr="00490238" w:rsidRDefault="00490238" w:rsidP="00490238">
      <w:r w:rsidRPr="00490238">
        <w:t xml:space="preserve">oversigten. </w:t>
      </w:r>
      <w:commentRangeStart w:id="2669"/>
      <w:r w:rsidRPr="00490238">
        <w:t>Da han skal vælge effekt kommer han dog til at skubbe joystick til højre igen</w:t>
      </w:r>
    </w:p>
    <w:p w14:paraId="4C59573D" w14:textId="77777777" w:rsidR="00490238" w:rsidRPr="00490238" w:rsidRDefault="00490238" w:rsidP="00490238">
      <w:r w:rsidRPr="00490238">
        <w:t>(Lille slip)</w:t>
      </w:r>
      <w:commentRangeEnd w:id="2669"/>
      <w:r w:rsidR="00192E73">
        <w:rPr>
          <w:rStyle w:val="Kommentarhenvisning"/>
        </w:rPr>
        <w:commentReference w:id="2669"/>
      </w:r>
      <w:r w:rsidRPr="00490238">
        <w:t xml:space="preserve"> Ellers ingen problem</w:t>
      </w:r>
    </w:p>
    <w:p w14:paraId="1A74AB36" w14:textId="77777777" w:rsidR="00D56AA5" w:rsidRDefault="00D56AA5" w:rsidP="00490238"/>
    <w:p w14:paraId="08D8E740" w14:textId="77777777" w:rsidR="00490238" w:rsidRPr="00490238" w:rsidRDefault="00490238" w:rsidP="00490238">
      <w:r w:rsidRPr="00490238">
        <w:t>Subject 4</w:t>
      </w:r>
    </w:p>
    <w:p w14:paraId="042C314F" w14:textId="77777777" w:rsidR="00490238" w:rsidRPr="00490238" w:rsidRDefault="00490238" w:rsidP="00490238">
      <w:commentRangeStart w:id="2670"/>
      <w:r w:rsidRPr="00490238">
        <w:t xml:space="preserve">04:55 </w:t>
      </w:r>
      <w:commentRangeStart w:id="2671"/>
      <w:r w:rsidRPr="00490238">
        <w:t>Subject går ind på den forkerte effekt, og prøver at finde ud af hvordan</w:t>
      </w:r>
    </w:p>
    <w:p w14:paraId="2E6C59E0" w14:textId="77777777" w:rsidR="00490238" w:rsidRPr="00490238" w:rsidRDefault="00490238" w:rsidP="00490238">
      <w:r w:rsidRPr="00490238">
        <w:t>subject kommer tilbage</w:t>
      </w:r>
      <w:commentRangeEnd w:id="2671"/>
      <w:r w:rsidR="00192E73">
        <w:rPr>
          <w:rStyle w:val="Kommentarhenvisning"/>
        </w:rPr>
        <w:commentReference w:id="2671"/>
      </w:r>
      <w:r w:rsidRPr="00490238">
        <w:t>. Efter at havde tænkt i et par sekunder, så trykker han på joystik</w:t>
      </w:r>
    </w:p>
    <w:p w14:paraId="0DC0A65E" w14:textId="77777777" w:rsidR="00490238" w:rsidRPr="00490238" w:rsidRDefault="00490238" w:rsidP="00490238">
      <w:r w:rsidRPr="00490238">
        <w:t>i håb at der sker noget betydeligt. Han kommer tilbage til start. Ellers så fuldfører han</w:t>
      </w:r>
    </w:p>
    <w:p w14:paraId="32BB1C45" w14:textId="2EFE7747" w:rsidR="00490238" w:rsidRPr="00490238" w:rsidRDefault="00490238" w:rsidP="00490238">
      <w:r w:rsidRPr="00490238">
        <w:t>opgaven hurtigt.</w:t>
      </w:r>
      <w:commentRangeEnd w:id="2670"/>
      <w:r w:rsidR="004B161A" w:rsidRPr="008679FD">
        <w:commentReference w:id="2670"/>
      </w:r>
    </w:p>
    <w:p w14:paraId="4F385EC7" w14:textId="77777777" w:rsidR="00D56AA5" w:rsidRDefault="00D56AA5" w:rsidP="00490238"/>
    <w:p w14:paraId="4098DEB8" w14:textId="77777777" w:rsidR="00490238" w:rsidRPr="00490238" w:rsidRDefault="00490238" w:rsidP="00490238">
      <w:r w:rsidRPr="00490238">
        <w:t>Subject 5</w:t>
      </w:r>
    </w:p>
    <w:p w14:paraId="43A51E4C" w14:textId="77777777" w:rsidR="00490238" w:rsidRPr="00490238" w:rsidRDefault="00490238" w:rsidP="00490238">
      <w:r w:rsidRPr="00490238">
        <w:t>[03.58] S - Så tænker jeg jo med det samme hvor vælger jeg så mine forskellige</w:t>
      </w:r>
    </w:p>
    <w:p w14:paraId="30882134" w14:textId="77777777" w:rsidR="00490238" w:rsidRPr="00490238" w:rsidRDefault="00490238" w:rsidP="00490238">
      <w:r w:rsidRPr="00490238">
        <w:t>effekter eller ting og sager</w:t>
      </w:r>
    </w:p>
    <w:p w14:paraId="716E8854" w14:textId="77777777" w:rsidR="00490238" w:rsidRPr="00490238" w:rsidRDefault="00490238" w:rsidP="00490238">
      <w:commentRangeStart w:id="2672"/>
      <w:r w:rsidRPr="00490238">
        <w:t>[04.12] S prøver både at dreje og trykke på joystik da den står på input og finder derfor</w:t>
      </w:r>
    </w:p>
    <w:p w14:paraId="3870E073" w14:textId="77777777" w:rsidR="00490238" w:rsidRPr="00490238" w:rsidRDefault="00490238" w:rsidP="00490238">
      <w:r w:rsidRPr="00490238">
        <w:t xml:space="preserve">ud af at det er samme måde man skal bruge til effekter. </w:t>
      </w:r>
      <w:commentRangeStart w:id="2673"/>
      <w:r w:rsidRPr="00490238">
        <w:t>Han bliver dog nødt til at blive</w:t>
      </w:r>
    </w:p>
    <w:p w14:paraId="5D5F5ED6" w14:textId="77777777" w:rsidR="00490238" w:rsidRPr="00490238" w:rsidRDefault="00490238" w:rsidP="00490238">
      <w:r w:rsidRPr="00490238">
        <w:t>fortalt at han skal bevæge sig ud på en tom plads på linjen før han kan indsætte effekter.</w:t>
      </w:r>
      <w:commentRangeEnd w:id="2673"/>
      <w:r w:rsidR="00AA7DE3">
        <w:rPr>
          <w:rStyle w:val="Kommentarhenvisning"/>
        </w:rPr>
        <w:commentReference w:id="2673"/>
      </w:r>
    </w:p>
    <w:p w14:paraId="2EC62763" w14:textId="77777777" w:rsidR="00490238" w:rsidRPr="00490238" w:rsidRDefault="00490238" w:rsidP="00490238">
      <w:r w:rsidRPr="00490238">
        <w:t>Her peger han på meddelelsen om at man skal trykke på joysticken og indikerer at han</w:t>
      </w:r>
    </w:p>
    <w:p w14:paraId="02E1CD2C" w14:textId="77777777" w:rsidR="00490238" w:rsidRPr="00490238" w:rsidRDefault="00490238" w:rsidP="00490238">
      <w:r w:rsidRPr="00490238">
        <w:t>har set signifieren Han forventede at man skulle trykke på en eller anden knap fo at starte</w:t>
      </w:r>
    </w:p>
    <w:p w14:paraId="2B88BA0C" w14:textId="7772839B" w:rsidR="00490238" w:rsidRPr="00490238" w:rsidRDefault="00490238" w:rsidP="00490238">
      <w:r w:rsidRPr="00490238">
        <w:t>med at sætte effekter ind.</w:t>
      </w:r>
      <w:commentRangeEnd w:id="2672"/>
      <w:r w:rsidR="00292D25" w:rsidRPr="008679FD">
        <w:commentReference w:id="2672"/>
      </w:r>
    </w:p>
    <w:p w14:paraId="37562685" w14:textId="77777777" w:rsidR="00D56AA5" w:rsidRDefault="00D56AA5" w:rsidP="00490238"/>
    <w:p w14:paraId="7F1083B8" w14:textId="77777777" w:rsidR="00490238" w:rsidRPr="00490238" w:rsidRDefault="00490238" w:rsidP="00490238">
      <w:r w:rsidRPr="00490238">
        <w:t>Subject 6</w:t>
      </w:r>
    </w:p>
    <w:p w14:paraId="379A2E05" w14:textId="77777777" w:rsidR="00490238" w:rsidRPr="00490238" w:rsidRDefault="00490238" w:rsidP="00490238">
      <w:r w:rsidRPr="00490238">
        <w:t>3:10 In the start he misunderstands the task. But when the task is clear for</w:t>
      </w:r>
    </w:p>
    <w:p w14:paraId="30E4392E" w14:textId="77777777" w:rsidR="00490238" w:rsidRPr="00490238" w:rsidRDefault="00490238" w:rsidP="00490238">
      <w:r w:rsidRPr="00490238">
        <w:t xml:space="preserve">him, he completes it without problems. </w:t>
      </w:r>
      <w:commentRangeStart w:id="2674"/>
      <w:r w:rsidRPr="00490238">
        <w:t>He doesn’t delete the distortion effect at first, but</w:t>
      </w:r>
    </w:p>
    <w:p w14:paraId="3E725880" w14:textId="6532869D" w:rsidR="00490238" w:rsidRPr="00490238" w:rsidRDefault="00490238" w:rsidP="00490238">
      <w:r w:rsidRPr="00490238">
        <w:t>just change to another effect.</w:t>
      </w:r>
      <w:commentRangeEnd w:id="2674"/>
      <w:r w:rsidR="006229F8" w:rsidRPr="008679FD">
        <w:commentReference w:id="2674"/>
      </w:r>
    </w:p>
    <w:p w14:paraId="43BA0895" w14:textId="77777777" w:rsidR="00B033EE" w:rsidRDefault="00B033EE" w:rsidP="00490238"/>
    <w:p w14:paraId="52E80D0D" w14:textId="77777777" w:rsidR="00490238" w:rsidRPr="00490238" w:rsidRDefault="00490238" w:rsidP="00490238">
      <w:r w:rsidRPr="00490238">
        <w:t>Slet en effekt (Slet Reverb)</w:t>
      </w:r>
    </w:p>
    <w:p w14:paraId="2B498C28" w14:textId="77777777" w:rsidR="00490238" w:rsidRPr="00490238" w:rsidRDefault="00490238" w:rsidP="00490238">
      <w:r w:rsidRPr="00490238">
        <w:t>Subject 5</w:t>
      </w:r>
    </w:p>
    <w:p w14:paraId="3F92AB9B" w14:textId="77777777" w:rsidR="00490238" w:rsidRPr="00490238" w:rsidRDefault="00490238" w:rsidP="00490238">
      <w:r w:rsidRPr="00490238">
        <w:t xml:space="preserve">[07.45] S bliver bedt om at slette Reverben. </w:t>
      </w:r>
      <w:commentRangeStart w:id="2675"/>
      <w:r w:rsidRPr="00490238">
        <w:t>Han starter med at lede efter en</w:t>
      </w:r>
    </w:p>
    <w:p w14:paraId="78CE2150" w14:textId="1ED038E7" w:rsidR="00490238" w:rsidRPr="00490238" w:rsidRDefault="00490238" w:rsidP="00490238">
      <w:commentRangeStart w:id="2676"/>
      <w:r w:rsidRPr="00490238">
        <w:t xml:space="preserve">decideret slet knap/funktion inde under model listen </w:t>
      </w:r>
      <w:commentRangeEnd w:id="2675"/>
      <w:r w:rsidR="00AA7DE3">
        <w:rPr>
          <w:rStyle w:val="Kommentarhenvisning"/>
        </w:rPr>
        <w:commentReference w:id="2675"/>
      </w:r>
      <w:r w:rsidRPr="00490238">
        <w:t>men syntes ikke han kan finde den.</w:t>
      </w:r>
      <w:commentRangeEnd w:id="2676"/>
      <w:r w:rsidR="006229F8" w:rsidRPr="008679FD">
        <w:commentReference w:id="2676"/>
      </w:r>
    </w:p>
    <w:p w14:paraId="16E0E942" w14:textId="3836EA8C" w:rsidR="00490238" w:rsidRPr="00490238" w:rsidRDefault="00490238" w:rsidP="00490238">
      <w:commentRangeStart w:id="2677"/>
      <w:r w:rsidRPr="00490238">
        <w:t>Han overser None valgmuligheden i toppen og klikker ud igen.</w:t>
      </w:r>
      <w:commentRangeStart w:id="2678"/>
      <w:r w:rsidRPr="00490238">
        <w:t xml:space="preserve"> </w:t>
      </w:r>
      <w:commentRangeEnd w:id="2677"/>
      <w:r w:rsidR="006229F8" w:rsidRPr="008679FD">
        <w:commentReference w:id="2677"/>
      </w:r>
      <w:r w:rsidRPr="00490238">
        <w:t>Han forsøger herefter ved</w:t>
      </w:r>
    </w:p>
    <w:p w14:paraId="4D6151BB" w14:textId="77777777" w:rsidR="00490238" w:rsidRPr="00490238" w:rsidRDefault="00490238" w:rsidP="00490238">
      <w:r w:rsidRPr="00490238">
        <w:t>at klikke på Action menuen og finder her slet funktionen. Han forsøger dog at navigere</w:t>
      </w:r>
    </w:p>
    <w:p w14:paraId="29895B16" w14:textId="77777777" w:rsidR="00490238" w:rsidRPr="00490238" w:rsidRDefault="00490238" w:rsidP="00490238">
      <w:r w:rsidRPr="00490238">
        <w:t>i Action menuen med joysticken men indser hurtigt at man skal bruge knapperne under</w:t>
      </w:r>
    </w:p>
    <w:p w14:paraId="157820E7" w14:textId="405EDBF9" w:rsidR="00490238" w:rsidRPr="00490238" w:rsidRDefault="00490238" w:rsidP="00490238">
      <w:r w:rsidRPr="00490238">
        <w:t>skærmen til at klikke med.</w:t>
      </w:r>
      <w:commentRangeEnd w:id="2678"/>
      <w:r w:rsidR="006229F8" w:rsidRPr="008679FD">
        <w:commentReference w:id="2678"/>
      </w:r>
    </w:p>
    <w:p w14:paraId="3C930374" w14:textId="77777777" w:rsidR="00490238" w:rsidRPr="00490238" w:rsidRDefault="00490238" w:rsidP="00490238">
      <w:r w:rsidRPr="00490238">
        <w:t>Subject 6</w:t>
      </w:r>
    </w:p>
    <w:p w14:paraId="6EF84231" w14:textId="77777777" w:rsidR="00490238" w:rsidRDefault="00490238" w:rsidP="00490238">
      <w:r w:rsidRPr="00490238">
        <w:t>He deletes the reverb by changing the effect to none.</w:t>
      </w:r>
    </w:p>
    <w:p w14:paraId="451055D3" w14:textId="68068FA3" w:rsidR="00AA7DE3" w:rsidRPr="00490238" w:rsidRDefault="00AC2B1E" w:rsidP="00490238">
      <w:ins w:id="2679" w:author="Martin Geertsen" w:date="2018-05-16T22:28:00Z">
        <w:r w:rsidRPr="008679FD">
          <w:t>69</w:t>
        </w:r>
      </w:ins>
    </w:p>
    <w:p w14:paraId="1EB95B97" w14:textId="77777777" w:rsidR="00B033EE" w:rsidRDefault="00B033EE" w:rsidP="00490238"/>
    <w:p w14:paraId="47FB84D3" w14:textId="77777777" w:rsidR="00490238" w:rsidRPr="00490238" w:rsidRDefault="00490238" w:rsidP="00490238">
      <w:r w:rsidRPr="00490238">
        <w:t>Gem preset og navngiv det</w:t>
      </w:r>
    </w:p>
    <w:p w14:paraId="17236BBF" w14:textId="77777777" w:rsidR="00490238" w:rsidRPr="00490238" w:rsidRDefault="00490238" w:rsidP="00490238">
      <w:r w:rsidRPr="00490238">
        <w:t>Subject 1</w:t>
      </w:r>
    </w:p>
    <w:p w14:paraId="44E930BD" w14:textId="77777777" w:rsidR="00490238" w:rsidRPr="00490238" w:rsidRDefault="00490238" w:rsidP="00490238">
      <w:commentRangeStart w:id="2680"/>
      <w:r w:rsidRPr="00490238">
        <w:t xml:space="preserve">07:19 </w:t>
      </w:r>
      <w:commentRangeStart w:id="2681"/>
      <w:r w:rsidRPr="00490238">
        <w:t>Ved opgaven, hvor han skal gemme sit preset, tror han, at man gør det</w:t>
      </w:r>
    </w:p>
    <w:p w14:paraId="40FF9EE6" w14:textId="77777777" w:rsidR="00490238" w:rsidRPr="00490238" w:rsidRDefault="00490238" w:rsidP="00490238">
      <w:r w:rsidRPr="00490238">
        <w:t>ved at holde footswitchen tilhørende presetet inde</w:t>
      </w:r>
      <w:commentRangeEnd w:id="2681"/>
      <w:r w:rsidR="00AA7DE3">
        <w:rPr>
          <w:rStyle w:val="Kommentarhenvisning"/>
        </w:rPr>
        <w:commentReference w:id="2681"/>
      </w:r>
      <w:r w:rsidRPr="00490238">
        <w:t xml:space="preserve">, </w:t>
      </w:r>
      <w:commentRangeStart w:id="2682"/>
      <w:r w:rsidRPr="00490238">
        <w:t>Men dette sletter al indhold i presetet.</w:t>
      </w:r>
    </w:p>
    <w:p w14:paraId="297FA809" w14:textId="5EC15B05" w:rsidR="00490238" w:rsidRPr="00490238" w:rsidRDefault="00490238" w:rsidP="00490238">
      <w:r w:rsidRPr="00490238">
        <w:t>Han opdager herefter “Save”-knappen</w:t>
      </w:r>
      <w:commentRangeEnd w:id="2682"/>
      <w:commentRangeEnd w:id="2680"/>
      <w:r w:rsidR="00B90F6E" w:rsidRPr="008679FD">
        <w:commentReference w:id="2680"/>
      </w:r>
      <w:r w:rsidR="00AA7DE3">
        <w:rPr>
          <w:rStyle w:val="Kommentarhenvisning"/>
        </w:rPr>
        <w:commentReference w:id="2682"/>
      </w:r>
    </w:p>
    <w:p w14:paraId="215E29E1" w14:textId="77777777" w:rsidR="00490238" w:rsidRPr="00490238" w:rsidRDefault="00490238" w:rsidP="00490238">
      <w:commentRangeStart w:id="2683"/>
      <w:r w:rsidRPr="00490238">
        <w:t xml:space="preserve">07:56 </w:t>
      </w:r>
      <w:commentRangeStart w:id="2684"/>
      <w:r w:rsidRPr="00490238">
        <w:t>Da han skal gemme sit preset, prøver han at trykke direkte på skærmen, hvor der</w:t>
      </w:r>
    </w:p>
    <w:p w14:paraId="34795097" w14:textId="52022717" w:rsidR="00490238" w:rsidRPr="00490238" w:rsidRDefault="00490238" w:rsidP="00490238">
      <w:r w:rsidRPr="00490238">
        <w:t>står “Save” Da det ikke virker, trykker han på knappen nedenunder bagefter</w:t>
      </w:r>
      <w:commentRangeEnd w:id="2684"/>
      <w:commentRangeEnd w:id="2683"/>
      <w:r w:rsidR="00742E1F" w:rsidRPr="008679FD">
        <w:commentReference w:id="2683"/>
      </w:r>
      <w:r w:rsidR="00AA7DE3">
        <w:rPr>
          <w:rStyle w:val="Kommentarhenvisning"/>
        </w:rPr>
        <w:commentReference w:id="2684"/>
      </w:r>
    </w:p>
    <w:p w14:paraId="2D157F02" w14:textId="77777777" w:rsidR="00AA7DE3" w:rsidRDefault="00AA7DE3" w:rsidP="00490238"/>
    <w:p w14:paraId="2CB63483" w14:textId="77777777" w:rsidR="00490238" w:rsidRPr="00490238" w:rsidRDefault="00490238" w:rsidP="00490238">
      <w:r w:rsidRPr="00490238">
        <w:t>Subject 2</w:t>
      </w:r>
    </w:p>
    <w:p w14:paraId="650955B0" w14:textId="77777777" w:rsidR="00490238" w:rsidRPr="00490238" w:rsidRDefault="00490238" w:rsidP="00490238">
      <w:commentRangeStart w:id="2685"/>
      <w:r w:rsidRPr="00490238">
        <w:t>06:17 Under navngivningen kommenterer han: “Igen, man bliver lidt træt ikke.</w:t>
      </w:r>
    </w:p>
    <w:p w14:paraId="32292172" w14:textId="77777777" w:rsidR="00490238" w:rsidRPr="00490238" w:rsidRDefault="00490238" w:rsidP="00490238">
      <w:r w:rsidRPr="00490238">
        <w:t>Den kommer bare til at hedde Mew Preset, jeg orker ikke mere” Han henviser til, at han</w:t>
      </w:r>
    </w:p>
    <w:p w14:paraId="6EF4EA74" w14:textId="702811CD" w:rsidR="00490238" w:rsidRPr="00490238" w:rsidRDefault="00490238" w:rsidP="00490238">
      <w:r w:rsidRPr="00490238">
        <w:t>skal scroll igennem hvert bogstav</w:t>
      </w:r>
      <w:commentRangeEnd w:id="2685"/>
      <w:r w:rsidR="00742E1F" w:rsidRPr="008679FD">
        <w:commentReference w:id="2685"/>
      </w:r>
    </w:p>
    <w:p w14:paraId="44D34E64" w14:textId="77777777" w:rsidR="00AA7DE3" w:rsidRDefault="00AA7DE3" w:rsidP="00490238"/>
    <w:p w14:paraId="79731BAE" w14:textId="77777777" w:rsidR="00490238" w:rsidRPr="00490238" w:rsidRDefault="00490238" w:rsidP="00490238">
      <w:r w:rsidRPr="00490238">
        <w:t>Subject 3</w:t>
      </w:r>
    </w:p>
    <w:p w14:paraId="4FF9DBBE" w14:textId="43993C86" w:rsidR="00490238" w:rsidRPr="00490238" w:rsidRDefault="00490238" w:rsidP="00490238">
      <w:r w:rsidRPr="00490238">
        <w:t xml:space="preserve">6:57 </w:t>
      </w:r>
      <w:commentRangeStart w:id="2686"/>
      <w:r w:rsidRPr="00490238">
        <w:t xml:space="preserve">finder hurtigt ud af at klikke fra side til side </w:t>
      </w:r>
      <w:commentRangeEnd w:id="2686"/>
      <w:r w:rsidR="00742E1F" w:rsidRPr="008679FD">
        <w:commentReference w:id="2686"/>
      </w:r>
      <w:r w:rsidRPr="00490238">
        <w:t xml:space="preserve">7:02 </w:t>
      </w:r>
      <w:commentRangeStart w:id="2687"/>
      <w:r w:rsidRPr="00490238">
        <w:t>beslutter sig for et</w:t>
      </w:r>
    </w:p>
    <w:p w14:paraId="3F6FF9D7" w14:textId="77777777" w:rsidR="00490238" w:rsidRPr="00490238" w:rsidRDefault="00490238" w:rsidP="00490238">
      <w:r w:rsidRPr="00490238">
        <w:t xml:space="preserve">navn til presetet, men giver op efter et par bogstaver </w:t>
      </w:r>
      <w:commentRangeEnd w:id="2687"/>
      <w:r w:rsidR="00AA7DE3">
        <w:rPr>
          <w:rStyle w:val="Kommentarhenvisning"/>
        </w:rPr>
        <w:commentReference w:id="2687"/>
      </w:r>
      <w:r w:rsidRPr="00490238">
        <w:t xml:space="preserve">7:15 </w:t>
      </w:r>
      <w:commentRangeStart w:id="2688"/>
      <w:r w:rsidRPr="00490238">
        <w:t>skal finde ud af hvordan man</w:t>
      </w:r>
    </w:p>
    <w:p w14:paraId="45D08393" w14:textId="77777777" w:rsidR="00490238" w:rsidRPr="00490238" w:rsidRDefault="00490238" w:rsidP="00490238">
      <w:r w:rsidRPr="00490238">
        <w:t>får klikket gem inde i gem funktionen.  ville have forventet at man kunne gå ned med</w:t>
      </w:r>
    </w:p>
    <w:p w14:paraId="6B546967" w14:textId="1D869465" w:rsidR="00490238" w:rsidRPr="00490238" w:rsidRDefault="00490238" w:rsidP="00490238">
      <w:r w:rsidRPr="00490238">
        <w:t>joysticket på en eller anden måde.</w:t>
      </w:r>
      <w:commentRangeEnd w:id="2688"/>
      <w:ins w:id="2689" w:author="Martin Geertsen" w:date="2018-05-16T22:28:00Z">
        <w:r w:rsidR="00AC2B1E" w:rsidRPr="008679FD">
          <w:t xml:space="preserve"> </w:t>
        </w:r>
      </w:ins>
      <w:r w:rsidR="00AA7DE3">
        <w:rPr>
          <w:rStyle w:val="Kommentarhenvisning"/>
        </w:rPr>
        <w:commentReference w:id="2688"/>
      </w:r>
      <w:r w:rsidRPr="00490238">
        <w:t xml:space="preserve"> 7:33 </w:t>
      </w:r>
      <w:commentRangeStart w:id="2690"/>
      <w:r w:rsidRPr="00490238">
        <w:t>man skal lige forstå at knapperne også er tryk</w:t>
      </w:r>
    </w:p>
    <w:p w14:paraId="205C8DCE" w14:textId="0BBCD6FA" w:rsidR="00490238" w:rsidRPr="00490238" w:rsidRDefault="00490238" w:rsidP="00490238">
      <w:r w:rsidRPr="00490238">
        <w:t>sensitive.</w:t>
      </w:r>
      <w:commentRangeEnd w:id="2690"/>
      <w:r w:rsidR="00742E1F" w:rsidRPr="008679FD">
        <w:commentReference w:id="2690"/>
      </w:r>
    </w:p>
    <w:p w14:paraId="19B8D534" w14:textId="77777777" w:rsidR="00AA7DE3" w:rsidRDefault="00AA7DE3" w:rsidP="00490238"/>
    <w:p w14:paraId="62D7FCA9" w14:textId="77777777" w:rsidR="00490238" w:rsidRPr="00490238" w:rsidRDefault="00490238" w:rsidP="00490238">
      <w:r w:rsidRPr="00490238">
        <w:t>Subject 4</w:t>
      </w:r>
    </w:p>
    <w:p w14:paraId="1304D842" w14:textId="3C05C3CE" w:rsidR="00490238" w:rsidRPr="00490238" w:rsidRDefault="00490238" w:rsidP="00490238">
      <w:r w:rsidRPr="00490238">
        <w:t xml:space="preserve">05:45 trykker på save 05:56 </w:t>
      </w:r>
      <w:commentRangeStart w:id="2691"/>
      <w:r w:rsidRPr="00490238">
        <w:t xml:space="preserve">trykker på preset </w:t>
      </w:r>
      <w:commentRangeEnd w:id="2691"/>
      <w:r w:rsidR="0056745D" w:rsidRPr="008679FD">
        <w:commentReference w:id="2691"/>
      </w:r>
      <w:r w:rsidRPr="00490238">
        <w:t>06:03 trykker på rename preset</w:t>
      </w:r>
    </w:p>
    <w:p w14:paraId="3BE90EEE" w14:textId="77777777" w:rsidR="00490238" w:rsidRPr="00490238" w:rsidRDefault="00490238" w:rsidP="00490238">
      <w:r w:rsidRPr="00490238">
        <w:t xml:space="preserve">06:30 bruger joystiket til at ændre navne ved at dreje og gå til siden. </w:t>
      </w:r>
      <w:commentRangeStart w:id="2692"/>
      <w:commentRangeStart w:id="2693"/>
      <w:r w:rsidRPr="00490238">
        <w:t>Men så snart han</w:t>
      </w:r>
    </w:p>
    <w:p w14:paraId="76EE87B7" w14:textId="77777777" w:rsidR="00490238" w:rsidRPr="00490238" w:rsidRDefault="00490238" w:rsidP="00490238">
      <w:r w:rsidRPr="00490238">
        <w:t>er færdig med at navngive så trykker han på joystik knappen, i håb at den gemmer. Men</w:t>
      </w:r>
    </w:p>
    <w:p w14:paraId="37D96DB8" w14:textId="65874FEE" w:rsidR="00490238" w:rsidRPr="00490238" w:rsidRDefault="00490238" w:rsidP="00490238">
      <w:r w:rsidRPr="00490238">
        <w:t>den springer over til et 0, da det er et short cut til store og små bogstaver og tal</w:t>
      </w:r>
      <w:commentRangeEnd w:id="2692"/>
      <w:ins w:id="2694" w:author="Martin Geertsen" w:date="2018-05-16T22:28:00Z">
        <w:r w:rsidR="00AC2B1E" w:rsidRPr="008679FD">
          <w:t xml:space="preserve">. </w:t>
        </w:r>
      </w:ins>
      <w:commentRangeEnd w:id="2693"/>
      <w:r w:rsidR="0056745D" w:rsidRPr="008679FD">
        <w:commentReference w:id="2693"/>
      </w:r>
      <w:r w:rsidR="00AA7DE3">
        <w:rPr>
          <w:rStyle w:val="Kommentarhenvisning"/>
        </w:rPr>
        <w:commentReference w:id="2692"/>
      </w:r>
      <w:r w:rsidRPr="00490238">
        <w:t>. Først</w:t>
      </w:r>
    </w:p>
    <w:p w14:paraId="2B52F799" w14:textId="77777777" w:rsidR="00490238" w:rsidRPr="00490238" w:rsidRDefault="00490238" w:rsidP="00490238">
      <w:r w:rsidRPr="00490238">
        <w:t>efter at forsøgslederen forklar hvad det betyder at trykke joystiket, at subject går ned og</w:t>
      </w:r>
    </w:p>
    <w:p w14:paraId="28F17490" w14:textId="77777777" w:rsidR="00490238" w:rsidRPr="00490238" w:rsidRDefault="00490238" w:rsidP="00490238">
      <w:r w:rsidRPr="00490238">
        <w:t>trykker på OK knappen.</w:t>
      </w:r>
    </w:p>
    <w:p w14:paraId="521172D5" w14:textId="77777777" w:rsidR="00AA7DE3" w:rsidRDefault="00AA7DE3" w:rsidP="00490238"/>
    <w:p w14:paraId="026F29E7" w14:textId="77777777" w:rsidR="00490238" w:rsidRPr="00490238" w:rsidRDefault="00490238" w:rsidP="00490238">
      <w:r w:rsidRPr="00490238">
        <w:t>Subject 5</w:t>
      </w:r>
    </w:p>
    <w:p w14:paraId="7DA73232" w14:textId="77777777" w:rsidR="00490238" w:rsidRPr="00490238" w:rsidRDefault="00490238" w:rsidP="00490238">
      <w:r w:rsidRPr="00490238">
        <w:t xml:space="preserve">[08.16] </w:t>
      </w:r>
      <w:commentRangeStart w:id="2695"/>
      <w:r w:rsidRPr="00490238">
        <w:t xml:space="preserve">S er blevet bedt om at gemme og navngive presettet. </w:t>
      </w:r>
      <w:commentRangeStart w:id="2696"/>
      <w:r w:rsidRPr="00490238">
        <w:t>Han forsøger sig</w:t>
      </w:r>
    </w:p>
    <w:p w14:paraId="123D999C" w14:textId="417DC17E" w:rsidR="00490238" w:rsidRPr="00490238" w:rsidRDefault="00490238" w:rsidP="00490238">
      <w:r w:rsidRPr="00490238">
        <w:t>med action menuen men finder ikke en gem funktion</w:t>
      </w:r>
      <w:commentRangeEnd w:id="2695"/>
      <w:r w:rsidR="0056745D" w:rsidRPr="008679FD">
        <w:commentReference w:id="2695"/>
      </w:r>
      <w:r w:rsidRPr="00490238">
        <w:t>. Herefter rykker han lidt rundt med</w:t>
      </w:r>
    </w:p>
    <w:p w14:paraId="603AC060" w14:textId="77777777" w:rsidR="00490238" w:rsidRPr="00490238" w:rsidRDefault="00490238" w:rsidP="00490238">
      <w:r w:rsidRPr="00490238">
        <w:t>joysticken men finder hurtigt ud af at dette heller ikke er vejen frem. Til sidst opdager</w:t>
      </w:r>
    </w:p>
    <w:p w14:paraId="48F30063" w14:textId="77777777" w:rsidR="00490238" w:rsidRPr="00490238" w:rsidRDefault="00490238" w:rsidP="00490238">
      <w:r w:rsidRPr="00490238">
        <w:t>han save knappen i venstre side.</w:t>
      </w:r>
    </w:p>
    <w:commentRangeEnd w:id="2696"/>
    <w:p w14:paraId="2D62A3D1" w14:textId="72CD3437" w:rsidR="00490238" w:rsidRPr="00490238" w:rsidRDefault="00AA7DE3" w:rsidP="00490238">
      <w:r>
        <w:rPr>
          <w:rStyle w:val="Kommentarhenvisning"/>
        </w:rPr>
        <w:commentReference w:id="2696"/>
      </w:r>
      <w:r w:rsidR="00490238" w:rsidRPr="00490238">
        <w:t xml:space="preserve">S - </w:t>
      </w:r>
      <w:commentRangeStart w:id="2697"/>
      <w:commentRangeStart w:id="2698"/>
      <w:r w:rsidR="00490238" w:rsidRPr="00490238">
        <w:t xml:space="preserve">Hvorfor ligger den ikke herovre (gestikulerer mod joystick området) </w:t>
      </w:r>
      <w:commentRangeEnd w:id="2697"/>
      <w:commentRangeEnd w:id="2698"/>
      <w:r w:rsidR="0056745D" w:rsidRPr="008679FD">
        <w:commentReference w:id="2698"/>
      </w:r>
      <w:r w:rsidR="0067395B">
        <w:rPr>
          <w:rStyle w:val="Kommentarhenvisning"/>
        </w:rPr>
        <w:commentReference w:id="2697"/>
      </w:r>
      <w:r w:rsidR="00490238" w:rsidRPr="00490238">
        <w:t>når man</w:t>
      </w:r>
    </w:p>
    <w:p w14:paraId="3C335833" w14:textId="77777777" w:rsidR="00490238" w:rsidRPr="00490238" w:rsidRDefault="00490238" w:rsidP="00490238">
      <w:r w:rsidRPr="00490238">
        <w:t>S trykker på save knappen og kommer ind i save menuen. Han finder hirtigt ud af at man</w:t>
      </w:r>
    </w:p>
    <w:p w14:paraId="18CB7D1D" w14:textId="77777777" w:rsidR="00490238" w:rsidRPr="00490238" w:rsidRDefault="00490238" w:rsidP="00490238">
      <w:commentRangeStart w:id="2699"/>
      <w:r w:rsidRPr="00490238">
        <w:t>skal dreje på joysticken for at vælge bogstav</w:t>
      </w:r>
      <w:commentRangeStart w:id="2700"/>
      <w:r w:rsidRPr="00490238">
        <w:t xml:space="preserve"> men prøver herefter at trykke på joysticken</w:t>
      </w:r>
    </w:p>
    <w:p w14:paraId="518B7A2E" w14:textId="06E03E11" w:rsidR="00490238" w:rsidRPr="00490238" w:rsidRDefault="00490238" w:rsidP="00490238">
      <w:r w:rsidRPr="00490238">
        <w:t xml:space="preserve">for at vælge bogstavet. </w:t>
      </w:r>
      <w:commentRangeEnd w:id="2699"/>
      <w:commentRangeEnd w:id="2700"/>
      <w:r w:rsidR="0056745D" w:rsidRPr="008679FD">
        <w:commentReference w:id="2700"/>
      </w:r>
      <w:r w:rsidR="0067395B">
        <w:rPr>
          <w:rStyle w:val="Kommentarhenvisning"/>
        </w:rPr>
        <w:commentReference w:id="2699"/>
      </w:r>
      <w:r w:rsidRPr="00490238">
        <w:t>Efter han finder ud af at man ikke kommer videre ved at trykke er</w:t>
      </w:r>
    </w:p>
    <w:p w14:paraId="6EDB1CD6" w14:textId="77777777" w:rsidR="00490238" w:rsidRPr="00490238" w:rsidRDefault="00490238" w:rsidP="00490238">
      <w:r w:rsidRPr="00490238">
        <w:t xml:space="preserve">der ingen problemer </w:t>
      </w:r>
      <w:commentRangeStart w:id="2701"/>
      <w:r w:rsidRPr="00490238">
        <w:t>han bliver dog fortalt som en sidebemærkning at man kan trykke på</w:t>
      </w:r>
    </w:p>
    <w:p w14:paraId="66EE2DAF" w14:textId="77777777" w:rsidR="00490238" w:rsidRPr="00490238" w:rsidRDefault="00490238" w:rsidP="00490238">
      <w:r w:rsidRPr="00490238">
        <w:t>joysticken for at skifte mellem store og små bogstaver og tal hvilket han benytter sig af et</w:t>
      </w:r>
    </w:p>
    <w:p w14:paraId="5A5B7ACC" w14:textId="77777777" w:rsidR="00490238" w:rsidRPr="00490238" w:rsidRDefault="00490238" w:rsidP="00490238">
      <w:r w:rsidRPr="00490238">
        <w:t>par gange efter at have fået det at vide</w:t>
      </w:r>
      <w:commentRangeStart w:id="2702"/>
      <w:r w:rsidRPr="00490238">
        <w:t xml:space="preserve">. </w:t>
      </w:r>
      <w:commentRangeEnd w:id="2701"/>
      <w:r w:rsidR="0067395B">
        <w:rPr>
          <w:rStyle w:val="Kommentarhenvisning"/>
        </w:rPr>
        <w:commentReference w:id="2701"/>
      </w:r>
      <w:r w:rsidRPr="00490238">
        <w:t>Ingen problemer med at finde ud af at man skal</w:t>
      </w:r>
    </w:p>
    <w:p w14:paraId="0282D75A" w14:textId="69F17D0D" w:rsidR="00490238" w:rsidRPr="00490238" w:rsidRDefault="00490238" w:rsidP="00490238">
      <w:r w:rsidRPr="00490238">
        <w:t>trykke på en knap under skærmen for at gemme.</w:t>
      </w:r>
      <w:commentRangeEnd w:id="2702"/>
      <w:r w:rsidR="0056745D" w:rsidRPr="008679FD">
        <w:commentReference w:id="2702"/>
      </w:r>
    </w:p>
    <w:p w14:paraId="708C591B" w14:textId="77777777" w:rsidR="00AA7DE3" w:rsidRDefault="00AA7DE3" w:rsidP="00490238"/>
    <w:p w14:paraId="5343509A" w14:textId="77777777" w:rsidR="00490238" w:rsidRPr="00490238" w:rsidRDefault="00490238" w:rsidP="00490238">
      <w:r w:rsidRPr="00490238">
        <w:t>Subject 6</w:t>
      </w:r>
    </w:p>
    <w:p w14:paraId="58781529" w14:textId="77777777" w:rsidR="00490238" w:rsidRPr="00490238" w:rsidRDefault="00490238" w:rsidP="00490238">
      <w:r w:rsidRPr="00490238">
        <w:t xml:space="preserve">He presses the save button correctly, </w:t>
      </w:r>
      <w:commentRangeStart w:id="2703"/>
      <w:commentRangeStart w:id="2704"/>
      <w:r w:rsidRPr="00490238">
        <w:t>but tries to use the preset knob to scroll</w:t>
      </w:r>
    </w:p>
    <w:p w14:paraId="11D0B158" w14:textId="612F531F" w:rsidR="00490238" w:rsidRPr="00490238" w:rsidRDefault="00490238" w:rsidP="00490238">
      <w:r w:rsidRPr="00490238">
        <w:t>through the letters</w:t>
      </w:r>
      <w:commentRangeEnd w:id="2703"/>
      <w:commentRangeEnd w:id="2704"/>
      <w:r w:rsidR="0056745D" w:rsidRPr="008679FD">
        <w:commentReference w:id="2704"/>
      </w:r>
      <w:r w:rsidR="0067395B">
        <w:rPr>
          <w:rStyle w:val="Kommentarhenvisning"/>
        </w:rPr>
        <w:commentReference w:id="2703"/>
      </w:r>
      <w:r w:rsidRPr="00490238">
        <w:t xml:space="preserve">. </w:t>
      </w:r>
      <w:commentRangeStart w:id="2705"/>
      <w:r w:rsidRPr="00490238">
        <w:t xml:space="preserve">He then uses the joystick. </w:t>
      </w:r>
      <w:commentRangeStart w:id="2706"/>
      <w:r w:rsidRPr="00490238">
        <w:t>He doesn’t scroll with the joystick but just</w:t>
      </w:r>
    </w:p>
    <w:p w14:paraId="0E304295" w14:textId="384BBE45" w:rsidR="00490238" w:rsidRPr="00490238" w:rsidRDefault="00490238" w:rsidP="00490238">
      <w:r w:rsidRPr="00490238">
        <w:t>pushes it downwards</w:t>
      </w:r>
      <w:commentRangeEnd w:id="2706"/>
      <w:r w:rsidR="0056745D" w:rsidRPr="008679FD">
        <w:commentReference w:id="2706"/>
      </w:r>
      <w:r w:rsidRPr="00490238">
        <w:t xml:space="preserve">. </w:t>
      </w:r>
      <w:commentRangeStart w:id="2707"/>
      <w:r w:rsidRPr="00490238">
        <w:t>He tries to hold it downwards but sees that it doesn’t react. A:</w:t>
      </w:r>
    </w:p>
    <w:p w14:paraId="6C76F7C9" w14:textId="77777777" w:rsidR="00490238" w:rsidRPr="00490238" w:rsidRDefault="00490238" w:rsidP="00490238">
      <w:r w:rsidRPr="00490238">
        <w:t>Oh come on. He doesn’t want to use more letters, after he finds out that it can’t be hold</w:t>
      </w:r>
    </w:p>
    <w:p w14:paraId="2B0CD9EC" w14:textId="352BC3B2" w:rsidR="00490238" w:rsidRPr="00490238" w:rsidRDefault="00490238" w:rsidP="00490238">
      <w:r w:rsidRPr="00490238">
        <w:t>down.</w:t>
      </w:r>
      <w:commentRangeEnd w:id="2705"/>
      <w:ins w:id="2708" w:author="Martin Geertsen" w:date="2018-05-16T22:28:00Z">
        <w:r w:rsidR="00AC2B1E" w:rsidRPr="008679FD">
          <w:t xml:space="preserve"> </w:t>
        </w:r>
      </w:ins>
      <w:commentRangeEnd w:id="2707"/>
      <w:r w:rsidR="0056745D" w:rsidRPr="008679FD">
        <w:commentReference w:id="2707"/>
      </w:r>
      <w:r w:rsidR="0067395B">
        <w:rPr>
          <w:rStyle w:val="Kommentarhenvisning"/>
        </w:rPr>
        <w:commentReference w:id="2705"/>
      </w:r>
      <w:r w:rsidRPr="00490238">
        <w:t xml:space="preserve"> </w:t>
      </w:r>
      <w:commentRangeStart w:id="2709"/>
      <w:commentRangeStart w:id="2710"/>
      <w:r w:rsidRPr="00490238">
        <w:t>He touches the save icon in the screen like if it was touch</w:t>
      </w:r>
      <w:commentRangeEnd w:id="2709"/>
      <w:r w:rsidR="0067395B">
        <w:rPr>
          <w:rStyle w:val="Kommentarhenvisning"/>
        </w:rPr>
        <w:commentReference w:id="2709"/>
      </w:r>
      <w:r w:rsidRPr="00490238">
        <w:t>, before he use the button</w:t>
      </w:r>
    </w:p>
    <w:p w14:paraId="27110EF9" w14:textId="6BB4C49E" w:rsidR="00490238" w:rsidRPr="00490238" w:rsidRDefault="00490238" w:rsidP="00490238">
      <w:r w:rsidRPr="00490238">
        <w:t>under the screen.</w:t>
      </w:r>
      <w:commentRangeEnd w:id="2710"/>
      <w:r w:rsidR="0056745D" w:rsidRPr="008679FD">
        <w:commentReference w:id="2710"/>
      </w:r>
    </w:p>
    <w:p w14:paraId="547830EF" w14:textId="77777777" w:rsidR="0067395B" w:rsidRDefault="0067395B" w:rsidP="00490238"/>
    <w:p w14:paraId="21FA2FCC" w14:textId="77777777" w:rsidR="00490238" w:rsidRPr="00490238" w:rsidRDefault="00490238" w:rsidP="00490238">
      <w:r w:rsidRPr="00490238">
        <w:t>Subject 7</w:t>
      </w:r>
    </w:p>
    <w:p w14:paraId="160858F6" w14:textId="77777777" w:rsidR="00490238" w:rsidRPr="00490238" w:rsidRDefault="00490238" w:rsidP="00490238">
      <w:commentRangeStart w:id="2711"/>
      <w:r w:rsidRPr="00490238">
        <w:t>A:det er jo altid noget bøvl Q:hvad syntes bliver noget bøvl med det 6:36 A:</w:t>
      </w:r>
      <w:commentRangeStart w:id="2712"/>
      <w:r w:rsidRPr="00490238">
        <w:t>her</w:t>
      </w:r>
    </w:p>
    <w:p w14:paraId="5949A384" w14:textId="4B60C4B0" w:rsidR="00490238" w:rsidRPr="00490238" w:rsidRDefault="00490238" w:rsidP="00490238">
      <w:r w:rsidRPr="00490238">
        <w:t>er det faktisk rimelig nemt da man kan scrolle, men det tager lang tid at lave</w:t>
      </w:r>
      <w:commentRangeEnd w:id="2712"/>
      <w:ins w:id="2713" w:author="Martin Geertsen" w:date="2018-05-16T22:28:00Z">
        <w:r w:rsidR="00AC2B1E" w:rsidRPr="008679FD">
          <w:t xml:space="preserve"> </w:t>
        </w:r>
      </w:ins>
      <w:commentRangeEnd w:id="2711"/>
      <w:r w:rsidR="008E037E" w:rsidRPr="008679FD">
        <w:commentReference w:id="2711"/>
      </w:r>
      <w:r w:rsidR="0067395B">
        <w:rPr>
          <w:rStyle w:val="Kommentarhenvisning"/>
        </w:rPr>
        <w:commentReference w:id="2712"/>
      </w:r>
      <w:r w:rsidRPr="00490238">
        <w:t xml:space="preserve"> 7:19 jeg</w:t>
      </w:r>
    </w:p>
    <w:p w14:paraId="7912EA19" w14:textId="77777777" w:rsidR="00490238" w:rsidRPr="00490238" w:rsidRDefault="00490238" w:rsidP="00490238">
      <w:r w:rsidRPr="00490238">
        <w:t>syntes det fungere lidt underligt men det er måske bare fordi det kører baglens</w:t>
      </w:r>
    </w:p>
    <w:p w14:paraId="65ABB78B" w14:textId="183960F8" w:rsidR="0067395B" w:rsidRDefault="00AC2B1E" w:rsidP="00490238">
      <w:ins w:id="2714" w:author="Martin Geertsen" w:date="2018-05-16T22:28:00Z">
        <w:r w:rsidRPr="008679FD">
          <w:t>70</w:t>
        </w:r>
      </w:ins>
    </w:p>
    <w:p w14:paraId="07AD3015" w14:textId="77777777" w:rsidR="00490238" w:rsidRPr="00490238" w:rsidRDefault="00490238" w:rsidP="00490238">
      <w:r w:rsidRPr="00490238">
        <w:t>Subject 8</w:t>
      </w:r>
    </w:p>
    <w:p w14:paraId="1A1A4E47" w14:textId="6C49C031" w:rsidR="00490238" w:rsidRPr="00490238" w:rsidRDefault="00490238" w:rsidP="00490238">
      <w:r w:rsidRPr="00490238">
        <w:t xml:space="preserve">10:25 </w:t>
      </w:r>
      <w:commentRangeStart w:id="2715"/>
      <w:commentRangeStart w:id="2716"/>
      <w:r w:rsidRPr="00490238">
        <w:t xml:space="preserve">drejer først på "preset" knappen </w:t>
      </w:r>
      <w:commentRangeEnd w:id="2716"/>
      <w:r w:rsidR="008E037E" w:rsidRPr="008679FD">
        <w:commentReference w:id="2716"/>
      </w:r>
      <w:r w:rsidRPr="00490238">
        <w:t>derefter på "joystick" knappen 10:31</w:t>
      </w:r>
    </w:p>
    <w:p w14:paraId="7E39B98E" w14:textId="1A7FD66C" w:rsidR="00490238" w:rsidRPr="00490238" w:rsidRDefault="00490238" w:rsidP="00490238">
      <w:r w:rsidRPr="00490238">
        <w:t>trykker på "</w:t>
      </w:r>
      <w:commentRangeStart w:id="2717"/>
      <w:r w:rsidRPr="00490238">
        <w:t xml:space="preserve">joystick" knappen for at vælge bogstav </w:t>
      </w:r>
      <w:commentRangeEnd w:id="2717"/>
      <w:r w:rsidR="008E037E" w:rsidRPr="008679FD">
        <w:commentReference w:id="2717"/>
      </w:r>
      <w:r w:rsidRPr="00490238">
        <w:t>11:03 trykker igen på "joystick"</w:t>
      </w:r>
    </w:p>
    <w:p w14:paraId="07906C88" w14:textId="77777777" w:rsidR="00490238" w:rsidRPr="00490238" w:rsidRDefault="00490238" w:rsidP="00490238">
      <w:r w:rsidRPr="00490238">
        <w:t>knappen for at vælge bogstav, hvorefter han husker sig selv på at man ikke skal trykke på</w:t>
      </w:r>
    </w:p>
    <w:p w14:paraId="4AA05F45" w14:textId="77777777" w:rsidR="00490238" w:rsidRPr="00490238" w:rsidRDefault="00490238" w:rsidP="00490238">
      <w:r w:rsidRPr="00490238">
        <w:t xml:space="preserve">den. </w:t>
      </w:r>
      <w:commentRangeEnd w:id="2715"/>
      <w:r w:rsidR="0067395B">
        <w:rPr>
          <w:rStyle w:val="Kommentarhenvisning"/>
        </w:rPr>
        <w:commentReference w:id="2715"/>
      </w:r>
      <w:r w:rsidRPr="00490238">
        <w:t>Q:hvad er din umildbare tanke når du er igang med at skrive presetets nye navn?</w:t>
      </w:r>
    </w:p>
    <w:p w14:paraId="0573A6F2" w14:textId="3407AF99" w:rsidR="00490238" w:rsidRPr="00490238" w:rsidRDefault="00490238" w:rsidP="00490238">
      <w:r w:rsidRPr="00490238">
        <w:t>A:</w:t>
      </w:r>
      <w:commentRangeStart w:id="2718"/>
      <w:commentRangeStart w:id="2719"/>
      <w:r w:rsidRPr="00490238">
        <w:t>jamen det virker også umidlbart besværligt. det er ikke så ligetil synes jeg</w:t>
      </w:r>
      <w:commentRangeEnd w:id="2718"/>
      <w:ins w:id="2720" w:author="Martin Geertsen" w:date="2018-05-16T22:28:00Z">
        <w:r w:rsidR="00AC2B1E" w:rsidRPr="008679FD">
          <w:t xml:space="preserve">. </w:t>
        </w:r>
      </w:ins>
      <w:commentRangeEnd w:id="2719"/>
      <w:r w:rsidR="008E037E" w:rsidRPr="008679FD">
        <w:commentReference w:id="2719"/>
      </w:r>
      <w:r w:rsidR="0067395B">
        <w:rPr>
          <w:rStyle w:val="Kommentarhenvisning"/>
        </w:rPr>
        <w:commentReference w:id="2718"/>
      </w:r>
      <w:r w:rsidRPr="00490238">
        <w:t>. Q:du kan</w:t>
      </w:r>
    </w:p>
    <w:p w14:paraId="40D85354" w14:textId="77777777" w:rsidR="00490238" w:rsidRPr="00490238" w:rsidRDefault="00490238" w:rsidP="00490238">
      <w:r w:rsidRPr="00490238">
        <w:t>også bare lade navnet være som det er, da du har været interaktionen igennem</w:t>
      </w:r>
    </w:p>
    <w:p w14:paraId="460186F2" w14:textId="77777777" w:rsidR="00B033EE" w:rsidRDefault="00B033EE" w:rsidP="00490238"/>
    <w:p w14:paraId="43A2CC0E" w14:textId="77777777" w:rsidR="00490238" w:rsidRPr="00490238" w:rsidRDefault="00490238" w:rsidP="00490238">
      <w:r w:rsidRPr="00490238">
        <w:t>Ændre setlist (Ændres til første setlist/første preset)</w:t>
      </w:r>
    </w:p>
    <w:p w14:paraId="577AFC44" w14:textId="77777777" w:rsidR="00490238" w:rsidRPr="00490238" w:rsidRDefault="00490238" w:rsidP="00490238">
      <w:r w:rsidRPr="00490238">
        <w:t>Subject 1</w:t>
      </w:r>
    </w:p>
    <w:p w14:paraId="242CABF9" w14:textId="77777777" w:rsidR="00490238" w:rsidRPr="00490238" w:rsidRDefault="00490238" w:rsidP="00490238">
      <w:r w:rsidRPr="00490238">
        <w:t xml:space="preserve">08:15 </w:t>
      </w:r>
      <w:commentRangeStart w:id="2721"/>
      <w:commentRangeStart w:id="2722"/>
      <w:r w:rsidRPr="00490238">
        <w:t>Ved opgaven, hvor han skal vælge en ny setlist, trykker han først på</w:t>
      </w:r>
    </w:p>
    <w:p w14:paraId="60CE3F2E" w14:textId="77777777" w:rsidR="00490238" w:rsidRPr="00490238" w:rsidRDefault="00490238" w:rsidP="00490238">
      <w:r w:rsidRPr="00490238">
        <w:t>“huset” derefter på menuknappen og så på “kufferten”. Herefter prøver han at skifte mellem</w:t>
      </w:r>
    </w:p>
    <w:p w14:paraId="635AABBD" w14:textId="77777777" w:rsidR="00490238" w:rsidRPr="00490238" w:rsidRDefault="00490238" w:rsidP="00490238">
      <w:r w:rsidRPr="00490238">
        <w:t>“banks” på footswitches og opdager også, at det kun giver ham mulighed for at skifte mellem</w:t>
      </w:r>
    </w:p>
    <w:p w14:paraId="287B5E4F" w14:textId="77777777" w:rsidR="00490238" w:rsidRPr="00490238" w:rsidRDefault="00490238" w:rsidP="00490238">
      <w:r w:rsidRPr="00490238">
        <w:t>presets. Herefter trykker han på “Action”-knappen og prøver også “Page”-knapperne Han</w:t>
      </w:r>
    </w:p>
    <w:p w14:paraId="1FDDBEB7" w14:textId="5D913687" w:rsidR="00490238" w:rsidRPr="00490238" w:rsidRDefault="00490238" w:rsidP="00490238">
      <w:r w:rsidRPr="00490238">
        <w:t>prøver at skubbe joystick til siderne</w:t>
      </w:r>
      <w:commentRangeEnd w:id="2721"/>
      <w:commentRangeEnd w:id="2722"/>
      <w:r w:rsidR="008E037E" w:rsidRPr="008679FD">
        <w:commentReference w:id="2722"/>
      </w:r>
      <w:r w:rsidR="0067395B">
        <w:rPr>
          <w:rStyle w:val="Kommentarhenvisning"/>
        </w:rPr>
        <w:commentReference w:id="2721"/>
      </w:r>
    </w:p>
    <w:p w14:paraId="18EA26EF" w14:textId="77777777" w:rsidR="00490238" w:rsidRPr="00490238" w:rsidRDefault="00490238" w:rsidP="00490238">
      <w:r w:rsidRPr="00490238">
        <w:t xml:space="preserve">Endelig finder han den rigtige oversigt ved at trykke på “Preset”-drejeknappen.  </w:t>
      </w:r>
      <w:commentRangeStart w:id="2723"/>
      <w:commentRangeStart w:id="2724"/>
      <w:r w:rsidRPr="00490238">
        <w:t>Inde i</w:t>
      </w:r>
    </w:p>
    <w:p w14:paraId="69E457FE" w14:textId="79500689" w:rsidR="00490238" w:rsidRPr="00490238" w:rsidRDefault="00490238" w:rsidP="00490238">
      <w:r w:rsidRPr="00490238">
        <w:t>menuen tror han, at han skal gå ned og vælge “Templates</w:t>
      </w:r>
      <w:ins w:id="2725" w:author="Martin Geertsen" w:date="2018-05-16T22:28:00Z">
        <w:r w:rsidR="00AC2B1E" w:rsidRPr="008679FD">
          <w:t>”.</w:t>
        </w:r>
      </w:ins>
      <w:r w:rsidRPr="00490238">
        <w:t>”</w:t>
      </w:r>
      <w:commentRangeEnd w:id="2723"/>
      <w:r w:rsidR="00D66E91">
        <w:rPr>
          <w:rStyle w:val="Kommentarhenvisning"/>
        </w:rPr>
        <w:commentReference w:id="2723"/>
      </w:r>
      <w:r w:rsidRPr="00490238">
        <w:t xml:space="preserve">. </w:t>
      </w:r>
      <w:commentRangeStart w:id="2726"/>
      <w:r w:rsidRPr="00490238">
        <w:t>Forsøgsleder pointerer dog her,</w:t>
      </w:r>
    </w:p>
    <w:p w14:paraId="78109BD0" w14:textId="0E17A99D" w:rsidR="00490238" w:rsidRPr="00490238" w:rsidRDefault="00490238" w:rsidP="00490238">
      <w:r w:rsidRPr="00490238">
        <w:t>at i oversigten, skal han blot vælge en anden “user”</w:t>
      </w:r>
      <w:commentRangeEnd w:id="2724"/>
      <w:r w:rsidR="008E037E" w:rsidRPr="008679FD">
        <w:commentReference w:id="2724"/>
      </w:r>
    </w:p>
    <w:commentRangeEnd w:id="2726"/>
    <w:p w14:paraId="30367406" w14:textId="77777777" w:rsidR="0067395B" w:rsidRDefault="00D66E91" w:rsidP="00490238">
      <w:r>
        <w:rPr>
          <w:rStyle w:val="Kommentarhenvisning"/>
        </w:rPr>
        <w:commentReference w:id="2726"/>
      </w:r>
    </w:p>
    <w:p w14:paraId="340DCE97" w14:textId="77777777" w:rsidR="00490238" w:rsidRPr="00490238" w:rsidRDefault="00490238" w:rsidP="00490238">
      <w:r w:rsidRPr="00490238">
        <w:t>Subject 2</w:t>
      </w:r>
    </w:p>
    <w:p w14:paraId="10BB4A7B" w14:textId="77777777" w:rsidR="00490238" w:rsidRPr="00490238" w:rsidRDefault="00490238" w:rsidP="00490238">
      <w:commentRangeStart w:id="2727"/>
      <w:commentRangeStart w:id="2728"/>
      <w:r w:rsidRPr="00490238">
        <w:t>06:33 Han starter med at trykke på de tre streger, herefter home, de tre streger</w:t>
      </w:r>
    </w:p>
    <w:p w14:paraId="7C24F911" w14:textId="77777777" w:rsidR="00490238" w:rsidRPr="00490238" w:rsidRDefault="00490238" w:rsidP="00490238">
      <w:r w:rsidRPr="00490238">
        <w:t>igen. Han skaber joystick til siden flere gange, fordi han er nysgerrig på, hvad der vil ske,</w:t>
      </w:r>
    </w:p>
    <w:p w14:paraId="3173FDB5" w14:textId="7635C228" w:rsidR="00490238" w:rsidRPr="00490238" w:rsidRDefault="00490238" w:rsidP="00490238">
      <w:r w:rsidRPr="00490238">
        <w:t>hvis han bare skubber den tilbage</w:t>
      </w:r>
      <w:commentRangeEnd w:id="2728"/>
      <w:r w:rsidR="008E037E" w:rsidRPr="008679FD">
        <w:commentReference w:id="2728"/>
      </w:r>
    </w:p>
    <w:p w14:paraId="49D8DE66" w14:textId="0074DE95" w:rsidR="00490238" w:rsidRPr="00490238" w:rsidRDefault="00490238" w:rsidP="00490238">
      <w:commentRangeStart w:id="2729"/>
      <w:r w:rsidRPr="00490238">
        <w:t xml:space="preserve">Han scroller preset knappen </w:t>
      </w:r>
      <w:commentRangeEnd w:id="2729"/>
      <w:r w:rsidR="008E037E" w:rsidRPr="008679FD">
        <w:commentReference w:id="2729"/>
      </w:r>
      <w:r w:rsidRPr="00490238">
        <w:t xml:space="preserve">og </w:t>
      </w:r>
      <w:commentRangeStart w:id="2730"/>
      <w:r w:rsidRPr="00490238">
        <w:t>indser, at han nu skifter mellem presets Han trykker på</w:t>
      </w:r>
    </w:p>
    <w:p w14:paraId="1FD8BA23" w14:textId="77777777" w:rsidR="00490238" w:rsidRPr="00490238" w:rsidRDefault="00490238" w:rsidP="00490238">
      <w:r w:rsidRPr="00490238">
        <w:t>knapperne lidt flere gange indtil han kommer i tanke om, at han skal trykke på preset</w:t>
      </w:r>
    </w:p>
    <w:p w14:paraId="58698457" w14:textId="710E33C7" w:rsidR="00490238" w:rsidRPr="00490238" w:rsidRDefault="00490238" w:rsidP="00490238">
      <w:r w:rsidRPr="00490238">
        <w:t>drejeknappen.</w:t>
      </w:r>
      <w:commentRangeEnd w:id="2730"/>
      <w:r w:rsidR="008E037E" w:rsidRPr="008679FD">
        <w:commentReference w:id="2730"/>
      </w:r>
    </w:p>
    <w:commentRangeEnd w:id="2727"/>
    <w:p w14:paraId="6306DD36" w14:textId="77777777" w:rsidR="00D66E91" w:rsidRDefault="00106CB6" w:rsidP="00490238">
      <w:r>
        <w:rPr>
          <w:rStyle w:val="Kommentarhenvisning"/>
        </w:rPr>
        <w:commentReference w:id="2727"/>
      </w:r>
    </w:p>
    <w:p w14:paraId="19615821" w14:textId="77777777" w:rsidR="00490238" w:rsidRPr="00490238" w:rsidRDefault="00490238" w:rsidP="00490238">
      <w:r w:rsidRPr="00490238">
        <w:t>Subject 3</w:t>
      </w:r>
    </w:p>
    <w:p w14:paraId="467EB8F6" w14:textId="77777777" w:rsidR="00490238" w:rsidRPr="00490238" w:rsidRDefault="00490238" w:rsidP="00490238">
      <w:r w:rsidRPr="00490238">
        <w:t xml:space="preserve">7:44 </w:t>
      </w:r>
      <w:commentRangeStart w:id="2731"/>
      <w:r w:rsidRPr="00490238">
        <w:t>trykker på hjem et par gange</w:t>
      </w:r>
      <w:commentRangeEnd w:id="2731"/>
      <w:r w:rsidR="00D66E91">
        <w:rPr>
          <w:rStyle w:val="Kommentarhenvisning"/>
        </w:rPr>
        <w:commentReference w:id="2731"/>
      </w:r>
    </w:p>
    <w:p w14:paraId="068AA072" w14:textId="77777777" w:rsidR="00D66E91" w:rsidRDefault="00D66E91" w:rsidP="00490238"/>
    <w:p w14:paraId="0F39D82F" w14:textId="77777777" w:rsidR="00490238" w:rsidRPr="00490238" w:rsidRDefault="00490238" w:rsidP="00490238">
      <w:r w:rsidRPr="00490238">
        <w:t>Subject 7</w:t>
      </w:r>
    </w:p>
    <w:p w14:paraId="39274157" w14:textId="77777777" w:rsidR="00490238" w:rsidRPr="00490238" w:rsidRDefault="00490238" w:rsidP="00490238">
      <w:r w:rsidRPr="00490238">
        <w:t xml:space="preserve">7:47 </w:t>
      </w:r>
      <w:commentRangeStart w:id="2732"/>
      <w:commentRangeStart w:id="2733"/>
      <w:r w:rsidRPr="00490238">
        <w:t>drejer på preset knappen, og prøver at trykke til venstre på den, før han</w:t>
      </w:r>
    </w:p>
    <w:p w14:paraId="32027E46" w14:textId="21A89EC9" w:rsidR="00490238" w:rsidRPr="00490238" w:rsidRDefault="00490238" w:rsidP="00490238">
      <w:r w:rsidRPr="00490238">
        <w:t>gør det med joysticket</w:t>
      </w:r>
      <w:commentRangeEnd w:id="2732"/>
      <w:commentRangeEnd w:id="2733"/>
      <w:r w:rsidR="008E037E" w:rsidRPr="008679FD">
        <w:commentReference w:id="2733"/>
      </w:r>
      <w:r w:rsidR="00106CB6">
        <w:rPr>
          <w:rStyle w:val="Kommentarhenvisning"/>
        </w:rPr>
        <w:commentReference w:id="2732"/>
      </w:r>
    </w:p>
    <w:p w14:paraId="24B30AD7" w14:textId="77777777" w:rsidR="00106CB6" w:rsidRDefault="00106CB6" w:rsidP="00490238"/>
    <w:p w14:paraId="03B3918E" w14:textId="77777777" w:rsidR="00490238" w:rsidRPr="00490238" w:rsidRDefault="00490238" w:rsidP="00490238">
      <w:r w:rsidRPr="00490238">
        <w:t>Subject 8</w:t>
      </w:r>
    </w:p>
    <w:p w14:paraId="1AE3B7F3" w14:textId="21099021" w:rsidR="00490238" w:rsidRPr="00490238" w:rsidRDefault="00490238" w:rsidP="00490238">
      <w:r w:rsidRPr="00490238">
        <w:t xml:space="preserve">12:04 </w:t>
      </w:r>
      <w:commentRangeStart w:id="2734"/>
      <w:commentRangeStart w:id="2735"/>
      <w:r w:rsidRPr="00490238">
        <w:t>trykker på "menu" knappen og går ind i global settings</w:t>
      </w:r>
      <w:commentRangeEnd w:id="2734"/>
      <w:commentRangeEnd w:id="2735"/>
      <w:r w:rsidR="00614452" w:rsidRPr="008679FD">
        <w:commentReference w:id="2735"/>
      </w:r>
      <w:r w:rsidR="00106CB6">
        <w:rPr>
          <w:rStyle w:val="Kommentarhenvisning"/>
        </w:rPr>
        <w:commentReference w:id="2734"/>
      </w:r>
    </w:p>
    <w:p w14:paraId="2D14A412" w14:textId="77777777" w:rsidR="00B033EE" w:rsidRDefault="00B033EE" w:rsidP="00490238"/>
    <w:p w14:paraId="0BE70243" w14:textId="77777777" w:rsidR="00106CB6" w:rsidRDefault="00106CB6" w:rsidP="00490238"/>
    <w:p w14:paraId="384E6EE6" w14:textId="77777777" w:rsidR="00490238" w:rsidRPr="00490238" w:rsidRDefault="00490238" w:rsidP="00490238">
      <w:r w:rsidRPr="00490238">
        <w:t>Sæt board til Presets på øverste række og effekter på nederste række</w:t>
      </w:r>
    </w:p>
    <w:p w14:paraId="34014DFD" w14:textId="77777777" w:rsidR="00490238" w:rsidRPr="00490238" w:rsidRDefault="00490238" w:rsidP="00490238">
      <w:r w:rsidRPr="00490238">
        <w:t>Subject 1</w:t>
      </w:r>
    </w:p>
    <w:p w14:paraId="3119B3FC" w14:textId="023EA0B8" w:rsidR="00490238" w:rsidRPr="00490238" w:rsidRDefault="00490238" w:rsidP="00490238">
      <w:r w:rsidRPr="00490238">
        <w:t>09:1</w:t>
      </w:r>
      <w:commentRangeStart w:id="2736"/>
      <w:r w:rsidRPr="00490238">
        <w:t xml:space="preserve">7 </w:t>
      </w:r>
      <w:commentRangeStart w:id="2737"/>
      <w:r w:rsidRPr="00490238">
        <w:t>Han starter med at trykke på “mode” - Det tænker han, han skal</w:t>
      </w:r>
      <w:commentRangeEnd w:id="2737"/>
      <w:r w:rsidR="00614452" w:rsidRPr="008679FD">
        <w:commentReference w:id="2737"/>
      </w:r>
      <w:r w:rsidRPr="00490238">
        <w:t>. Da</w:t>
      </w:r>
    </w:p>
    <w:p w14:paraId="421A928E" w14:textId="77777777" w:rsidR="00490238" w:rsidRPr="00490238" w:rsidRDefault="00490238" w:rsidP="00490238">
      <w:commentRangeStart w:id="2738"/>
      <w:r w:rsidRPr="00490238">
        <w:t>han ser, at det giver ham mulighed for at skifte mellem effekter, prøver han i stedet at</w:t>
      </w:r>
    </w:p>
    <w:p w14:paraId="10751A6B" w14:textId="77777777" w:rsidR="00490238" w:rsidRPr="00490238" w:rsidRDefault="00490238" w:rsidP="00490238">
      <w:r w:rsidRPr="00490238">
        <w:t>holde switch inde. Dette resulterer også i en oversigt over effekter, hvor han trykker på en</w:t>
      </w:r>
    </w:p>
    <w:p w14:paraId="778343A0" w14:textId="77777777" w:rsidR="00490238" w:rsidRPr="00490238" w:rsidRDefault="00490238" w:rsidP="00490238">
      <w:r w:rsidRPr="00490238">
        <w:t>af dem og ser, at han nu kan tilpasse denne effekt gennem switches, ligesom på skærmen</w:t>
      </w:r>
    </w:p>
    <w:p w14:paraId="01C63948" w14:textId="54F0EC5D" w:rsidR="00490238" w:rsidRPr="00490238" w:rsidRDefault="00490238" w:rsidP="00490238">
      <w:r w:rsidRPr="00490238">
        <w:t>med joysticket. Han indser, at dette er forkert.</w:t>
      </w:r>
      <w:commentRangeEnd w:id="2738"/>
      <w:r w:rsidR="00614452" w:rsidRPr="008679FD">
        <w:commentReference w:id="2738"/>
      </w:r>
    </w:p>
    <w:p w14:paraId="2C901EDA" w14:textId="77777777" w:rsidR="00490238" w:rsidRPr="00490238" w:rsidRDefault="00490238" w:rsidP="00490238">
      <w:commentRangeStart w:id="2739"/>
      <w:r w:rsidRPr="00490238">
        <w:t>Han går tilbage og prøver med “page” -knapperne blot for at se, at han får flere</w:t>
      </w:r>
    </w:p>
    <w:p w14:paraId="2FFC64AB" w14:textId="13824120" w:rsidR="00490238" w:rsidRPr="00490238" w:rsidRDefault="00490238" w:rsidP="00490238">
      <w:r w:rsidRPr="00490238">
        <w:t>tilpasningsmuligheder til effekten.</w:t>
      </w:r>
      <w:commentRangeEnd w:id="2739"/>
      <w:r w:rsidR="00614452" w:rsidRPr="008679FD">
        <w:commentReference w:id="2739"/>
      </w:r>
    </w:p>
    <w:p w14:paraId="00AECBF1" w14:textId="77777777" w:rsidR="00490238" w:rsidRPr="00490238" w:rsidRDefault="00490238" w:rsidP="00490238">
      <w:commentRangeStart w:id="2740"/>
      <w:r w:rsidRPr="00490238">
        <w:t>Han trykker på “Action” =&gt; Der sker intet Han trykker begge “Bank” Switches samtidig</w:t>
      </w:r>
    </w:p>
    <w:p w14:paraId="4CD28B88" w14:textId="77777777" w:rsidR="00490238" w:rsidRPr="00490238" w:rsidRDefault="00490238" w:rsidP="00490238">
      <w:r w:rsidRPr="00490238">
        <w:t>=&gt; Der sker intet</w:t>
      </w:r>
    </w:p>
    <w:p w14:paraId="443FB5FA" w14:textId="77777777" w:rsidR="00490238" w:rsidRPr="00490238" w:rsidRDefault="00490238" w:rsidP="00490238">
      <w:r w:rsidRPr="00490238">
        <w:t>Han trykker på “preset”-drejeknappen =&gt; kommer ind i oversigten over setlists.</w:t>
      </w:r>
    </w:p>
    <w:p w14:paraId="0F20CF4B" w14:textId="77777777" w:rsidR="00AC2B1E" w:rsidRPr="008679FD" w:rsidRDefault="00AC2B1E" w:rsidP="008679FD">
      <w:pPr>
        <w:rPr>
          <w:ins w:id="2741" w:author="Martin Geertsen" w:date="2018-05-16T22:28:00Z"/>
        </w:rPr>
      </w:pPr>
      <w:ins w:id="2742" w:author="Martin Geertsen" w:date="2018-05-16T22:28:00Z">
        <w:r w:rsidRPr="008679FD">
          <w:t>71</w:t>
        </w:r>
      </w:ins>
    </w:p>
    <w:p w14:paraId="5B350765" w14:textId="77777777" w:rsidR="00490238" w:rsidRPr="00490238" w:rsidRDefault="00490238" w:rsidP="00490238">
      <w:r w:rsidRPr="00490238">
        <w:t>Kommentar: “Nej, det er nok heller ikke noget der.”</w:t>
      </w:r>
    </w:p>
    <w:p w14:paraId="1C6983C9" w14:textId="77777777" w:rsidR="00490238" w:rsidRPr="00490238" w:rsidRDefault="00490238" w:rsidP="00490238">
      <w:r w:rsidRPr="00490238">
        <w:t>Han går tilbage og prøver igen med at holde “mode” switch inde.. Herefter kører han en</w:t>
      </w:r>
    </w:p>
    <w:p w14:paraId="16F1848C" w14:textId="77777777" w:rsidR="00490238" w:rsidRPr="00490238" w:rsidRDefault="00490238" w:rsidP="00490238">
      <w:r w:rsidRPr="00490238">
        <w:t>finger forbi drejeknapper til tilpasning af effekter Kommentar: “Det er heller ikke noget</w:t>
      </w:r>
    </w:p>
    <w:p w14:paraId="4A76B01F" w14:textId="77777777" w:rsidR="00490238" w:rsidRPr="00490238" w:rsidRDefault="00490238" w:rsidP="00490238">
      <w:r w:rsidRPr="00490238">
        <w:t>med dem her? Nej. . . ”</w:t>
      </w:r>
    </w:p>
    <w:p w14:paraId="464F771E" w14:textId="77777777" w:rsidR="00490238" w:rsidRPr="00490238" w:rsidRDefault="00490238" w:rsidP="00490238">
      <w:r w:rsidRPr="00490238">
        <w:t>Han prøver også at trykke på “bypass”, men indser, at dette blot vil fjerne effekten. Han</w:t>
      </w:r>
    </w:p>
    <w:p w14:paraId="71999C47" w14:textId="77777777" w:rsidR="00490238" w:rsidRPr="00490238" w:rsidRDefault="00490238" w:rsidP="00490238">
      <w:r w:rsidRPr="00490238">
        <w:t>trykker på joystick =&gt; Kommer ind i effektoversigt. Kommentar: “sker der noget, hvis</w:t>
      </w:r>
    </w:p>
    <w:p w14:paraId="2D0D3C97" w14:textId="78BD181B" w:rsidR="00490238" w:rsidRPr="00490238" w:rsidRDefault="00490238" w:rsidP="00490238">
      <w:r w:rsidRPr="00490238">
        <w:t>man trykker her? Nej det var den, der ændrede effekter..”</w:t>
      </w:r>
      <w:commentRangeEnd w:id="2740"/>
      <w:r w:rsidR="0062510C" w:rsidRPr="008679FD">
        <w:commentReference w:id="2740"/>
      </w:r>
    </w:p>
    <w:commentRangeEnd w:id="2736"/>
    <w:p w14:paraId="6FDA3CCD" w14:textId="451A1126" w:rsidR="00490238" w:rsidRPr="00490238" w:rsidRDefault="0076092C" w:rsidP="00490238">
      <w:r>
        <w:rPr>
          <w:rStyle w:val="Kommentarhenvisning"/>
        </w:rPr>
        <w:commentReference w:id="2736"/>
      </w:r>
      <w:r w:rsidR="00490238" w:rsidRPr="00490238">
        <w:t>Kommentar: “</w:t>
      </w:r>
      <w:commentRangeStart w:id="2743"/>
      <w:r w:rsidR="00490238" w:rsidRPr="00490238">
        <w:t xml:space="preserve">Det synes jeg umiddelbart er lidt svært” </w:t>
      </w:r>
      <w:commentRangeEnd w:id="2743"/>
      <w:r w:rsidR="0062510C" w:rsidRPr="008679FD">
        <w:commentReference w:id="2743"/>
      </w:r>
      <w:commentRangeStart w:id="2744"/>
      <w:r w:rsidR="00490238" w:rsidRPr="00490238">
        <w:t>Subject er gået i stå og får nu hjælp</w:t>
      </w:r>
    </w:p>
    <w:p w14:paraId="225B7D69" w14:textId="78D1B0FA" w:rsidR="00490238" w:rsidRPr="00490238" w:rsidRDefault="00490238" w:rsidP="00490238">
      <w:r w:rsidRPr="00490238">
        <w:t xml:space="preserve">fra forsøgsleder </w:t>
      </w:r>
      <w:commentRangeStart w:id="2745"/>
      <w:r w:rsidRPr="00490238">
        <w:t>Han fortælles, at han skal trykke på “de tre streger” der er en menuknap</w:t>
      </w:r>
      <w:commentRangeEnd w:id="2745"/>
      <w:ins w:id="2746" w:author="Martin Geertsen" w:date="2018-05-16T22:28:00Z">
        <w:r w:rsidR="00AC2B1E" w:rsidRPr="008679FD">
          <w:t>.</w:t>
        </w:r>
      </w:ins>
      <w:commentRangeEnd w:id="2744"/>
      <w:r w:rsidR="0062510C" w:rsidRPr="008679FD">
        <w:commentReference w:id="2744"/>
      </w:r>
      <w:r w:rsidR="0076092C">
        <w:rPr>
          <w:rStyle w:val="Kommentarhenvisning"/>
        </w:rPr>
        <w:commentReference w:id="2745"/>
      </w:r>
      <w:r w:rsidRPr="00490238">
        <w:t>.</w:t>
      </w:r>
    </w:p>
    <w:p w14:paraId="2AE6DF37" w14:textId="77777777" w:rsidR="00490238" w:rsidRPr="00490238" w:rsidRDefault="00490238" w:rsidP="00490238">
      <w:commentRangeStart w:id="2747"/>
      <w:r w:rsidRPr="00490238">
        <w:t>Han vælger først “</w:t>
      </w:r>
      <w:commentRangeStart w:id="2748"/>
      <w:r w:rsidRPr="00490238">
        <w:t>Footswitch assign”. Da det ikke virker, prøver han “command center” =&gt;</w:t>
      </w:r>
    </w:p>
    <w:p w14:paraId="760E120D" w14:textId="77777777" w:rsidR="00490238" w:rsidRPr="00490238" w:rsidRDefault="00490238" w:rsidP="00490238">
      <w:r w:rsidRPr="00490238">
        <w:t>Det er også forkert. Han vælger footswitch assign igen: “Det virker som om, det er noget</w:t>
      </w:r>
    </w:p>
    <w:p w14:paraId="14D76B18" w14:textId="72E2C27B" w:rsidR="00490238" w:rsidRPr="00490238" w:rsidRDefault="00490238" w:rsidP="00490238">
      <w:r w:rsidRPr="00490238">
        <w:t>footswitch assign</w:t>
      </w:r>
      <w:commentRangeEnd w:id="2748"/>
      <w:r w:rsidR="0076092C">
        <w:rPr>
          <w:rStyle w:val="Kommentarhenvisning"/>
        </w:rPr>
        <w:commentReference w:id="2748"/>
      </w:r>
      <w:r w:rsidRPr="00490238">
        <w:t xml:space="preserve">, vi er ude i..” </w:t>
      </w:r>
      <w:commentRangeEnd w:id="2747"/>
      <w:r w:rsidR="006D3AFF" w:rsidRPr="008679FD">
        <w:commentReference w:id="2747"/>
      </w:r>
      <w:r w:rsidRPr="00490238">
        <w:t>Han vælger herefter global settings =&gt; finder footswitches</w:t>
      </w:r>
    </w:p>
    <w:p w14:paraId="273440A0" w14:textId="77777777" w:rsidR="00490238" w:rsidRPr="00490238" w:rsidRDefault="00490238" w:rsidP="00490238">
      <w:r w:rsidRPr="00490238">
        <w:t>muligheden og løser opgaven.</w:t>
      </w:r>
    </w:p>
    <w:p w14:paraId="1AA009DA" w14:textId="77777777" w:rsidR="00106CB6" w:rsidRDefault="00106CB6" w:rsidP="00490238"/>
    <w:p w14:paraId="08A6ADDD" w14:textId="77777777" w:rsidR="00490238" w:rsidRPr="00490238" w:rsidRDefault="00490238" w:rsidP="00490238">
      <w:r w:rsidRPr="00490238">
        <w:t>Subject 3</w:t>
      </w:r>
    </w:p>
    <w:p w14:paraId="7D68BD91" w14:textId="77777777" w:rsidR="00490238" w:rsidRPr="00490238" w:rsidRDefault="00490238" w:rsidP="00490238">
      <w:commentRangeStart w:id="2749"/>
      <w:r w:rsidRPr="00490238">
        <w:t>8:37 griber fat i joysticket og rykker ned på anden linje i presetet og spørger</w:t>
      </w:r>
    </w:p>
    <w:p w14:paraId="363D4C0D" w14:textId="77777777" w:rsidR="00490238" w:rsidRPr="00490238" w:rsidRDefault="00490238" w:rsidP="00490238">
      <w:r w:rsidRPr="00490238">
        <w:t>om man skal tilføje Q</w:t>
      </w:r>
      <w:commentRangeStart w:id="2750"/>
      <w:r w:rsidRPr="00490238">
        <w:t xml:space="preserve">:nej det er noget man gør inde i nogle andre menupunkter </w:t>
      </w:r>
      <w:commentRangeEnd w:id="2750"/>
      <w:r w:rsidR="004E2979">
        <w:rPr>
          <w:rStyle w:val="Kommentarhenvisning"/>
        </w:rPr>
        <w:commentReference w:id="2750"/>
      </w:r>
      <w:r w:rsidRPr="00490238">
        <w:t>A:uuh ha,</w:t>
      </w:r>
    </w:p>
    <w:p w14:paraId="689B699C" w14:textId="77777777" w:rsidR="00490238" w:rsidRPr="00490238" w:rsidRDefault="00490238" w:rsidP="00490238">
      <w:r w:rsidRPr="00490238">
        <w:t>nu bliver det advanced. det har jeg ingen idé om. 9:00</w:t>
      </w:r>
      <w:commentRangeStart w:id="2751"/>
      <w:r w:rsidRPr="00490238">
        <w:t xml:space="preserve"> </w:t>
      </w:r>
      <w:commentRangeStart w:id="2752"/>
      <w:r w:rsidRPr="00490238">
        <w:t>klikker rundt med joysticket A:så</w:t>
      </w:r>
    </w:p>
    <w:p w14:paraId="2D2F6C2D" w14:textId="77777777" w:rsidR="00490238" w:rsidRPr="00490238" w:rsidRDefault="00490238" w:rsidP="00490238">
      <w:r w:rsidRPr="00490238">
        <w:t>man skal have dem vist på en anden måde. Q:ja men det kommer ikke til at ændre sig</w:t>
      </w:r>
    </w:p>
    <w:p w14:paraId="0F55C069" w14:textId="77A2E748" w:rsidR="00490238" w:rsidRPr="00490238" w:rsidRDefault="00490238" w:rsidP="00490238">
      <w:r w:rsidRPr="00490238">
        <w:t xml:space="preserve">på skærmen som sådan. 9:17 </w:t>
      </w:r>
      <w:commentRangeEnd w:id="2749"/>
      <w:r w:rsidR="00E60AAE" w:rsidRPr="008679FD">
        <w:commentReference w:id="2749"/>
      </w:r>
      <w:r w:rsidRPr="00490238">
        <w:t>trykker på bank footswitches 9:27 trykker på amp knappen,</w:t>
      </w:r>
    </w:p>
    <w:p w14:paraId="67C32940" w14:textId="03C0B1EE" w:rsidR="00490238" w:rsidRPr="00490238" w:rsidRDefault="00490238" w:rsidP="00490238">
      <w:r w:rsidRPr="00490238">
        <w:t>men det ved jeg sgu ikke hvordan</w:t>
      </w:r>
      <w:commentRangeEnd w:id="2752"/>
      <w:commentRangeEnd w:id="2751"/>
      <w:r w:rsidR="007D7EC3" w:rsidRPr="008679FD">
        <w:commentReference w:id="2751"/>
      </w:r>
      <w:r w:rsidR="00817541">
        <w:rPr>
          <w:rStyle w:val="Kommentarhenvisning"/>
        </w:rPr>
        <w:commentReference w:id="2752"/>
      </w:r>
      <w:r w:rsidRPr="00490238">
        <w:t>. Q:</w:t>
      </w:r>
      <w:commentRangeStart w:id="2755"/>
      <w:commentRangeStart w:id="2756"/>
      <w:r w:rsidRPr="00490238">
        <w:t>hvis du trykker på menuknappen, så får du nogle</w:t>
      </w:r>
    </w:p>
    <w:p w14:paraId="4512636D" w14:textId="56017CE6" w:rsidR="00490238" w:rsidRPr="00490238" w:rsidRDefault="00490238" w:rsidP="00490238">
      <w:r w:rsidRPr="00490238">
        <w:t>muligheder</w:t>
      </w:r>
      <w:commentRangeEnd w:id="2756"/>
      <w:r w:rsidRPr="00490238">
        <w:t xml:space="preserve">. </w:t>
      </w:r>
      <w:commentRangeEnd w:id="2755"/>
      <w:r w:rsidR="007D7EC3" w:rsidRPr="008679FD">
        <w:commentReference w:id="2756"/>
      </w:r>
      <w:r w:rsidR="00817541">
        <w:rPr>
          <w:rStyle w:val="Kommentarhenvisning"/>
        </w:rPr>
        <w:commentReference w:id="2755"/>
      </w:r>
      <w:ins w:id="2757" w:author="Martin Geertsen" w:date="2018-05-16T22:28:00Z">
        <w:r w:rsidR="00AC2B1E" w:rsidRPr="008679FD">
          <w:t xml:space="preserve">. </w:t>
        </w:r>
      </w:ins>
      <w:commentRangeStart w:id="2758"/>
      <w:r w:rsidRPr="00490238">
        <w:t>A:ahh ja, så kan man sige et eller andet der på footswitch assign måske</w:t>
      </w:r>
      <w:commentRangeEnd w:id="2758"/>
      <w:r w:rsidR="007D7EC3" w:rsidRPr="008679FD">
        <w:commentReference w:id="2758"/>
      </w:r>
      <w:r w:rsidRPr="00490238">
        <w:t xml:space="preserve">. </w:t>
      </w:r>
      <w:commentRangeStart w:id="2759"/>
      <w:r w:rsidRPr="00490238">
        <w:t>Q:så</w:t>
      </w:r>
    </w:p>
    <w:p w14:paraId="6D7D2B01" w14:textId="77777777" w:rsidR="00490238" w:rsidRPr="00490238" w:rsidRDefault="00490238" w:rsidP="00490238">
      <w:r w:rsidRPr="00490238">
        <w:t>assigner du hvad for en footswitch der står for amp’en</w:t>
      </w:r>
      <w:commentRangeEnd w:id="2759"/>
      <w:r w:rsidR="00817541">
        <w:rPr>
          <w:rStyle w:val="Kommentarhenvisning"/>
        </w:rPr>
        <w:commentReference w:id="2759"/>
      </w:r>
      <w:r w:rsidRPr="00490238">
        <w:t xml:space="preserve"> 9:50 </w:t>
      </w:r>
      <w:commentRangeStart w:id="2760"/>
      <w:r w:rsidRPr="00490238">
        <w:t>bruger joysticket til at gå til</w:t>
      </w:r>
    </w:p>
    <w:p w14:paraId="75E7C078" w14:textId="77777777" w:rsidR="00490238" w:rsidRPr="00490238" w:rsidRDefault="00490238" w:rsidP="00490238">
      <w:r w:rsidRPr="00490238">
        <w:t>en anden effekt</w:t>
      </w:r>
      <w:commentRangeEnd w:id="2760"/>
      <w:r w:rsidR="00817541">
        <w:rPr>
          <w:rStyle w:val="Kommentarhenvisning"/>
        </w:rPr>
        <w:commentReference w:id="2760"/>
      </w:r>
      <w:r w:rsidRPr="00490238">
        <w:t xml:space="preserve"> Q:</w:t>
      </w:r>
      <w:commentRangeStart w:id="2761"/>
      <w:commentRangeStart w:id="2762"/>
      <w:r w:rsidRPr="00490238">
        <w:t>hvis du så igen går ind i menuen så er der andre end footswitch assign</w:t>
      </w:r>
    </w:p>
    <w:p w14:paraId="56CFA637" w14:textId="70FBED84" w:rsidR="00490238" w:rsidRPr="00490238" w:rsidRDefault="00490238" w:rsidP="00490238">
      <w:r w:rsidRPr="00490238">
        <w:t>du kan bruge til det</w:t>
      </w:r>
      <w:commentRangeEnd w:id="2761"/>
      <w:ins w:id="2763" w:author="Martin Geertsen" w:date="2018-05-16T22:28:00Z">
        <w:r w:rsidR="00AC2B1E" w:rsidRPr="008679FD">
          <w:t xml:space="preserve">. </w:t>
        </w:r>
      </w:ins>
      <w:commentRangeEnd w:id="2762"/>
      <w:r w:rsidR="007D7EC3" w:rsidRPr="008679FD">
        <w:commentReference w:id="2762"/>
      </w:r>
      <w:r w:rsidR="00817541">
        <w:rPr>
          <w:rStyle w:val="Kommentarhenvisning"/>
        </w:rPr>
        <w:commentReference w:id="2761"/>
      </w:r>
      <w:r w:rsidRPr="00490238">
        <w:t xml:space="preserve">. 10:10 </w:t>
      </w:r>
      <w:commentRangeStart w:id="2764"/>
      <w:commentRangeStart w:id="2765"/>
      <w:r w:rsidRPr="00490238">
        <w:t>går ind i controller assign, begynder at skrue på controller, han</w:t>
      </w:r>
    </w:p>
    <w:p w14:paraId="77287819" w14:textId="77777777" w:rsidR="00490238" w:rsidRPr="00490238" w:rsidRDefault="00490238" w:rsidP="00490238">
      <w:r w:rsidRPr="00490238">
        <w:t>kan se en parameter der hedder footswitch som ændres, men der sker ikke noget ved selve</w:t>
      </w:r>
    </w:p>
    <w:p w14:paraId="66945B67" w14:textId="77777777" w:rsidR="00490238" w:rsidRPr="00490238" w:rsidRDefault="00490238" w:rsidP="00490238">
      <w:r w:rsidRPr="00490238">
        <w:t>footswitchesne. 10:33 prøver at skifte til en anden effekt for at få det til at virke. 10:37</w:t>
      </w:r>
    </w:p>
    <w:p w14:paraId="6483763A" w14:textId="77777777" w:rsidR="00490238" w:rsidRPr="00490238" w:rsidRDefault="00490238" w:rsidP="00490238">
      <w:r w:rsidRPr="00490238">
        <w:t>klikker på controller knappen 10:39 klikker på joysticket 10:43 går tilbage til menuen og</w:t>
      </w:r>
    </w:p>
    <w:p w14:paraId="225B79EC" w14:textId="77777777" w:rsidR="00490238" w:rsidRPr="00490238" w:rsidRDefault="00490238" w:rsidP="00490238">
      <w:r w:rsidRPr="00490238">
        <w:t>ind i controller assign, begynder at dreje på controller, og forventer at den skulle komme til</w:t>
      </w:r>
    </w:p>
    <w:p w14:paraId="2A6106F6" w14:textId="78E6E8AF" w:rsidR="00490238" w:rsidRPr="00490238" w:rsidRDefault="00490238" w:rsidP="00490238">
      <w:r w:rsidRPr="00490238">
        <w:t>at stå nede ved footswitchesne.</w:t>
      </w:r>
      <w:commentRangeEnd w:id="2764"/>
      <w:ins w:id="2766" w:author="Martin Geertsen" w:date="2018-05-16T22:28:00Z">
        <w:r w:rsidR="00AC2B1E" w:rsidRPr="008679FD">
          <w:t xml:space="preserve"> </w:t>
        </w:r>
      </w:ins>
      <w:commentRangeEnd w:id="2765"/>
      <w:r w:rsidR="007D7EC3" w:rsidRPr="008679FD">
        <w:commentReference w:id="2765"/>
      </w:r>
      <w:r w:rsidR="00FD34E1">
        <w:rPr>
          <w:rStyle w:val="Kommentarhenvisning"/>
        </w:rPr>
        <w:commentReference w:id="2764"/>
      </w:r>
      <w:r w:rsidRPr="00490238">
        <w:t xml:space="preserve"> Q:</w:t>
      </w:r>
      <w:commentRangeStart w:id="2767"/>
      <w:commentRangeStart w:id="2768"/>
      <w:r w:rsidRPr="00490238">
        <w:t>hvis du går ind i menuen igen, og under global settings,</w:t>
      </w:r>
    </w:p>
    <w:p w14:paraId="6754D5FE" w14:textId="7A911B10" w:rsidR="00490238" w:rsidRPr="00490238" w:rsidRDefault="00490238" w:rsidP="00490238">
      <w:r w:rsidRPr="00490238">
        <w:t>har du mulighed for at sætte det op under en af de andre</w:t>
      </w:r>
      <w:commentRangeEnd w:id="2768"/>
      <w:r w:rsidRPr="00490238">
        <w:t>.</w:t>
      </w:r>
      <w:commentRangeEnd w:id="2767"/>
      <w:r w:rsidR="007D7EC3" w:rsidRPr="008679FD">
        <w:commentReference w:id="2768"/>
      </w:r>
      <w:r w:rsidR="00FD34E1">
        <w:rPr>
          <w:rStyle w:val="Kommentarhenvisning"/>
        </w:rPr>
        <w:commentReference w:id="2767"/>
      </w:r>
      <w:ins w:id="2769" w:author="Martin Geertsen" w:date="2018-05-16T22:28:00Z">
        <w:r w:rsidR="00AC2B1E" w:rsidRPr="008679FD">
          <w:t>.</w:t>
        </w:r>
      </w:ins>
      <w:r w:rsidRPr="00490238">
        <w:t xml:space="preserve"> A:</w:t>
      </w:r>
      <w:commentRangeStart w:id="2770"/>
      <w:r w:rsidRPr="00490238">
        <w:t>displays</w:t>
      </w:r>
      <w:commentRangeEnd w:id="2770"/>
      <w:r w:rsidR="007D7EC3" w:rsidRPr="008679FD">
        <w:commentReference w:id="2770"/>
      </w:r>
      <w:r w:rsidRPr="00490238">
        <w:t>? Q:</w:t>
      </w:r>
      <w:commentRangeStart w:id="2771"/>
      <w:r w:rsidRPr="00490238">
        <w:t>det er under</w:t>
      </w:r>
    </w:p>
    <w:p w14:paraId="3CA26E2E" w14:textId="3CB7C859" w:rsidR="00490238" w:rsidRPr="00490238" w:rsidRDefault="00490238" w:rsidP="00490238">
      <w:r w:rsidRPr="00490238">
        <w:t xml:space="preserve">footswitches </w:t>
      </w:r>
      <w:commentRangeEnd w:id="2771"/>
      <w:r w:rsidR="007D7EC3" w:rsidRPr="008679FD">
        <w:commentReference w:id="2771"/>
      </w:r>
      <w:r w:rsidRPr="00490238">
        <w:t xml:space="preserve">11:18 </w:t>
      </w:r>
      <w:commentRangeStart w:id="2772"/>
      <w:r w:rsidRPr="00490238">
        <w:t xml:space="preserve">prøver først at dreje på joysticket for at vælge en anden menu </w:t>
      </w:r>
      <w:commentRangeEnd w:id="2772"/>
      <w:r w:rsidR="007D7EC3" w:rsidRPr="008679FD">
        <w:commentReference w:id="2772"/>
      </w:r>
      <w:r w:rsidRPr="00490238">
        <w:t>Q:så har</w:t>
      </w:r>
    </w:p>
    <w:p w14:paraId="3E69ACAF" w14:textId="69AAAE82" w:rsidR="00490238" w:rsidRPr="00490238" w:rsidRDefault="00490238" w:rsidP="00490238">
      <w:r w:rsidRPr="00490238">
        <w:t>du sat det op på den måde A:</w:t>
      </w:r>
      <w:commentRangeStart w:id="2773"/>
      <w:commentRangeStart w:id="2774"/>
      <w:r w:rsidRPr="00490238">
        <w:t>det syntes jeg godt nok var ikke intuitivt, på den måde</w:t>
      </w:r>
      <w:commentRangeEnd w:id="2773"/>
      <w:commentRangeEnd w:id="2774"/>
      <w:r w:rsidR="007D7EC3" w:rsidRPr="008679FD">
        <w:commentReference w:id="2774"/>
      </w:r>
      <w:r w:rsidR="00FD34E1">
        <w:rPr>
          <w:rStyle w:val="Kommentarhenvisning"/>
        </w:rPr>
        <w:commentReference w:id="2773"/>
      </w:r>
    </w:p>
    <w:p w14:paraId="77128478" w14:textId="77777777" w:rsidR="00106CB6" w:rsidRDefault="00106CB6" w:rsidP="00490238"/>
    <w:p w14:paraId="1C70FA10" w14:textId="77777777" w:rsidR="00106CB6" w:rsidRDefault="00106CB6" w:rsidP="00490238"/>
    <w:p w14:paraId="35360511" w14:textId="77777777" w:rsidR="00490238" w:rsidRPr="00490238" w:rsidRDefault="00490238" w:rsidP="00490238">
      <w:r w:rsidRPr="00490238">
        <w:t>Subject 4</w:t>
      </w:r>
    </w:p>
    <w:p w14:paraId="746D1B10" w14:textId="77777777" w:rsidR="00490238" w:rsidRPr="00490238" w:rsidRDefault="00490238" w:rsidP="00490238">
      <w:r w:rsidRPr="00490238">
        <w:t>A:"Hvordan kunne jeg endelig forstille mig at jeg skulle gøre det her." 07:40</w:t>
      </w:r>
    </w:p>
    <w:p w14:paraId="18B4365E" w14:textId="07FD4F3B" w:rsidR="00490238" w:rsidRPr="00490238" w:rsidRDefault="00490238" w:rsidP="00490238">
      <w:commentRangeStart w:id="2775"/>
      <w:commentRangeStart w:id="2776"/>
      <w:r w:rsidRPr="00490238">
        <w:t xml:space="preserve">trykker på action. </w:t>
      </w:r>
      <w:commentRangeEnd w:id="2776"/>
      <w:r w:rsidR="007D7EC3" w:rsidRPr="008679FD">
        <w:commentReference w:id="2776"/>
      </w:r>
      <w:r w:rsidRPr="00490238">
        <w:t xml:space="preserve">07:45 trykker på home. 07:50 </w:t>
      </w:r>
      <w:commentRangeStart w:id="2777"/>
      <w:r w:rsidRPr="00490238">
        <w:t xml:space="preserve">trykker på forstærker knappen. </w:t>
      </w:r>
      <w:commentRangeEnd w:id="2777"/>
      <w:r w:rsidR="007D7EC3" w:rsidRPr="008679FD">
        <w:commentReference w:id="2777"/>
      </w:r>
      <w:r w:rsidRPr="00490238">
        <w:t>07:59</w:t>
      </w:r>
    </w:p>
    <w:p w14:paraId="549669DF" w14:textId="77777777" w:rsidR="00490238" w:rsidRPr="00490238" w:rsidRDefault="00490238" w:rsidP="00490238">
      <w:r w:rsidRPr="00490238">
        <w:t xml:space="preserve">trykker på menu knappen. 08:13 </w:t>
      </w:r>
      <w:commentRangeStart w:id="2778"/>
      <w:r w:rsidRPr="00490238">
        <w:t>trykker sig in på footswitches. 08:20 trykker på footswitch</w:t>
      </w:r>
    </w:p>
    <w:p w14:paraId="296872EB" w14:textId="77777777" w:rsidR="00490238" w:rsidRPr="00490238" w:rsidRDefault="00490238" w:rsidP="00490238">
      <w:r w:rsidRPr="00490238">
        <w:t>knappen, men uden held. 08:25 trykker på home. 08:31 trykker på preset. 08:33 trykker</w:t>
      </w:r>
    </w:p>
    <w:p w14:paraId="270D7238" w14:textId="5FDCF7FF" w:rsidR="00490238" w:rsidRPr="00490238" w:rsidRDefault="00490238" w:rsidP="00490238">
      <w:r w:rsidRPr="00490238">
        <w:t xml:space="preserve">på preset igen. 08:36 </w:t>
      </w:r>
      <w:commentRangeEnd w:id="2778"/>
      <w:r w:rsidR="007D7EC3" w:rsidRPr="008679FD">
        <w:commentReference w:id="2778"/>
      </w:r>
      <w:r w:rsidRPr="00490238">
        <w:t xml:space="preserve">trykker på menu knappen. 08:39 </w:t>
      </w:r>
      <w:commentRangeStart w:id="2779"/>
      <w:r w:rsidRPr="00490238">
        <w:t>trykker på control assign. 08:44</w:t>
      </w:r>
    </w:p>
    <w:p w14:paraId="49E3A7CF" w14:textId="59AB3FED" w:rsidR="00490238" w:rsidRPr="00490238" w:rsidRDefault="00490238" w:rsidP="00490238">
      <w:r w:rsidRPr="00490238">
        <w:t>trykker menu. 08:46 trykker på command center</w:t>
      </w:r>
      <w:commentRangeEnd w:id="2775"/>
      <w:commentRangeEnd w:id="2779"/>
      <w:r w:rsidR="007D7EC3" w:rsidRPr="008679FD">
        <w:commentReference w:id="2779"/>
      </w:r>
      <w:r w:rsidR="00FD34E1">
        <w:rPr>
          <w:rStyle w:val="Kommentarhenvisning"/>
        </w:rPr>
        <w:commentReference w:id="2775"/>
      </w:r>
      <w:r w:rsidRPr="00490238">
        <w:t>. Q:("</w:t>
      </w:r>
      <w:commentRangeStart w:id="2780"/>
      <w:r w:rsidRPr="00490238">
        <w:t>Lige den der inde, er mere til sådan</w:t>
      </w:r>
    </w:p>
    <w:p w14:paraId="3DA98565" w14:textId="0159B3EA" w:rsidR="00490238" w:rsidRPr="00490238" w:rsidRDefault="00490238" w:rsidP="00490238">
      <w:r w:rsidRPr="00490238">
        <w:t>oget medi</w:t>
      </w:r>
      <w:ins w:id="2781" w:author="Martin Geertsen" w:date="2018-05-16T22:28:00Z">
        <w:r w:rsidR="00AC2B1E" w:rsidRPr="008679FD">
          <w:t>")</w:t>
        </w:r>
      </w:ins>
      <w:r w:rsidRPr="00490238">
        <w:t>"</w:t>
      </w:r>
      <w:commentRangeEnd w:id="2780"/>
      <w:r w:rsidR="00FD34E1">
        <w:rPr>
          <w:rStyle w:val="Kommentarhenvisning"/>
        </w:rPr>
        <w:commentReference w:id="2780"/>
      </w:r>
      <w:r w:rsidRPr="00490238">
        <w:t>) 09:00 trykker på forstræker knappen og komer ud til start 09:04 trykker på</w:t>
      </w:r>
    </w:p>
    <w:p w14:paraId="2B6F3B53" w14:textId="6957BB99" w:rsidR="00490238" w:rsidRPr="00490238" w:rsidRDefault="00490238" w:rsidP="00490238">
      <w:r w:rsidRPr="00490238">
        <w:t>forstræker kanppen igen. 09:06 trykker på menu. A:"</w:t>
      </w:r>
      <w:commentRangeStart w:id="2782"/>
      <w:r w:rsidRPr="00490238">
        <w:t>Det kan jeg ikke finde ud af</w:t>
      </w:r>
      <w:commentRangeEnd w:id="2782"/>
      <w:r w:rsidR="007D7EC3" w:rsidRPr="008679FD">
        <w:commentReference w:id="2782"/>
      </w:r>
      <w:r w:rsidRPr="00490238">
        <w:t>" Q:"</w:t>
      </w:r>
    </w:p>
    <w:p w14:paraId="6543AB81" w14:textId="483237E0" w:rsidR="00490238" w:rsidRPr="00490238" w:rsidRDefault="00490238" w:rsidP="00490238">
      <w:commentRangeStart w:id="2783"/>
      <w:commentRangeStart w:id="2784"/>
      <w:r w:rsidRPr="00490238">
        <w:t>Der hvor du havde switched assigned, skal du bruge en af de andre menu punkter</w:t>
      </w:r>
      <w:commentRangeEnd w:id="2784"/>
      <w:r w:rsidR="007D7EC3" w:rsidRPr="008679FD">
        <w:commentReference w:id="2784"/>
      </w:r>
      <w:r w:rsidRPr="00490238">
        <w:t>." 09:37</w:t>
      </w:r>
      <w:commentRangeEnd w:id="2783"/>
      <w:r w:rsidR="00FD34E1">
        <w:rPr>
          <w:rStyle w:val="Kommentarhenvisning"/>
        </w:rPr>
        <w:commentReference w:id="2783"/>
      </w:r>
    </w:p>
    <w:p w14:paraId="70175139" w14:textId="77777777" w:rsidR="00490238" w:rsidRPr="00490238" w:rsidRDefault="00490238" w:rsidP="00490238">
      <w:r w:rsidRPr="00490238">
        <w:t>kommer ind på global settings Efter at subject fik den sidste information, fik han løst</w:t>
      </w:r>
    </w:p>
    <w:p w14:paraId="4993DDFC" w14:textId="77777777" w:rsidR="00490238" w:rsidRPr="00490238" w:rsidRDefault="00490238" w:rsidP="00490238">
      <w:r w:rsidRPr="00490238">
        <w:t>opgaven.</w:t>
      </w:r>
    </w:p>
    <w:p w14:paraId="48B7E423" w14:textId="77777777" w:rsidR="00106CB6" w:rsidRDefault="00106CB6" w:rsidP="00490238"/>
    <w:p w14:paraId="51B7F984" w14:textId="77777777" w:rsidR="00490238" w:rsidRPr="00490238" w:rsidRDefault="00490238" w:rsidP="00490238">
      <w:r w:rsidRPr="00490238">
        <w:t>Subject 5</w:t>
      </w:r>
    </w:p>
    <w:p w14:paraId="19EC1EE3" w14:textId="77777777" w:rsidR="00490238" w:rsidRPr="00490238" w:rsidRDefault="00490238" w:rsidP="00490238">
      <w:r w:rsidRPr="00490238">
        <w:t>[11.50] S er blevet bedt om at sætte systemet op således at presets er på øverste</w:t>
      </w:r>
    </w:p>
    <w:p w14:paraId="1269AD74" w14:textId="77777777" w:rsidR="00490238" w:rsidRPr="00490238" w:rsidRDefault="00490238" w:rsidP="00490238">
      <w:r w:rsidRPr="00490238">
        <w:t>række og presettets effekter er på nederste række.</w:t>
      </w:r>
      <w:commentRangeStart w:id="2785"/>
      <w:r w:rsidRPr="00490238">
        <w:t xml:space="preserve"> </w:t>
      </w:r>
      <w:commentRangeStart w:id="2786"/>
      <w:r w:rsidRPr="00490238">
        <w:t>han forsøger sig først med action menuen</w:t>
      </w:r>
    </w:p>
    <w:p w14:paraId="7B2FFD73" w14:textId="77777777" w:rsidR="00490238" w:rsidRPr="00490238" w:rsidRDefault="00490238" w:rsidP="00490238">
      <w:r w:rsidRPr="00490238">
        <w:t>men finder det ikke her. Så prøver han knappen med en "kuffert" på men får at vide at det</w:t>
      </w:r>
    </w:p>
    <w:p w14:paraId="2C4341FA" w14:textId="77777777" w:rsidR="00AC2B1E" w:rsidRPr="008679FD" w:rsidRDefault="00AC2B1E" w:rsidP="008679FD">
      <w:pPr>
        <w:rPr>
          <w:ins w:id="2787" w:author="Martin Geertsen" w:date="2018-05-16T22:28:00Z"/>
        </w:rPr>
      </w:pPr>
      <w:ins w:id="2788" w:author="Martin Geertsen" w:date="2018-05-16T22:28:00Z">
        <w:r w:rsidRPr="008679FD">
          <w:t>72</w:t>
        </w:r>
      </w:ins>
    </w:p>
    <w:p w14:paraId="7B1B1B76" w14:textId="2B46EDA9" w:rsidR="00490238" w:rsidRPr="00490238" w:rsidRDefault="00490238" w:rsidP="00490238">
      <w:r w:rsidRPr="00490238">
        <w:t>er ampen</w:t>
      </w:r>
      <w:commentRangeEnd w:id="2785"/>
      <w:r w:rsidR="00775A74" w:rsidRPr="008679FD">
        <w:commentReference w:id="2785"/>
      </w:r>
      <w:r w:rsidRPr="00490238">
        <w:t>.</w:t>
      </w:r>
      <w:commentRangeStart w:id="2789"/>
      <w:r w:rsidRPr="00490238">
        <w:t xml:space="preserve"> Så prøver han med streg menuen og siger at den bliver brugt til at assigne noget</w:t>
      </w:r>
    </w:p>
    <w:p w14:paraId="59F97347" w14:textId="4C11EB91" w:rsidR="00490238" w:rsidRPr="00490238" w:rsidRDefault="00490238" w:rsidP="00490238">
      <w:r w:rsidRPr="00490238">
        <w:t>med</w:t>
      </w:r>
      <w:commentRangeEnd w:id="2789"/>
      <w:r w:rsidR="00247B8C" w:rsidRPr="008679FD">
        <w:commentReference w:id="2789"/>
      </w:r>
      <w:commentRangeStart w:id="2790"/>
      <w:r w:rsidRPr="00490238">
        <w:t>. han prøver med footswitch assign men finder ikke det han skal bruge. han går tilbage</w:t>
      </w:r>
    </w:p>
    <w:p w14:paraId="51C85CE8" w14:textId="77777777" w:rsidR="00490238" w:rsidRPr="00490238" w:rsidRDefault="00490238" w:rsidP="00490238">
      <w:r w:rsidRPr="00490238">
        <w:t>ved at trykke på streg menu knappen igen og forsøger sig med controller assign uden held.</w:t>
      </w:r>
    </w:p>
    <w:p w14:paraId="0EA122A0" w14:textId="2BA68DC0" w:rsidR="00490238" w:rsidRPr="00490238" w:rsidRDefault="00490238" w:rsidP="00490238">
      <w:r w:rsidRPr="00490238">
        <w:t>Command center finder han det heller ikke under</w:t>
      </w:r>
      <w:commentRangeEnd w:id="2790"/>
      <w:r w:rsidRPr="00490238">
        <w:t xml:space="preserve">. </w:t>
      </w:r>
      <w:commentRangeEnd w:id="2786"/>
      <w:r w:rsidR="00247B8C" w:rsidRPr="008679FD">
        <w:commentReference w:id="2790"/>
      </w:r>
      <w:r w:rsidR="00FD34E1">
        <w:rPr>
          <w:rStyle w:val="Kommentarhenvisning"/>
        </w:rPr>
        <w:commentReference w:id="2786"/>
      </w:r>
      <w:ins w:id="2791" w:author="Martin Geertsen" w:date="2018-05-16T22:28:00Z">
        <w:r w:rsidR="00AC2B1E" w:rsidRPr="008679FD">
          <w:t xml:space="preserve">. </w:t>
        </w:r>
      </w:ins>
      <w:r w:rsidRPr="00490238">
        <w:t>Han går så ind under global settings</w:t>
      </w:r>
    </w:p>
    <w:p w14:paraId="56BA0EA5" w14:textId="77777777" w:rsidR="00490238" w:rsidRPr="00490238" w:rsidRDefault="00490238" w:rsidP="00490238">
      <w:r w:rsidRPr="00490238">
        <w:t>og syntes ikke han kan se det han skal bruge men prøver at gå ind under footswitches med</w:t>
      </w:r>
    </w:p>
    <w:p w14:paraId="3AD0A476" w14:textId="77777777" w:rsidR="00490238" w:rsidRPr="00490238" w:rsidRDefault="00490238" w:rsidP="00490238">
      <w:r w:rsidRPr="00490238">
        <w:t xml:space="preserve">joysticken. </w:t>
      </w:r>
      <w:commentRangeStart w:id="2792"/>
      <w:r w:rsidRPr="00490238">
        <w:t>Han vil gerne have den til at blive ved med at stå på both rows fordi han mener</w:t>
      </w:r>
    </w:p>
    <w:p w14:paraId="71421882" w14:textId="2F98D358" w:rsidR="00490238" w:rsidRPr="00490238" w:rsidRDefault="00490238" w:rsidP="00490238">
      <w:r w:rsidRPr="00490238">
        <w:t xml:space="preserve">at han jo skal bruge begge rækker. </w:t>
      </w:r>
      <w:commentRangeEnd w:id="2792"/>
      <w:r w:rsidR="00247B8C" w:rsidRPr="008679FD">
        <w:commentReference w:id="2792"/>
      </w:r>
      <w:r w:rsidRPr="00490238">
        <w:t>Han får at vide at han har løst opgaven.</w:t>
      </w:r>
    </w:p>
    <w:p w14:paraId="0FB324AC" w14:textId="77777777" w:rsidR="00490238" w:rsidRPr="00490238" w:rsidRDefault="00490238" w:rsidP="00490238">
      <w:commentRangeStart w:id="2793"/>
      <w:r w:rsidRPr="00490238">
        <w:t xml:space="preserve">S - </w:t>
      </w:r>
      <w:commentRangeStart w:id="2794"/>
      <w:r w:rsidRPr="00490238">
        <w:t>Det vra egentligt lidt heldigt fordi jeg syntes ikke at det var at det gav så meget</w:t>
      </w:r>
    </w:p>
    <w:p w14:paraId="66928E42" w14:textId="77777777" w:rsidR="00490238" w:rsidRPr="00490238" w:rsidRDefault="00490238" w:rsidP="00490238">
      <w:r w:rsidRPr="00490238">
        <w:t>mening at jeg skulle ind under global settings, der er både noget footswitch assign og</w:t>
      </w:r>
    </w:p>
    <w:p w14:paraId="1F686786" w14:textId="77777777" w:rsidR="00490238" w:rsidRPr="00490238" w:rsidRDefault="00490238" w:rsidP="00490238">
      <w:r w:rsidRPr="00490238">
        <w:t>noget controller assign men det gør jo så åbenbart noget andet som jeg ikke ved hvad er at</w:t>
      </w:r>
    </w:p>
    <w:p w14:paraId="03584897" w14:textId="77777777" w:rsidR="00490238" w:rsidRPr="00490238" w:rsidRDefault="00490238" w:rsidP="00490238">
      <w:r w:rsidRPr="00490238">
        <w:t>man ikke skal ind under noget footswitch eller controller setup men at det er under global</w:t>
      </w:r>
    </w:p>
    <w:p w14:paraId="6CE57237" w14:textId="71262215" w:rsidR="00490238" w:rsidRPr="00490238" w:rsidRDefault="00490238" w:rsidP="00490238">
      <w:r w:rsidRPr="00490238">
        <w:t>settings.</w:t>
      </w:r>
      <w:commentRangeEnd w:id="2793"/>
      <w:r w:rsidR="00247B8C" w:rsidRPr="008679FD">
        <w:commentReference w:id="2793"/>
      </w:r>
    </w:p>
    <w:commentRangeEnd w:id="2794"/>
    <w:p w14:paraId="395B8C03" w14:textId="77777777" w:rsidR="00490238" w:rsidRPr="00490238" w:rsidRDefault="00FD34E1" w:rsidP="00490238">
      <w:r>
        <w:rPr>
          <w:rStyle w:val="Kommentarhenvisning"/>
        </w:rPr>
        <w:commentReference w:id="2794"/>
      </w:r>
      <w:commentRangeStart w:id="2795"/>
      <w:r w:rsidR="00490238" w:rsidRPr="00490238">
        <w:t>S nævner også at han troede at det under global settings var det nederste skrift der stod</w:t>
      </w:r>
    </w:p>
    <w:p w14:paraId="08171574" w14:textId="110E27F7" w:rsidR="00490238" w:rsidRPr="00490238" w:rsidRDefault="00490238" w:rsidP="00490238">
      <w:r w:rsidRPr="00490238">
        <w:t>med hvidt at han kunne ændre og ikke det øverste grå skrift</w:t>
      </w:r>
      <w:commentRangeEnd w:id="2795"/>
      <w:r w:rsidR="00247B8C" w:rsidRPr="008679FD">
        <w:commentReference w:id="2795"/>
      </w:r>
      <w:r w:rsidRPr="00490238">
        <w:t xml:space="preserve">. </w:t>
      </w:r>
      <w:commentRangeStart w:id="2796"/>
      <w:r w:rsidRPr="00490238">
        <w:t>Efter opgaven kan han ikke</w:t>
      </w:r>
    </w:p>
    <w:p w14:paraId="789EA5C1" w14:textId="77777777" w:rsidR="00490238" w:rsidRPr="00490238" w:rsidRDefault="00490238" w:rsidP="00490238">
      <w:r w:rsidRPr="00490238">
        <w:t>helt finde ud af at komme tilbage til pressettet det lykkes dog for ham ved at trykke på</w:t>
      </w:r>
    </w:p>
    <w:p w14:paraId="7949DA2A" w14:textId="4D471C26" w:rsidR="00490238" w:rsidRPr="00490238" w:rsidRDefault="00490238" w:rsidP="00490238">
      <w:r w:rsidRPr="00490238">
        <w:t>preset knappen og vælge det øverste preset igen.</w:t>
      </w:r>
      <w:commentRangeEnd w:id="2796"/>
      <w:r w:rsidR="00247B8C" w:rsidRPr="008679FD">
        <w:commentReference w:id="2796"/>
      </w:r>
    </w:p>
    <w:p w14:paraId="2143839B" w14:textId="77777777" w:rsidR="00106CB6" w:rsidRDefault="00106CB6" w:rsidP="00490238"/>
    <w:p w14:paraId="361C9F03" w14:textId="77777777" w:rsidR="00490238" w:rsidRPr="00490238" w:rsidRDefault="00490238" w:rsidP="00490238">
      <w:r w:rsidRPr="00490238">
        <w:t>Subject 6</w:t>
      </w:r>
    </w:p>
    <w:p w14:paraId="030CF76E" w14:textId="77777777" w:rsidR="00490238" w:rsidRPr="00490238" w:rsidRDefault="00490238" w:rsidP="00490238">
      <w:r w:rsidRPr="00490238">
        <w:t xml:space="preserve">5:05 A: </w:t>
      </w:r>
      <w:commentRangeStart w:id="2797"/>
      <w:commentRangeStart w:id="2798"/>
      <w:r w:rsidRPr="00490238">
        <w:t>Mode, hold to edit, maybe (Holds down the mode button).  More</w:t>
      </w:r>
    </w:p>
    <w:p w14:paraId="237CF96D" w14:textId="77777777" w:rsidR="00490238" w:rsidRPr="00490238" w:rsidRDefault="00490238" w:rsidP="00490238">
      <w:r w:rsidRPr="00490238">
        <w:t>(presses the more button, but nothing happens). It pretty much looks the same (tries a</w:t>
      </w:r>
    </w:p>
    <w:p w14:paraId="0C798280" w14:textId="26445B2F" w:rsidR="00490238" w:rsidRPr="00490238" w:rsidRDefault="00490238" w:rsidP="00490238">
      <w:r w:rsidRPr="00490238">
        <w:t>couple of times more</w:t>
      </w:r>
      <w:commentRangeEnd w:id="2798"/>
      <w:r w:rsidR="007E02C7" w:rsidRPr="008679FD">
        <w:commentReference w:id="2798"/>
      </w:r>
      <w:r w:rsidRPr="00490238">
        <w:t xml:space="preserve">). </w:t>
      </w:r>
      <w:commentRangeStart w:id="2799"/>
      <w:r w:rsidRPr="00490238">
        <w:t>I it actualy changing? Q: I don’t think it is changing. I think that</w:t>
      </w:r>
    </w:p>
    <w:p w14:paraId="2C901FF3" w14:textId="77777777" w:rsidR="00490238" w:rsidRPr="00490238" w:rsidRDefault="00490238" w:rsidP="00490238">
      <w:r w:rsidRPr="00490238">
        <w:t>this is some kind of grayed out (points at the more label). A: Ahhh, right, Now that is</w:t>
      </w:r>
    </w:p>
    <w:p w14:paraId="302670A4" w14:textId="0A1B8600" w:rsidR="00490238" w:rsidRPr="00490238" w:rsidRDefault="00490238" w:rsidP="00490238">
      <w:r w:rsidRPr="00490238">
        <w:t>confusing</w:t>
      </w:r>
      <w:commentRangeEnd w:id="2799"/>
      <w:r w:rsidR="007E02C7" w:rsidRPr="008679FD">
        <w:commentReference w:id="2799"/>
      </w:r>
      <w:r w:rsidRPr="00490238">
        <w:t xml:space="preserve">. 6:02 </w:t>
      </w:r>
      <w:commentRangeStart w:id="2800"/>
      <w:r w:rsidRPr="00490238">
        <w:t xml:space="preserve">He goes to the menu and tries selects the footswitch assign. </w:t>
      </w:r>
      <w:commentRangeEnd w:id="2800"/>
      <w:r w:rsidR="007E02C7" w:rsidRPr="008679FD">
        <w:commentReference w:id="2800"/>
      </w:r>
      <w:r w:rsidRPr="00490238">
        <w:t>A: we got this</w:t>
      </w:r>
    </w:p>
    <w:p w14:paraId="4DBC025E" w14:textId="77777777" w:rsidR="00490238" w:rsidRPr="00490238" w:rsidRDefault="00490238" w:rsidP="00490238">
      <w:r w:rsidRPr="00490238">
        <w:t>one illuminated (points at the switch for the preset) Q: That is the preset we are in right</w:t>
      </w:r>
    </w:p>
    <w:p w14:paraId="40B3B23B" w14:textId="77777777" w:rsidR="00490238" w:rsidRPr="00490238" w:rsidRDefault="00490238" w:rsidP="00490238">
      <w:r w:rsidRPr="00490238">
        <w:t>now, A: Oh that right. He changes between presets to se what happens</w:t>
      </w:r>
      <w:commentRangeEnd w:id="2797"/>
      <w:r w:rsidR="00E903B9">
        <w:rPr>
          <w:rStyle w:val="Kommentarhenvisning"/>
        </w:rPr>
        <w:commentReference w:id="2797"/>
      </w:r>
      <w:r w:rsidRPr="00490238">
        <w:t>. Q</w:t>
      </w:r>
      <w:commentRangeStart w:id="2801"/>
      <w:r w:rsidRPr="00490238">
        <w:t>: before you</w:t>
      </w:r>
    </w:p>
    <w:p w14:paraId="48C9525B" w14:textId="77777777" w:rsidR="00490238" w:rsidRPr="00490238" w:rsidRDefault="00490238" w:rsidP="00490238">
      <w:r w:rsidRPr="00490238">
        <w:t xml:space="preserve">were going into the menu, what was you hoping to find there? A: </w:t>
      </w:r>
      <w:commentRangeStart w:id="2802"/>
      <w:r w:rsidRPr="00490238">
        <w:t>configurations for the</w:t>
      </w:r>
    </w:p>
    <w:p w14:paraId="6E694D7D" w14:textId="0F7EB879" w:rsidR="00490238" w:rsidRPr="00490238" w:rsidRDefault="00490238" w:rsidP="00490238">
      <w:r w:rsidRPr="00490238">
        <w:t>rows, but I guess that is just not how it works</w:t>
      </w:r>
      <w:commentRangeEnd w:id="2802"/>
      <w:commentRangeEnd w:id="2801"/>
      <w:r w:rsidR="009931B5" w:rsidRPr="008679FD">
        <w:commentReference w:id="2801"/>
      </w:r>
      <w:r w:rsidR="00E903B9">
        <w:rPr>
          <w:rStyle w:val="Kommentarhenvisning"/>
        </w:rPr>
        <w:commentReference w:id="2802"/>
      </w:r>
      <w:r w:rsidRPr="00490238">
        <w:t xml:space="preserve">. </w:t>
      </w:r>
      <w:commentRangeStart w:id="2803"/>
      <w:commentRangeStart w:id="2804"/>
      <w:r w:rsidRPr="00490238">
        <w:t>He press on home and realise that he is</w:t>
      </w:r>
    </w:p>
    <w:p w14:paraId="58CEABD8" w14:textId="77777777" w:rsidR="00490238" w:rsidRPr="00490238" w:rsidRDefault="00490238" w:rsidP="00490238">
      <w:r w:rsidRPr="00490238">
        <w:t>home, and then goes to the edit mode again, but realizes what it is, and know that it’s the</w:t>
      </w:r>
    </w:p>
    <w:p w14:paraId="0BA36BFE" w14:textId="30528462" w:rsidR="00490238" w:rsidRPr="00490238" w:rsidRDefault="00490238" w:rsidP="00490238">
      <w:r w:rsidRPr="00490238">
        <w:t>wrong place, and leaves.</w:t>
      </w:r>
      <w:commentRangeEnd w:id="2804"/>
      <w:r w:rsidR="009931B5" w:rsidRPr="008679FD">
        <w:commentReference w:id="2804"/>
      </w:r>
      <w:r w:rsidRPr="00490238">
        <w:t xml:space="preserve"> He tries the cabined button just because he is curious </w:t>
      </w:r>
      <w:commentRangeEnd w:id="2803"/>
      <w:r w:rsidR="00E903B9">
        <w:rPr>
          <w:rStyle w:val="Kommentarhenvisning"/>
        </w:rPr>
        <w:commentReference w:id="2803"/>
      </w:r>
      <w:commentRangeStart w:id="2805"/>
      <w:r w:rsidRPr="00490238">
        <w:t>and gets</w:t>
      </w:r>
    </w:p>
    <w:p w14:paraId="17729FAE" w14:textId="77777777" w:rsidR="00490238" w:rsidRPr="00490238" w:rsidRDefault="00490238" w:rsidP="00490238">
      <w:r w:rsidRPr="00490238">
        <w:t>explained that it is for the cabined. He tries some other buttons (preset and page). Q: So</w:t>
      </w:r>
    </w:p>
    <w:p w14:paraId="236496BA" w14:textId="77777777" w:rsidR="00490238" w:rsidRPr="00490238" w:rsidRDefault="00490238" w:rsidP="00490238">
      <w:r w:rsidRPr="00490238">
        <w:t>you hade some other options in the menu. If you press for menu, you have different kinds of</w:t>
      </w:r>
    </w:p>
    <w:p w14:paraId="64F7201B" w14:textId="77777777" w:rsidR="00490238" w:rsidRPr="00490238" w:rsidRDefault="00490238" w:rsidP="00490238">
      <w:r w:rsidRPr="00490238">
        <w:t>menus. Before you did chose the footswitch assign</w:t>
      </w:r>
      <w:commentRangeEnd w:id="2805"/>
      <w:r w:rsidR="00E903B9">
        <w:rPr>
          <w:rStyle w:val="Kommentarhenvisning"/>
        </w:rPr>
        <w:commentReference w:id="2805"/>
      </w:r>
      <w:r w:rsidRPr="00490238">
        <w:t>. A: yarhh. And we got controller assign</w:t>
      </w:r>
    </w:p>
    <w:p w14:paraId="77979109" w14:textId="77777777" w:rsidR="00490238" w:rsidRPr="00490238" w:rsidRDefault="00490238" w:rsidP="00490238">
      <w:r w:rsidRPr="00490238">
        <w:t xml:space="preserve">and comandcenter. And there are no more pages, (press the page buttons). </w:t>
      </w:r>
      <w:commentRangeStart w:id="2806"/>
      <w:commentRangeStart w:id="2807"/>
      <w:r w:rsidRPr="00490238">
        <w:t>He selects the</w:t>
      </w:r>
    </w:p>
    <w:p w14:paraId="0CA3EF53" w14:textId="77777777" w:rsidR="00490238" w:rsidRPr="00490238" w:rsidRDefault="00490238" w:rsidP="00490238">
      <w:r w:rsidRPr="00490238">
        <w:t>controller assign, but see that it’s not right, and goes back. A: Command center, what is</w:t>
      </w:r>
    </w:p>
    <w:p w14:paraId="0820E9BF" w14:textId="77777777" w:rsidR="00490238" w:rsidRPr="00490238" w:rsidRDefault="00490238" w:rsidP="00490238">
      <w:r w:rsidRPr="00490238">
        <w:t>this (select the command center) Q: this is some of the midi control. A: okay so it’s not</w:t>
      </w:r>
    </w:p>
    <w:p w14:paraId="71B3E667" w14:textId="6202D19C" w:rsidR="00490238" w:rsidRPr="00490238" w:rsidRDefault="00490238" w:rsidP="00490238">
      <w:r w:rsidRPr="00490238">
        <w:t>here</w:t>
      </w:r>
      <w:commentRangeEnd w:id="2807"/>
      <w:r w:rsidR="009931B5" w:rsidRPr="008679FD">
        <w:commentReference w:id="2807"/>
      </w:r>
      <w:r w:rsidRPr="00490238">
        <w:t>. Then we got global EQ and global settings (</w:t>
      </w:r>
      <w:commentRangeStart w:id="2808"/>
      <w:r w:rsidRPr="00490238">
        <w:t xml:space="preserve">Choses global settings). 9:10 </w:t>
      </w:r>
      <w:commentRangeEnd w:id="2806"/>
      <w:r w:rsidR="00E903B9">
        <w:rPr>
          <w:rStyle w:val="Kommentarhenvisning"/>
        </w:rPr>
        <w:commentReference w:id="2806"/>
      </w:r>
      <w:r w:rsidRPr="00490238">
        <w:t>He then</w:t>
      </w:r>
    </w:p>
    <w:p w14:paraId="1D9AE918" w14:textId="5284DA70" w:rsidR="00490238" w:rsidRPr="00490238" w:rsidRDefault="00490238" w:rsidP="00490238">
      <w:r w:rsidRPr="00490238">
        <w:t xml:space="preserve">uses the joystick to get to the footswitches and sees where he can change </w:t>
      </w:r>
      <w:commentRangeEnd w:id="2808"/>
      <w:r w:rsidR="009931B5" w:rsidRPr="008679FD">
        <w:commentReference w:id="2808"/>
      </w:r>
      <w:r w:rsidRPr="00490238">
        <w:t xml:space="preserve">it. </w:t>
      </w:r>
      <w:commentRangeStart w:id="2809"/>
      <w:r w:rsidRPr="00490238">
        <w:t>He press the</w:t>
      </w:r>
    </w:p>
    <w:p w14:paraId="5AECF1F1" w14:textId="77777777" w:rsidR="00490238" w:rsidRPr="00490238" w:rsidRDefault="00490238" w:rsidP="00490238">
      <w:r w:rsidRPr="00490238">
        <w:t>button at first, instead of turning it, but figures out how it works, and select the right</w:t>
      </w:r>
    </w:p>
    <w:p w14:paraId="4F0A9B8B" w14:textId="61882153" w:rsidR="00490238" w:rsidRPr="00490238" w:rsidRDefault="00490238" w:rsidP="00490238">
      <w:r w:rsidRPr="00490238">
        <w:t>setting without more help</w:t>
      </w:r>
      <w:commentRangeEnd w:id="2809"/>
      <w:r w:rsidR="009931B5" w:rsidRPr="008679FD">
        <w:commentReference w:id="2809"/>
      </w:r>
    </w:p>
    <w:p w14:paraId="64FDFA09" w14:textId="77777777" w:rsidR="00E903B9" w:rsidRDefault="00E903B9" w:rsidP="00490238"/>
    <w:p w14:paraId="7E6E239A" w14:textId="77777777" w:rsidR="00490238" w:rsidRPr="00490238" w:rsidRDefault="00490238" w:rsidP="00490238">
      <w:r w:rsidRPr="00490238">
        <w:t>Subject 7</w:t>
      </w:r>
    </w:p>
    <w:p w14:paraId="6258C035" w14:textId="77777777" w:rsidR="00490238" w:rsidRPr="00490238" w:rsidRDefault="00490238" w:rsidP="00490238">
      <w:r w:rsidRPr="00490238">
        <w:t xml:space="preserve">8:25 </w:t>
      </w:r>
      <w:commentRangeStart w:id="2810"/>
      <w:commentRangeStart w:id="2811"/>
      <w:r w:rsidRPr="00490238">
        <w:t>der er noget der hedder mode her, men er det virkelig noget der er lagt ud</w:t>
      </w:r>
    </w:p>
    <w:p w14:paraId="01D29570" w14:textId="77777777" w:rsidR="00490238" w:rsidRPr="00490238" w:rsidRDefault="00490238" w:rsidP="00490238">
      <w:r w:rsidRPr="00490238">
        <w:t>på sådan en pedal?(trykker på mode, prøver på at trykke flere gange) klikker ind på fod</w:t>
      </w:r>
    </w:p>
    <w:p w14:paraId="06BB978C" w14:textId="68A5225D" w:rsidR="00490238" w:rsidRPr="00490238" w:rsidRDefault="00490238" w:rsidP="00490238">
      <w:commentRangeStart w:id="2812"/>
      <w:r w:rsidRPr="00490238">
        <w:t xml:space="preserve">editering </w:t>
      </w:r>
      <w:commentRangeEnd w:id="2811"/>
      <w:r w:rsidR="009931B5" w:rsidRPr="008679FD">
        <w:commentReference w:id="2811"/>
      </w:r>
      <w:r w:rsidRPr="00490238">
        <w:t>9:10 går tilbage "det må være sådan noget menu noget der er globalt. 9:20 trykker</w:t>
      </w:r>
    </w:p>
    <w:p w14:paraId="65B18FA1" w14:textId="64B9CBCF" w:rsidR="00490238" w:rsidRPr="00490238" w:rsidRDefault="00490238" w:rsidP="00490238">
      <w:r w:rsidRPr="00490238">
        <w:t>hjem 9:23 trykke amp og spørger hvad det er, hvorefter han ser det er en forstærker</w:t>
      </w:r>
      <w:commentRangeEnd w:id="2812"/>
      <w:r w:rsidR="001C644A" w:rsidRPr="008679FD">
        <w:commentReference w:id="2812"/>
      </w:r>
      <w:r w:rsidRPr="00490238">
        <w:t>. 9:30</w:t>
      </w:r>
    </w:p>
    <w:p w14:paraId="67E0060B" w14:textId="343C2745" w:rsidR="00490238" w:rsidRPr="00490238" w:rsidRDefault="00490238" w:rsidP="00490238">
      <w:commentRangeStart w:id="2813"/>
      <w:r w:rsidRPr="00490238">
        <w:t xml:space="preserve">trykker sig ind på footswitch assign </w:t>
      </w:r>
      <w:commentRangeEnd w:id="2813"/>
      <w:r w:rsidR="001C644A" w:rsidRPr="008679FD">
        <w:commentReference w:id="2813"/>
      </w:r>
      <w:r w:rsidRPr="00490238">
        <w:t>10:00 går til global settings og begynder at lede med</w:t>
      </w:r>
    </w:p>
    <w:p w14:paraId="1854BA80" w14:textId="66D8FAF0" w:rsidR="00490238" w:rsidRPr="00490238" w:rsidRDefault="00490238" w:rsidP="00490238">
      <w:commentRangeStart w:id="2814"/>
      <w:r w:rsidRPr="00490238">
        <w:t xml:space="preserve">page ved den første mulighed </w:t>
      </w:r>
      <w:commentRangeEnd w:id="2810"/>
      <w:commentRangeEnd w:id="2814"/>
      <w:r w:rsidR="001C644A" w:rsidRPr="008679FD">
        <w:commentReference w:id="2814"/>
      </w:r>
      <w:r w:rsidR="00E903B9">
        <w:rPr>
          <w:rStyle w:val="Kommentarhenvisning"/>
        </w:rPr>
        <w:commentReference w:id="2810"/>
      </w:r>
      <w:r w:rsidRPr="00490238">
        <w:t>A:</w:t>
      </w:r>
      <w:commentRangeStart w:id="2815"/>
      <w:r w:rsidRPr="00490238">
        <w:t xml:space="preserve">nej det kan sgu godt være jeg ikke kan finde det. </w:t>
      </w:r>
      <w:commentRangeStart w:id="2816"/>
      <w:r w:rsidRPr="00490238">
        <w:t>Q:lige</w:t>
      </w:r>
    </w:p>
    <w:p w14:paraId="05838690" w14:textId="77777777" w:rsidR="00490238" w:rsidRPr="00490238" w:rsidRDefault="00490238" w:rsidP="00490238">
      <w:r w:rsidRPr="00490238">
        <w:t xml:space="preserve">nu er du inde i ind og output delen af global settings </w:t>
      </w:r>
      <w:commentRangeEnd w:id="2816"/>
      <w:r w:rsidR="00E903B9">
        <w:rPr>
          <w:rStyle w:val="Kommentarhenvisning"/>
        </w:rPr>
        <w:commentReference w:id="2816"/>
      </w:r>
      <w:r w:rsidRPr="00490238">
        <w:t>A:Ahhh, nårr der er nogle deroppe</w:t>
      </w:r>
    </w:p>
    <w:p w14:paraId="21CDEF6C" w14:textId="332E1BAA" w:rsidR="00490238" w:rsidRPr="00490238" w:rsidRDefault="00490238" w:rsidP="00490238">
      <w:r w:rsidRPr="00490238">
        <w:t>også(peger på de andre muligheder)</w:t>
      </w:r>
      <w:commentRangeEnd w:id="2815"/>
      <w:r w:rsidR="0026282A" w:rsidRPr="008679FD">
        <w:commentReference w:id="2815"/>
      </w:r>
    </w:p>
    <w:p w14:paraId="7466C30B" w14:textId="031015E6" w:rsidR="00490238" w:rsidRPr="00490238" w:rsidRDefault="00490238" w:rsidP="00490238">
      <w:r w:rsidRPr="00490238">
        <w:t>Q:nu har du klaret den opagve A:j</w:t>
      </w:r>
      <w:commentRangeStart w:id="2817"/>
      <w:r w:rsidRPr="00490238">
        <w:t>a, den var lidt sværere syntes jeg</w:t>
      </w:r>
      <w:commentRangeEnd w:id="2817"/>
      <w:r w:rsidR="0026282A" w:rsidRPr="008679FD">
        <w:commentReference w:id="2817"/>
      </w:r>
    </w:p>
    <w:p w14:paraId="255581C5" w14:textId="6C04F3FA" w:rsidR="00F625FF" w:rsidRDefault="00AC2B1E" w:rsidP="00490238">
      <w:ins w:id="2818" w:author="Martin Geertsen" w:date="2018-05-16T22:28:00Z">
        <w:r w:rsidRPr="008679FD">
          <w:t>73</w:t>
        </w:r>
      </w:ins>
    </w:p>
    <w:p w14:paraId="5C60374F" w14:textId="77777777" w:rsidR="00490238" w:rsidRPr="00490238" w:rsidRDefault="00490238" w:rsidP="00490238">
      <w:r w:rsidRPr="00490238">
        <w:t>Subject 8</w:t>
      </w:r>
    </w:p>
    <w:p w14:paraId="7236BC3F" w14:textId="77777777" w:rsidR="00490238" w:rsidRPr="00490238" w:rsidRDefault="00490238" w:rsidP="00490238">
      <w:r w:rsidRPr="00490238">
        <w:t>Q:opgaven er en af de svære opgaver A:det ser ikke ud til at der er nogle</w:t>
      </w:r>
    </w:p>
    <w:p w14:paraId="38E0A1F7" w14:textId="77777777" w:rsidR="00490238" w:rsidRPr="00490238" w:rsidRDefault="00490238" w:rsidP="00490238">
      <w:r w:rsidRPr="00490238">
        <w:t xml:space="preserve">funktioner hernede.  13:04 </w:t>
      </w:r>
      <w:commentRangeStart w:id="2819"/>
      <w:r w:rsidRPr="00490238">
        <w:t xml:space="preserve">går ind i menuen og ind i </w:t>
      </w:r>
      <w:commentRangeStart w:id="2820"/>
      <w:r w:rsidRPr="00490238">
        <w:t>footswitch assign 13:16 går ind i</w:t>
      </w:r>
    </w:p>
    <w:p w14:paraId="1CB25BEC" w14:textId="1510B290" w:rsidR="00490238" w:rsidRPr="00490238" w:rsidRDefault="00490238" w:rsidP="00490238">
      <w:r w:rsidRPr="00490238">
        <w:t>menuen og ind i controller assign</w:t>
      </w:r>
      <w:commentRangeEnd w:id="2820"/>
      <w:r w:rsidR="0026282A" w:rsidRPr="008679FD">
        <w:commentReference w:id="2820"/>
      </w:r>
      <w:r w:rsidRPr="00490238">
        <w:t>, og begynder at dreje på joysticket, og</w:t>
      </w:r>
      <w:commentRangeStart w:id="2821"/>
      <w:r w:rsidRPr="00490238">
        <w:t xml:space="preserve"> trykker på page</w:t>
      </w:r>
    </w:p>
    <w:p w14:paraId="017D2263" w14:textId="73ABC48B" w:rsidR="00490238" w:rsidRPr="00490238" w:rsidRDefault="00490238" w:rsidP="00490238">
      <w:r w:rsidRPr="00490238">
        <w:t>knappen et par gange</w:t>
      </w:r>
      <w:commentRangeEnd w:id="2821"/>
      <w:r w:rsidRPr="00490238">
        <w:t xml:space="preserve">. </w:t>
      </w:r>
      <w:commentRangeEnd w:id="2819"/>
      <w:r w:rsidR="0026282A" w:rsidRPr="008679FD">
        <w:commentReference w:id="2821"/>
      </w:r>
      <w:r w:rsidR="0079741B">
        <w:rPr>
          <w:rStyle w:val="Kommentarhenvisning"/>
        </w:rPr>
        <w:commentReference w:id="2819"/>
      </w:r>
      <w:ins w:id="2822" w:author="Martin Geertsen" w:date="2018-05-16T22:28:00Z">
        <w:r w:rsidR="00AC2B1E" w:rsidRPr="008679FD">
          <w:t xml:space="preserve">. </w:t>
        </w:r>
      </w:ins>
      <w:r w:rsidRPr="00490238">
        <w:t>Q:du var inde i to menuer den ene var footswitch assign og den</w:t>
      </w:r>
    </w:p>
    <w:p w14:paraId="389CE58A" w14:textId="77777777" w:rsidR="00490238" w:rsidRPr="00490238" w:rsidRDefault="00490238" w:rsidP="00490238">
      <w:r w:rsidRPr="00490238">
        <w:t>anden var control, hvad var det du tænkte i forhold til at vælge dem? A:</w:t>
      </w:r>
      <w:commentRangeStart w:id="2823"/>
      <w:r w:rsidRPr="00490238">
        <w:t>jamen det er jo</w:t>
      </w:r>
    </w:p>
    <w:p w14:paraId="761EB41A" w14:textId="77777777" w:rsidR="00490238" w:rsidRPr="00490238" w:rsidRDefault="00490238" w:rsidP="00490238">
      <w:r w:rsidRPr="00490238">
        <w:t>footswitch så det kan jo have noget med dem hernede af gøre, så bare lige om det var til</w:t>
      </w:r>
    </w:p>
    <w:p w14:paraId="12F02E01" w14:textId="77777777" w:rsidR="00490238" w:rsidRPr="00490238" w:rsidRDefault="00490238" w:rsidP="00490238">
      <w:r w:rsidRPr="00490238">
        <w:t xml:space="preserve">de enkelte, og control var egentlig dem heroppe, det kan jeg godt se. </w:t>
      </w:r>
      <w:commentRangeStart w:id="2824"/>
      <w:r w:rsidRPr="00490238">
        <w:t>jeg tænkte med at</w:t>
      </w:r>
    </w:p>
    <w:p w14:paraId="232186DA" w14:textId="1F9FFA9D" w:rsidR="00490238" w:rsidRPr="00490238" w:rsidRDefault="00490238" w:rsidP="00490238">
      <w:r w:rsidRPr="00490238">
        <w:t>det kunne være noget med at bytte rundt på dem hernede</w:t>
      </w:r>
      <w:commentRangeEnd w:id="2823"/>
      <w:r w:rsidR="0026282A" w:rsidRPr="008679FD">
        <w:commentReference w:id="2823"/>
      </w:r>
      <w:r w:rsidRPr="00490238">
        <w:t>. Q:men det er heller ikke helt</w:t>
      </w:r>
    </w:p>
    <w:p w14:paraId="583F0C4C" w14:textId="77777777" w:rsidR="00490238" w:rsidRPr="00490238" w:rsidRDefault="00490238" w:rsidP="00490238">
      <w:r w:rsidRPr="00490238">
        <w:t>forkert kan jeg så fortælle, der er en af de andre menupunkter der kan hjælpe dig</w:t>
      </w:r>
      <w:commentRangeEnd w:id="2824"/>
      <w:r w:rsidR="0079741B">
        <w:rPr>
          <w:rStyle w:val="Kommentarhenvisning"/>
        </w:rPr>
        <w:commentReference w:id="2824"/>
      </w:r>
      <w:r w:rsidRPr="00490238">
        <w:t>. 14:34</w:t>
      </w:r>
    </w:p>
    <w:p w14:paraId="05C794CF" w14:textId="51C1A4D8" w:rsidR="00490238" w:rsidRPr="00490238" w:rsidRDefault="00490238" w:rsidP="00490238">
      <w:commentRangeStart w:id="2825"/>
      <w:r w:rsidRPr="00490238">
        <w:t>trykker sig ind på command center</w:t>
      </w:r>
      <w:commentRangeEnd w:id="2825"/>
      <w:r w:rsidR="0026282A" w:rsidRPr="008679FD">
        <w:commentReference w:id="2825"/>
      </w:r>
    </w:p>
    <w:p w14:paraId="54A46A77" w14:textId="77777777" w:rsidR="00490238" w:rsidRPr="00490238" w:rsidRDefault="00490238" w:rsidP="00490238">
      <w:r w:rsidRPr="00490238">
        <w:t>14:57 trykker på joysticket hvor der ikke sker noget. 15:20 trykker på en af drejeknapperne</w:t>
      </w:r>
    </w:p>
    <w:p w14:paraId="429549F2" w14:textId="77777777" w:rsidR="00490238" w:rsidRPr="00490238" w:rsidRDefault="00490238" w:rsidP="00490238">
      <w:r w:rsidRPr="00490238">
        <w:t>under skærmen.</w:t>
      </w:r>
    </w:p>
    <w:p w14:paraId="7442A646" w14:textId="63192BAD" w:rsidR="00490238" w:rsidRPr="00490238" w:rsidRDefault="00490238" w:rsidP="00490238">
      <w:commentRangeStart w:id="2826"/>
      <w:r w:rsidRPr="00490238">
        <w:t>helt overasket over at han fik gjordt det korrekt</w:t>
      </w:r>
      <w:commentRangeEnd w:id="2826"/>
      <w:r w:rsidR="0026282A" w:rsidRPr="008679FD">
        <w:commentReference w:id="2826"/>
      </w:r>
    </w:p>
    <w:p w14:paraId="3BF1B1B5" w14:textId="77777777" w:rsidR="00B033EE" w:rsidRDefault="00B033EE" w:rsidP="00490238"/>
    <w:p w14:paraId="423B4458" w14:textId="77777777" w:rsidR="00490238" w:rsidRPr="00490238" w:rsidRDefault="00490238" w:rsidP="00490238">
      <w:r w:rsidRPr="00490238">
        <w:t>Byt plads mellem to effekter (Både grafisk og fysisk)</w:t>
      </w:r>
    </w:p>
    <w:p w14:paraId="76B9CAC4" w14:textId="77777777" w:rsidR="00490238" w:rsidRPr="00490238" w:rsidRDefault="00490238" w:rsidP="00490238">
      <w:r w:rsidRPr="00490238">
        <w:t>Subject 1</w:t>
      </w:r>
    </w:p>
    <w:p w14:paraId="50A4C97F" w14:textId="77777777" w:rsidR="00490238" w:rsidRPr="00490238" w:rsidRDefault="00490238" w:rsidP="00490238">
      <w:r w:rsidRPr="00490238">
        <w:t xml:space="preserve">12:41 </w:t>
      </w:r>
      <w:commentRangeStart w:id="2827"/>
      <w:commentRangeStart w:id="2828"/>
      <w:r w:rsidRPr="00490238">
        <w:t>Efter at have byttet rundt på to effekters pladser, vil han placere den</w:t>
      </w:r>
    </w:p>
    <w:p w14:paraId="5CD2F68F" w14:textId="34D1E3B4" w:rsidR="00490238" w:rsidRPr="00490238" w:rsidRDefault="00490238" w:rsidP="00490238">
      <w:r w:rsidRPr="00490238">
        <w:t>med “action”-knappen, hvor han i stedet burde trykke ned på joystick</w:t>
      </w:r>
      <w:commentRangeEnd w:id="2828"/>
      <w:r w:rsidR="0026282A" w:rsidRPr="008679FD">
        <w:commentReference w:id="2828"/>
      </w:r>
      <w:r w:rsidRPr="00490238">
        <w:t>. - Han tror i første</w:t>
      </w:r>
    </w:p>
    <w:p w14:paraId="2449BB98" w14:textId="77777777" w:rsidR="00490238" w:rsidRPr="00490238" w:rsidRDefault="00490238" w:rsidP="00490238">
      <w:r w:rsidRPr="00490238">
        <w:t>omgang, at han har gjort det rigtigt men trykker så herefter korrekt på joystick</w:t>
      </w:r>
      <w:commentRangeEnd w:id="2827"/>
      <w:r w:rsidR="0079741B">
        <w:rPr>
          <w:rStyle w:val="Kommentarhenvisning"/>
        </w:rPr>
        <w:commentReference w:id="2827"/>
      </w:r>
      <w:r w:rsidRPr="00490238">
        <w:t>.</w:t>
      </w:r>
    </w:p>
    <w:p w14:paraId="3BAE826C" w14:textId="77777777" w:rsidR="00490238" w:rsidRPr="00490238" w:rsidRDefault="00490238" w:rsidP="00490238">
      <w:commentRangeStart w:id="2829"/>
      <w:r w:rsidRPr="00490238">
        <w:t>Subject lægger mærke til, at trods ændringen på skærmen, sker det ikke for switches. Han</w:t>
      </w:r>
    </w:p>
    <w:p w14:paraId="30CE38A9" w14:textId="77777777" w:rsidR="00490238" w:rsidRPr="00490238" w:rsidRDefault="00490238" w:rsidP="00490238">
      <w:commentRangeStart w:id="2830"/>
      <w:r w:rsidRPr="00490238">
        <w:t>trykker på “mode”, herefter på den ene effekt også på den anden =&gt; Han forventer, at det</w:t>
      </w:r>
    </w:p>
    <w:p w14:paraId="7260738C" w14:textId="36F734A7" w:rsidR="00490238" w:rsidRPr="00490238" w:rsidRDefault="00490238" w:rsidP="00490238">
      <w:r w:rsidRPr="00490238">
        <w:t>vil få dem til at bytte plads.</w:t>
      </w:r>
      <w:commentRangeEnd w:id="2830"/>
      <w:r w:rsidR="0026282A" w:rsidRPr="008679FD">
        <w:commentReference w:id="2830"/>
      </w:r>
    </w:p>
    <w:p w14:paraId="793DBEFD" w14:textId="77777777" w:rsidR="00490238" w:rsidRPr="00490238" w:rsidRDefault="00490238" w:rsidP="00490238">
      <w:commentRangeStart w:id="2831"/>
      <w:r w:rsidRPr="00490238">
        <w:t xml:space="preserve">Herefter har han en forventning om, at han skal holde “mode” i bund </w:t>
      </w:r>
      <w:commentRangeEnd w:id="2829"/>
      <w:r w:rsidR="0079741B">
        <w:rPr>
          <w:rStyle w:val="Kommentarhenvisning"/>
        </w:rPr>
        <w:commentReference w:id="2829"/>
      </w:r>
      <w:r w:rsidRPr="00490238">
        <w:t>Kommentar: “</w:t>
      </w:r>
      <w:commentRangeStart w:id="2832"/>
      <w:commentRangeStart w:id="2833"/>
      <w:r w:rsidRPr="00490238">
        <w:t>Det</w:t>
      </w:r>
    </w:p>
    <w:p w14:paraId="50D4D6F0" w14:textId="77777777" w:rsidR="00490238" w:rsidRPr="00490238" w:rsidRDefault="00490238" w:rsidP="00490238">
      <w:r w:rsidRPr="00490238">
        <w:t>ligner, at det er noget med, at man skal holde den her i bund, eller at man skal trykke</w:t>
      </w:r>
    </w:p>
    <w:p w14:paraId="104685BD" w14:textId="77777777" w:rsidR="00490238" w:rsidRPr="00490238" w:rsidRDefault="00490238" w:rsidP="00490238">
      <w:r w:rsidRPr="00490238">
        <w:t>på den, for så får man sådan en oversigt</w:t>
      </w:r>
      <w:commentRangeEnd w:id="2832"/>
      <w:r w:rsidR="0079741B">
        <w:rPr>
          <w:rStyle w:val="Kommentarhenvisning"/>
        </w:rPr>
        <w:commentReference w:id="2832"/>
      </w:r>
      <w:commentRangeEnd w:id="2833"/>
      <w:r w:rsidR="0079741B">
        <w:rPr>
          <w:rStyle w:val="Kommentarhenvisning"/>
        </w:rPr>
        <w:commentReference w:id="2833"/>
      </w:r>
      <w:r w:rsidRPr="00490238">
        <w:t>.” Han prøver herefter, at trykke de to effekter</w:t>
      </w:r>
    </w:p>
    <w:p w14:paraId="7C85613F" w14:textId="2C7995AB" w:rsidR="00490238" w:rsidRPr="00490238" w:rsidRDefault="00490238" w:rsidP="00490238">
      <w:r w:rsidRPr="00490238">
        <w:t xml:space="preserve">ned samtidig =&gt; Ikke korrekt </w:t>
      </w:r>
      <w:commentRangeEnd w:id="2831"/>
      <w:r w:rsidR="003676B5" w:rsidRPr="008679FD">
        <w:commentReference w:id="2831"/>
      </w:r>
      <w:r w:rsidRPr="00490238">
        <w:t xml:space="preserve">Kommentar: “nu sker der noget sjovt.” </w:t>
      </w:r>
      <w:commentRangeStart w:id="2834"/>
      <w:commentRangeStart w:id="2835"/>
      <w:r w:rsidRPr="00490238">
        <w:t>Forsøgslederen gør</w:t>
      </w:r>
    </w:p>
    <w:p w14:paraId="23F0B9EE" w14:textId="0753A426" w:rsidR="00490238" w:rsidRPr="00490238" w:rsidRDefault="00490238" w:rsidP="00490238">
      <w:r w:rsidRPr="00490238">
        <w:t>subject opmærksom på, at knapperne også har touch overflade.</w:t>
      </w:r>
      <w:commentRangeEnd w:id="2835"/>
      <w:r w:rsidR="003676B5" w:rsidRPr="008679FD">
        <w:commentReference w:id="2835"/>
      </w:r>
    </w:p>
    <w:commentRangeEnd w:id="2834"/>
    <w:p w14:paraId="6519A5AB" w14:textId="77777777" w:rsidR="00490238" w:rsidRPr="00490238" w:rsidRDefault="0079741B" w:rsidP="00490238">
      <w:r>
        <w:rPr>
          <w:rStyle w:val="Kommentarhenvisning"/>
        </w:rPr>
        <w:commentReference w:id="2834"/>
      </w:r>
      <w:commentRangeStart w:id="2836"/>
      <w:r w:rsidR="00490238" w:rsidRPr="00490238">
        <w:t>Herefter finder han frem til, at hvis han holder fingeren nede på en switch, får han mulighed</w:t>
      </w:r>
    </w:p>
    <w:p w14:paraId="23F57288" w14:textId="77777777" w:rsidR="00490238" w:rsidRPr="00490238" w:rsidRDefault="00490238" w:rsidP="00490238">
      <w:r w:rsidRPr="00490238">
        <w:t>for at sige “Assign footswitch to selected block” Dog er han ikke opmærksom på, hvilken</w:t>
      </w:r>
    </w:p>
    <w:p w14:paraId="1A3783FB" w14:textId="77777777" w:rsidR="00490238" w:rsidRPr="00490238" w:rsidRDefault="00490238" w:rsidP="00490238">
      <w:r w:rsidRPr="00490238">
        <w:t>effekt på skærmen, der er markeret, så han assigner to effekter til den samme switch.</w:t>
      </w:r>
    </w:p>
    <w:p w14:paraId="5ECEECFA" w14:textId="0605ED8B" w:rsidR="00490238" w:rsidRPr="00490238" w:rsidRDefault="00490238" w:rsidP="00490238">
      <w:r w:rsidRPr="00490238">
        <w:t>Herefter retter han fejlen og løser opgaven.</w:t>
      </w:r>
      <w:commentRangeEnd w:id="2836"/>
      <w:r w:rsidR="003676B5" w:rsidRPr="008679FD">
        <w:commentReference w:id="2836"/>
      </w:r>
    </w:p>
    <w:p w14:paraId="436626E2" w14:textId="77777777" w:rsidR="00F625FF" w:rsidRDefault="00F625FF" w:rsidP="00490238"/>
    <w:p w14:paraId="40EE93CD" w14:textId="77777777" w:rsidR="00490238" w:rsidRPr="00490238" w:rsidRDefault="00490238" w:rsidP="00490238">
      <w:r w:rsidRPr="00490238">
        <w:t>Subject 2</w:t>
      </w:r>
    </w:p>
    <w:p w14:paraId="1BA9084D" w14:textId="77777777" w:rsidR="00490238" w:rsidRPr="00490238" w:rsidRDefault="00490238" w:rsidP="00490238">
      <w:commentRangeStart w:id="2837"/>
      <w:r w:rsidRPr="00490238">
        <w:t xml:space="preserve">08:57 </w:t>
      </w:r>
      <w:commentRangeStart w:id="2838"/>
      <w:r w:rsidRPr="00490238">
        <w:t>Grafisk: Han markerer en effekt og trykker action men går tilbage og</w:t>
      </w:r>
    </w:p>
    <w:p w14:paraId="3EB029DF" w14:textId="77777777" w:rsidR="00490238" w:rsidRPr="00490238" w:rsidRDefault="00490238" w:rsidP="00490238">
      <w:r w:rsidRPr="00490238">
        <w:t>kommenterer at det vidst ikke var rigtigt Herefter trykker han på effekten med joystick og</w:t>
      </w:r>
    </w:p>
    <w:p w14:paraId="074316D3" w14:textId="5D18CCFE" w:rsidR="00490238" w:rsidRPr="00490238" w:rsidRDefault="00490238" w:rsidP="00490238">
      <w:r w:rsidRPr="00490238">
        <w:t>indser at det heller ikke var rigtigt</w:t>
      </w:r>
      <w:commentRangeEnd w:id="2837"/>
      <w:r w:rsidR="003676B5" w:rsidRPr="008679FD">
        <w:commentReference w:id="2837"/>
      </w:r>
    </w:p>
    <w:commentRangeEnd w:id="2838"/>
    <w:p w14:paraId="33CF42B8" w14:textId="0615E363" w:rsidR="00490238" w:rsidRPr="00490238" w:rsidRDefault="0079741B" w:rsidP="00490238">
      <w:r>
        <w:rPr>
          <w:rStyle w:val="Kommentarhenvisning"/>
        </w:rPr>
        <w:commentReference w:id="2838"/>
      </w:r>
      <w:commentRangeStart w:id="2839"/>
      <w:commentRangeStart w:id="2840"/>
      <w:r w:rsidR="00490238" w:rsidRPr="00490238">
        <w:t xml:space="preserve">Forsøgslederen blander sig, og siger, at han var på sporet før. </w:t>
      </w:r>
      <w:commentRangeEnd w:id="2839"/>
      <w:commentRangeEnd w:id="2840"/>
      <w:r w:rsidR="003676B5" w:rsidRPr="008679FD">
        <w:commentReference w:id="2840"/>
      </w:r>
      <w:r>
        <w:rPr>
          <w:rStyle w:val="Kommentarhenvisning"/>
        </w:rPr>
        <w:commentReference w:id="2839"/>
      </w:r>
      <w:r w:rsidR="00490238" w:rsidRPr="00490238">
        <w:t>- Han beder ham trykke på</w:t>
      </w:r>
    </w:p>
    <w:p w14:paraId="313F4AD0" w14:textId="77777777" w:rsidR="00490238" w:rsidRPr="00490238" w:rsidRDefault="00490238" w:rsidP="00490238">
      <w:r w:rsidRPr="00490238">
        <w:t>home knappen kommentar: “</w:t>
      </w:r>
      <w:commentRangeStart w:id="2841"/>
      <w:commentRangeStart w:id="2842"/>
      <w:r w:rsidRPr="00490238">
        <w:t>Det føler jeg heller ikke er helt intuitivt, at det er en hjem</w:t>
      </w:r>
    </w:p>
    <w:p w14:paraId="6425C95A" w14:textId="57B93B08" w:rsidR="00490238" w:rsidRPr="00490238" w:rsidRDefault="00490238" w:rsidP="00490238">
      <w:r w:rsidRPr="00490238">
        <w:t>knap herover</w:t>
      </w:r>
      <w:commentRangeEnd w:id="2841"/>
      <w:commentRangeEnd w:id="2842"/>
      <w:r w:rsidR="003676B5" w:rsidRPr="008679FD">
        <w:commentReference w:id="2842"/>
      </w:r>
      <w:r w:rsidR="0079741B">
        <w:rPr>
          <w:rStyle w:val="Kommentarhenvisning"/>
        </w:rPr>
        <w:commentReference w:id="2841"/>
      </w:r>
      <w:r w:rsidRPr="00490238">
        <w:t>” Subject tænker, det må være action knappen - Han vil bruge copy block Da</w:t>
      </w:r>
    </w:p>
    <w:p w14:paraId="18AA7FF4" w14:textId="77777777" w:rsidR="00490238" w:rsidRPr="00490238" w:rsidRDefault="00490238" w:rsidP="00490238">
      <w:r w:rsidRPr="00490238">
        <w:t>han så går hen og markere den næste effekt, der skal skiftes ud med, kommenterer han:</w:t>
      </w:r>
    </w:p>
    <w:p w14:paraId="5FFB6996" w14:textId="77777777" w:rsidR="00490238" w:rsidRPr="00490238" w:rsidRDefault="00490238" w:rsidP="00490238">
      <w:r w:rsidRPr="00490238">
        <w:t>“Her frygter jeg så, at den vil overskrive den anden block, hvis jeg trykker place block.”</w:t>
      </w:r>
    </w:p>
    <w:p w14:paraId="4B0E974D" w14:textId="77777777" w:rsidR="00490238" w:rsidRPr="00490238" w:rsidRDefault="00490238" w:rsidP="00490238">
      <w:r w:rsidRPr="00490238">
        <w:t>Herefter markerer han en effekt og skubber joystick nedad med kommentaren: “Okay, det</w:t>
      </w:r>
    </w:p>
    <w:p w14:paraId="09CF4FD3" w14:textId="77777777" w:rsidR="00490238" w:rsidRPr="00490238" w:rsidRDefault="00490238" w:rsidP="00490238">
      <w:r w:rsidRPr="00490238">
        <w:t>der kunne måske godt være rigtig”</w:t>
      </w:r>
    </w:p>
    <w:p w14:paraId="713605E0" w14:textId="77777777" w:rsidR="00490238" w:rsidRPr="00490238" w:rsidRDefault="00490238" w:rsidP="00490238">
      <w:commentRangeStart w:id="2843"/>
      <w:r w:rsidRPr="00490238">
        <w:t>Han spasser lidt rundt,  indtil han sætter blokken ind på linjen nedenunder med</w:t>
      </w:r>
    </w:p>
    <w:p w14:paraId="2C8B4EBB" w14:textId="77777777" w:rsidR="00AC2B1E" w:rsidRPr="008679FD" w:rsidRDefault="00AC2B1E" w:rsidP="008679FD">
      <w:pPr>
        <w:rPr>
          <w:ins w:id="2844" w:author="Martin Geertsen" w:date="2018-05-16T22:28:00Z"/>
        </w:rPr>
      </w:pPr>
      <w:ins w:id="2845" w:author="Martin Geertsen" w:date="2018-05-16T22:28:00Z">
        <w:r w:rsidRPr="008679FD">
          <w:t>74</w:t>
        </w:r>
      </w:ins>
    </w:p>
    <w:p w14:paraId="408C535E" w14:textId="7758262F" w:rsidR="00490238" w:rsidRPr="00490238" w:rsidRDefault="00490238" w:rsidP="00490238">
      <w:r w:rsidRPr="00490238">
        <w:t>kommentaren: “J</w:t>
      </w:r>
      <w:commentRangeStart w:id="2846"/>
      <w:r w:rsidRPr="00490238">
        <w:t>eg føler, der må være en smartere måde at gøre det her på</w:t>
      </w:r>
      <w:commentRangeEnd w:id="2846"/>
      <w:r w:rsidR="003676B5" w:rsidRPr="008679FD">
        <w:commentReference w:id="2846"/>
      </w:r>
      <w:r w:rsidRPr="00490238">
        <w:t>.” Herefter</w:t>
      </w:r>
    </w:p>
    <w:p w14:paraId="626713B0" w14:textId="77777777" w:rsidR="00490238" w:rsidRPr="00490238" w:rsidRDefault="00490238" w:rsidP="00490238">
      <w:r w:rsidRPr="00490238">
        <w:t>spasser han lidt mere rundt, indtil han regner den rigtige måde ud.</w:t>
      </w:r>
    </w:p>
    <w:commentRangeEnd w:id="2843"/>
    <w:p w14:paraId="276B3F46" w14:textId="77777777" w:rsidR="00490238" w:rsidRPr="00490238" w:rsidRDefault="0079741B" w:rsidP="00490238">
      <w:r>
        <w:rPr>
          <w:rStyle w:val="Kommentarhenvisning"/>
        </w:rPr>
        <w:commentReference w:id="2843"/>
      </w:r>
      <w:r w:rsidR="00490238" w:rsidRPr="00490238">
        <w:t xml:space="preserve">Fysisk: 12:13 </w:t>
      </w:r>
      <w:commentRangeStart w:id="2847"/>
      <w:r w:rsidR="00490238" w:rsidRPr="00490238">
        <w:t>Efter en tænkepause går han ind i footswitch assign trykker på lidt forkert, da</w:t>
      </w:r>
    </w:p>
    <w:p w14:paraId="58672F54" w14:textId="77777777" w:rsidR="00490238" w:rsidRPr="00490238" w:rsidRDefault="00490238" w:rsidP="00490238">
      <w:r w:rsidRPr="00490238">
        <w:t>han lige skal regne ud, at han blot skal benytte drejeknapperne under skærmen. Herefter</w:t>
      </w:r>
    </w:p>
    <w:p w14:paraId="098F8DA0" w14:textId="0D4DEA3B" w:rsidR="00490238" w:rsidRPr="00490238" w:rsidRDefault="00490238" w:rsidP="00490238">
      <w:r w:rsidRPr="00490238">
        <w:t>løser han opgaven</w:t>
      </w:r>
      <w:commentRangeEnd w:id="2847"/>
      <w:r w:rsidR="003676B5" w:rsidRPr="008679FD">
        <w:commentReference w:id="2847"/>
      </w:r>
    </w:p>
    <w:p w14:paraId="6338DA03" w14:textId="77777777" w:rsidR="00F625FF" w:rsidRDefault="00F625FF" w:rsidP="00490238"/>
    <w:p w14:paraId="17108959" w14:textId="77777777" w:rsidR="00490238" w:rsidRPr="00490238" w:rsidRDefault="00490238" w:rsidP="00490238">
      <w:r w:rsidRPr="00490238">
        <w:t>Subject 3</w:t>
      </w:r>
    </w:p>
    <w:p w14:paraId="7071D027" w14:textId="77777777" w:rsidR="00490238" w:rsidRPr="00490238" w:rsidRDefault="00490238" w:rsidP="00490238">
      <w:r w:rsidRPr="00490238">
        <w:t xml:space="preserve">12:33 </w:t>
      </w:r>
      <w:commentRangeStart w:id="2848"/>
      <w:r w:rsidRPr="00490238">
        <w:t>trykker på joystick A:altså det jeg kunne gøre var at bare være den anden</w:t>
      </w:r>
    </w:p>
    <w:p w14:paraId="594B6A8B" w14:textId="77777777" w:rsidR="00490238" w:rsidRPr="00490238" w:rsidRDefault="00490238" w:rsidP="00490238">
      <w:r w:rsidRPr="00490238">
        <w:t>her og finde den under effekter, men så er jeg ikke sikker på at de settings jeg har valgt</w:t>
      </w:r>
    </w:p>
    <w:p w14:paraId="3D43326F" w14:textId="2799692E" w:rsidR="00490238" w:rsidRPr="00490238" w:rsidRDefault="00490238" w:rsidP="00490238">
      <w:r w:rsidRPr="00490238">
        <w:t>følger med. måske man kan flytte den på en eller anden måde.</w:t>
      </w:r>
      <w:commentRangeEnd w:id="2848"/>
      <w:r w:rsidR="00A04E47" w:rsidRPr="008679FD">
        <w:commentReference w:id="2848"/>
      </w:r>
    </w:p>
    <w:p w14:paraId="55F2A14B" w14:textId="77777777" w:rsidR="00490238" w:rsidRPr="00490238" w:rsidRDefault="00490238" w:rsidP="00490238">
      <w:r w:rsidRPr="00490238">
        <w:t>A:og så skal jeg flytte dem hernede Q:jep fordi de følger ikke med. Q</w:t>
      </w:r>
      <w:commentRangeStart w:id="2849"/>
      <w:r w:rsidRPr="00490238">
        <w:t>:jeg kan så afsløre</w:t>
      </w:r>
    </w:p>
    <w:p w14:paraId="58229356" w14:textId="06309FCC" w:rsidR="00490238" w:rsidRPr="00490238" w:rsidRDefault="00490238" w:rsidP="00490238">
      <w:r w:rsidRPr="00490238">
        <w:t>at du allerede har været inde i de</w:t>
      </w:r>
      <w:ins w:id="2850" w:author="Martin Geertsen" w:date="2018-05-16T22:28:00Z">
        <w:r w:rsidR="00AC2B1E" w:rsidRPr="008679FD">
          <w:t>.</w:t>
        </w:r>
      </w:ins>
      <w:r w:rsidRPr="00490238">
        <w:t>indstillinge</w:t>
      </w:r>
      <w:commentRangeEnd w:id="2849"/>
      <w:r w:rsidR="0079741B">
        <w:rPr>
          <w:rStyle w:val="Kommentarhenvisning"/>
        </w:rPr>
        <w:commentReference w:id="2849"/>
      </w:r>
      <w:r w:rsidRPr="00490238">
        <w:t>r. A:det må så være,</w:t>
      </w:r>
      <w:commentRangeStart w:id="2851"/>
      <w:r w:rsidRPr="00490238">
        <w:t xml:space="preserve"> enten footswitch assign</w:t>
      </w:r>
    </w:p>
    <w:p w14:paraId="417B22F5" w14:textId="5FA0EE7C" w:rsidR="00490238" w:rsidRPr="00490238" w:rsidRDefault="00490238" w:rsidP="00490238">
      <w:r w:rsidRPr="00490238">
        <w:t>eller controller assign 13:20 klikker ind på footswitch assign.</w:t>
      </w:r>
      <w:commentRangeEnd w:id="2851"/>
      <w:r w:rsidR="00A04E47" w:rsidRPr="008679FD">
        <w:commentReference w:id="2851"/>
      </w:r>
    </w:p>
    <w:p w14:paraId="2BF8ED3E" w14:textId="77777777" w:rsidR="00F625FF" w:rsidRDefault="00F625FF" w:rsidP="00490238"/>
    <w:p w14:paraId="07B22E02" w14:textId="77777777" w:rsidR="00490238" w:rsidRPr="00490238" w:rsidRDefault="00490238" w:rsidP="00490238">
      <w:r w:rsidRPr="00490238">
        <w:t>Subject 4</w:t>
      </w:r>
    </w:p>
    <w:p w14:paraId="599BA4F8" w14:textId="77777777" w:rsidR="00490238" w:rsidRPr="00490238" w:rsidRDefault="00490238" w:rsidP="00490238">
      <w:commentRangeStart w:id="2852"/>
      <w:r w:rsidRPr="00490238">
        <w:t>Subject havde det nemt ved at bytte plads på effekterne på displayet.</w:t>
      </w:r>
    </w:p>
    <w:p w14:paraId="4314984F" w14:textId="77777777" w:rsidR="00490238" w:rsidRPr="00490238" w:rsidRDefault="00490238" w:rsidP="00490238">
      <w:r w:rsidRPr="00490238">
        <w:t>11:30 subject klikker sig ind på footswitch assign. 11:35 subject trykker et par gange på en</w:t>
      </w:r>
    </w:p>
    <w:p w14:paraId="0823DCDA" w14:textId="77777777" w:rsidR="00490238" w:rsidRPr="00490238" w:rsidRDefault="00490238" w:rsidP="00490238">
      <w:r w:rsidRPr="00490238">
        <w:t>footswitch for at få en reaktion. Efter 3 tryk finder subject ud af, at den bliver aktiveret.</w:t>
      </w:r>
    </w:p>
    <w:p w14:paraId="62DC5BFA" w14:textId="77777777" w:rsidR="00490238" w:rsidRPr="00490238" w:rsidRDefault="00490238" w:rsidP="00490238">
      <w:r w:rsidRPr="00490238">
        <w:t>11:40 prøver subject at skubbe til joystikket for at skifte position. A:"Den skriver noget</w:t>
      </w:r>
    </w:p>
    <w:p w14:paraId="3AC17C48" w14:textId="77777777" w:rsidR="00490238" w:rsidRPr="00490238" w:rsidRDefault="00490238" w:rsidP="00490238">
      <w:r w:rsidRPr="00490238">
        <w:t>til mig." 11:52 trykker ok og flytter placeringen af switchen. Subject flyttede den anden</w:t>
      </w:r>
    </w:p>
    <w:p w14:paraId="2BC9B6AA" w14:textId="1BBBB390" w:rsidR="00490238" w:rsidRPr="00490238" w:rsidRDefault="00490238" w:rsidP="00490238">
      <w:r w:rsidRPr="00490238">
        <w:t>effekt hurtigt.</w:t>
      </w:r>
      <w:commentRangeEnd w:id="2852"/>
      <w:r w:rsidR="00A04E47" w:rsidRPr="008679FD">
        <w:commentReference w:id="2852"/>
      </w:r>
    </w:p>
    <w:p w14:paraId="74716FCC" w14:textId="77777777" w:rsidR="00F625FF" w:rsidRDefault="00F625FF" w:rsidP="00490238"/>
    <w:p w14:paraId="3EDACF5C" w14:textId="77777777" w:rsidR="00490238" w:rsidRPr="00490238" w:rsidRDefault="00490238" w:rsidP="00490238">
      <w:r w:rsidRPr="00490238">
        <w:t>Subject 5</w:t>
      </w:r>
    </w:p>
    <w:p w14:paraId="6B51C5C6" w14:textId="77777777" w:rsidR="00490238" w:rsidRPr="00490238" w:rsidRDefault="00490238" w:rsidP="00490238">
      <w:r w:rsidRPr="00490238">
        <w:t xml:space="preserve">[15.35] </w:t>
      </w:r>
      <w:commentRangeStart w:id="2853"/>
      <w:r w:rsidRPr="00490238">
        <w:t>S er blevet bedt om at bytte rundt på to effekter både grafisk og på</w:t>
      </w:r>
    </w:p>
    <w:p w14:paraId="3B1D3677" w14:textId="77777777" w:rsidR="00490238" w:rsidRPr="00490238" w:rsidRDefault="00490238" w:rsidP="00490238">
      <w:r w:rsidRPr="00490238">
        <w:t xml:space="preserve">footswitches.  </w:t>
      </w:r>
      <w:commentRangeStart w:id="2854"/>
      <w:r w:rsidRPr="00490238">
        <w:t>Han starter ud med at prøve at trykke på action hvilket er korrekt men</w:t>
      </w:r>
    </w:p>
    <w:p w14:paraId="6ABF3EAE" w14:textId="77777777" w:rsidR="00490238" w:rsidRPr="00490238" w:rsidRDefault="00490238" w:rsidP="00490238">
      <w:r w:rsidRPr="00490238">
        <w:t>syntes ikke at han kan finde et menupunkt der gør noget med at flytte så han går ud af</w:t>
      </w:r>
    </w:p>
    <w:p w14:paraId="45D4960B" w14:textId="686286BC" w:rsidR="00490238" w:rsidRPr="00490238" w:rsidRDefault="00490238" w:rsidP="00490238">
      <w:r w:rsidRPr="00490238">
        <w:t>den igen</w:t>
      </w:r>
      <w:commentRangeEnd w:id="2853"/>
      <w:r w:rsidR="00F861BA" w:rsidRPr="008679FD">
        <w:commentReference w:id="2853"/>
      </w:r>
      <w:r w:rsidRPr="00490238">
        <w:t>.</w:t>
      </w:r>
      <w:commentRangeStart w:id="2855"/>
      <w:r w:rsidRPr="00490238">
        <w:t xml:space="preserve"> Han prøver at trykke lidt på footswitches men det virker heller ikke. Han prøver</w:t>
      </w:r>
    </w:p>
    <w:p w14:paraId="078CEF01" w14:textId="41C97377" w:rsidR="00490238" w:rsidRPr="00490238" w:rsidRDefault="00490238" w:rsidP="00490238">
      <w:r w:rsidRPr="00490238">
        <w:t>at klikke ind på effekten med joysticken men finder heller ikke her det han leder efter</w:t>
      </w:r>
      <w:commentRangeEnd w:id="2855"/>
      <w:r w:rsidR="00F861BA" w:rsidRPr="008679FD">
        <w:commentReference w:id="2855"/>
      </w:r>
      <w:r w:rsidRPr="00490238">
        <w:t>.</w:t>
      </w:r>
    </w:p>
    <w:commentRangeEnd w:id="2854"/>
    <w:p w14:paraId="44B9A605" w14:textId="77777777" w:rsidR="00490238" w:rsidRPr="00490238" w:rsidRDefault="0079741B" w:rsidP="00490238">
      <w:r>
        <w:rPr>
          <w:rStyle w:val="Kommentarhenvisning"/>
        </w:rPr>
        <w:commentReference w:id="2854"/>
      </w:r>
      <w:commentRangeStart w:id="2856"/>
      <w:r w:rsidR="00490238" w:rsidRPr="00490238">
        <w:t xml:space="preserve">S - det er sjovt </w:t>
      </w:r>
      <w:commentRangeStart w:id="2857"/>
      <w:r w:rsidR="00490238" w:rsidRPr="00490238">
        <w:t>jeg bliver ved med at leder efter sådan en tilbage knap så man kan komme</w:t>
      </w:r>
    </w:p>
    <w:p w14:paraId="2122F18C" w14:textId="77777777" w:rsidR="00490238" w:rsidRPr="00490238" w:rsidRDefault="00490238" w:rsidP="00490238">
      <w:r w:rsidRPr="00490238">
        <w:t>væk fra det man lige har valgt, tilbage til der hvor man var før. Det er lidt sjovt at man</w:t>
      </w:r>
    </w:p>
    <w:p w14:paraId="549958A2" w14:textId="77777777" w:rsidR="00490238" w:rsidRPr="00490238" w:rsidRDefault="00490238" w:rsidP="00490238">
      <w:r w:rsidRPr="00490238">
        <w:t>skal vide hvilken knap der hvor man var før var at man ikke ligesom har sådan en arh det</w:t>
      </w:r>
    </w:p>
    <w:p w14:paraId="19EA115A" w14:textId="77777777" w:rsidR="00490238" w:rsidRPr="00490238" w:rsidRDefault="00490238" w:rsidP="00490238">
      <w:r w:rsidRPr="00490238">
        <w:t>var ikke lige det jeg skulle så vil jeg bare lige tilbage du ved ligesom på sin telefon der har</w:t>
      </w:r>
    </w:p>
    <w:p w14:paraId="43A85CA6" w14:textId="319D5E13" w:rsidR="00490238" w:rsidRPr="00490238" w:rsidRDefault="00490238" w:rsidP="00490238">
      <w:r w:rsidRPr="00490238">
        <w:t>man ligesom sådan en tilbage til der hvor jeg var før.</w:t>
      </w:r>
      <w:commentRangeEnd w:id="2856"/>
      <w:r w:rsidR="00F861BA" w:rsidRPr="008679FD">
        <w:commentReference w:id="2856"/>
      </w:r>
    </w:p>
    <w:commentRangeEnd w:id="2857"/>
    <w:p w14:paraId="2CF71390" w14:textId="77777777" w:rsidR="00490238" w:rsidRPr="00490238" w:rsidRDefault="0079741B" w:rsidP="00490238">
      <w:r>
        <w:rPr>
          <w:rStyle w:val="Kommentarhenvisning"/>
        </w:rPr>
        <w:commentReference w:id="2857"/>
      </w:r>
      <w:commentRangeStart w:id="2858"/>
      <w:r w:rsidR="00490238" w:rsidRPr="00490238">
        <w:t>S får at vide at han har været ved at gøre det rigtige før.</w:t>
      </w:r>
      <w:commentRangeEnd w:id="2858"/>
      <w:r>
        <w:rPr>
          <w:rStyle w:val="Kommentarhenvisning"/>
        </w:rPr>
        <w:commentReference w:id="2858"/>
      </w:r>
      <w:r w:rsidR="00490238" w:rsidRPr="00490238">
        <w:t xml:space="preserve"> </w:t>
      </w:r>
      <w:commentRangeStart w:id="2859"/>
      <w:r w:rsidR="00490238" w:rsidRPr="00490238">
        <w:t>Han har lige trykket sig ind i</w:t>
      </w:r>
    </w:p>
    <w:p w14:paraId="1DB64B30" w14:textId="77777777" w:rsidR="00490238" w:rsidRPr="00490238" w:rsidRDefault="00490238" w:rsidP="00490238">
      <w:r w:rsidRPr="00490238">
        <w:t xml:space="preserve">streg menuen men går så ud af den og prøver med action igen. </w:t>
      </w:r>
      <w:commentRangeStart w:id="2860"/>
      <w:r w:rsidRPr="00490238">
        <w:t>Her prøver han at flytte</w:t>
      </w:r>
    </w:p>
    <w:p w14:paraId="756F3C0A" w14:textId="77777777" w:rsidR="00490238" w:rsidRPr="00490238" w:rsidRDefault="00490238" w:rsidP="00490238">
      <w:r w:rsidRPr="00490238">
        <w:t>rundt med joysticken og får rigtig nok flyttet på effekten men opdager det ikke før han har</w:t>
      </w:r>
    </w:p>
    <w:p w14:paraId="475F3009" w14:textId="7775D8AC" w:rsidR="00490238" w:rsidRPr="00490238" w:rsidRDefault="00490238" w:rsidP="00490238">
      <w:r w:rsidRPr="00490238">
        <w:t>flyttet den tilbage.</w:t>
      </w:r>
      <w:commentRangeEnd w:id="2860"/>
      <w:r w:rsidRPr="00490238">
        <w:t xml:space="preserve"> </w:t>
      </w:r>
      <w:commentRangeEnd w:id="2859"/>
      <w:r w:rsidR="00F861BA" w:rsidRPr="008679FD">
        <w:commentReference w:id="2860"/>
      </w:r>
      <w:r w:rsidR="0079741B">
        <w:rPr>
          <w:rStyle w:val="Kommentarhenvisning"/>
        </w:rPr>
        <w:commentReference w:id="2859"/>
      </w:r>
      <w:ins w:id="2861" w:author="Martin Geertsen" w:date="2018-05-16T22:28:00Z">
        <w:r w:rsidR="00AC2B1E" w:rsidRPr="008679FD">
          <w:t xml:space="preserve"> </w:t>
        </w:r>
      </w:ins>
      <w:commentRangeStart w:id="2862"/>
      <w:r w:rsidRPr="00490238">
        <w:t>Nu ser han så signifieren hvor der står use joystick to move block.</w:t>
      </w:r>
    </w:p>
    <w:p w14:paraId="29C2B265" w14:textId="77777777" w:rsidR="00490238" w:rsidRPr="00490238" w:rsidRDefault="00490238" w:rsidP="00490238">
      <w:r w:rsidRPr="00490238">
        <w:t xml:space="preserve">S - Se så sjovt er det så står det. </w:t>
      </w:r>
      <w:commentRangeStart w:id="2863"/>
      <w:r w:rsidRPr="00490238">
        <w:t>Når jeg åbner den her side så ser jeg de her muligheder</w:t>
      </w:r>
    </w:p>
    <w:p w14:paraId="2D42A076" w14:textId="77777777" w:rsidR="00490238" w:rsidRPr="00490238" w:rsidRDefault="00490238" w:rsidP="00490238">
      <w:r w:rsidRPr="00490238">
        <w:t>hernede og det er mine muligheder og så står der en eller anden tekst, den ligger jeg ikke</w:t>
      </w:r>
    </w:p>
    <w:p w14:paraId="7012AB8D" w14:textId="7F0634F1" w:rsidR="00490238" w:rsidRPr="00490238" w:rsidRDefault="00490238" w:rsidP="00490238">
      <w:r w:rsidRPr="00490238">
        <w:t>rigtig mærke til.</w:t>
      </w:r>
      <w:commentRangeEnd w:id="2862"/>
      <w:r w:rsidR="00F861BA" w:rsidRPr="008679FD">
        <w:commentReference w:id="2862"/>
      </w:r>
    </w:p>
    <w:commentRangeEnd w:id="2863"/>
    <w:p w14:paraId="174C3484" w14:textId="77777777" w:rsidR="00490238" w:rsidRPr="00490238" w:rsidRDefault="0079741B" w:rsidP="00490238">
      <w:r>
        <w:rPr>
          <w:rStyle w:val="Kommentarhenvisning"/>
        </w:rPr>
        <w:commentReference w:id="2863"/>
      </w:r>
      <w:r w:rsidR="00490238" w:rsidRPr="00490238">
        <w:t xml:space="preserve">[18.13] </w:t>
      </w:r>
      <w:commentRangeStart w:id="2864"/>
      <w:r w:rsidR="00490238" w:rsidRPr="00490238">
        <w:t xml:space="preserve">S husker at han også skulle flytte effekterne på footswitches.  </w:t>
      </w:r>
      <w:commentRangeStart w:id="2865"/>
      <w:r w:rsidR="00490238" w:rsidRPr="00490238">
        <w:t>Han tror at det</w:t>
      </w:r>
    </w:p>
    <w:p w14:paraId="61875BD5" w14:textId="77777777" w:rsidR="00490238" w:rsidRPr="00490238" w:rsidRDefault="00490238" w:rsidP="00490238">
      <w:r w:rsidRPr="00490238">
        <w:t>muligvis er fordi han ikke har gemt pressettet at de ikke står i den rigtige rækkefølge på</w:t>
      </w:r>
    </w:p>
    <w:p w14:paraId="20DAD6D8" w14:textId="198BA883" w:rsidR="00490238" w:rsidRPr="00490238" w:rsidRDefault="00490238" w:rsidP="00490238">
      <w:r w:rsidRPr="00490238">
        <w:t>pedalerne og prøver derfor at gemme</w:t>
      </w:r>
      <w:commentRangeEnd w:id="2865"/>
      <w:ins w:id="2866" w:author="Martin Geertsen" w:date="2018-05-16T22:28:00Z">
        <w:r w:rsidR="00AC2B1E" w:rsidRPr="008679FD">
          <w:t xml:space="preserve">. </w:t>
        </w:r>
      </w:ins>
      <w:commentRangeEnd w:id="2864"/>
      <w:r w:rsidR="00F861BA" w:rsidRPr="008679FD">
        <w:commentReference w:id="2864"/>
      </w:r>
      <w:r w:rsidR="0079741B">
        <w:rPr>
          <w:rStyle w:val="Kommentarhenvisning"/>
        </w:rPr>
        <w:commentReference w:id="2865"/>
      </w:r>
      <w:r w:rsidRPr="00490238">
        <w:t xml:space="preserve">.  </w:t>
      </w:r>
      <w:commentRangeStart w:id="2867"/>
      <w:r w:rsidRPr="00490238">
        <w:t>Det gjorde ikke noget.  Han havde forventet at</w:t>
      </w:r>
    </w:p>
    <w:p w14:paraId="0670D57E" w14:textId="77777777" w:rsidR="00490238" w:rsidRPr="00490238" w:rsidRDefault="00490238" w:rsidP="00490238">
      <w:r w:rsidRPr="00490238">
        <w:t>det blev opdateret når man gemte</w:t>
      </w:r>
      <w:commentRangeEnd w:id="2867"/>
      <w:r w:rsidR="0079741B">
        <w:rPr>
          <w:rStyle w:val="Kommentarhenvisning"/>
        </w:rPr>
        <w:commentReference w:id="2867"/>
      </w:r>
      <w:r w:rsidRPr="00490238">
        <w:t xml:space="preserve">. </w:t>
      </w:r>
      <w:commentRangeStart w:id="2868"/>
      <w:commentRangeStart w:id="2869"/>
      <w:r w:rsidRPr="00490238">
        <w:t>Han forsøger sig med action men finder ikke det han</w:t>
      </w:r>
    </w:p>
    <w:p w14:paraId="31BAFF04" w14:textId="464BADA1" w:rsidR="00490238" w:rsidRPr="00490238" w:rsidRDefault="00490238" w:rsidP="00490238">
      <w:r w:rsidRPr="00490238">
        <w:t>leder efter</w:t>
      </w:r>
      <w:commentRangeEnd w:id="2869"/>
      <w:r w:rsidR="00A46711" w:rsidRPr="008679FD">
        <w:commentReference w:id="2869"/>
      </w:r>
      <w:r w:rsidRPr="00490238">
        <w:t xml:space="preserve">. Han går tilbage med Hjem knappen og prøver streg menuen. </w:t>
      </w:r>
      <w:commentRangeStart w:id="2870"/>
      <w:r w:rsidRPr="00490238">
        <w:t>Han forsøger sig</w:t>
      </w:r>
    </w:p>
    <w:p w14:paraId="6DD617CA" w14:textId="77777777" w:rsidR="00490238" w:rsidRPr="00490238" w:rsidRDefault="00490238" w:rsidP="00490238">
      <w:r w:rsidRPr="00490238">
        <w:t>med footswitch assign og prøver at rykke rundt med joysticken. Han prøver at trykke på</w:t>
      </w:r>
    </w:p>
    <w:p w14:paraId="495B8A55" w14:textId="77777777" w:rsidR="00490238" w:rsidRPr="00490238" w:rsidRDefault="00490238" w:rsidP="00490238">
      <w:r w:rsidRPr="00490238">
        <w:t xml:space="preserve">pedalen for at se om effekten flytter sig derover men det gør den ikke. </w:t>
      </w:r>
      <w:commentRangeEnd w:id="2868"/>
      <w:r w:rsidR="0079741B">
        <w:rPr>
          <w:rStyle w:val="Kommentarhenvisning"/>
        </w:rPr>
        <w:commentReference w:id="2868"/>
      </w:r>
      <w:r w:rsidRPr="00490238">
        <w:t>Han prøver herefter</w:t>
      </w:r>
    </w:p>
    <w:p w14:paraId="57D6B2B9" w14:textId="18046C79" w:rsidR="00490238" w:rsidRPr="00490238" w:rsidRDefault="00490238" w:rsidP="00490238">
      <w:r w:rsidRPr="00490238">
        <w:t>herefter at holde på pedalen og så trykker han ok til at han vil assigne footswitchen og</w:t>
      </w:r>
      <w:commentRangeEnd w:id="2870"/>
      <w:r w:rsidR="00A46711" w:rsidRPr="008679FD">
        <w:commentReference w:id="2870"/>
      </w:r>
    </w:p>
    <w:p w14:paraId="40599080" w14:textId="77777777" w:rsidR="00AC2B1E" w:rsidRPr="008679FD" w:rsidRDefault="00AC2B1E" w:rsidP="008679FD">
      <w:pPr>
        <w:rPr>
          <w:ins w:id="2871" w:author="Martin Geertsen" w:date="2018-05-16T22:28:00Z"/>
        </w:rPr>
      </w:pPr>
      <w:ins w:id="2872" w:author="Martin Geertsen" w:date="2018-05-16T22:28:00Z">
        <w:r w:rsidRPr="008679FD">
          <w:t>75</w:t>
        </w:r>
      </w:ins>
    </w:p>
    <w:p w14:paraId="629346DC" w14:textId="77777777" w:rsidR="00490238" w:rsidRPr="00490238" w:rsidRDefault="00490238" w:rsidP="00490238">
      <w:r w:rsidRPr="00490238">
        <w:t>det virker. Der er dog to effekter på samme pedal nu. Dette løser han dog hurtigt ved at</w:t>
      </w:r>
    </w:p>
    <w:p w14:paraId="47125617" w14:textId="77777777" w:rsidR="00490238" w:rsidRPr="00490238" w:rsidRDefault="00490238" w:rsidP="00490238">
      <w:r w:rsidRPr="00490238">
        <w:t>markere den anden effekt og holde på den tomme pedal og trykke ok til at den skal flyttes.</w:t>
      </w:r>
    </w:p>
    <w:p w14:paraId="257D86F9" w14:textId="77777777" w:rsidR="00F625FF" w:rsidRDefault="00F625FF" w:rsidP="00490238"/>
    <w:p w14:paraId="5BAFD765" w14:textId="77777777" w:rsidR="00490238" w:rsidRPr="00490238" w:rsidRDefault="00490238" w:rsidP="00490238">
      <w:r w:rsidRPr="00490238">
        <w:t>Subject 6</w:t>
      </w:r>
    </w:p>
    <w:p w14:paraId="03E72ED6" w14:textId="77777777" w:rsidR="00490238" w:rsidRPr="00490238" w:rsidRDefault="00490238" w:rsidP="00490238">
      <w:commentRangeStart w:id="2873"/>
      <w:r w:rsidRPr="00490238">
        <w:t>10:</w:t>
      </w:r>
      <w:commentRangeStart w:id="2874"/>
      <w:r w:rsidRPr="00490238">
        <w:t>10 He starts by pressing the joystick but sees that it’s wrong. A: Can I hold</w:t>
      </w:r>
    </w:p>
    <w:p w14:paraId="56FC85DB" w14:textId="47094D1A" w:rsidR="00490238" w:rsidRPr="00490238" w:rsidRDefault="00490238" w:rsidP="00490238">
      <w:r w:rsidRPr="00490238">
        <w:t xml:space="preserve">it down and move it? ( he tries to do that). </w:t>
      </w:r>
      <w:commentRangeEnd w:id="2873"/>
      <w:r w:rsidR="00A46711" w:rsidRPr="008679FD">
        <w:commentReference w:id="2873"/>
      </w:r>
      <w:commentRangeStart w:id="2875"/>
      <w:r w:rsidRPr="00490238">
        <w:t>No that is not how things work</w:t>
      </w:r>
      <w:commentRangeEnd w:id="2874"/>
      <w:r w:rsidR="0083402D">
        <w:rPr>
          <w:rStyle w:val="Kommentarhenvisning"/>
        </w:rPr>
        <w:commentReference w:id="2874"/>
      </w:r>
      <w:r w:rsidRPr="00490238">
        <w:t>. He uses</w:t>
      </w:r>
    </w:p>
    <w:p w14:paraId="30A812A7" w14:textId="7B5DEEE2" w:rsidR="00490238" w:rsidRPr="00490238" w:rsidRDefault="00490238" w:rsidP="00490238">
      <w:r w:rsidRPr="00490238">
        <w:t xml:space="preserve">the action button an solves the first part. </w:t>
      </w:r>
      <w:commentRangeEnd w:id="2875"/>
      <w:r w:rsidR="00A46711" w:rsidRPr="008679FD">
        <w:commentReference w:id="2875"/>
      </w:r>
      <w:r w:rsidRPr="00490238">
        <w:t xml:space="preserve">11:55 </w:t>
      </w:r>
      <w:commentRangeStart w:id="2876"/>
      <w:commentRangeStart w:id="2877"/>
      <w:r w:rsidRPr="00490238">
        <w:t>He figures out that the footswitches are</w:t>
      </w:r>
    </w:p>
    <w:p w14:paraId="3AE06051" w14:textId="34197932" w:rsidR="00490238" w:rsidRPr="00490238" w:rsidRDefault="00490238" w:rsidP="00490238">
      <w:r w:rsidRPr="00490238">
        <w:t xml:space="preserve">touch sensitive. A: ahhh, how fancy. </w:t>
      </w:r>
      <w:commentRangeEnd w:id="2877"/>
      <w:r w:rsidR="00A46711" w:rsidRPr="008679FD">
        <w:commentReference w:id="2877"/>
      </w:r>
      <w:r w:rsidRPr="00490238">
        <w:t>Selects on of the effects and tries first the joystick</w:t>
      </w:r>
    </w:p>
    <w:p w14:paraId="4CDBE07C" w14:textId="77777777" w:rsidR="00490238" w:rsidRPr="00490238" w:rsidRDefault="00490238" w:rsidP="00490238">
      <w:r w:rsidRPr="00490238">
        <w:t xml:space="preserve">again, and thereafter the action to se if there are something. 11:30 </w:t>
      </w:r>
      <w:commentRangeStart w:id="2878"/>
      <w:r w:rsidRPr="00490238">
        <w:t>He solves the task, but</w:t>
      </w:r>
    </w:p>
    <w:p w14:paraId="2A3FE5D1" w14:textId="73EA1021" w:rsidR="00490238" w:rsidRPr="00490238" w:rsidRDefault="00490238" w:rsidP="00490238">
      <w:r w:rsidRPr="00490238">
        <w:t>it takes some times for him to see that he can assign the footswitch after he selects it</w:t>
      </w:r>
      <w:commentRangeEnd w:id="2876"/>
      <w:r w:rsidR="0083402D">
        <w:rPr>
          <w:rStyle w:val="Kommentarhenvisning"/>
        </w:rPr>
        <w:commentReference w:id="2876"/>
      </w:r>
      <w:r w:rsidRPr="00490238">
        <w:t xml:space="preserve">. </w:t>
      </w:r>
      <w:commentRangeStart w:id="2879"/>
      <w:r w:rsidRPr="00490238">
        <w:t>At</w:t>
      </w:r>
      <w:commentRangeEnd w:id="2878"/>
      <w:r w:rsidR="00A46711" w:rsidRPr="008679FD">
        <w:commentReference w:id="2878"/>
      </w:r>
    </w:p>
    <w:p w14:paraId="7060448F" w14:textId="60CF772C" w:rsidR="00490238" w:rsidRPr="00490238" w:rsidRDefault="00490238" w:rsidP="00490238">
      <w:commentRangeStart w:id="2880"/>
      <w:r w:rsidRPr="00490238">
        <w:t>the last action he touches the screen, as if it’s a touch screen</w:t>
      </w:r>
      <w:commentRangeEnd w:id="2879"/>
      <w:ins w:id="2881" w:author="Martin Geertsen" w:date="2018-05-16T22:28:00Z">
        <w:r w:rsidR="00AC2B1E" w:rsidRPr="008679FD">
          <w:t>.</w:t>
        </w:r>
      </w:ins>
      <w:commentRangeEnd w:id="2880"/>
      <w:r w:rsidR="00A46711" w:rsidRPr="008679FD">
        <w:commentReference w:id="2880"/>
      </w:r>
      <w:r w:rsidR="0083402D">
        <w:rPr>
          <w:rStyle w:val="Kommentarhenvisning"/>
        </w:rPr>
        <w:commentReference w:id="2879"/>
      </w:r>
      <w:r w:rsidRPr="00490238">
        <w:t>.</w:t>
      </w:r>
    </w:p>
    <w:p w14:paraId="383326A6" w14:textId="77777777" w:rsidR="00F625FF" w:rsidRDefault="00F625FF" w:rsidP="00490238"/>
    <w:p w14:paraId="1D5E7C28" w14:textId="77777777" w:rsidR="00490238" w:rsidRPr="00490238" w:rsidRDefault="00490238" w:rsidP="00490238">
      <w:r w:rsidRPr="00490238">
        <w:t>Subject 7</w:t>
      </w:r>
    </w:p>
    <w:p w14:paraId="4CCDD9CE" w14:textId="77777777" w:rsidR="00490238" w:rsidRPr="00490238" w:rsidRDefault="00490238" w:rsidP="00490238">
      <w:r w:rsidRPr="00490238">
        <w:t xml:space="preserve">11:50 </w:t>
      </w:r>
      <w:commentRangeStart w:id="2882"/>
      <w:commentRangeStart w:id="2883"/>
      <w:r w:rsidRPr="00490238">
        <w:t>prøver at trykke hjem for at få footswitchesne til at skifte plads efter den</w:t>
      </w:r>
    </w:p>
    <w:p w14:paraId="1029946C" w14:textId="4B1B0851" w:rsidR="00490238" w:rsidRPr="00490238" w:rsidRDefault="00490238" w:rsidP="00490238">
      <w:r w:rsidRPr="00490238">
        <w:t>flytning han lige har foretaget</w:t>
      </w:r>
      <w:commentRangeEnd w:id="2883"/>
      <w:r w:rsidR="00A46711" w:rsidRPr="008679FD">
        <w:commentReference w:id="2883"/>
      </w:r>
      <w:r w:rsidRPr="00490238">
        <w:t xml:space="preserve">. 12:00 </w:t>
      </w:r>
      <w:commentRangeStart w:id="2884"/>
      <w:r w:rsidRPr="00490238">
        <w:t>trykker på action igen for at udforske om muligheden</w:t>
      </w:r>
    </w:p>
    <w:p w14:paraId="262FABE2" w14:textId="77777777" w:rsidR="00490238" w:rsidRPr="00490238" w:rsidRDefault="00490238" w:rsidP="00490238">
      <w:r w:rsidRPr="00490238">
        <w:t>ligger der 12:08 der var både noget footswitch ting inde under det der mode men der</w:t>
      </w:r>
    </w:p>
    <w:p w14:paraId="0DE1BCDE" w14:textId="0BE32A03" w:rsidR="00490238" w:rsidRPr="00490238" w:rsidRDefault="00490238" w:rsidP="00490238">
      <w:r w:rsidRPr="00490238">
        <w:t xml:space="preserve">var også noget inde under settings. </w:t>
      </w:r>
      <w:commentRangeEnd w:id="2884"/>
      <w:r w:rsidR="00495551" w:rsidRPr="008679FD">
        <w:commentReference w:id="2884"/>
      </w:r>
      <w:r w:rsidRPr="00490238">
        <w:t xml:space="preserve">12:13 trykker på hjem 12:22 </w:t>
      </w:r>
      <w:commentRangeStart w:id="2885"/>
      <w:r w:rsidRPr="00490238">
        <w:t>trykker ind på footswitch</w:t>
      </w:r>
    </w:p>
    <w:p w14:paraId="28175A3B" w14:textId="77777777" w:rsidR="00490238" w:rsidRPr="00490238" w:rsidRDefault="00490238" w:rsidP="00490238">
      <w:r w:rsidRPr="00490238">
        <w:t xml:space="preserve">assign og han tror ikke det er korrekt </w:t>
      </w:r>
      <w:commentRangeEnd w:id="2882"/>
      <w:r w:rsidR="0083402D">
        <w:rPr>
          <w:rStyle w:val="Kommentarhenvisning"/>
        </w:rPr>
        <w:commentReference w:id="2882"/>
      </w:r>
      <w:r w:rsidRPr="00490238">
        <w:t>Q:hvad tænker du at du vil finde? du valgte footswitch</w:t>
      </w:r>
    </w:p>
    <w:p w14:paraId="22ED4B26" w14:textId="77777777" w:rsidR="00490238" w:rsidRPr="00490238" w:rsidRDefault="00490238" w:rsidP="00490238">
      <w:r w:rsidRPr="00490238">
        <w:t>assign. A:jaa, det her er jo en form for footswitch. A:hov der stod lige at man kunne assign</w:t>
      </w:r>
    </w:p>
    <w:p w14:paraId="0468AFC0" w14:textId="42B20272" w:rsidR="00490238" w:rsidRPr="00490238" w:rsidRDefault="00490238" w:rsidP="00490238">
      <w:r w:rsidRPr="00490238">
        <w:t>dem til den selected block. er det så sådan man gør</w:t>
      </w:r>
      <w:commentRangeEnd w:id="2885"/>
      <w:r w:rsidR="00495551" w:rsidRPr="008679FD">
        <w:commentReference w:id="2885"/>
      </w:r>
    </w:p>
    <w:p w14:paraId="3F2AFC0B" w14:textId="77777777" w:rsidR="00F625FF" w:rsidRDefault="00F625FF" w:rsidP="00490238"/>
    <w:p w14:paraId="6F13FAAD" w14:textId="77777777" w:rsidR="00490238" w:rsidRPr="00490238" w:rsidRDefault="00490238" w:rsidP="00490238">
      <w:r w:rsidRPr="00490238">
        <w:t>Subject 8</w:t>
      </w:r>
    </w:p>
    <w:p w14:paraId="6C84A007" w14:textId="522DC271" w:rsidR="00490238" w:rsidRPr="00490238" w:rsidRDefault="00490238" w:rsidP="00490238">
      <w:r w:rsidRPr="00490238">
        <w:t xml:space="preserve">16:17 </w:t>
      </w:r>
      <w:commentRangeStart w:id="2886"/>
      <w:commentRangeStart w:id="2887"/>
      <w:r w:rsidRPr="00490238">
        <w:t>trykker ind på joysticket 16:24 trykker på page knapper</w:t>
      </w:r>
      <w:commentRangeEnd w:id="2886"/>
      <w:ins w:id="2888" w:author="Martin Geertsen" w:date="2018-05-16T22:28:00Z">
        <w:r w:rsidR="00AC2B1E" w:rsidRPr="008679FD">
          <w:t xml:space="preserve"> </w:t>
        </w:r>
      </w:ins>
      <w:commentRangeEnd w:id="2887"/>
      <w:r w:rsidR="00495551" w:rsidRPr="008679FD">
        <w:commentReference w:id="2887"/>
      </w:r>
      <w:r w:rsidR="0083402D">
        <w:rPr>
          <w:rStyle w:val="Kommentarhenvisning"/>
        </w:rPr>
        <w:commentReference w:id="2886"/>
      </w:r>
      <w:r w:rsidRPr="00490238">
        <w:t xml:space="preserve"> Q:hvad leder du</w:t>
      </w:r>
    </w:p>
    <w:p w14:paraId="36FC1D03" w14:textId="77777777" w:rsidR="00490238" w:rsidRPr="00490238" w:rsidRDefault="00490238" w:rsidP="00490238">
      <w:r w:rsidRPr="00490238">
        <w:t xml:space="preserve">så efter nu? A: </w:t>
      </w:r>
      <w:commentRangeStart w:id="2889"/>
      <w:r w:rsidRPr="00490238">
        <w:t>et eller andet i forhold til at kunne flytte den, se der er måske noget(der</w:t>
      </w:r>
    </w:p>
    <w:p w14:paraId="00F1C84C" w14:textId="77777777" w:rsidR="00490238" w:rsidRPr="00490238" w:rsidRDefault="00490238" w:rsidP="00490238">
      <w:r w:rsidRPr="00490238">
        <w:t>bliver trykket på action), prøver først at dreje på joysticket.</w:t>
      </w:r>
    </w:p>
    <w:commentRangeEnd w:id="2889"/>
    <w:p w14:paraId="569DB4AB" w14:textId="1E9107A8" w:rsidR="00490238" w:rsidRPr="00490238" w:rsidRDefault="0083402D" w:rsidP="00490238">
      <w:r>
        <w:rPr>
          <w:rStyle w:val="Kommentarhenvisning"/>
        </w:rPr>
        <w:commentReference w:id="2889"/>
      </w:r>
      <w:r w:rsidR="00490238" w:rsidRPr="00490238">
        <w:t xml:space="preserve">17:09 </w:t>
      </w:r>
      <w:commentRangeStart w:id="2890"/>
      <w:commentRangeStart w:id="2891"/>
      <w:r w:rsidR="00490238" w:rsidRPr="00490238">
        <w:t xml:space="preserve">går ind i meunen og command </w:t>
      </w:r>
      <w:ins w:id="2892" w:author="Martin Geertsen" w:date="2018-05-16T22:28:00Z">
        <w:r w:rsidR="00AC2B1E" w:rsidRPr="008679FD">
          <w:t xml:space="preserve">center </w:t>
        </w:r>
      </w:ins>
      <w:commentRangeEnd w:id="2891"/>
      <w:r w:rsidR="00490238" w:rsidRPr="00490238">
        <w:t>cente</w:t>
      </w:r>
      <w:commentRangeEnd w:id="2890"/>
      <w:r w:rsidR="00495551" w:rsidRPr="008679FD">
        <w:commentReference w:id="2891"/>
      </w:r>
      <w:r>
        <w:rPr>
          <w:rStyle w:val="Kommentarhenvisning"/>
        </w:rPr>
        <w:commentReference w:id="2890"/>
      </w:r>
      <w:r w:rsidR="00490238" w:rsidRPr="00490238">
        <w:t>r Q:nu går du ind i footswitch assign, hvad tænker</w:t>
      </w:r>
    </w:p>
    <w:p w14:paraId="7B28F2A3" w14:textId="77777777" w:rsidR="00490238" w:rsidRPr="00490238" w:rsidRDefault="00490238" w:rsidP="00490238">
      <w:r w:rsidRPr="00490238">
        <w:t>du? A</w:t>
      </w:r>
      <w:commentRangeStart w:id="2893"/>
      <w:r w:rsidRPr="00490238">
        <w:t>:</w:t>
      </w:r>
      <w:commentRangeStart w:id="2894"/>
      <w:r w:rsidRPr="00490238">
        <w:t>jeg prøver at finde der hvor jeg var inde før hvor jeg havde forstærker heroppe og</w:t>
      </w:r>
    </w:p>
    <w:p w14:paraId="6CF15FCF" w14:textId="77777777" w:rsidR="00490238" w:rsidRPr="00490238" w:rsidRDefault="00490238" w:rsidP="00490238">
      <w:r w:rsidRPr="00490238">
        <w:t>effekter nederst, om det var noget om det</w:t>
      </w:r>
      <w:commentRangeEnd w:id="2894"/>
      <w:r w:rsidR="0083402D">
        <w:rPr>
          <w:rStyle w:val="Kommentarhenvisning"/>
        </w:rPr>
        <w:commentReference w:id="2894"/>
      </w:r>
      <w:r w:rsidRPr="00490238">
        <w:t>. Q:</w:t>
      </w:r>
      <w:commentRangeStart w:id="2895"/>
      <w:r w:rsidRPr="00490238">
        <w:t>det var inde i global settings du gjorde det.</w:t>
      </w:r>
    </w:p>
    <w:p w14:paraId="02F56723" w14:textId="6237AB61" w:rsidR="00490238" w:rsidRPr="00490238" w:rsidRDefault="00490238" w:rsidP="00490238">
      <w:r w:rsidRPr="00490238">
        <w:t>på footswitches.</w:t>
      </w:r>
      <w:commentRangeEnd w:id="2895"/>
      <w:r w:rsidR="0083402D">
        <w:rPr>
          <w:rStyle w:val="Kommentarhenvisning"/>
        </w:rPr>
        <w:commentReference w:id="2895"/>
      </w:r>
      <w:r w:rsidRPr="00490238">
        <w:t xml:space="preserve"> A:det ændrede ikke noget.</w:t>
      </w:r>
      <w:commentRangeEnd w:id="2893"/>
      <w:r w:rsidR="00495551" w:rsidRPr="008679FD">
        <w:commentReference w:id="2893"/>
      </w:r>
    </w:p>
    <w:p w14:paraId="1B826297" w14:textId="77777777" w:rsidR="00490238" w:rsidRPr="00490238" w:rsidRDefault="00490238" w:rsidP="00490238">
      <w:r w:rsidRPr="00490238">
        <w:t>Q:</w:t>
      </w:r>
      <w:commentRangeStart w:id="2896"/>
      <w:r w:rsidRPr="00490238">
        <w:t>jeg syntes du sætter tommelfingeren ved footswitch assign A:ja, og det igen det jeg</w:t>
      </w:r>
    </w:p>
    <w:p w14:paraId="740CE929" w14:textId="53DF25F3" w:rsidR="00490238" w:rsidRPr="00490238" w:rsidRDefault="00490238" w:rsidP="00490238">
      <w:r w:rsidRPr="00490238">
        <w:t>tænker er noget med de her(peger på nederste række af footswitches)</w:t>
      </w:r>
      <w:commentRangeEnd w:id="2896"/>
      <w:r w:rsidR="00495551" w:rsidRPr="008679FD">
        <w:commentReference w:id="2896"/>
      </w:r>
    </w:p>
    <w:p w14:paraId="2E59C47B" w14:textId="77777777" w:rsidR="00B033EE" w:rsidRDefault="00B033EE" w:rsidP="00490238"/>
    <w:p w14:paraId="44D35C74" w14:textId="77777777" w:rsidR="00490238" w:rsidRPr="00490238" w:rsidRDefault="00490238" w:rsidP="00490238">
      <w:r w:rsidRPr="00490238">
        <w:t>Ændr farven for en effekt</w:t>
      </w:r>
    </w:p>
    <w:p w14:paraId="7B8EA9B3" w14:textId="77777777" w:rsidR="00490238" w:rsidRPr="00490238" w:rsidRDefault="00490238" w:rsidP="00490238">
      <w:r w:rsidRPr="00490238">
        <w:t>Subject 1</w:t>
      </w:r>
    </w:p>
    <w:p w14:paraId="2B1136E2" w14:textId="77777777" w:rsidR="00490238" w:rsidRPr="00490238" w:rsidRDefault="00490238" w:rsidP="00490238">
      <w:r w:rsidRPr="00490238">
        <w:t xml:space="preserve">15:26 </w:t>
      </w:r>
      <w:commentRangeStart w:id="2897"/>
      <w:r w:rsidRPr="00490238">
        <w:t>Kommentar: “Vi vil starte med den “mode” her, jeg synes ikke rigtigt, at</w:t>
      </w:r>
    </w:p>
    <w:p w14:paraId="4E734382" w14:textId="011AFFFC" w:rsidR="00490238" w:rsidRPr="00490238" w:rsidRDefault="00490238" w:rsidP="00490238">
      <w:r w:rsidRPr="00490238">
        <w:t>den har givet mig så meget endnu..”</w:t>
      </w:r>
      <w:commentRangeEnd w:id="2897"/>
      <w:r w:rsidR="00495551" w:rsidRPr="008679FD">
        <w:commentReference w:id="2897"/>
      </w:r>
    </w:p>
    <w:p w14:paraId="36F1B00A" w14:textId="77777777" w:rsidR="00490238" w:rsidRPr="00490238" w:rsidRDefault="00490238" w:rsidP="00490238">
      <w:r w:rsidRPr="00490238">
        <w:t xml:space="preserve">Q: </w:t>
      </w:r>
      <w:commentRangeStart w:id="2898"/>
      <w:r w:rsidRPr="00490238">
        <w:t xml:space="preserve">Hvad forventer su, at “mode” vil kunne gøre? A: </w:t>
      </w:r>
      <w:commentRangeStart w:id="2899"/>
      <w:r w:rsidRPr="00490238">
        <w:t>Jeg forventer, at det vil være en let</w:t>
      </w:r>
    </w:p>
    <w:p w14:paraId="70FB32FE" w14:textId="77777777" w:rsidR="00490238" w:rsidRPr="00490238" w:rsidRDefault="00490238" w:rsidP="00490238">
      <w:r w:rsidRPr="00490238">
        <w:t>måde. Så kunne jeg måske trykke på den her, og så foregik den heroppe for eksempel,</w:t>
      </w:r>
    </w:p>
    <w:p w14:paraId="6FE01F6D" w14:textId="77777777" w:rsidR="00490238" w:rsidRPr="00490238" w:rsidRDefault="00490238" w:rsidP="00490238">
      <w:r w:rsidRPr="00490238">
        <w:t>men jeg tror lidt, at jeg skal vende mig til, at der foregår mere på skærmen, end der gør</w:t>
      </w:r>
    </w:p>
    <w:p w14:paraId="04227AD5" w14:textId="09AFD0C4" w:rsidR="00490238" w:rsidRPr="00490238" w:rsidRDefault="00490238" w:rsidP="00490238">
      <w:r w:rsidRPr="00490238">
        <w:t>umiddelbart, eller end der gør hernede (Henviser til switches).”</w:t>
      </w:r>
      <w:commentRangeEnd w:id="2899"/>
      <w:commentRangeEnd w:id="2898"/>
      <w:r w:rsidR="00495551" w:rsidRPr="008679FD">
        <w:commentReference w:id="2898"/>
      </w:r>
      <w:r w:rsidR="00362488">
        <w:rPr>
          <w:rStyle w:val="Kommentarhenvisning"/>
        </w:rPr>
        <w:commentReference w:id="2899"/>
      </w:r>
    </w:p>
    <w:p w14:paraId="39CEF5F3" w14:textId="77777777" w:rsidR="00490238" w:rsidRPr="00490238" w:rsidRDefault="00490238" w:rsidP="00490238">
      <w:r w:rsidRPr="00490238">
        <w:t>Subject vil altså i første omgang prøve at løse opgaven på switches, men har nået en</w:t>
      </w:r>
    </w:p>
    <w:p w14:paraId="53BE4A6F" w14:textId="77777777" w:rsidR="00490238" w:rsidRPr="00490238" w:rsidRDefault="00490238" w:rsidP="00490238">
      <w:r w:rsidRPr="00490238">
        <w:t>erkendelse, at den interaktion, han leder efter, foregår på skærmen med joystick.</w:t>
      </w:r>
    </w:p>
    <w:p w14:paraId="463A7863" w14:textId="77777777" w:rsidR="00490238" w:rsidRPr="00490238" w:rsidRDefault="00490238" w:rsidP="00490238">
      <w:commentRangeStart w:id="2900"/>
      <w:commentRangeStart w:id="2901"/>
      <w:r w:rsidRPr="00490238">
        <w:t>Han prøver sig herefter frem, først ved at trykke sig ind i effektoversigten, herefter holder</w:t>
      </w:r>
    </w:p>
    <w:p w14:paraId="4C2955AA" w14:textId="77777777" w:rsidR="00490238" w:rsidRPr="00490238" w:rsidRDefault="00490238" w:rsidP="00490238">
      <w:r w:rsidRPr="00490238">
        <w:t>han fingeren nede på switch og ser igen “Assign footswitch to selected block” Han prøver</w:t>
      </w:r>
    </w:p>
    <w:p w14:paraId="68C84395" w14:textId="77777777" w:rsidR="00490238" w:rsidRPr="00490238" w:rsidRDefault="00490238" w:rsidP="00490238">
      <w:r w:rsidRPr="00490238">
        <w:t>at ændre på de interaktionsmuligheder det giver ham, men da der ikke sker noget, trykker</w:t>
      </w:r>
    </w:p>
    <w:p w14:paraId="65D58963" w14:textId="5FA472CA" w:rsidR="00490238" w:rsidRPr="00490238" w:rsidRDefault="00490238" w:rsidP="00490238">
      <w:r w:rsidRPr="00490238">
        <w:t>han OK for at komme ud igen</w:t>
      </w:r>
      <w:commentRangeEnd w:id="2901"/>
      <w:r w:rsidR="00495551" w:rsidRPr="008679FD">
        <w:commentReference w:id="2901"/>
      </w:r>
    </w:p>
    <w:p w14:paraId="4C048823" w14:textId="77777777" w:rsidR="00490238" w:rsidRPr="00490238" w:rsidRDefault="00490238" w:rsidP="00490238">
      <w:commentRangeStart w:id="2902"/>
      <w:r w:rsidRPr="00490238">
        <w:t>Han prøver at holde hele switchen nede og trykke på 2x ”Page” og herefter trykker han på</w:t>
      </w:r>
    </w:p>
    <w:p w14:paraId="64E77324" w14:textId="77777777" w:rsidR="00490238" w:rsidRPr="00490238" w:rsidRDefault="00490238" w:rsidP="00490238">
      <w:r w:rsidRPr="00490238">
        <w:t>action Han trykker på “mode” efterfulgt af “amp”knappen</w:t>
      </w:r>
    </w:p>
    <w:commentRangeEnd w:id="2900"/>
    <w:p w14:paraId="7198ACD4" w14:textId="77777777" w:rsidR="00AC2B1E" w:rsidRPr="008679FD" w:rsidRDefault="00AC2B1E" w:rsidP="008679FD">
      <w:pPr>
        <w:rPr>
          <w:ins w:id="2903" w:author="Martin Geertsen" w:date="2018-05-16T22:28:00Z"/>
        </w:rPr>
      </w:pPr>
      <w:ins w:id="2904" w:author="Martin Geertsen" w:date="2018-05-16T22:28:00Z">
        <w:r w:rsidRPr="008679FD">
          <w:t>76</w:t>
        </w:r>
      </w:ins>
      <w:commentRangeEnd w:id="2902"/>
      <w:r w:rsidR="00495551" w:rsidRPr="008679FD">
        <w:commentReference w:id="2902"/>
      </w:r>
      <w:r w:rsidR="00391DFD">
        <w:rPr>
          <w:rStyle w:val="Kommentarhenvisning"/>
        </w:rPr>
        <w:commentReference w:id="2900"/>
      </w:r>
    </w:p>
    <w:p w14:paraId="1E391069" w14:textId="30B5DCC7" w:rsidR="00490238" w:rsidRPr="00490238" w:rsidRDefault="00490238" w:rsidP="00490238">
      <w:r w:rsidRPr="00490238">
        <w:t>Herefter kommer han ind på footswitch assign og løser opgaven.</w:t>
      </w:r>
    </w:p>
    <w:p w14:paraId="0E3747F1" w14:textId="77777777" w:rsidR="00F625FF" w:rsidRDefault="00F625FF" w:rsidP="00490238"/>
    <w:p w14:paraId="79CF9A13" w14:textId="77777777" w:rsidR="00490238" w:rsidRPr="00490238" w:rsidRDefault="00490238" w:rsidP="00490238">
      <w:r w:rsidRPr="00490238">
        <w:t>Subject 3</w:t>
      </w:r>
    </w:p>
    <w:p w14:paraId="2C56CD94" w14:textId="77777777" w:rsidR="00490238" w:rsidRPr="00490238" w:rsidRDefault="00490238" w:rsidP="00490238">
      <w:commentRangeStart w:id="2905"/>
      <w:r w:rsidRPr="00490238">
        <w:t>A:</w:t>
      </w:r>
      <w:commentRangeStart w:id="2906"/>
      <w:r w:rsidRPr="00490238">
        <w:t>jeg har set det et sted før. 14:23 går ind i menu, og ind i global settings</w:t>
      </w:r>
    </w:p>
    <w:p w14:paraId="19197837" w14:textId="77777777" w:rsidR="00490238" w:rsidRPr="00490238" w:rsidRDefault="00490238" w:rsidP="00490238">
      <w:r w:rsidRPr="00490238">
        <w:t>14:38 går ind til displays, det var bare noget med hvor lyst de er</w:t>
      </w:r>
      <w:commentRangeEnd w:id="2906"/>
      <w:r w:rsidR="00362488">
        <w:rPr>
          <w:rStyle w:val="Kommentarhenvisning"/>
        </w:rPr>
        <w:commentReference w:id="2906"/>
      </w:r>
      <w:r w:rsidRPr="00490238">
        <w:t xml:space="preserve"> Q:</w:t>
      </w:r>
      <w:commentRangeStart w:id="2907"/>
      <w:r w:rsidRPr="00490238">
        <w:t>når du er derinder er</w:t>
      </w:r>
    </w:p>
    <w:p w14:paraId="01259A78" w14:textId="092B2FC3" w:rsidR="00490238" w:rsidRPr="00490238" w:rsidRDefault="00490238" w:rsidP="00490238">
      <w:r w:rsidRPr="00490238">
        <w:t xml:space="preserve">det noget med overall indstillinger </w:t>
      </w:r>
      <w:commentRangeEnd w:id="2907"/>
      <w:commentRangeEnd w:id="2905"/>
      <w:r w:rsidR="00DE0198" w:rsidRPr="008679FD">
        <w:commentReference w:id="2905"/>
      </w:r>
      <w:r w:rsidR="00362488">
        <w:rPr>
          <w:rStyle w:val="Kommentarhenvisning"/>
        </w:rPr>
        <w:commentReference w:id="2907"/>
      </w:r>
      <w:r w:rsidRPr="00490238">
        <w:t xml:space="preserve">14:54 trykker menu 14:55 </w:t>
      </w:r>
      <w:commentRangeStart w:id="2908"/>
      <w:r w:rsidRPr="00490238">
        <w:t>trykker preset knap to gange</w:t>
      </w:r>
    </w:p>
    <w:p w14:paraId="1AA3A1D2" w14:textId="5AA8790F" w:rsidR="00490238" w:rsidRPr="00490238" w:rsidRDefault="00490238" w:rsidP="00490238">
      <w:r w:rsidRPr="00490238">
        <w:t xml:space="preserve">15:01 trykker på joystick, i leden efter indstillingerne til den enkelte footswitch </w:t>
      </w:r>
      <w:commentRangeEnd w:id="2908"/>
      <w:r w:rsidR="00DE0198" w:rsidRPr="008679FD">
        <w:commentReference w:id="2908"/>
      </w:r>
      <w:r w:rsidRPr="00490238">
        <w:t>A</w:t>
      </w:r>
      <w:commentRangeStart w:id="2909"/>
      <w:r w:rsidRPr="00490238">
        <w:t>:(sukker)</w:t>
      </w:r>
    </w:p>
    <w:p w14:paraId="1283BFEC" w14:textId="430B888A" w:rsidR="00490238" w:rsidRPr="00490238" w:rsidRDefault="00490238" w:rsidP="00490238">
      <w:r w:rsidRPr="00490238">
        <w:t>pas</w:t>
      </w:r>
      <w:commentRangeEnd w:id="2909"/>
      <w:ins w:id="2910" w:author="Martin Geertsen" w:date="2018-05-16T22:28:00Z">
        <w:r w:rsidR="00DE0198" w:rsidRPr="008679FD">
          <w:commentReference w:id="2909"/>
        </w:r>
        <w:r w:rsidR="00AC2B1E" w:rsidRPr="008679FD">
          <w:t>.</w:t>
        </w:r>
      </w:ins>
      <w:r w:rsidRPr="00490238">
        <w:t>.  Q</w:t>
      </w:r>
      <w:commentRangeStart w:id="2911"/>
      <w:r w:rsidRPr="00490238">
        <w:t>:</w:t>
      </w:r>
      <w:commentRangeStart w:id="2912"/>
      <w:r w:rsidRPr="00490238">
        <w:t>hvis du under assign, footswitch assign, som du har været inde under tidligere</w:t>
      </w:r>
      <w:commentRangeEnd w:id="2911"/>
      <w:commentRangeEnd w:id="2912"/>
      <w:r w:rsidR="00DE0198" w:rsidRPr="008679FD">
        <w:commentReference w:id="2912"/>
      </w:r>
      <w:r w:rsidR="00362488">
        <w:rPr>
          <w:rStyle w:val="Kommentarhenvisning"/>
        </w:rPr>
        <w:commentReference w:id="2911"/>
      </w:r>
    </w:p>
    <w:p w14:paraId="63667C6A" w14:textId="0F503B99" w:rsidR="00490238" w:rsidRPr="00490238" w:rsidRDefault="00490238" w:rsidP="00490238">
      <w:r w:rsidRPr="00490238">
        <w:t>A:</w:t>
      </w:r>
      <w:commentRangeStart w:id="2913"/>
      <w:r w:rsidRPr="00490238">
        <w:t>yees, og customize</w:t>
      </w:r>
      <w:commentRangeEnd w:id="2913"/>
      <w:r w:rsidR="00DE0198" w:rsidRPr="008679FD">
        <w:commentReference w:id="2913"/>
      </w:r>
    </w:p>
    <w:p w14:paraId="0984C954" w14:textId="77777777" w:rsidR="00AC2B1E" w:rsidRPr="008679FD" w:rsidRDefault="00AC2B1E" w:rsidP="008679FD">
      <w:pPr>
        <w:rPr>
          <w:ins w:id="2914" w:author="Martin Geertsen" w:date="2018-05-16T22:28:00Z"/>
        </w:rPr>
      </w:pPr>
      <w:ins w:id="2915" w:author="Martin Geertsen" w:date="2018-05-16T22:28:00Z">
        <w:r w:rsidRPr="008679FD">
          <w:t>Subject 4</w:t>
        </w:r>
      </w:ins>
    </w:p>
    <w:p w14:paraId="462C5788" w14:textId="77777777" w:rsidR="00AC2B1E" w:rsidRPr="008679FD" w:rsidRDefault="00AC2B1E" w:rsidP="008679FD">
      <w:pPr>
        <w:rPr>
          <w:ins w:id="2916" w:author="Martin Geertsen" w:date="2018-05-16T22:28:00Z"/>
        </w:rPr>
      </w:pPr>
      <w:ins w:id="2917" w:author="Martin Geertsen" w:date="2018-05-16T22:28:00Z">
        <w:r w:rsidRPr="008679FD">
          <w:t>Subject havde det nemt ved at bytte plads på effekterne på displayet.</w:t>
        </w:r>
      </w:ins>
    </w:p>
    <w:p w14:paraId="2E26E934" w14:textId="77777777" w:rsidR="00AC2B1E" w:rsidRPr="008679FD" w:rsidRDefault="00AC2B1E" w:rsidP="008679FD">
      <w:pPr>
        <w:rPr>
          <w:ins w:id="2918" w:author="Martin Geertsen" w:date="2018-05-16T22:28:00Z"/>
        </w:rPr>
      </w:pPr>
      <w:ins w:id="2919" w:author="Martin Geertsen" w:date="2018-05-16T22:28:00Z">
        <w:r w:rsidRPr="008679FD">
          <w:t>11:30 subject klikker sig ind på footswitch assign. 11:35 subject trykker et par gange på en</w:t>
        </w:r>
      </w:ins>
    </w:p>
    <w:p w14:paraId="25CD3FD7" w14:textId="77777777" w:rsidR="00AC2B1E" w:rsidRPr="008679FD" w:rsidRDefault="00AC2B1E" w:rsidP="008679FD">
      <w:pPr>
        <w:rPr>
          <w:ins w:id="2920" w:author="Martin Geertsen" w:date="2018-05-16T22:28:00Z"/>
        </w:rPr>
      </w:pPr>
      <w:ins w:id="2921" w:author="Martin Geertsen" w:date="2018-05-16T22:28:00Z">
        <w:r w:rsidRPr="008679FD">
          <w:t>footswitch for at få en reaktion. Efter 3 tryk finder subject ud af, at den bliver aktiveret.</w:t>
        </w:r>
      </w:ins>
    </w:p>
    <w:p w14:paraId="4E16EDAD" w14:textId="77777777" w:rsidR="00AC2B1E" w:rsidRPr="008679FD" w:rsidRDefault="00AC2B1E" w:rsidP="008679FD">
      <w:pPr>
        <w:rPr>
          <w:ins w:id="2922" w:author="Martin Geertsen" w:date="2018-05-16T22:28:00Z"/>
        </w:rPr>
      </w:pPr>
      <w:ins w:id="2923" w:author="Martin Geertsen" w:date="2018-05-16T22:28:00Z">
        <w:r w:rsidRPr="008679FD">
          <w:t>11:40 prøver subject at skubbe til joystikket for at skifte position. A:"Den skriver noget</w:t>
        </w:r>
      </w:ins>
    </w:p>
    <w:p w14:paraId="60A8E621" w14:textId="77777777" w:rsidR="00AC2B1E" w:rsidRPr="008679FD" w:rsidRDefault="00AC2B1E" w:rsidP="008679FD">
      <w:pPr>
        <w:rPr>
          <w:ins w:id="2924" w:author="Martin Geertsen" w:date="2018-05-16T22:28:00Z"/>
        </w:rPr>
      </w:pPr>
      <w:ins w:id="2925" w:author="Martin Geertsen" w:date="2018-05-16T22:28:00Z">
        <w:r w:rsidRPr="008679FD">
          <w:t>til mig." 11:52 trykker ok og flytter placeringen af switchen. Subject flyttede den anden</w:t>
        </w:r>
      </w:ins>
    </w:p>
    <w:p w14:paraId="6DBFCF20" w14:textId="4A91697D" w:rsidR="00F625FF" w:rsidRDefault="00AC2B1E" w:rsidP="00490238">
      <w:ins w:id="2926" w:author="Martin Geertsen" w:date="2018-05-16T22:28:00Z">
        <w:r w:rsidRPr="008679FD">
          <w:t>effekt hurtigt.</w:t>
        </w:r>
      </w:ins>
    </w:p>
    <w:p w14:paraId="7279F442" w14:textId="77777777" w:rsidR="00490238" w:rsidRPr="00490238" w:rsidRDefault="00490238" w:rsidP="00490238">
      <w:r w:rsidRPr="00490238">
        <w:t>Subject 5</w:t>
      </w:r>
    </w:p>
    <w:p w14:paraId="4B9C8F12" w14:textId="77777777" w:rsidR="00490238" w:rsidRPr="00490238" w:rsidRDefault="00490238" w:rsidP="00490238">
      <w:r w:rsidRPr="00490238">
        <w:t>[20.</w:t>
      </w:r>
      <w:commentRangeStart w:id="2927"/>
      <w:r w:rsidRPr="00490238">
        <w:t>37] S er blevet bedt om at ændre LED farven på en effekt. Han vælger sin</w:t>
      </w:r>
    </w:p>
    <w:p w14:paraId="5029928F" w14:textId="77777777" w:rsidR="00490238" w:rsidRPr="00490238" w:rsidRDefault="00490238" w:rsidP="00490238">
      <w:r w:rsidRPr="00490238">
        <w:t xml:space="preserve">tremolo og vil gerne lave den rød. </w:t>
      </w:r>
      <w:commentRangeStart w:id="2928"/>
      <w:r w:rsidRPr="00490238">
        <w:t>Han prøver først at holde på den men finder ud af at det</w:t>
      </w:r>
    </w:p>
    <w:p w14:paraId="65E85CCD" w14:textId="77777777" w:rsidR="00490238" w:rsidRPr="00490238" w:rsidRDefault="00490238" w:rsidP="00490238">
      <w:r w:rsidRPr="00490238">
        <w:t>kun har noget med assign at gøre. Han prøver sig herefter med at klikke på joysticken for</w:t>
      </w:r>
    </w:p>
    <w:p w14:paraId="1E3D110C" w14:textId="77777777" w:rsidR="00490238" w:rsidRPr="00490238" w:rsidRDefault="00490238" w:rsidP="00490238">
      <w:r w:rsidRPr="00490238">
        <w:t>at vælge blocken men kommer ind i model selector menuen. Han prøver så med action men</w:t>
      </w:r>
    </w:p>
    <w:p w14:paraId="27C3B468" w14:textId="69F2C4E5" w:rsidR="00490238" w:rsidRPr="00490238" w:rsidRDefault="00490238" w:rsidP="00490238">
      <w:r w:rsidRPr="00490238">
        <w:t>det virker heller ikke</w:t>
      </w:r>
      <w:commentRangeEnd w:id="2927"/>
      <w:r w:rsidRPr="00490238">
        <w:t xml:space="preserve">. </w:t>
      </w:r>
      <w:commentRangeEnd w:id="2928"/>
      <w:r w:rsidR="005B5E98" w:rsidRPr="008679FD">
        <w:commentReference w:id="2927"/>
      </w:r>
      <w:r w:rsidR="007F71C2">
        <w:rPr>
          <w:rStyle w:val="Kommentarhenvisning"/>
        </w:rPr>
        <w:commentReference w:id="2928"/>
      </w:r>
      <w:ins w:id="2929" w:author="Martin Geertsen" w:date="2018-05-16T22:28:00Z">
        <w:r w:rsidR="00AC2B1E" w:rsidRPr="008679FD">
          <w:t xml:space="preserve">. </w:t>
        </w:r>
      </w:ins>
      <w:commentRangeStart w:id="2930"/>
      <w:r w:rsidRPr="00490238">
        <w:t>Han prøver med streg menuen og går ind under footswitch assign</w:t>
      </w:r>
    </w:p>
    <w:p w14:paraId="19ECB25B" w14:textId="77777777" w:rsidR="00490238" w:rsidRPr="00490238" w:rsidRDefault="00490238" w:rsidP="00490238">
      <w:r w:rsidRPr="00490238">
        <w:t>og finder muligheden for at customize. Herinde sætter han LEDen til rød og trykker ok.</w:t>
      </w:r>
    </w:p>
    <w:p w14:paraId="288305DB" w14:textId="77777777" w:rsidR="00490238" w:rsidRPr="00490238" w:rsidRDefault="00490238" w:rsidP="00490238">
      <w:r w:rsidRPr="00490238">
        <w:t>S - Og så har jeg fuldstændig glemt hvordan jeg fandt derind fordi det var lidt en</w:t>
      </w:r>
    </w:p>
    <w:p w14:paraId="45847042" w14:textId="21786DB8" w:rsidR="00490238" w:rsidRPr="00490238" w:rsidRDefault="00490238" w:rsidP="00490238">
      <w:r w:rsidRPr="00490238">
        <w:t>tilfældighed men ja jeg fik løst det.</w:t>
      </w:r>
      <w:commentRangeEnd w:id="2930"/>
      <w:r w:rsidR="00D97600" w:rsidRPr="008679FD">
        <w:commentReference w:id="2930"/>
      </w:r>
    </w:p>
    <w:p w14:paraId="04D37BAE" w14:textId="77777777" w:rsidR="00362488" w:rsidRDefault="00362488" w:rsidP="00490238"/>
    <w:p w14:paraId="403C84AC" w14:textId="77777777" w:rsidR="00490238" w:rsidRPr="00490238" w:rsidRDefault="00490238" w:rsidP="00490238">
      <w:r w:rsidRPr="00490238">
        <w:t>Subject 6</w:t>
      </w:r>
    </w:p>
    <w:p w14:paraId="6CBA98BE" w14:textId="77777777" w:rsidR="00490238" w:rsidRPr="00490238" w:rsidRDefault="00490238" w:rsidP="00490238">
      <w:commentRangeStart w:id="2931"/>
      <w:commentRangeStart w:id="2932"/>
      <w:r w:rsidRPr="00490238">
        <w:t>He tries the menu that he have just used to switch effects, but that doesn’t</w:t>
      </w:r>
    </w:p>
    <w:p w14:paraId="4D829E32" w14:textId="786124B9" w:rsidR="00490238" w:rsidRPr="00490238" w:rsidRDefault="00490238" w:rsidP="00490238">
      <w:r w:rsidRPr="00490238">
        <w:t>work</w:t>
      </w:r>
      <w:commentRangeEnd w:id="2931"/>
      <w:commentRangeEnd w:id="2932"/>
      <w:r w:rsidR="00D97600" w:rsidRPr="008679FD">
        <w:commentReference w:id="2932"/>
      </w:r>
      <w:r w:rsidR="007F71C2">
        <w:rPr>
          <w:rStyle w:val="Kommentarhenvisning"/>
        </w:rPr>
        <w:commentReference w:id="2931"/>
      </w:r>
      <w:r w:rsidRPr="00490238">
        <w:t>. 12:36 Q: you were on your way into the footswitch assign menu, what do you think</w:t>
      </w:r>
    </w:p>
    <w:p w14:paraId="26FBB0AB" w14:textId="77777777" w:rsidR="00490238" w:rsidRPr="00490238" w:rsidRDefault="00490238" w:rsidP="00490238">
      <w:r w:rsidRPr="00490238">
        <w:t xml:space="preserve">is in there there? A: </w:t>
      </w:r>
      <w:commentRangeStart w:id="2933"/>
      <w:r w:rsidRPr="00490238">
        <w:t>okayl lets see. Yeah well, I guess it’s because, the color ring is almost</w:t>
      </w:r>
    </w:p>
    <w:p w14:paraId="20B5550F" w14:textId="19FB008E" w:rsidR="00490238" w:rsidRPr="00490238" w:rsidRDefault="00490238" w:rsidP="00490238">
      <w:r w:rsidRPr="00490238">
        <w:t>a part of the footswitch, but maybe it isn’t seen as such (press the controller assign</w:t>
      </w:r>
      <w:commentRangeEnd w:id="2933"/>
      <w:r w:rsidR="00D97600" w:rsidRPr="008679FD">
        <w:commentReference w:id="2933"/>
      </w:r>
      <w:r w:rsidRPr="00490238">
        <w:t xml:space="preserve">). </w:t>
      </w:r>
      <w:commentRangeStart w:id="2934"/>
      <w:r w:rsidRPr="00490238">
        <w:t>He</w:t>
      </w:r>
    </w:p>
    <w:p w14:paraId="678CD81E" w14:textId="77777777" w:rsidR="00490238" w:rsidRPr="00490238" w:rsidRDefault="00490238" w:rsidP="00490238">
      <w:r w:rsidRPr="00490238">
        <w:t>is explained that when he were in the footswitch assign he jumped out by accident, by his</w:t>
      </w:r>
    </w:p>
    <w:p w14:paraId="214BF588" w14:textId="77777777" w:rsidR="00490238" w:rsidRPr="00490238" w:rsidRDefault="00490238" w:rsidP="00490238">
      <w:r w:rsidRPr="00490238">
        <w:t>arm touching a button.</w:t>
      </w:r>
      <w:commentRangeEnd w:id="2934"/>
      <w:r w:rsidR="00F625FF">
        <w:rPr>
          <w:rStyle w:val="Kommentarhenvisning"/>
        </w:rPr>
        <w:commentReference w:id="2934"/>
      </w:r>
      <w:r w:rsidRPr="00490238">
        <w:t xml:space="preserve"> A: okay. Well I went here (footswitch assign), because it kind of</w:t>
      </w:r>
    </w:p>
    <w:p w14:paraId="7A1714D4" w14:textId="77777777" w:rsidR="00490238" w:rsidRPr="00490238" w:rsidRDefault="00490238" w:rsidP="00490238">
      <w:r w:rsidRPr="00490238">
        <w:t xml:space="preserve">look like same part. </w:t>
      </w:r>
      <w:commentRangeStart w:id="2935"/>
      <w:commentRangeStart w:id="2936"/>
      <w:r w:rsidRPr="00490238">
        <w:t>He the solves the task, but presses the button under the change LED</w:t>
      </w:r>
    </w:p>
    <w:p w14:paraId="62871295" w14:textId="0223D5FF" w:rsidR="00490238" w:rsidRPr="00490238" w:rsidRDefault="00490238" w:rsidP="00490238">
      <w:r w:rsidRPr="00490238">
        <w:t>instead of scrolling at the beginning</w:t>
      </w:r>
      <w:commentRangeEnd w:id="2935"/>
      <w:ins w:id="2937" w:author="Martin Geertsen" w:date="2018-05-16T22:28:00Z">
        <w:r w:rsidR="00AC2B1E" w:rsidRPr="008679FD">
          <w:t>.</w:t>
        </w:r>
      </w:ins>
      <w:commentRangeEnd w:id="2936"/>
      <w:r w:rsidR="00D97600" w:rsidRPr="008679FD">
        <w:commentReference w:id="2936"/>
      </w:r>
      <w:r w:rsidR="00F625FF">
        <w:rPr>
          <w:rStyle w:val="Kommentarhenvisning"/>
        </w:rPr>
        <w:commentReference w:id="2935"/>
      </w:r>
      <w:r w:rsidRPr="00490238">
        <w:t>.</w:t>
      </w:r>
    </w:p>
    <w:p w14:paraId="72E0CAD9" w14:textId="77777777" w:rsidR="00A7543C" w:rsidRDefault="00A7543C" w:rsidP="00490238"/>
    <w:p w14:paraId="34D2D62D" w14:textId="77777777" w:rsidR="00A7543C" w:rsidRDefault="00A7543C" w:rsidP="00490238"/>
    <w:p w14:paraId="176F5331" w14:textId="77777777" w:rsidR="00A7543C" w:rsidRDefault="00A7543C" w:rsidP="00490238"/>
    <w:p w14:paraId="24D74649" w14:textId="77777777" w:rsidR="00490238" w:rsidRPr="00490238" w:rsidRDefault="00490238" w:rsidP="00490238">
      <w:r w:rsidRPr="00490238">
        <w:t>C.2  Headrush</w:t>
      </w:r>
    </w:p>
    <w:p w14:paraId="71B01CEF" w14:textId="77777777" w:rsidR="00490238" w:rsidRPr="00490238" w:rsidRDefault="00490238" w:rsidP="00490238">
      <w:r w:rsidRPr="00490238">
        <w:t>Lav et nyt rig</w:t>
      </w:r>
    </w:p>
    <w:p w14:paraId="0C52E26E" w14:textId="77777777" w:rsidR="00490238" w:rsidRPr="00490238" w:rsidRDefault="00490238" w:rsidP="00490238">
      <w:r w:rsidRPr="00490238">
        <w:t>Subject 1</w:t>
      </w:r>
    </w:p>
    <w:p w14:paraId="62C55520" w14:textId="77777777" w:rsidR="00490238" w:rsidRPr="00490238" w:rsidRDefault="00490238" w:rsidP="00490238">
      <w:r w:rsidRPr="00490238">
        <w:t xml:space="preserve">00:40 </w:t>
      </w:r>
      <w:commentRangeStart w:id="2938"/>
      <w:commentRangeStart w:id="2939"/>
      <w:r w:rsidRPr="00490238">
        <w:t>Forsøgspersonen trykker først på menuknappen (De tre streger), trykker</w:t>
      </w:r>
    </w:p>
    <w:p w14:paraId="475F8B2F" w14:textId="77777777" w:rsidR="00490238" w:rsidRPr="00490238" w:rsidRDefault="00490238" w:rsidP="00490238">
      <w:r w:rsidRPr="00490238">
        <w:t>på new, men det går så op for ham, at han er ved at lave en setlist</w:t>
      </w:r>
      <w:commentRangeEnd w:id="2938"/>
      <w:r w:rsidR="0019542B">
        <w:rPr>
          <w:rStyle w:val="Kommentarhenvisning"/>
        </w:rPr>
        <w:commentReference w:id="2938"/>
      </w:r>
      <w:r w:rsidRPr="00490238">
        <w:t>. Herefter løser han</w:t>
      </w:r>
    </w:p>
    <w:p w14:paraId="376B6CC1" w14:textId="15F208C5" w:rsidR="00490238" w:rsidRPr="00490238" w:rsidRDefault="00490238" w:rsidP="00490238">
      <w:r w:rsidRPr="00490238">
        <w:t>opgaven</w:t>
      </w:r>
      <w:commentRangeEnd w:id="2939"/>
      <w:r w:rsidR="00D97600" w:rsidRPr="008679FD">
        <w:commentReference w:id="2939"/>
      </w:r>
    </w:p>
    <w:p w14:paraId="2F380A6C" w14:textId="77777777" w:rsidR="00CE2E23" w:rsidRDefault="00CE2E23" w:rsidP="00490238"/>
    <w:p w14:paraId="13F490B4" w14:textId="77777777" w:rsidR="00490238" w:rsidRPr="00490238" w:rsidRDefault="00490238" w:rsidP="00490238">
      <w:r w:rsidRPr="00490238">
        <w:t>Subject 2</w:t>
      </w:r>
    </w:p>
    <w:p w14:paraId="285FF719" w14:textId="1FA361FE" w:rsidR="00490238" w:rsidRPr="00490238" w:rsidRDefault="00490238" w:rsidP="00490238">
      <w:r w:rsidRPr="00490238">
        <w:t>Kommentar:  “</w:t>
      </w:r>
      <w:commentRangeStart w:id="2940"/>
      <w:r w:rsidRPr="00490238">
        <w:t>Er det sådan noget touch værk?   Det er det</w:t>
      </w:r>
      <w:ins w:id="2941" w:author="Martin Geertsen" w:date="2018-05-16T22:28:00Z">
        <w:r w:rsidR="00AC2B1E" w:rsidRPr="008679FD">
          <w:t>!</w:t>
        </w:r>
        <w:commentRangeEnd w:id="2940"/>
        <w:r w:rsidR="00D97600" w:rsidRPr="008679FD">
          <w:commentReference w:id="2940"/>
        </w:r>
        <w:r w:rsidR="00AC2B1E" w:rsidRPr="008679FD">
          <w:t>”</w:t>
        </w:r>
      </w:ins>
      <w:r w:rsidRPr="00490238">
        <w:t>!”  01:03</w:t>
      </w:r>
    </w:p>
    <w:p w14:paraId="04974C48" w14:textId="77777777" w:rsidR="00490238" w:rsidRPr="00490238" w:rsidRDefault="00490238" w:rsidP="00490238">
      <w:commentRangeStart w:id="2942"/>
      <w:commentRangeStart w:id="2943"/>
      <w:r w:rsidRPr="00490238">
        <w:t>Forsøgspersonen trykker først på menuknappen (De tre streger), trykker på new, men det</w:t>
      </w:r>
    </w:p>
    <w:p w14:paraId="3B562399" w14:textId="77777777" w:rsidR="00490238" w:rsidRPr="00490238" w:rsidRDefault="00490238" w:rsidP="00490238">
      <w:r w:rsidRPr="00490238">
        <w:t>går så op for ham, at han er ved at lave en setlist</w:t>
      </w:r>
      <w:commentRangeEnd w:id="2942"/>
      <w:r w:rsidR="00CE2E23">
        <w:rPr>
          <w:rStyle w:val="Kommentarhenvisning"/>
        </w:rPr>
        <w:commentReference w:id="2942"/>
      </w:r>
      <w:r w:rsidRPr="00490238">
        <w:t>. Han går herefter ud til startskærmen</w:t>
      </w:r>
    </w:p>
    <w:p w14:paraId="72A07C52" w14:textId="5ABE3F6E" w:rsidR="00490238" w:rsidRPr="00490238" w:rsidRDefault="00490238" w:rsidP="00490238">
      <w:r w:rsidRPr="00490238">
        <w:t>og finder “new rig”</w:t>
      </w:r>
      <w:commentRangeEnd w:id="2943"/>
      <w:r w:rsidR="00D97600" w:rsidRPr="008679FD">
        <w:commentReference w:id="2943"/>
      </w:r>
    </w:p>
    <w:p w14:paraId="11CE4A88" w14:textId="0708A2FB" w:rsidR="00CE2E23" w:rsidRDefault="00AC2B1E" w:rsidP="00490238">
      <w:ins w:id="2944" w:author="Martin Geertsen" w:date="2018-05-16T22:28:00Z">
        <w:r w:rsidRPr="008679FD">
          <w:t>77</w:t>
        </w:r>
      </w:ins>
    </w:p>
    <w:p w14:paraId="320DF6E2" w14:textId="77777777" w:rsidR="00490238" w:rsidRPr="00490238" w:rsidRDefault="00490238" w:rsidP="00490238">
      <w:r w:rsidRPr="00490238">
        <w:t>Subject 3</w:t>
      </w:r>
    </w:p>
    <w:p w14:paraId="5CC50DC6" w14:textId="77777777" w:rsidR="00490238" w:rsidRPr="00490238" w:rsidRDefault="00490238" w:rsidP="00490238">
      <w:commentRangeStart w:id="2945"/>
      <w:r w:rsidRPr="00490238">
        <w:t xml:space="preserve">A: </w:t>
      </w:r>
      <w:commentRangeStart w:id="2946"/>
      <w:r w:rsidRPr="00490238">
        <w:t>Det første jeg lægger mærke til det er at skærmen er meget mere klar her</w:t>
      </w:r>
      <w:commentRangeEnd w:id="2946"/>
      <w:r w:rsidR="00CE2E23">
        <w:rPr>
          <w:rStyle w:val="Kommentarhenvisning"/>
        </w:rPr>
        <w:commentReference w:id="2946"/>
      </w:r>
      <w:r w:rsidRPr="00490238">
        <w:t>.</w:t>
      </w:r>
    </w:p>
    <w:p w14:paraId="0EAE3E53" w14:textId="77777777" w:rsidR="00490238" w:rsidRPr="00490238" w:rsidRDefault="00490238" w:rsidP="00490238">
      <w:r w:rsidRPr="00490238">
        <w:t>Og så prøver jeg at finde ud af hvad der styre hvad. Han trykker på push to enter og drejer</w:t>
      </w:r>
    </w:p>
    <w:p w14:paraId="4D999E04" w14:textId="77777777" w:rsidR="00490238" w:rsidRPr="00490238" w:rsidRDefault="00490238" w:rsidP="00490238">
      <w:r w:rsidRPr="00490238">
        <w:t>lidt, det ændre så i hvilket rig han er i. A: Igen der har jeg det lidt sådan at jeg bare har</w:t>
      </w:r>
    </w:p>
    <w:p w14:paraId="194FCB35" w14:textId="77777777" w:rsidR="00490238" w:rsidRPr="00490238" w:rsidRDefault="00490238" w:rsidP="00490238">
      <w:r w:rsidRPr="00490238">
        <w:t>lyst til at røre ved det hele, men jeg tvivler på.. Han trykker på liste menuen og opdager</w:t>
      </w:r>
    </w:p>
    <w:p w14:paraId="25337C3C" w14:textId="71612E7A" w:rsidR="00490238" w:rsidRPr="00490238" w:rsidRDefault="00490238" w:rsidP="00490238">
      <w:r w:rsidRPr="00490238">
        <w:t>at den reager og at det er en touch skærm</w:t>
      </w:r>
      <w:commentRangeEnd w:id="2945"/>
      <w:r w:rsidR="00D97600" w:rsidRPr="008679FD">
        <w:commentReference w:id="2945"/>
      </w:r>
      <w:r w:rsidRPr="00490238">
        <w:t>. A: Det er så tilfældet at det var det så. Da</w:t>
      </w:r>
    </w:p>
    <w:p w14:paraId="4331C451" w14:textId="77777777" w:rsidR="00490238" w:rsidRPr="00490238" w:rsidRDefault="00490238" w:rsidP="00490238">
      <w:r w:rsidRPr="00490238">
        <w:t>han har fundet ud af at det er touch klare han opgaven uden problemer. A</w:t>
      </w:r>
      <w:commentRangeStart w:id="2947"/>
      <w:r w:rsidRPr="00490238">
        <w:t>: Nu er jeg der</w:t>
      </w:r>
    </w:p>
    <w:p w14:paraId="67452BF1" w14:textId="77777777" w:rsidR="00490238" w:rsidRPr="00490238" w:rsidRDefault="00490238" w:rsidP="00490238">
      <w:r w:rsidRPr="00490238">
        <w:t xml:space="preserve">hvor jeg gerne vil være. Og det er jo klart. </w:t>
      </w:r>
      <w:commentRangeStart w:id="2948"/>
      <w:r w:rsidRPr="00490238">
        <w:t>Det er inbrained i folket, en skærm, det er</w:t>
      </w:r>
    </w:p>
    <w:p w14:paraId="63B3B88E" w14:textId="30BBE911" w:rsidR="00490238" w:rsidRPr="00490238" w:rsidRDefault="00490238" w:rsidP="00490238">
      <w:r w:rsidRPr="00490238">
        <w:t>noget man trykker på, nå man har en smart telefon.</w:t>
      </w:r>
      <w:commentRangeEnd w:id="2947"/>
      <w:r w:rsidR="00D97600" w:rsidRPr="008679FD">
        <w:commentReference w:id="2947"/>
      </w:r>
    </w:p>
    <w:commentRangeEnd w:id="2948"/>
    <w:p w14:paraId="00BC1108" w14:textId="77777777" w:rsidR="00CE2E23" w:rsidRDefault="00CE2E23" w:rsidP="00490238">
      <w:r>
        <w:rPr>
          <w:rStyle w:val="Kommentarhenvisning"/>
        </w:rPr>
        <w:commentReference w:id="2948"/>
      </w:r>
    </w:p>
    <w:p w14:paraId="49E61388" w14:textId="77777777" w:rsidR="00490238" w:rsidRPr="00490238" w:rsidRDefault="00490238" w:rsidP="00490238">
      <w:r w:rsidRPr="00490238">
        <w:t>Subject 4</w:t>
      </w:r>
    </w:p>
    <w:p w14:paraId="1A882805" w14:textId="77777777" w:rsidR="00490238" w:rsidRPr="00490238" w:rsidRDefault="00490238" w:rsidP="00490238">
      <w:r w:rsidRPr="00490238">
        <w:t xml:space="preserve">00:35 </w:t>
      </w:r>
      <w:commentRangeStart w:id="2949"/>
      <w:r w:rsidRPr="00490238">
        <w:t>Subject viser hvilke switches han taler om. Kommentar: "</w:t>
      </w:r>
      <w:commentRangeStart w:id="2950"/>
      <w:r w:rsidRPr="00490238">
        <w:t>Det først jeg</w:t>
      </w:r>
    </w:p>
    <w:p w14:paraId="7473FE10" w14:textId="77777777" w:rsidR="00490238" w:rsidRPr="00490238" w:rsidRDefault="00490238" w:rsidP="00490238">
      <w:r w:rsidRPr="00490238">
        <w:t>gør her, er at jeg orienterer mig om der står nogle steder hvor der står Rig. Og det gør der</w:t>
      </w:r>
    </w:p>
    <w:p w14:paraId="20E69923" w14:textId="77777777" w:rsidR="00490238" w:rsidRPr="00490238" w:rsidRDefault="00490238" w:rsidP="00490238">
      <w:r w:rsidRPr="00490238">
        <w:t>hernede på de her to. Men der tænker jeg at der skifter man bare imellem de rigs der nu</w:t>
      </w:r>
    </w:p>
    <w:p w14:paraId="498D87CA" w14:textId="0AC37362" w:rsidR="00490238" w:rsidRPr="00490238" w:rsidRDefault="00490238" w:rsidP="00490238">
      <w:r w:rsidRPr="00490238">
        <w:t>er." (Det er fuldkommen korrekt).</w:t>
      </w:r>
      <w:commentRangeEnd w:id="2949"/>
      <w:r w:rsidR="00D97600" w:rsidRPr="008679FD">
        <w:commentReference w:id="2949"/>
      </w:r>
    </w:p>
    <w:commentRangeEnd w:id="2950"/>
    <w:p w14:paraId="559F3370" w14:textId="77777777" w:rsidR="00490238" w:rsidRPr="00490238" w:rsidRDefault="00CE2E23" w:rsidP="00490238">
      <w:r>
        <w:rPr>
          <w:rStyle w:val="Kommentarhenvisning"/>
        </w:rPr>
        <w:commentReference w:id="2950"/>
      </w:r>
      <w:commentRangeStart w:id="2951"/>
      <w:r w:rsidR="00490238" w:rsidRPr="00490238">
        <w:t>00:49 Subject viser hvor han tror han skal navigere rundt, for at kunne løse opgaven.</w:t>
      </w:r>
    </w:p>
    <w:p w14:paraId="57852E78" w14:textId="77777777" w:rsidR="00490238" w:rsidRPr="00490238" w:rsidRDefault="00490238" w:rsidP="00490238">
      <w:r w:rsidRPr="00490238">
        <w:t xml:space="preserve">Kommentar: </w:t>
      </w:r>
      <w:commentRangeStart w:id="2952"/>
      <w:r w:rsidRPr="00490238">
        <w:t>"Hvis jeg nu skulle havde haft oprettet et, så tænker jeg det her grønne. Det</w:t>
      </w:r>
    </w:p>
    <w:p w14:paraId="2B54A92E" w14:textId="77777777" w:rsidR="00490238" w:rsidRPr="00490238" w:rsidRDefault="00490238" w:rsidP="00490238">
      <w:r w:rsidRPr="00490238">
        <w:t>er nok også navnet på det her rig. Så tænker jeg at der er sådan en menu." 00:56 Trykker</w:t>
      </w:r>
    </w:p>
    <w:p w14:paraId="69EB1FA7" w14:textId="1BA1E719" w:rsidR="00490238" w:rsidRPr="00490238" w:rsidRDefault="00490238" w:rsidP="00490238">
      <w:r w:rsidRPr="00490238">
        <w:t>sig in</w:t>
      </w:r>
      <w:r w:rsidR="00CE2E23">
        <w:t>d</w:t>
      </w:r>
      <w:r w:rsidRPr="00490238">
        <w:t xml:space="preserve"> på menu (venstre side). Kommentar: "Det her tænker jeg, at det er en liste af de</w:t>
      </w:r>
    </w:p>
    <w:p w14:paraId="7C2A309E" w14:textId="77777777" w:rsidR="00490238" w:rsidRPr="00490238" w:rsidRDefault="00490238" w:rsidP="00490238">
      <w:r w:rsidRPr="00490238">
        <w:t>rigs der er her." 01:04 trykker på NEW. 01:11 trykker på [EMPTY]. 01:13 trykker på den</w:t>
      </w:r>
    </w:p>
    <w:p w14:paraId="79980D43" w14:textId="77777777" w:rsidR="00490238" w:rsidRPr="00490238" w:rsidRDefault="00490238" w:rsidP="00490238">
      <w:r w:rsidRPr="00490238">
        <w:t>som empty har lavet op til flere gange. Kommentar: "Nu ved jeg ikke lige hvordan jeg</w:t>
      </w:r>
    </w:p>
    <w:p w14:paraId="5941CAE2" w14:textId="77777777" w:rsidR="00490238" w:rsidRPr="00490238" w:rsidRDefault="00490238" w:rsidP="00490238">
      <w:r w:rsidRPr="00490238">
        <w:t>skal komme videre for det." 01:20 trykker på save Q: "Det er så en setliste du er igang</w:t>
      </w:r>
    </w:p>
    <w:p w14:paraId="4C113092" w14:textId="77777777" w:rsidR="00490238" w:rsidRPr="00490238" w:rsidRDefault="00490238" w:rsidP="00490238">
      <w:r w:rsidRPr="00490238">
        <w:t xml:space="preserve">med." A: "Ja det kan jeg godt se" 01:23 trykker på CANCEL </w:t>
      </w:r>
      <w:commentRangeEnd w:id="2952"/>
      <w:r w:rsidR="00CE2E23">
        <w:rPr>
          <w:rStyle w:val="Kommentarhenvisning"/>
        </w:rPr>
        <w:commentReference w:id="2952"/>
      </w:r>
      <w:r w:rsidRPr="00490238">
        <w:t>01:25 trykker på tilbage</w:t>
      </w:r>
    </w:p>
    <w:p w14:paraId="4A811D2A" w14:textId="77777777" w:rsidR="00490238" w:rsidRPr="00490238" w:rsidRDefault="00490238" w:rsidP="00490238">
      <w:r w:rsidRPr="00490238">
        <w:t>knap i venstre side ("Du skal bare trykke discard") 01:27 trykker på Discard changes 01:30</w:t>
      </w:r>
    </w:p>
    <w:p w14:paraId="5648C313" w14:textId="45188A41" w:rsidR="00490238" w:rsidRPr="00490238" w:rsidRDefault="00490238" w:rsidP="00490238">
      <w:r w:rsidRPr="00490238">
        <w:t>trykker tilbage til første preset side. 01:34 trykker på samme menu knap i venstre side.</w:t>
      </w:r>
      <w:commentRangeEnd w:id="2951"/>
      <w:r w:rsidR="00D97600" w:rsidRPr="008679FD">
        <w:commentReference w:id="2951"/>
      </w:r>
    </w:p>
    <w:p w14:paraId="4070A28B" w14:textId="77777777" w:rsidR="00490238" w:rsidRPr="00490238" w:rsidRDefault="00490238" w:rsidP="00490238">
      <w:r w:rsidRPr="00490238">
        <w:t>01:40 trykker tilbage til første preset side. 01:45 trykker menu knappen i højre side. 01:46</w:t>
      </w:r>
    </w:p>
    <w:p w14:paraId="3C1884E4" w14:textId="77777777" w:rsidR="00490238" w:rsidRPr="00490238" w:rsidRDefault="00490238" w:rsidP="00490238">
      <w:r w:rsidRPr="00490238">
        <w:t>trykker på "new rig".</w:t>
      </w:r>
    </w:p>
    <w:p w14:paraId="13AEE2DE" w14:textId="77777777" w:rsidR="00CE2E23" w:rsidRDefault="00CE2E23" w:rsidP="00490238"/>
    <w:p w14:paraId="37420F6D" w14:textId="77777777" w:rsidR="00CE2E23" w:rsidRDefault="00CE2E23" w:rsidP="00490238"/>
    <w:p w14:paraId="7C56ABF3" w14:textId="77777777" w:rsidR="00490238" w:rsidRPr="00490238" w:rsidRDefault="00490238" w:rsidP="00490238">
      <w:r w:rsidRPr="00490238">
        <w:t>Subject 5</w:t>
      </w:r>
    </w:p>
    <w:p w14:paraId="240F83F0" w14:textId="77777777" w:rsidR="00490238" w:rsidRPr="00490238" w:rsidRDefault="00490238" w:rsidP="00490238">
      <w:r w:rsidRPr="00490238">
        <w:t>[00.27] S er blevet bed om at lave et nyt rig.</w:t>
      </w:r>
    </w:p>
    <w:p w14:paraId="02454F01" w14:textId="77777777" w:rsidR="00490238" w:rsidRPr="00490238" w:rsidRDefault="00490238" w:rsidP="00490238">
      <w:r w:rsidRPr="00490238">
        <w:t xml:space="preserve">S - </w:t>
      </w:r>
      <w:commentRangeStart w:id="2953"/>
      <w:commentRangeStart w:id="2954"/>
      <w:r w:rsidRPr="00490238">
        <w:t>Nu har de ikke nogle trykknapper til at navigere rundt med så hvis jeg skal lave et nyt</w:t>
      </w:r>
    </w:p>
    <w:p w14:paraId="37F49169" w14:textId="2987B86F" w:rsidR="00490238" w:rsidRPr="00490238" w:rsidRDefault="00490238" w:rsidP="00490238">
      <w:r w:rsidRPr="00490238">
        <w:t xml:space="preserve">link vil jeg gætte på at det er en touchskærm </w:t>
      </w:r>
      <w:commentRangeEnd w:id="2953"/>
      <w:r w:rsidR="00CE2E23">
        <w:rPr>
          <w:rStyle w:val="Kommentarhenvisning"/>
        </w:rPr>
        <w:commentReference w:id="2953"/>
      </w:r>
      <w:r w:rsidRPr="00490238">
        <w:t>det her fordi de har den her oppe.</w:t>
      </w:r>
      <w:commentRangeEnd w:id="2954"/>
      <w:r w:rsidR="00260A13" w:rsidRPr="008679FD">
        <w:commentReference w:id="2954"/>
      </w:r>
    </w:p>
    <w:p w14:paraId="3C7B3DE4" w14:textId="77777777" w:rsidR="00490238" w:rsidRPr="00490238" w:rsidRDefault="00490238" w:rsidP="00490238">
      <w:commentRangeStart w:id="2955"/>
      <w:r w:rsidRPr="00490238">
        <w:t xml:space="preserve">Han starter ud med at gå ind i setliste menuen. </w:t>
      </w:r>
      <w:commentRangeStart w:id="2956"/>
      <w:r w:rsidRPr="00490238">
        <w:t>Han begynder at lave en ny setliste hvilket</w:t>
      </w:r>
    </w:p>
    <w:p w14:paraId="5F022F04" w14:textId="77777777" w:rsidR="00490238" w:rsidRPr="00490238" w:rsidRDefault="00490238" w:rsidP="00490238">
      <w:r w:rsidRPr="00490238">
        <w:t>han får at vide og så prøver han at gå tilbage med tilbage pilen. I første omgang canceller</w:t>
      </w:r>
    </w:p>
    <w:p w14:paraId="71D28876" w14:textId="6A11B284" w:rsidR="00490238" w:rsidRPr="00490238" w:rsidRDefault="00490238" w:rsidP="00490238">
      <w:r w:rsidRPr="00490238">
        <w:t>han at gå tilbage men finder hurtigt ud af at han skal gemme eller discarde changes.</w:t>
      </w:r>
      <w:commentRangeEnd w:id="2956"/>
      <w:r w:rsidR="00260A13" w:rsidRPr="008679FD">
        <w:commentReference w:id="2956"/>
      </w:r>
    </w:p>
    <w:commentRangeEnd w:id="2955"/>
    <w:p w14:paraId="34CA192B" w14:textId="77777777" w:rsidR="00490238" w:rsidRPr="00490238" w:rsidRDefault="00CE2E23" w:rsidP="00490238">
      <w:r>
        <w:rPr>
          <w:rStyle w:val="Kommentarhenvisning"/>
        </w:rPr>
        <w:commentReference w:id="2955"/>
      </w:r>
      <w:commentRangeStart w:id="2957"/>
      <w:r w:rsidR="00490238" w:rsidRPr="00490238">
        <w:t xml:space="preserve">Han vælger at discarde changes. </w:t>
      </w:r>
      <w:commentRangeStart w:id="2958"/>
      <w:r w:rsidR="00490238" w:rsidRPr="00490238">
        <w:t>Han prøver herefter med at bruge drejeknapperne til at</w:t>
      </w:r>
    </w:p>
    <w:p w14:paraId="48345BAA" w14:textId="77777777" w:rsidR="00490238" w:rsidRPr="00490238" w:rsidRDefault="00490238" w:rsidP="00490238">
      <w:r w:rsidRPr="00490238">
        <w:t>navigere med og ser om der er nogle options i bunden af setlist menuen som han kan bruge.</w:t>
      </w:r>
    </w:p>
    <w:commentRangeEnd w:id="2958"/>
    <w:p w14:paraId="1BAD68D2" w14:textId="77777777" w:rsidR="00490238" w:rsidRPr="00490238" w:rsidRDefault="00CE2E23" w:rsidP="00490238">
      <w:r>
        <w:rPr>
          <w:rStyle w:val="Kommentarhenvisning"/>
        </w:rPr>
        <w:commentReference w:id="2958"/>
      </w:r>
      <w:r w:rsidR="00490238" w:rsidRPr="00490238">
        <w:t>Han siger at overskriften setlists forvirrer ham når man nu kigger på rigs og derefter giver</w:t>
      </w:r>
    </w:p>
    <w:p w14:paraId="669AEE85" w14:textId="52EE80CD" w:rsidR="00490238" w:rsidRPr="00490238" w:rsidRDefault="00490238" w:rsidP="00490238">
      <w:r w:rsidRPr="00490238">
        <w:t>han op</w:t>
      </w:r>
      <w:commentRangeEnd w:id="2957"/>
      <w:r w:rsidR="00260A13" w:rsidRPr="008679FD">
        <w:commentReference w:id="2957"/>
      </w:r>
      <w:r w:rsidRPr="00490238">
        <w:t xml:space="preserve">. </w:t>
      </w:r>
      <w:commentRangeStart w:id="2959"/>
      <w:commentRangeStart w:id="2960"/>
      <w:r w:rsidRPr="00490238">
        <w:t>Han for fortalt at der også er en anden menu option som han kan bruge oppe i</w:t>
      </w:r>
    </w:p>
    <w:p w14:paraId="60BD40ED" w14:textId="7F67263E" w:rsidR="00490238" w:rsidRPr="00490238" w:rsidRDefault="00490238" w:rsidP="00490238">
      <w:r w:rsidRPr="00490238">
        <w:t xml:space="preserve">højre </w:t>
      </w:r>
      <w:ins w:id="2961" w:author="Martin Geertsen" w:date="2018-05-16T22:28:00Z">
        <w:r w:rsidR="00AC2B1E" w:rsidRPr="008679FD">
          <w:t>hjørn</w:t>
        </w:r>
      </w:ins>
      <w:commentRangeEnd w:id="2960"/>
      <w:commentRangeEnd w:id="2959"/>
      <w:r w:rsidR="00260A13" w:rsidRPr="008679FD">
        <w:commentReference w:id="2960"/>
      </w:r>
      <w:r w:rsidR="00CE2E23">
        <w:rPr>
          <w:rStyle w:val="Kommentarhenvisning"/>
        </w:rPr>
        <w:commentReference w:id="2959"/>
      </w:r>
      <w:ins w:id="2962" w:author="Martin Geertsen" w:date="2018-05-16T22:28:00Z">
        <w:r w:rsidR="00AC2B1E" w:rsidRPr="008679FD">
          <w:t>e</w:t>
        </w:r>
      </w:ins>
      <w:r w:rsidRPr="00490238">
        <w:t>. Den prøver han at åbne og så lukker han den igen fordi han ville se om det</w:t>
      </w:r>
    </w:p>
    <w:p w14:paraId="5770B16B" w14:textId="77777777" w:rsidR="00490238" w:rsidRPr="00490238" w:rsidRDefault="00490238" w:rsidP="00490238">
      <w:r w:rsidRPr="00490238">
        <w:t>var sådan det fungerede med at lukke den igen. Han finder dog hurtigt new rig optionen</w:t>
      </w:r>
    </w:p>
    <w:p w14:paraId="1953303D" w14:textId="77777777" w:rsidR="00490238" w:rsidRPr="00490238" w:rsidRDefault="00490238" w:rsidP="00490238">
      <w:r w:rsidRPr="00490238">
        <w:t>og laver en new rig.</w:t>
      </w:r>
    </w:p>
    <w:p w14:paraId="276E49E3" w14:textId="77777777" w:rsidR="00CE2E23" w:rsidRDefault="00CE2E23" w:rsidP="00490238"/>
    <w:p w14:paraId="4D154602" w14:textId="77777777" w:rsidR="00490238" w:rsidRPr="00490238" w:rsidRDefault="00490238" w:rsidP="00490238">
      <w:r w:rsidRPr="00490238">
        <w:t>Subject 6</w:t>
      </w:r>
    </w:p>
    <w:p w14:paraId="442B8B93" w14:textId="2120E84D" w:rsidR="00490238" w:rsidRPr="00490238" w:rsidRDefault="00490238" w:rsidP="00490238">
      <w:commentRangeStart w:id="2963"/>
      <w:r w:rsidRPr="00490238">
        <w:t xml:space="preserve">1:25 </w:t>
      </w:r>
      <w:commentRangeStart w:id="2964"/>
      <w:r w:rsidRPr="00490238">
        <w:t>Asks if the screen is tactile, and the uses it as a touchscreen</w:t>
      </w:r>
      <w:commentRangeEnd w:id="2964"/>
      <w:ins w:id="2965" w:author="Martin Geertsen" w:date="2018-05-16T22:28:00Z">
        <w:r w:rsidR="00AC2B1E" w:rsidRPr="008679FD">
          <w:t xml:space="preserve">. </w:t>
        </w:r>
      </w:ins>
      <w:commentRangeEnd w:id="2963"/>
      <w:r w:rsidR="00260A13" w:rsidRPr="008679FD">
        <w:commentReference w:id="2963"/>
      </w:r>
      <w:r w:rsidR="00CE2E23">
        <w:rPr>
          <w:rStyle w:val="Kommentarhenvisning"/>
        </w:rPr>
        <w:commentReference w:id="2964"/>
      </w:r>
      <w:r w:rsidRPr="00490238">
        <w:t xml:space="preserve">. </w:t>
      </w:r>
      <w:commentRangeStart w:id="2966"/>
      <w:r w:rsidRPr="00490238">
        <w:t>He touch</w:t>
      </w:r>
    </w:p>
    <w:p w14:paraId="55965FDE" w14:textId="77777777" w:rsidR="00490238" w:rsidRPr="00490238" w:rsidRDefault="00490238" w:rsidP="00490238">
      <w:r w:rsidRPr="00490238">
        <w:t xml:space="preserve">the setlist icon in the top left corner. </w:t>
      </w:r>
      <w:commentRangeStart w:id="2967"/>
      <w:r w:rsidRPr="00490238">
        <w:t>He says “I will guess that would be new” and press</w:t>
      </w:r>
    </w:p>
    <w:p w14:paraId="04E89CD9" w14:textId="733211C6" w:rsidR="00490238" w:rsidRPr="00490238" w:rsidRDefault="00490238" w:rsidP="00490238">
      <w:r w:rsidRPr="00490238">
        <w:t>the “new” button</w:t>
      </w:r>
      <w:commentRangeEnd w:id="2967"/>
      <w:r w:rsidR="00260A13" w:rsidRPr="008679FD">
        <w:commentReference w:id="2967"/>
      </w:r>
      <w:r w:rsidRPr="00490238">
        <w:t>. He put in an empty slot and try to pick it afterward by tapping it. 1:38</w:t>
      </w:r>
    </w:p>
    <w:p w14:paraId="6AD5D219" w14:textId="77777777" w:rsidR="00490238" w:rsidRPr="00490238" w:rsidRDefault="00490238" w:rsidP="00490238">
      <w:r w:rsidRPr="00490238">
        <w:t>Q: This menu is for new setlists, so you have the rigs at the left hand and you can drop</w:t>
      </w:r>
    </w:p>
    <w:p w14:paraId="27E9FBCD" w14:textId="77777777" w:rsidR="00490238" w:rsidRPr="00490238" w:rsidRDefault="00490238" w:rsidP="00490238">
      <w:r w:rsidRPr="00490238">
        <w:t>them in the setlist.</w:t>
      </w:r>
      <w:commentRangeEnd w:id="2966"/>
      <w:r w:rsidR="00552651">
        <w:rPr>
          <w:rStyle w:val="Kommentarhenvisning"/>
        </w:rPr>
        <w:commentReference w:id="2966"/>
      </w:r>
      <w:r w:rsidRPr="00490238">
        <w:t xml:space="preserve"> There is also an option to create new rigs. A: </w:t>
      </w:r>
      <w:commentRangeStart w:id="2968"/>
      <w:r w:rsidRPr="00490238">
        <w:t>Okay. So it wouldn’t be</w:t>
      </w:r>
    </w:p>
    <w:p w14:paraId="566D9E8B" w14:textId="77777777" w:rsidR="00490238" w:rsidRPr="00490238" w:rsidRDefault="00490238" w:rsidP="00490238">
      <w:r w:rsidRPr="00490238">
        <w:t>here. Trying to go back, but press cancel when the boxes cancel, Discard changes and save</w:t>
      </w:r>
    </w:p>
    <w:p w14:paraId="466827BE" w14:textId="77777777" w:rsidR="00490238" w:rsidRPr="00490238" w:rsidRDefault="00490238" w:rsidP="00490238">
      <w:r w:rsidRPr="00490238">
        <w:t>new setlist are presented. After which he deletes the empty slot. Q: You can just discard</w:t>
      </w:r>
    </w:p>
    <w:p w14:paraId="24C9776C" w14:textId="3F23D89E" w:rsidR="00490238" w:rsidRPr="00490238" w:rsidRDefault="00490238" w:rsidP="00490238">
      <w:r w:rsidRPr="00490238">
        <w:t xml:space="preserve">the changes. </w:t>
      </w:r>
      <w:commentRangeEnd w:id="2968"/>
      <w:r w:rsidR="00260A13" w:rsidRPr="008679FD">
        <w:commentReference w:id="2968"/>
      </w:r>
      <w:r w:rsidRPr="00490238">
        <w:t>He taps on the back arrow, and then discard changes. He chose the all rigs</w:t>
      </w:r>
    </w:p>
    <w:p w14:paraId="14665FD2" w14:textId="77777777" w:rsidR="00AC2B1E" w:rsidRPr="008679FD" w:rsidRDefault="00AC2B1E" w:rsidP="008679FD">
      <w:pPr>
        <w:rPr>
          <w:ins w:id="2969" w:author="Martin Geertsen" w:date="2018-05-16T22:28:00Z"/>
        </w:rPr>
      </w:pPr>
      <w:ins w:id="2970" w:author="Martin Geertsen" w:date="2018-05-16T22:28:00Z">
        <w:r w:rsidRPr="008679FD">
          <w:t>78</w:t>
        </w:r>
      </w:ins>
    </w:p>
    <w:p w14:paraId="5FF72414" w14:textId="77777777" w:rsidR="00490238" w:rsidRPr="00490238" w:rsidRDefault="00490238" w:rsidP="00490238">
      <w:r w:rsidRPr="00490238">
        <w:t>setlist and taps the three dot menu icon and thereafter on new rig.</w:t>
      </w:r>
    </w:p>
    <w:p w14:paraId="272FF5CC" w14:textId="77777777" w:rsidR="00CE2E23" w:rsidRDefault="00CE2E23" w:rsidP="00490238"/>
    <w:p w14:paraId="75F5677A" w14:textId="77777777" w:rsidR="00490238" w:rsidRPr="00490238" w:rsidRDefault="00490238" w:rsidP="00490238">
      <w:r w:rsidRPr="00490238">
        <w:t>Subject 7</w:t>
      </w:r>
    </w:p>
    <w:p w14:paraId="628FA163" w14:textId="77777777" w:rsidR="00490238" w:rsidRPr="00490238" w:rsidRDefault="00490238" w:rsidP="00490238">
      <w:commentRangeStart w:id="2971"/>
      <w:r w:rsidRPr="00490238">
        <w:t xml:space="preserve">0:32 </w:t>
      </w:r>
      <w:commentRangeStart w:id="2972"/>
      <w:r w:rsidRPr="00490238">
        <w:t>det er en touchskærm det her, ser det ud til Q: hvad gør at du syntes</w:t>
      </w:r>
    </w:p>
    <w:p w14:paraId="3B2F4CB9" w14:textId="77777777" w:rsidR="00490238" w:rsidRPr="00490238" w:rsidRDefault="00490238" w:rsidP="00490238">
      <w:r w:rsidRPr="00490238">
        <w:t>det ligner en touchskærm? A:Der var sådan nogle plusser, og ogås fordi ellers manglede</w:t>
      </w:r>
    </w:p>
    <w:p w14:paraId="209F356B" w14:textId="00E4F4D9" w:rsidR="00490238" w:rsidRPr="00490238" w:rsidRDefault="00490238" w:rsidP="00490238">
      <w:r w:rsidRPr="00490238">
        <w:t>der nogle knapper syntes jeg</w:t>
      </w:r>
      <w:commentRangeEnd w:id="2972"/>
      <w:ins w:id="2973" w:author="Martin Geertsen" w:date="2018-05-16T22:28:00Z">
        <w:r w:rsidR="00AC2B1E" w:rsidRPr="008679FD">
          <w:t xml:space="preserve">. </w:t>
        </w:r>
      </w:ins>
      <w:commentRangeEnd w:id="2971"/>
      <w:r w:rsidR="00260A13" w:rsidRPr="008679FD">
        <w:commentReference w:id="2971"/>
      </w:r>
      <w:r w:rsidR="00552651">
        <w:rPr>
          <w:rStyle w:val="Kommentarhenvisning"/>
        </w:rPr>
        <w:commentReference w:id="2972"/>
      </w:r>
      <w:r w:rsidRPr="00490238">
        <w:t xml:space="preserve">. </w:t>
      </w:r>
      <w:r w:rsidRPr="00490238">
        <w:t>0:</w:t>
      </w:r>
      <w:commentRangeStart w:id="2974"/>
      <w:r w:rsidRPr="00490238">
        <w:t xml:space="preserve">48 </w:t>
      </w:r>
      <w:commentRangeStart w:id="2975"/>
      <w:r w:rsidRPr="00490238">
        <w:t>trykker ind i setlisten og trykke new A:når det var en</w:t>
      </w:r>
    </w:p>
    <w:p w14:paraId="16D1060B" w14:textId="262F0854" w:rsidR="00490238" w:rsidRPr="00490238" w:rsidRDefault="00490238" w:rsidP="00490238">
      <w:r w:rsidRPr="00490238">
        <w:t>setliste den der 1:05 trykker på rig navnet</w:t>
      </w:r>
      <w:commentRangeEnd w:id="2974"/>
      <w:commentRangeEnd w:id="2975"/>
      <w:r w:rsidR="00260A13" w:rsidRPr="008679FD">
        <w:commentReference w:id="2975"/>
      </w:r>
      <w:r w:rsidR="008D05B5">
        <w:rPr>
          <w:rStyle w:val="Kommentarhenvisning"/>
        </w:rPr>
        <w:commentReference w:id="2974"/>
      </w:r>
    </w:p>
    <w:p w14:paraId="6BE18200" w14:textId="77777777" w:rsidR="00552651" w:rsidRDefault="00552651" w:rsidP="00490238"/>
    <w:p w14:paraId="45452812" w14:textId="77777777" w:rsidR="00490238" w:rsidRPr="00490238" w:rsidRDefault="00490238" w:rsidP="00490238">
      <w:r w:rsidRPr="00490238">
        <w:t>Subject 8</w:t>
      </w:r>
    </w:p>
    <w:p w14:paraId="091F0DF0" w14:textId="0599FAF7" w:rsidR="00490238" w:rsidRPr="00490238" w:rsidRDefault="00490238" w:rsidP="00490238">
      <w:commentRangeStart w:id="2976"/>
      <w:r w:rsidRPr="00490238">
        <w:t>1</w:t>
      </w:r>
      <w:commentRangeStart w:id="2977"/>
      <w:r w:rsidRPr="00490238">
        <w:t>:50 prøver at lave en ny setliste istedet for en ny rig</w:t>
      </w:r>
      <w:commentRangeEnd w:id="2976"/>
      <w:commentRangeEnd w:id="2977"/>
      <w:r w:rsidR="00260A13" w:rsidRPr="008679FD">
        <w:commentReference w:id="2977"/>
      </w:r>
      <w:r w:rsidR="00552651">
        <w:rPr>
          <w:rStyle w:val="Kommentarhenvisning"/>
        </w:rPr>
        <w:commentReference w:id="2976"/>
      </w:r>
    </w:p>
    <w:p w14:paraId="07666A09" w14:textId="77777777" w:rsidR="00A7543C" w:rsidRDefault="00A7543C" w:rsidP="00490238"/>
    <w:p w14:paraId="7EFE976F" w14:textId="77777777" w:rsidR="00490238" w:rsidRPr="00490238" w:rsidRDefault="00490238" w:rsidP="00490238">
      <w:r w:rsidRPr="00490238">
        <w:t>Indsæt effekter</w:t>
      </w:r>
    </w:p>
    <w:p w14:paraId="0804780F" w14:textId="77777777" w:rsidR="00490238" w:rsidRPr="00490238" w:rsidRDefault="00490238" w:rsidP="00490238">
      <w:r w:rsidRPr="00490238">
        <w:t>Subject 1</w:t>
      </w:r>
    </w:p>
    <w:p w14:paraId="2E7E9F4F" w14:textId="77777777" w:rsidR="00490238" w:rsidRPr="00490238" w:rsidRDefault="00490238" w:rsidP="00490238">
      <w:commentRangeStart w:id="2978"/>
      <w:r w:rsidRPr="00490238">
        <w:t>01:40 Q: Jeg kan se, at du meget hurtigt opfangede, at det var touch, Var</w:t>
      </w:r>
    </w:p>
    <w:p w14:paraId="4AB25498" w14:textId="77777777" w:rsidR="00490238" w:rsidRPr="00490238" w:rsidRDefault="00490238" w:rsidP="00490238">
      <w:r w:rsidRPr="00490238">
        <w:t>der noget, der gjorde at du syntes det virkede sådan? A: Drejeknapperne ude til højre</w:t>
      </w:r>
    </w:p>
    <w:p w14:paraId="36641C38" w14:textId="77777777" w:rsidR="00490238" w:rsidRPr="00490238" w:rsidRDefault="00490238" w:rsidP="00490238">
      <w:r w:rsidRPr="00490238">
        <w:t>indikerede meget fint, at de styrede funktionerne i højre side af skærmen. Resten virkede</w:t>
      </w:r>
    </w:p>
    <w:p w14:paraId="399B5162" w14:textId="77777777" w:rsidR="00490238" w:rsidRPr="00490238" w:rsidRDefault="00490238" w:rsidP="00490238">
      <w:r w:rsidRPr="00490238">
        <w:t>til at være op til skærmen. Også at der er de fysiske effekter på skærmen indikerede, at</w:t>
      </w:r>
    </w:p>
    <w:p w14:paraId="168DE98E" w14:textId="47EAF0AD" w:rsidR="00490238" w:rsidRPr="00490238" w:rsidRDefault="00490238" w:rsidP="00490238">
      <w:r w:rsidRPr="00490238">
        <w:t>det var touch, samt at de tomme effektpladser har et “+” på sig.</w:t>
      </w:r>
      <w:commentRangeEnd w:id="2978"/>
      <w:r w:rsidR="00401082" w:rsidRPr="008679FD">
        <w:commentReference w:id="2978"/>
      </w:r>
    </w:p>
    <w:p w14:paraId="5D45B4F7" w14:textId="77777777" w:rsidR="008D05B5" w:rsidRDefault="008D05B5" w:rsidP="00490238"/>
    <w:p w14:paraId="563C5367" w14:textId="77777777" w:rsidR="00490238" w:rsidRPr="00490238" w:rsidRDefault="00490238" w:rsidP="00490238">
      <w:r w:rsidRPr="00490238">
        <w:t>Subject 2</w:t>
      </w:r>
    </w:p>
    <w:p w14:paraId="635870EE" w14:textId="77777777" w:rsidR="00490238" w:rsidRPr="00490238" w:rsidRDefault="00490238" w:rsidP="00490238">
      <w:r w:rsidRPr="00490238">
        <w:t>02:19 No fucking problem</w:t>
      </w:r>
    </w:p>
    <w:p w14:paraId="52F1447C" w14:textId="77777777" w:rsidR="00490238" w:rsidRPr="00490238" w:rsidRDefault="00490238" w:rsidP="00490238">
      <w:commentRangeStart w:id="2979"/>
      <w:r w:rsidRPr="00490238">
        <w:t>Kommentar til, da han finder ud af, at han kan trække effekterne rundt på skærmen, så</w:t>
      </w:r>
    </w:p>
    <w:p w14:paraId="0CDD23B7" w14:textId="578689E2" w:rsidR="00490238" w:rsidRPr="00490238" w:rsidRDefault="00490238" w:rsidP="00490238">
      <w:r w:rsidRPr="00490238">
        <w:t xml:space="preserve">de får andre pladser: </w:t>
      </w:r>
      <w:commentRangeStart w:id="2980"/>
      <w:r w:rsidRPr="00490238">
        <w:t>“Ej, det er fandme lækkert det der. Det holder</w:t>
      </w:r>
      <w:commentRangeEnd w:id="2979"/>
      <w:r w:rsidRPr="00490238">
        <w:t>”</w:t>
      </w:r>
      <w:commentRangeEnd w:id="2980"/>
      <w:r w:rsidR="00EB1AE1" w:rsidRPr="008679FD">
        <w:commentReference w:id="2979"/>
      </w:r>
      <w:r w:rsidR="008D05B5">
        <w:rPr>
          <w:rStyle w:val="Kommentarhenvisning"/>
        </w:rPr>
        <w:commentReference w:id="2980"/>
      </w:r>
      <w:ins w:id="2981" w:author="Martin Geertsen" w:date="2018-05-16T22:28:00Z">
        <w:r w:rsidR="00AC2B1E" w:rsidRPr="008679FD">
          <w:t>”</w:t>
        </w:r>
      </w:ins>
    </w:p>
    <w:p w14:paraId="1AAFCEB7" w14:textId="77777777" w:rsidR="00490238" w:rsidRPr="00490238" w:rsidRDefault="00490238" w:rsidP="00490238">
      <w:commentRangeStart w:id="2982"/>
      <w:r w:rsidRPr="00490238">
        <w:t>Q: Hvordan tænkte du dig så hurtigt frem til at du kunne scrollet osv. på skærmen? A:</w:t>
      </w:r>
    </w:p>
    <w:p w14:paraId="659A14E6" w14:textId="77777777" w:rsidR="00490238" w:rsidRPr="00490238" w:rsidRDefault="00490238" w:rsidP="00490238">
      <w:commentRangeStart w:id="2983"/>
      <w:r w:rsidRPr="00490238">
        <w:t>Det tænkte jeg slet ikke over, Det er bare sådan, når man er vandt til at bruge touch, så</w:t>
      </w:r>
    </w:p>
    <w:p w14:paraId="6320B443" w14:textId="5F647CCA" w:rsidR="00490238" w:rsidRPr="00490238" w:rsidRDefault="00490238" w:rsidP="00490238">
      <w:r w:rsidRPr="00490238">
        <w:t>er det meget intuitivt, når der først ER touch</w:t>
      </w:r>
      <w:commentRangeEnd w:id="2983"/>
      <w:commentRangeEnd w:id="2982"/>
      <w:r w:rsidR="00EB1AE1" w:rsidRPr="008679FD">
        <w:commentReference w:id="2982"/>
      </w:r>
      <w:r w:rsidR="008D05B5">
        <w:rPr>
          <w:rStyle w:val="Kommentarhenvisning"/>
        </w:rPr>
        <w:commentReference w:id="2983"/>
      </w:r>
    </w:p>
    <w:p w14:paraId="78B06014" w14:textId="77777777" w:rsidR="008D05B5" w:rsidRDefault="008D05B5" w:rsidP="00490238"/>
    <w:p w14:paraId="2162D521" w14:textId="77777777" w:rsidR="00490238" w:rsidRPr="00490238" w:rsidRDefault="00490238" w:rsidP="00490238">
      <w:r w:rsidRPr="00490238">
        <w:t>Subject 3</w:t>
      </w:r>
    </w:p>
    <w:p w14:paraId="6797222F" w14:textId="77777777" w:rsidR="00490238" w:rsidRPr="00490238" w:rsidRDefault="00490238" w:rsidP="00490238">
      <w:r w:rsidRPr="00490238">
        <w:t>1:20 Han udforsker og finder ud af at han både kan bruge touch og push to</w:t>
      </w:r>
    </w:p>
    <w:p w14:paraId="2C07650E" w14:textId="74CA53E6" w:rsidR="00490238" w:rsidRPr="00490238" w:rsidRDefault="00490238" w:rsidP="00490238">
      <w:r w:rsidRPr="00490238">
        <w:t>enter</w:t>
      </w:r>
      <w:r w:rsidR="008D05B5">
        <w:t xml:space="preserve"> knappen. 1:33</w:t>
      </w:r>
      <w:commentRangeStart w:id="2984"/>
      <w:r w:rsidR="008D05B5">
        <w:t xml:space="preserve"> </w:t>
      </w:r>
      <w:commentRangeStart w:id="2985"/>
      <w:r w:rsidR="008D05B5">
        <w:t xml:space="preserve">Han prøver at </w:t>
      </w:r>
      <w:ins w:id="2986" w:author="Martin Geertsen" w:date="2018-05-16T22:28:00Z">
        <w:r w:rsidR="00AC2B1E" w:rsidRPr="008679FD">
          <w:t>se om han kan komme at se om</w:t>
        </w:r>
      </w:ins>
      <w:r w:rsidR="008D05B5">
        <w:t>se</w:t>
      </w:r>
      <w:r w:rsidRPr="00490238">
        <w:t>om</w:t>
      </w:r>
      <w:r w:rsidRPr="00490238">
        <w:t xml:space="preserve"> han kan vælge det</w:t>
      </w:r>
    </w:p>
    <w:p w14:paraId="32BC86DB" w14:textId="110197DE" w:rsidR="00490238" w:rsidRPr="00490238" w:rsidRDefault="00490238" w:rsidP="00490238">
      <w:r w:rsidRPr="00490238">
        <w:t>tomme felt uden touch, men kan ikke finde ud af det</w:t>
      </w:r>
      <w:commentRangeEnd w:id="2984"/>
      <w:r w:rsidR="00EB1AE1" w:rsidRPr="008679FD">
        <w:commentReference w:id="2984"/>
      </w:r>
      <w:r w:rsidRPr="00490238">
        <w:t xml:space="preserve">. </w:t>
      </w:r>
      <w:commentRangeStart w:id="2987"/>
      <w:r w:rsidRPr="00490238">
        <w:t>Han prøver at skubbe til push to</w:t>
      </w:r>
    </w:p>
    <w:p w14:paraId="058E3EF4" w14:textId="1FFC7CA1" w:rsidR="00490238" w:rsidRPr="00490238" w:rsidRDefault="00490238" w:rsidP="00490238">
      <w:r w:rsidRPr="00490238">
        <w:t>enter knappen og knapperne ude til højre</w:t>
      </w:r>
      <w:commentRangeEnd w:id="2985"/>
      <w:ins w:id="2988" w:author="Martin Geertsen" w:date="2018-05-16T22:28:00Z">
        <w:r w:rsidR="00AC2B1E" w:rsidRPr="008679FD">
          <w:t xml:space="preserve">. </w:t>
        </w:r>
      </w:ins>
      <w:commentRangeEnd w:id="2987"/>
      <w:r w:rsidR="00EB1AE1" w:rsidRPr="008679FD">
        <w:commentReference w:id="2987"/>
      </w:r>
      <w:r w:rsidR="008D05B5">
        <w:rPr>
          <w:rStyle w:val="Kommentarhenvisning"/>
        </w:rPr>
        <w:commentReference w:id="2985"/>
      </w:r>
      <w:r w:rsidRPr="00490238">
        <w:t xml:space="preserve">. </w:t>
      </w:r>
      <w:r w:rsidRPr="00490238">
        <w:t>Han fuldføre opgaven uden problemer.</w:t>
      </w:r>
    </w:p>
    <w:p w14:paraId="3D11BD61" w14:textId="77777777" w:rsidR="008D05B5" w:rsidRDefault="008D05B5" w:rsidP="00490238"/>
    <w:p w14:paraId="6C9B088E" w14:textId="77777777" w:rsidR="00490238" w:rsidRPr="00490238" w:rsidRDefault="00490238" w:rsidP="00490238">
      <w:r w:rsidRPr="00490238">
        <w:t>Subject 4</w:t>
      </w:r>
    </w:p>
    <w:p w14:paraId="12A41305" w14:textId="77777777" w:rsidR="00490238" w:rsidRPr="00490238" w:rsidRDefault="00490238" w:rsidP="00490238">
      <w:r w:rsidRPr="00490238">
        <w:t>01:58 trykker på den første af de frie effekt pladser (på skærmen) 02:00 trykker</w:t>
      </w:r>
    </w:p>
    <w:p w14:paraId="3B7A5BCB" w14:textId="77777777" w:rsidR="00490238" w:rsidRPr="00490238" w:rsidRDefault="00490238" w:rsidP="00490238">
      <w:r w:rsidRPr="00490238">
        <w:t>på distortion 02:06 trykker på Green JRC 02:07 trykker på Smooth ("På næste plads</w:t>
      </w:r>
    </w:p>
    <w:p w14:paraId="60203E54" w14:textId="77777777" w:rsidR="00490238" w:rsidRPr="00490238" w:rsidRDefault="00490238" w:rsidP="00490238">
      <w:r w:rsidRPr="00490238">
        <w:t>kunne vi godt tænke os en reverb") 02:10 trykker på den næste plads i rækken af effekter</w:t>
      </w:r>
    </w:p>
    <w:p w14:paraId="50041693" w14:textId="78321273" w:rsidR="00490238" w:rsidRPr="00490238" w:rsidRDefault="00490238" w:rsidP="00490238">
      <w:r w:rsidRPr="00490238">
        <w:t xml:space="preserve">02:14 </w:t>
      </w:r>
      <w:commentRangeStart w:id="2989"/>
      <w:r w:rsidRPr="00490238">
        <w:t xml:space="preserve">scroller ned </w:t>
      </w:r>
      <w:commentRangeEnd w:id="2989"/>
      <w:r w:rsidR="00EB1AE1" w:rsidRPr="008679FD">
        <w:commentReference w:id="2989"/>
      </w:r>
      <w:r w:rsidRPr="00490238">
        <w:t>02:17 trykker på REVERB/delay 02:20 trykker på eleven reverb Q:"Jeg</w:t>
      </w:r>
    </w:p>
    <w:p w14:paraId="47E2DB1F" w14:textId="77777777" w:rsidR="00490238" w:rsidRPr="00490238" w:rsidRDefault="00490238" w:rsidP="00490238">
      <w:r w:rsidRPr="00490238">
        <w:t>kan se at du var hurtig til at trykke på skærmen, med at det var en touch skærm. Var</w:t>
      </w:r>
    </w:p>
    <w:p w14:paraId="64FD064E" w14:textId="77777777" w:rsidR="00490238" w:rsidRPr="00490238" w:rsidRDefault="00490238" w:rsidP="00490238">
      <w:r w:rsidRPr="00490238">
        <w:t xml:space="preserve">der nogle bestemte indikationer?" A: </w:t>
      </w:r>
      <w:commentRangeStart w:id="2990"/>
      <w:r w:rsidRPr="00490238">
        <w:t>"</w:t>
      </w:r>
      <w:commentRangeStart w:id="2991"/>
      <w:r w:rsidRPr="00490238">
        <w:t>Det var det der med at der var menu halløj oppe</w:t>
      </w:r>
    </w:p>
    <w:p w14:paraId="59E7DA91" w14:textId="3DC61B32" w:rsidR="00490238" w:rsidRPr="00490238" w:rsidRDefault="00490238" w:rsidP="00490238">
      <w:r w:rsidRPr="00490238">
        <w:t>i hjørnerne. Det må jeg kunne, det lignede en tocuh skærm</w:t>
      </w:r>
      <w:commentRangeEnd w:id="2990"/>
      <w:ins w:id="2992" w:author="Martin Geertsen" w:date="2018-05-16T22:28:00Z">
        <w:r w:rsidR="00AC2B1E" w:rsidRPr="008679FD">
          <w:t>."</w:t>
        </w:r>
      </w:ins>
      <w:commentRangeEnd w:id="2991"/>
      <w:r w:rsidR="00EB1AE1" w:rsidRPr="008679FD">
        <w:commentReference w:id="2991"/>
      </w:r>
      <w:r w:rsidR="00AE6C5D">
        <w:rPr>
          <w:rStyle w:val="Kommentarhenvisning"/>
        </w:rPr>
        <w:commentReference w:id="2990"/>
      </w:r>
      <w:r w:rsidRPr="00490238">
        <w:t>."</w:t>
      </w:r>
      <w:r w:rsidRPr="00490238">
        <w:t xml:space="preserve"> 02:35 tried to scroll in the</w:t>
      </w:r>
    </w:p>
    <w:p w14:paraId="2EB8CCA9" w14:textId="77777777" w:rsidR="00490238" w:rsidRPr="00490238" w:rsidRDefault="00490238" w:rsidP="00490238">
      <w:r w:rsidRPr="00490238">
        <w:t xml:space="preserve">menu, but </w:t>
      </w:r>
      <w:commentRangeStart w:id="2993"/>
      <w:r w:rsidRPr="00490238">
        <w:t>the finger was hovering on the display, which resulted into choosing a random</w:t>
      </w:r>
    </w:p>
    <w:p w14:paraId="02903D06" w14:textId="41BAAF80" w:rsidR="00490238" w:rsidRPr="00490238" w:rsidRDefault="00490238" w:rsidP="00490238">
      <w:r w:rsidRPr="00490238">
        <w:t>reverb.</w:t>
      </w:r>
      <w:commentRangeEnd w:id="2993"/>
      <w:ins w:id="2994" w:author="Martin Geertsen" w:date="2018-05-16T22:28:00Z">
        <w:r w:rsidR="00AC2B1E" w:rsidRPr="008679FD">
          <w:t xml:space="preserve"> </w:t>
        </w:r>
      </w:ins>
      <w:r w:rsidR="00AE6C5D" w:rsidRPr="00F839C2">
        <w:rPr>
          <w:rStyle w:val="Kommentarhenvisning"/>
        </w:rPr>
        <w:commentReference w:id="2993"/>
      </w:r>
      <w:r w:rsidRPr="00490238">
        <w:t xml:space="preserve"> </w:t>
      </w:r>
      <w:r w:rsidRPr="00490238">
        <w:t>The subject got confused, but was told that he did get an random reverb effect,</w:t>
      </w:r>
    </w:p>
    <w:p w14:paraId="7281C98C" w14:textId="77777777" w:rsidR="00490238" w:rsidRPr="00490238" w:rsidRDefault="00490238" w:rsidP="00490238">
      <w:r w:rsidRPr="00490238">
        <w:t>which was fine. 02:50 indsætter den hurtigt den sidste effekt.</w:t>
      </w:r>
    </w:p>
    <w:p w14:paraId="781DECCE" w14:textId="77777777" w:rsidR="008D05B5" w:rsidRDefault="008D05B5" w:rsidP="00490238"/>
    <w:p w14:paraId="2F128FCD" w14:textId="77777777" w:rsidR="00490238" w:rsidRPr="00490238" w:rsidRDefault="00490238" w:rsidP="00490238">
      <w:commentRangeStart w:id="2995"/>
      <w:r w:rsidRPr="00490238">
        <w:t>Subject 7</w:t>
      </w:r>
    </w:p>
    <w:p w14:paraId="762373C7" w14:textId="77777777" w:rsidR="00490238" w:rsidRPr="00490238" w:rsidRDefault="00490238" w:rsidP="00490238">
      <w:commentRangeStart w:id="2996"/>
      <w:r w:rsidRPr="00490238">
        <w:t>2:15 der var decay, tone og predelay og det var ikke nok, så skal vi have fat i</w:t>
      </w:r>
    </w:p>
    <w:p w14:paraId="491D7DFF" w14:textId="77777777" w:rsidR="00490238" w:rsidRPr="00490238" w:rsidRDefault="00490238" w:rsidP="00490238">
      <w:r w:rsidRPr="00490238">
        <w:t xml:space="preserve">nogle flere indstillinger. 2:20 </w:t>
      </w:r>
      <w:commentRangeStart w:id="2997"/>
      <w:r w:rsidRPr="00490238">
        <w:t>trykker på routing knappen 2:30 prøver at swipe scrolle på</w:t>
      </w:r>
    </w:p>
    <w:p w14:paraId="0B777E46" w14:textId="31EB945F" w:rsidR="00490238" w:rsidRPr="00490238" w:rsidRDefault="00490238" w:rsidP="00490238">
      <w:r w:rsidRPr="00490238">
        <w:t>indstillingerne</w:t>
      </w:r>
      <w:commentRangeEnd w:id="2997"/>
      <w:commentRangeEnd w:id="2996"/>
      <w:r w:rsidR="000C5130" w:rsidRPr="008679FD">
        <w:commentReference w:id="2996"/>
      </w:r>
      <w:r w:rsidR="00AE6C5D">
        <w:rPr>
          <w:rStyle w:val="Kommentarhenvisning"/>
        </w:rPr>
        <w:commentReference w:id="2997"/>
      </w:r>
    </w:p>
    <w:p w14:paraId="023406B8" w14:textId="77777777" w:rsidR="00490238" w:rsidRPr="00490238" w:rsidRDefault="00490238" w:rsidP="00490238">
      <w:r w:rsidRPr="00490238">
        <w:t xml:space="preserve">2:58 </w:t>
      </w:r>
      <w:commentRangeStart w:id="2998"/>
      <w:r w:rsidRPr="00490238">
        <w:t>jeg prøver at holde fingeren nede og se hvad der sker. og der skete ikke noget</w:t>
      </w:r>
      <w:commentRangeEnd w:id="2998"/>
      <w:r w:rsidR="00AE6C5D">
        <w:rPr>
          <w:rStyle w:val="Kommentarhenvisning"/>
        </w:rPr>
        <w:commentReference w:id="2998"/>
      </w:r>
      <w:r w:rsidRPr="00490238">
        <w:t>. 3:14</w:t>
      </w:r>
    </w:p>
    <w:p w14:paraId="20F278AB" w14:textId="77777777" w:rsidR="00490238" w:rsidRPr="00490238" w:rsidRDefault="00490238" w:rsidP="00490238">
      <w:r w:rsidRPr="00490238">
        <w:t xml:space="preserve">trykker på options 3:22 </w:t>
      </w:r>
      <w:commentRangeStart w:id="2999"/>
      <w:r w:rsidRPr="00490238">
        <w:t xml:space="preserve">trækker i effekten og finder ud af at man kan flytte den 3:30 </w:t>
      </w:r>
      <w:commentRangeStart w:id="3000"/>
      <w:r w:rsidRPr="00490238">
        <w:t>trækker</w:t>
      </w:r>
    </w:p>
    <w:p w14:paraId="110BF7F7" w14:textId="77777777" w:rsidR="00490238" w:rsidRPr="00490238" w:rsidRDefault="00490238" w:rsidP="00490238">
      <w:r w:rsidRPr="00490238">
        <w:t>effekten ned på out og får dobblet klikket på out</w:t>
      </w:r>
      <w:commentRangeEnd w:id="3000"/>
      <w:r w:rsidR="00AE6C5D">
        <w:rPr>
          <w:rStyle w:val="Kommentarhenvisning"/>
        </w:rPr>
        <w:commentReference w:id="3000"/>
      </w:r>
      <w:r w:rsidRPr="00490238">
        <w:t>. A:det tror jeg sgu ikke jeg kan finde ud</w:t>
      </w:r>
    </w:p>
    <w:p w14:paraId="13347FEC" w14:textId="02D5475B" w:rsidR="00490238" w:rsidRPr="00490238" w:rsidRDefault="00490238" w:rsidP="00490238">
      <w:r w:rsidRPr="00490238">
        <w:t>af. Q:jeg skulle lige til at sige at du kan dobbelt klikke på effekten, men så prøvede du lige</w:t>
      </w:r>
      <w:commentRangeEnd w:id="2999"/>
      <w:r w:rsidR="000C5130" w:rsidRPr="008679FD">
        <w:commentReference w:id="2999"/>
      </w:r>
    </w:p>
    <w:p w14:paraId="601C3542" w14:textId="031FE46A" w:rsidR="00490238" w:rsidRDefault="00490238" w:rsidP="00490238">
      <w:r w:rsidRPr="00490238">
        <w:t>selv 3:58</w:t>
      </w:r>
      <w:commentRangeStart w:id="3001"/>
      <w:r w:rsidRPr="00490238">
        <w:t xml:space="preserve"> sletter effekten istedet for at erstatte</w:t>
      </w:r>
      <w:commentRangeEnd w:id="3001"/>
      <w:r w:rsidR="000C5130" w:rsidRPr="008679FD">
        <w:commentReference w:id="3001"/>
      </w:r>
    </w:p>
    <w:p w14:paraId="35340B7B" w14:textId="4F278DAD" w:rsidR="008D05B5" w:rsidRPr="00490238" w:rsidRDefault="00AC2B1E" w:rsidP="00490238">
      <w:ins w:id="3002" w:author="Martin Geertsen" w:date="2018-05-16T22:28:00Z">
        <w:r w:rsidRPr="008679FD">
          <w:t>79</w:t>
        </w:r>
        <w:commentRangeEnd w:id="2995"/>
        <w:r w:rsidR="000D1DF5" w:rsidRPr="008679FD">
          <w:commentReference w:id="2995"/>
        </w:r>
      </w:ins>
    </w:p>
    <w:p w14:paraId="28A933BE" w14:textId="77777777" w:rsidR="00490238" w:rsidRPr="00490238" w:rsidRDefault="00490238" w:rsidP="00490238">
      <w:r w:rsidRPr="00490238">
        <w:t>Subject 8</w:t>
      </w:r>
    </w:p>
    <w:p w14:paraId="7E32D37D" w14:textId="77777777" w:rsidR="00490238" w:rsidRPr="00490238" w:rsidRDefault="00490238" w:rsidP="00490238">
      <w:r w:rsidRPr="00490238">
        <w:t>Q:</w:t>
      </w:r>
      <w:commentRangeStart w:id="3003"/>
      <w:r w:rsidRPr="00490238">
        <w:t>Hvordan fandt du ud af at det var en touchskærm? A:</w:t>
      </w:r>
      <w:commentRangeStart w:id="3004"/>
      <w:r w:rsidRPr="00490238">
        <w:t>Der er færre knapper,</w:t>
      </w:r>
    </w:p>
    <w:p w14:paraId="7EE86FF2" w14:textId="46BF097D" w:rsidR="00490238" w:rsidRPr="00490238" w:rsidRDefault="00490238" w:rsidP="00490238">
      <w:r w:rsidRPr="00490238">
        <w:t>så må det være en touch skærm</w:t>
      </w:r>
      <w:commentRangeEnd w:id="3003"/>
      <w:r w:rsidR="005918CD" w:rsidRPr="008679FD">
        <w:commentReference w:id="3003"/>
      </w:r>
      <w:r w:rsidRPr="00490238">
        <w:t>. Når man ser hvad der er af knapper og når man ser hvad</w:t>
      </w:r>
    </w:p>
    <w:p w14:paraId="361B9BC3" w14:textId="77777777" w:rsidR="00490238" w:rsidRPr="00490238" w:rsidRDefault="00490238" w:rsidP="00490238">
      <w:r w:rsidRPr="00490238">
        <w:t>der er på skærmen, så er der en masse muligheder, så må det være en touchskærm</w:t>
      </w:r>
      <w:commentRangeEnd w:id="3004"/>
      <w:r w:rsidR="00AE6C5D">
        <w:rPr>
          <w:rStyle w:val="Kommentarhenvisning"/>
        </w:rPr>
        <w:commentReference w:id="3004"/>
      </w:r>
      <w:r w:rsidRPr="00490238">
        <w:t>.</w:t>
      </w:r>
    </w:p>
    <w:p w14:paraId="70E0AB79" w14:textId="77777777" w:rsidR="00AC2B1E" w:rsidRPr="008679FD" w:rsidRDefault="00AC2B1E" w:rsidP="008679FD">
      <w:pPr>
        <w:rPr>
          <w:ins w:id="3005" w:author="Martin Geertsen" w:date="2018-05-16T22:28:00Z"/>
        </w:rPr>
      </w:pPr>
      <w:ins w:id="3006" w:author="Martin Geertsen" w:date="2018-05-16T22:28:00Z">
        <w:r w:rsidRPr="008679FD">
          <w:t>Q:Du regnede hurtigt ud at der var mere og du kunne scrolle, var der noget der indikerede</w:t>
        </w:r>
      </w:ins>
    </w:p>
    <w:p w14:paraId="761F371E" w14:textId="77777777" w:rsidR="00AC2B1E" w:rsidRPr="008679FD" w:rsidRDefault="00AC2B1E" w:rsidP="008679FD">
      <w:pPr>
        <w:rPr>
          <w:ins w:id="3007" w:author="Martin Geertsen" w:date="2018-05-16T22:28:00Z"/>
        </w:rPr>
      </w:pPr>
      <w:commentRangeStart w:id="3008"/>
      <w:ins w:id="3009" w:author="Martin Geertsen" w:date="2018-05-16T22:28:00Z">
        <w:r w:rsidRPr="008679FD">
          <w:t>det? A:Det er nok det med at der er en lille blå streg, der ligner at der er et felt mere, så</w:t>
        </w:r>
      </w:ins>
    </w:p>
    <w:p w14:paraId="269264F9" w14:textId="77777777" w:rsidR="00AC2B1E" w:rsidRPr="008679FD" w:rsidRDefault="00AC2B1E" w:rsidP="008679FD">
      <w:pPr>
        <w:rPr>
          <w:ins w:id="3010" w:author="Martin Geertsen" w:date="2018-05-16T22:28:00Z"/>
        </w:rPr>
      </w:pPr>
      <w:ins w:id="3011" w:author="Martin Geertsen" w:date="2018-05-16T22:28:00Z">
        <w:r w:rsidRPr="008679FD">
          <w:t>de ligner at man kan scrolle op og ned. Og så justeringen er med drejeknapperne hvor der</w:t>
        </w:r>
      </w:ins>
    </w:p>
    <w:p w14:paraId="59386DA9" w14:textId="77777777" w:rsidR="00AC2B1E" w:rsidRPr="008679FD" w:rsidRDefault="00AC2B1E" w:rsidP="008679FD">
      <w:pPr>
        <w:rPr>
          <w:ins w:id="3012" w:author="Martin Geertsen" w:date="2018-05-16T22:28:00Z"/>
        </w:rPr>
      </w:pPr>
      <w:ins w:id="3013" w:author="Martin Geertsen" w:date="2018-05-16T22:28:00Z">
        <w:r w:rsidRPr="008679FD">
          <w:t>er streger der føre ud til dem.</w:t>
        </w:r>
        <w:commentRangeEnd w:id="3008"/>
        <w:r w:rsidR="005918CD" w:rsidRPr="008679FD">
          <w:commentReference w:id="3008"/>
        </w:r>
      </w:ins>
    </w:p>
    <w:p w14:paraId="64D3D7FD" w14:textId="77777777" w:rsidR="00AC2B1E" w:rsidRPr="008679FD" w:rsidRDefault="00AC2B1E" w:rsidP="008679FD">
      <w:pPr>
        <w:rPr>
          <w:ins w:id="3014" w:author="Martin Geertsen" w:date="2018-05-16T22:28:00Z"/>
        </w:rPr>
      </w:pPr>
      <w:commentRangeStart w:id="3015"/>
      <w:ins w:id="3016" w:author="Martin Geertsen" w:date="2018-05-16T22:28:00Z">
        <w:r w:rsidRPr="008679FD">
          <w:t>5:10 skal lave en effekt om til en anden effekt, klikker ind på effekten han vælger er lidt i</w:t>
        </w:r>
      </w:ins>
    </w:p>
    <w:p w14:paraId="2E11FED2" w14:textId="77777777" w:rsidR="00AC2B1E" w:rsidRPr="008679FD" w:rsidRDefault="00AC2B1E" w:rsidP="008679FD">
      <w:pPr>
        <w:rPr>
          <w:ins w:id="3017" w:author="Martin Geertsen" w:date="2018-05-16T22:28:00Z"/>
        </w:rPr>
      </w:pPr>
      <w:ins w:id="3018" w:author="Martin Geertsen" w:date="2018-05-16T22:28:00Z">
        <w:r w:rsidRPr="008679FD">
          <w:t>tvivl om hvordan han skal gøre, trykker på delete så vælger nej. Går tilbage ud til Rig-</w:t>
        </w:r>
      </w:ins>
    </w:p>
    <w:p w14:paraId="03698613" w14:textId="77777777" w:rsidR="00AC2B1E" w:rsidRPr="008679FD" w:rsidRDefault="00AC2B1E" w:rsidP="008679FD">
      <w:pPr>
        <w:rPr>
          <w:ins w:id="3019" w:author="Martin Geertsen" w:date="2018-05-16T22:28:00Z"/>
        </w:rPr>
      </w:pPr>
      <w:ins w:id="3020" w:author="Martin Geertsen" w:date="2018-05-16T22:28:00Z">
        <w:r w:rsidRPr="008679FD">
          <w:t>skærmen. Går til setlisten med knappen i øverste venstre hjørne, og tilbage igen. Tager</w:t>
        </w:r>
      </w:ins>
    </w:p>
    <w:p w14:paraId="02493AD5" w14:textId="77777777" w:rsidR="00AC2B1E" w:rsidRPr="008679FD" w:rsidRDefault="00AC2B1E" w:rsidP="008679FD">
      <w:pPr>
        <w:rPr>
          <w:ins w:id="3021" w:author="Martin Geertsen" w:date="2018-05-16T22:28:00Z"/>
        </w:rPr>
      </w:pPr>
      <w:ins w:id="3022" w:author="Martin Geertsen" w:date="2018-05-16T22:28:00Z">
        <w:r w:rsidRPr="008679FD">
          <w:t>en lille pause hvorefter han så klikker ind på effekten igen, hvor han så finder den rigtige</w:t>
        </w:r>
      </w:ins>
    </w:p>
    <w:p w14:paraId="5C3363A0" w14:textId="4E62AC22" w:rsidR="00490238" w:rsidRPr="00490238" w:rsidRDefault="00AC2B1E" w:rsidP="00490238">
      <w:ins w:id="3023" w:author="Martin Geertsen" w:date="2018-05-16T22:28:00Z">
        <w:r w:rsidRPr="008679FD">
          <w:t>knap</w:t>
        </w:r>
      </w:ins>
      <w:r w:rsidR="00490238" w:rsidRPr="00490238">
        <w:t>Q:Du regnede hurtigt ud at der var mere og du kunne scrolle, var der noget der indikerede</w:t>
      </w:r>
    </w:p>
    <w:p w14:paraId="3A81DE85" w14:textId="77777777" w:rsidR="00490238" w:rsidRPr="00490238" w:rsidRDefault="00490238" w:rsidP="00490238">
      <w:r w:rsidRPr="00490238">
        <w:t>det? A:</w:t>
      </w:r>
      <w:commentRangeStart w:id="3024"/>
      <w:r w:rsidRPr="00490238">
        <w:t>Det er nok det med at der er en lille blå streg, der ligner at der er et felt mere, så</w:t>
      </w:r>
    </w:p>
    <w:p w14:paraId="234275A6" w14:textId="77777777" w:rsidR="00490238" w:rsidRPr="00490238" w:rsidRDefault="00490238" w:rsidP="00490238">
      <w:r w:rsidRPr="00490238">
        <w:t>de ligner at man kan scrolle op og ned. Og så justeringen er med drejeknapperne hvor der</w:t>
      </w:r>
    </w:p>
    <w:p w14:paraId="47A83945" w14:textId="77777777" w:rsidR="00490238" w:rsidRPr="00490238" w:rsidRDefault="00490238" w:rsidP="00490238">
      <w:r w:rsidRPr="00490238">
        <w:t>er streger der føre ud til dem.</w:t>
      </w:r>
      <w:commentRangeEnd w:id="3024"/>
      <w:r w:rsidR="00AE6C5D">
        <w:rPr>
          <w:rStyle w:val="Kommentarhenvisning"/>
        </w:rPr>
        <w:commentReference w:id="3024"/>
      </w:r>
    </w:p>
    <w:p w14:paraId="1BA9EF59" w14:textId="77777777" w:rsidR="00490238" w:rsidRPr="00490238" w:rsidRDefault="00490238" w:rsidP="00490238">
      <w:r w:rsidRPr="00490238">
        <w:t>5:</w:t>
      </w:r>
      <w:commentRangeStart w:id="3025"/>
      <w:r w:rsidRPr="00490238">
        <w:t>10 skal lave en effekt om til en anden effekt, klikker ind på effekten han vælger er lidt i</w:t>
      </w:r>
    </w:p>
    <w:p w14:paraId="614FF6A8" w14:textId="77777777" w:rsidR="00490238" w:rsidRPr="00490238" w:rsidRDefault="00490238" w:rsidP="00490238">
      <w:r w:rsidRPr="00490238">
        <w:t>tvivl om hvordan han skal gøre, trykker på delete så vælger nej. Går tilbage ud til Rig-</w:t>
      </w:r>
    </w:p>
    <w:p w14:paraId="53B67641" w14:textId="77777777" w:rsidR="00490238" w:rsidRPr="00490238" w:rsidRDefault="00490238" w:rsidP="00490238">
      <w:r w:rsidRPr="00490238">
        <w:t>skærmen. Går til setlisten med knappen i øverste venstre hjørne, og tilbage igen. Tager</w:t>
      </w:r>
    </w:p>
    <w:p w14:paraId="19E372AF" w14:textId="77777777" w:rsidR="00490238" w:rsidRPr="00490238" w:rsidRDefault="00490238" w:rsidP="00490238">
      <w:r w:rsidRPr="00490238">
        <w:t>en lille pause hvorefter han så klikker ind på effekten igen, hvor han så finder den rigtige</w:t>
      </w:r>
    </w:p>
    <w:p w14:paraId="45B35999" w14:textId="77777777" w:rsidR="00490238" w:rsidRPr="00490238" w:rsidRDefault="00490238" w:rsidP="00490238">
      <w:r w:rsidRPr="00490238">
        <w:t>knap</w:t>
      </w:r>
      <w:commentRangeEnd w:id="3025"/>
      <w:r w:rsidR="00AE6C5D">
        <w:rPr>
          <w:rStyle w:val="Kommentarhenvisning"/>
        </w:rPr>
        <w:commentReference w:id="3025"/>
      </w:r>
      <w:r w:rsidRPr="00490238">
        <w:t>. Q:Var der noget bestemt du ledte efter, nu kan jeg se du lod være med at klikke</w:t>
      </w:r>
    </w:p>
    <w:p w14:paraId="0C811B00" w14:textId="77777777" w:rsidR="00490238" w:rsidRPr="00490238" w:rsidRDefault="00490238" w:rsidP="00490238">
      <w:r w:rsidRPr="00490238">
        <w:t>delete A:</w:t>
      </w:r>
      <w:commentRangeStart w:id="3026"/>
      <w:r w:rsidRPr="00490238">
        <w:t>Det var fordi umildbart som der stod "delete model" sletter den så hele, så man</w:t>
      </w:r>
    </w:p>
    <w:p w14:paraId="4FF58F5D" w14:textId="34718367" w:rsidR="00490238" w:rsidRPr="00490238" w:rsidRDefault="00490238" w:rsidP="00490238">
      <w:r w:rsidRPr="00490238">
        <w:t>ikke kan finde den igen. Så jeg tænkte at jeg hellere lige måtte prøve noget andet.</w:t>
      </w:r>
      <w:commentRangeEnd w:id="3015"/>
      <w:commentRangeEnd w:id="3026"/>
      <w:r w:rsidR="005918CD" w:rsidRPr="008679FD">
        <w:commentReference w:id="3015"/>
      </w:r>
      <w:r w:rsidR="00AE6C5D">
        <w:rPr>
          <w:rStyle w:val="Kommentarhenvisning"/>
        </w:rPr>
        <w:commentReference w:id="3026"/>
      </w:r>
    </w:p>
    <w:p w14:paraId="1A89BDC0" w14:textId="77777777" w:rsidR="00A7543C" w:rsidRDefault="00A7543C" w:rsidP="00490238"/>
    <w:p w14:paraId="314135DC" w14:textId="77777777" w:rsidR="00490238" w:rsidRPr="00490238" w:rsidRDefault="00490238" w:rsidP="00490238">
      <w:r w:rsidRPr="00490238">
        <w:t>Rediger effekt: (Reverb) Sæt mix til 75%</w:t>
      </w:r>
    </w:p>
    <w:p w14:paraId="2DBBFADC" w14:textId="77777777" w:rsidR="00490238" w:rsidRPr="00490238" w:rsidRDefault="00490238" w:rsidP="00490238">
      <w:r w:rsidRPr="00490238">
        <w:t>Subject 1</w:t>
      </w:r>
    </w:p>
    <w:p w14:paraId="1F939DC5" w14:textId="77777777" w:rsidR="00490238" w:rsidRPr="00490238" w:rsidRDefault="00490238" w:rsidP="00490238">
      <w:r w:rsidRPr="00490238">
        <w:t xml:space="preserve">03:03 </w:t>
      </w:r>
      <w:commentRangeStart w:id="3027"/>
      <w:r w:rsidRPr="00490238">
        <w:t>Kommentar til da han skal ændre “mix” i højre side af skærmen: “Det er</w:t>
      </w:r>
    </w:p>
    <w:p w14:paraId="7D184BDB" w14:textId="5BCE3AE5" w:rsidR="00490238" w:rsidRPr="00490238" w:rsidRDefault="00490238" w:rsidP="00490238">
      <w:commentRangeStart w:id="3028"/>
      <w:r w:rsidRPr="00490238">
        <w:t>lidt forvirrende, om det er scroll eller tryk, man skal</w:t>
      </w:r>
      <w:commentRangeEnd w:id="3028"/>
      <w:commentRangeEnd w:id="3027"/>
      <w:r w:rsidR="000C5130" w:rsidRPr="008679FD">
        <w:commentReference w:id="3027"/>
      </w:r>
      <w:r w:rsidR="00AE6C5D">
        <w:rPr>
          <w:rStyle w:val="Kommentarhenvisning"/>
        </w:rPr>
        <w:commentReference w:id="3028"/>
      </w:r>
    </w:p>
    <w:p w14:paraId="282300BA" w14:textId="77777777" w:rsidR="008D05B5" w:rsidRDefault="008D05B5" w:rsidP="00490238"/>
    <w:p w14:paraId="61DFB643" w14:textId="77777777" w:rsidR="00490238" w:rsidRPr="00490238" w:rsidRDefault="00490238" w:rsidP="00490238">
      <w:r w:rsidRPr="00490238">
        <w:t>Subject 2</w:t>
      </w:r>
    </w:p>
    <w:p w14:paraId="5E60083F" w14:textId="77777777" w:rsidR="00490238" w:rsidRPr="00490238" w:rsidRDefault="00490238" w:rsidP="00490238">
      <w:r w:rsidRPr="00490238">
        <w:t>03:2</w:t>
      </w:r>
      <w:commentRangeStart w:id="3029"/>
      <w:r w:rsidRPr="00490238">
        <w:t>5 Forsøgspersonen dobbeltklikker i stedet for bare at markere effekten med</w:t>
      </w:r>
    </w:p>
    <w:p w14:paraId="252945E9" w14:textId="77777777" w:rsidR="00490238" w:rsidRPr="00490238" w:rsidRDefault="00490238" w:rsidP="00490238">
      <w:r w:rsidRPr="00490238">
        <w:t>et enkelt klik Kommentar:“Jeg dobbeltklikkede, fordi det umiddelbart ikke virkede med et</w:t>
      </w:r>
    </w:p>
    <w:p w14:paraId="3B6BBA23" w14:textId="1EF0209C" w:rsidR="00490238" w:rsidRPr="00490238" w:rsidRDefault="00490238" w:rsidP="00490238">
      <w:r w:rsidRPr="00490238">
        <w:t>enkelt klik, det virkede meget intuitivt”</w:t>
      </w:r>
      <w:commentRangeEnd w:id="3029"/>
      <w:r w:rsidR="000C5130" w:rsidRPr="008679FD">
        <w:commentReference w:id="3029"/>
      </w:r>
    </w:p>
    <w:p w14:paraId="2ED096ED" w14:textId="77777777" w:rsidR="00490238" w:rsidRPr="00490238" w:rsidRDefault="00490238" w:rsidP="00490238">
      <w:commentRangeStart w:id="3030"/>
      <w:commentRangeStart w:id="3031"/>
      <w:r w:rsidRPr="00490238">
        <w:t>Han lægger mærke til den lille “teaser” i bunden i højre side, der indeholder “mix”</w:t>
      </w:r>
    </w:p>
    <w:p w14:paraId="133ABD25" w14:textId="77777777" w:rsidR="00490238" w:rsidRPr="00490238" w:rsidRDefault="00490238" w:rsidP="00490238">
      <w:r w:rsidRPr="00490238">
        <w:t>Kommentar: “Jeg så den lille teaser hernede og tænkte, der kunne man højest sandsynligt</w:t>
      </w:r>
    </w:p>
    <w:p w14:paraId="4F76ED03" w14:textId="464E9075" w:rsidR="00490238" w:rsidRPr="00490238" w:rsidRDefault="00490238" w:rsidP="00490238">
      <w:r w:rsidRPr="00490238">
        <w:t xml:space="preserve">lige scrollet ned.” </w:t>
      </w:r>
      <w:commentRangeEnd w:id="3030"/>
      <w:commentRangeEnd w:id="3031"/>
      <w:r w:rsidR="000C5130" w:rsidRPr="008679FD">
        <w:commentReference w:id="3031"/>
      </w:r>
      <w:r w:rsidR="00AE6C5D">
        <w:rPr>
          <w:rStyle w:val="Kommentarhenvisning"/>
        </w:rPr>
        <w:commentReference w:id="3030"/>
      </w:r>
      <w:r w:rsidRPr="00490238">
        <w:t xml:space="preserve">Kommentar: </w:t>
      </w:r>
      <w:commentRangeStart w:id="3032"/>
      <w:r w:rsidRPr="00490238">
        <w:t>“</w:t>
      </w:r>
      <w:commentRangeStart w:id="3033"/>
      <w:r w:rsidRPr="00490238">
        <w:t>Jeg synes dog, at i stedet for, at det går fra én state til en</w:t>
      </w:r>
    </w:p>
    <w:p w14:paraId="206F6B40" w14:textId="1AEB3470" w:rsidR="00490238" w:rsidRPr="00490238" w:rsidRDefault="00490238" w:rsidP="00490238">
      <w:r w:rsidRPr="00490238">
        <w:t>anden, at det så havde en mere glidende overgang, det ville være mere intuitivt.”</w:t>
      </w:r>
      <w:commentRangeEnd w:id="3032"/>
      <w:commentRangeEnd w:id="3033"/>
      <w:r w:rsidR="00A0745D" w:rsidRPr="008679FD">
        <w:commentReference w:id="3033"/>
      </w:r>
      <w:r w:rsidR="00D95BDA">
        <w:rPr>
          <w:rStyle w:val="Kommentarhenvisning"/>
        </w:rPr>
        <w:commentReference w:id="3032"/>
      </w:r>
    </w:p>
    <w:p w14:paraId="6D7243F3" w14:textId="77777777" w:rsidR="00490238" w:rsidRPr="00490238" w:rsidRDefault="00490238" w:rsidP="00490238">
      <w:commentRangeStart w:id="3034"/>
      <w:commentRangeStart w:id="3035"/>
      <w:r w:rsidRPr="00490238">
        <w:t>Forsøgspersonen tror, han kan ændre mix direkte på skærmen. Han scroller først derned,</w:t>
      </w:r>
    </w:p>
    <w:p w14:paraId="53A5A8FA" w14:textId="6AF02987" w:rsidR="00490238" w:rsidRPr="00490238" w:rsidRDefault="00490238" w:rsidP="00490238">
      <w:r w:rsidRPr="00490238">
        <w:t>og når han så prøver at ændre det på skærmen og den bare går op igen, bliver han forvirret.</w:t>
      </w:r>
      <w:commentRangeEnd w:id="3035"/>
      <w:r w:rsidR="00A0745D" w:rsidRPr="008679FD">
        <w:commentReference w:id="3035"/>
      </w:r>
    </w:p>
    <w:commentRangeEnd w:id="3034"/>
    <w:p w14:paraId="155067A6" w14:textId="77777777" w:rsidR="00490238" w:rsidRPr="00490238" w:rsidRDefault="00D95BDA" w:rsidP="00490238">
      <w:r>
        <w:rPr>
          <w:rStyle w:val="Kommentarhenvisning"/>
        </w:rPr>
        <w:commentReference w:id="3034"/>
      </w:r>
      <w:commentRangeStart w:id="3036"/>
      <w:r w:rsidR="00490238" w:rsidRPr="00490238">
        <w:t>Forsøgsleder forklarer ham, at den også scroller, når man klikker (Kilkbaseret) Kommentar</w:t>
      </w:r>
    </w:p>
    <w:p w14:paraId="48A50333" w14:textId="0ACBC836" w:rsidR="00490238" w:rsidRPr="00490238" w:rsidRDefault="00490238" w:rsidP="00490238">
      <w:r w:rsidRPr="00490238">
        <w:t>i forhold til den forklaring: “aah på den måde. Det giver mening</w:t>
      </w:r>
      <w:ins w:id="3037" w:author="Martin Geertsen" w:date="2018-05-16T22:28:00Z">
        <w:r w:rsidR="00AC2B1E" w:rsidRPr="008679FD">
          <w:t>.”</w:t>
        </w:r>
      </w:ins>
      <w:r w:rsidRPr="00490238">
        <w:t>.</w:t>
      </w:r>
      <w:commentRangeEnd w:id="3036"/>
      <w:r w:rsidR="00D95BDA">
        <w:rPr>
          <w:rStyle w:val="Kommentarhenvisning"/>
        </w:rPr>
        <w:commentReference w:id="3036"/>
      </w:r>
      <w:r w:rsidRPr="00490238">
        <w:t>”</w:t>
      </w:r>
    </w:p>
    <w:p w14:paraId="7D78A8B2" w14:textId="77777777" w:rsidR="00490238" w:rsidRPr="00490238" w:rsidRDefault="00490238" w:rsidP="00490238">
      <w:r w:rsidRPr="00490238">
        <w:t>Kommentar: “</w:t>
      </w:r>
      <w:commentRangeStart w:id="3038"/>
      <w:commentRangeStart w:id="3039"/>
      <w:r w:rsidRPr="00490238">
        <w:t>Jeg føler, at når jeg trykker på den, så burde den give mig en mulighed for</w:t>
      </w:r>
    </w:p>
    <w:p w14:paraId="18ECA775" w14:textId="46CC71BE" w:rsidR="00490238" w:rsidRPr="00490238" w:rsidRDefault="00490238" w:rsidP="00490238">
      <w:r w:rsidRPr="00490238">
        <w:t>at editere” Han undersøger herefter også for, om han kan scrollet til siden</w:t>
      </w:r>
      <w:commentRangeEnd w:id="3039"/>
      <w:r w:rsidR="00A0745D" w:rsidRPr="008679FD">
        <w:commentReference w:id="3039"/>
      </w:r>
    </w:p>
    <w:p w14:paraId="49E0F178" w14:textId="77777777" w:rsidR="00490238" w:rsidRPr="00490238" w:rsidRDefault="00490238" w:rsidP="00490238">
      <w:r w:rsidRPr="00490238">
        <w:t>Kommentar: “Det synes jeg er lidt mærkeligt, der kunne jeg faktisk godt bruge noget hjælp”</w:t>
      </w:r>
      <w:commentRangeEnd w:id="3038"/>
      <w:r w:rsidR="00D95BDA">
        <w:rPr>
          <w:rStyle w:val="Kommentarhenvisning"/>
        </w:rPr>
        <w:commentReference w:id="3038"/>
      </w:r>
    </w:p>
    <w:p w14:paraId="559C6AC0" w14:textId="734830AF" w:rsidR="00490238" w:rsidRPr="00490238" w:rsidRDefault="00490238" w:rsidP="00490238">
      <w:commentRangeStart w:id="3040"/>
      <w:commentRangeStart w:id="3041"/>
      <w:r w:rsidRPr="00490238">
        <w:t xml:space="preserve">Forsøgslederen henviser ham til drejeknapperne til højre Kommentar: </w:t>
      </w:r>
      <w:commentRangeEnd w:id="3041"/>
      <w:r w:rsidR="00A0745D" w:rsidRPr="008679FD">
        <w:commentReference w:id="3041"/>
      </w:r>
      <w:r w:rsidRPr="00490238">
        <w:t>“AAH selvfølgelig,</w:t>
      </w:r>
    </w:p>
    <w:p w14:paraId="6CB81FA3" w14:textId="77777777" w:rsidR="00490238" w:rsidRPr="00490238" w:rsidRDefault="00490238" w:rsidP="00490238">
      <w:r w:rsidRPr="00490238">
        <w:t>det er en blanding af touch og knapper. Så giver det faktisk meget god mening.”</w:t>
      </w:r>
    </w:p>
    <w:commentRangeEnd w:id="3040"/>
    <w:p w14:paraId="6EA2B2E3" w14:textId="673DC8CC" w:rsidR="00AE6C5D" w:rsidRDefault="00D95BDA" w:rsidP="00490238">
      <w:r>
        <w:rPr>
          <w:rStyle w:val="Kommentarhenvisning"/>
        </w:rPr>
        <w:commentReference w:id="3040"/>
      </w:r>
    </w:p>
    <w:p w14:paraId="72B5A646" w14:textId="77777777" w:rsidR="00490238" w:rsidRPr="00490238" w:rsidRDefault="00490238" w:rsidP="00490238">
      <w:r w:rsidRPr="00490238">
        <w:t>Subject 3</w:t>
      </w:r>
    </w:p>
    <w:p w14:paraId="3DB8B65A" w14:textId="77777777" w:rsidR="00490238" w:rsidRPr="00490238" w:rsidRDefault="00490238" w:rsidP="00490238">
      <w:r w:rsidRPr="00490238">
        <w:t>2:16 Ja så det er nok en setting der ikke er her (kigger til højre, hvor de øverste</w:t>
      </w:r>
    </w:p>
    <w:p w14:paraId="72387C53" w14:textId="77777777" w:rsidR="00490238" w:rsidRPr="00490238" w:rsidRDefault="00490238" w:rsidP="00490238">
      <w:r w:rsidRPr="00490238">
        <w:t xml:space="preserve">tre settings står), så hvor er det? Måske der </w:t>
      </w:r>
      <w:commentRangeStart w:id="3042"/>
      <w:r w:rsidRPr="00490238">
        <w:t>(</w:t>
      </w:r>
      <w:commentRangeStart w:id="3043"/>
      <w:r w:rsidRPr="00490238">
        <w:t>klikker på Push to enter og kommer ind i</w:t>
      </w:r>
    </w:p>
    <w:p w14:paraId="7C066FFD" w14:textId="4BA8ECA6" w:rsidR="00490238" w:rsidRPr="00490238" w:rsidRDefault="00490238" w:rsidP="00490238">
      <w:r w:rsidRPr="00490238">
        <w:t>effektens sider</w:t>
      </w:r>
      <w:commentRangeEnd w:id="3042"/>
      <w:r w:rsidRPr="00490238">
        <w:t>)</w:t>
      </w:r>
      <w:commentRangeEnd w:id="3043"/>
      <w:r w:rsidR="00A0745D" w:rsidRPr="008679FD">
        <w:commentReference w:id="3042"/>
      </w:r>
      <w:r w:rsidR="00D95BDA">
        <w:rPr>
          <w:rStyle w:val="Kommentarhenvisning"/>
        </w:rPr>
        <w:commentReference w:id="3043"/>
      </w:r>
      <w:commentRangeStart w:id="3044"/>
      <w:ins w:id="3045" w:author="Martin Geertsen" w:date="2018-05-16T22:28:00Z">
        <w:r w:rsidR="00AC2B1E" w:rsidRPr="008679FD">
          <w:t>)</w:t>
        </w:r>
      </w:ins>
      <w:r w:rsidRPr="00490238">
        <w:t xml:space="preserve"> Han går tilbage og prøver menuen med de tre prikker, og i det han trykker</w:t>
      </w:r>
    </w:p>
    <w:p w14:paraId="1E033639" w14:textId="77777777" w:rsidR="00490238" w:rsidRPr="00490238" w:rsidRDefault="00490238" w:rsidP="00490238">
      <w:r w:rsidRPr="00490238">
        <w:t>væk trykker han på distortion effekten. Han skal til at trykke på routing knappen. Q: nu</w:t>
      </w:r>
    </w:p>
    <w:p w14:paraId="7C43DF2D" w14:textId="2A8B85E1" w:rsidR="00490238" w:rsidRPr="00490238" w:rsidRDefault="00490238" w:rsidP="00490238">
      <w:r w:rsidRPr="00490238">
        <w:t xml:space="preserve">er du så gået ind i. . </w:t>
      </w:r>
      <w:commentRangeEnd w:id="3044"/>
      <w:r w:rsidR="00A0745D" w:rsidRPr="008679FD">
        <w:commentReference w:id="3044"/>
      </w:r>
      <w:r w:rsidRPr="00490238">
        <w:t xml:space="preserve">. </w:t>
      </w:r>
      <w:commentRangeStart w:id="3046"/>
      <w:r w:rsidRPr="00490238">
        <w:t>Han opdager at han ikke er i reverben længere, han vælger den igen</w:t>
      </w:r>
    </w:p>
    <w:p w14:paraId="52D5C392" w14:textId="704C3CE7" w:rsidR="00490238" w:rsidRPr="00490238" w:rsidRDefault="00490238" w:rsidP="00490238">
      <w:r w:rsidRPr="00490238">
        <w:t xml:space="preserve">og </w:t>
      </w:r>
      <w:commentRangeStart w:id="3047"/>
      <w:r w:rsidRPr="00490238">
        <w:t>prøver at se om der er flere effekter ved at scrolle</w:t>
      </w:r>
      <w:commentRangeEnd w:id="3047"/>
      <w:commentRangeEnd w:id="3046"/>
      <w:r w:rsidR="00A0745D" w:rsidRPr="008679FD">
        <w:commentReference w:id="3046"/>
      </w:r>
      <w:r w:rsidR="00D95BDA">
        <w:rPr>
          <w:rStyle w:val="Kommentarhenvisning"/>
        </w:rPr>
        <w:commentReference w:id="3047"/>
      </w:r>
      <w:r w:rsidRPr="00490238">
        <w:t>. Han løser herefter opgaven.</w:t>
      </w:r>
    </w:p>
    <w:p w14:paraId="6DBCAC8D" w14:textId="77777777" w:rsidR="00AE6C5D" w:rsidRDefault="00AE6C5D" w:rsidP="00490238"/>
    <w:p w14:paraId="7A34885E" w14:textId="77777777" w:rsidR="00490238" w:rsidRPr="00490238" w:rsidRDefault="00490238" w:rsidP="00490238">
      <w:r w:rsidRPr="00490238">
        <w:t>Subject 4</w:t>
      </w:r>
    </w:p>
    <w:p w14:paraId="4C6074C2" w14:textId="77777777" w:rsidR="00490238" w:rsidRPr="00490238" w:rsidRDefault="00490238" w:rsidP="00490238">
      <w:commentRangeStart w:id="3048"/>
      <w:r w:rsidRPr="00490238">
        <w:t>03:15 Trykker på effekten der skal ændres 03:16 Prøver at lave scroll effekt på</w:t>
      </w:r>
    </w:p>
    <w:p w14:paraId="414463B0" w14:textId="77777777" w:rsidR="00AC2B1E" w:rsidRPr="008679FD" w:rsidRDefault="00AC2B1E" w:rsidP="008679FD">
      <w:pPr>
        <w:rPr>
          <w:ins w:id="3049" w:author="Martin Geertsen" w:date="2018-05-16T22:28:00Z"/>
        </w:rPr>
      </w:pPr>
      <w:ins w:id="3050" w:author="Martin Geertsen" w:date="2018-05-16T22:28:00Z">
        <w:r w:rsidRPr="008679FD">
          <w:t>80</w:t>
        </w:r>
      </w:ins>
    </w:p>
    <w:p w14:paraId="2B6C24FF" w14:textId="77B1222A" w:rsidR="00490238" w:rsidRPr="00490238" w:rsidRDefault="00490238" w:rsidP="00490238">
      <w:r w:rsidRPr="00490238">
        <w:t>menuen i højre side.</w:t>
      </w:r>
      <w:commentRangeEnd w:id="3048"/>
      <w:r w:rsidR="00A0745D" w:rsidRPr="008679FD">
        <w:commentReference w:id="3048"/>
      </w:r>
    </w:p>
    <w:p w14:paraId="6ED42167" w14:textId="77777777" w:rsidR="00AE6C5D" w:rsidRDefault="00AE6C5D" w:rsidP="00490238"/>
    <w:p w14:paraId="5B12534B" w14:textId="77777777" w:rsidR="00490238" w:rsidRPr="00490238" w:rsidRDefault="00490238" w:rsidP="00490238">
      <w:r w:rsidRPr="00490238">
        <w:t>Subject 5</w:t>
      </w:r>
    </w:p>
    <w:p w14:paraId="69124D38" w14:textId="77777777" w:rsidR="00490238" w:rsidRPr="00490238" w:rsidRDefault="00490238" w:rsidP="00490238">
      <w:commentRangeStart w:id="3051"/>
      <w:r w:rsidRPr="00490238">
        <w:t xml:space="preserve">ændre på effekt. </w:t>
      </w:r>
      <w:commentRangeStart w:id="3052"/>
      <w:r w:rsidRPr="00490238">
        <w:t>Han prøver først at dragge slidebaren i siden men finder ud</w:t>
      </w:r>
    </w:p>
    <w:p w14:paraId="7E294989" w14:textId="68CD1B83" w:rsidR="00490238" w:rsidRPr="00490238" w:rsidRDefault="00490238" w:rsidP="00490238">
      <w:r w:rsidRPr="00490238">
        <w:t>af at den bare hopper frem og tilbage så man kan lige så godt tappe på den</w:t>
      </w:r>
      <w:commentRangeEnd w:id="3052"/>
      <w:commentRangeEnd w:id="3051"/>
      <w:r w:rsidR="00A0745D" w:rsidRPr="008679FD">
        <w:commentReference w:id="3051"/>
      </w:r>
      <w:r w:rsidR="00D95BDA">
        <w:rPr>
          <w:rStyle w:val="Kommentarhenvisning"/>
        </w:rPr>
        <w:commentReference w:id="3052"/>
      </w:r>
      <w:r w:rsidRPr="00490238">
        <w:t xml:space="preserve">. </w:t>
      </w:r>
      <w:commentRangeStart w:id="3053"/>
      <w:r w:rsidRPr="00490238">
        <w:t>Han ved dog</w:t>
      </w:r>
    </w:p>
    <w:p w14:paraId="10F71810" w14:textId="28BF8F1A" w:rsidR="00490238" w:rsidRPr="00490238" w:rsidRDefault="00490238" w:rsidP="00490238">
      <w:r w:rsidRPr="00490238">
        <w:t>med det samme at det er her man skal lave indtillingerne.</w:t>
      </w:r>
      <w:commentRangeEnd w:id="3053"/>
      <w:r w:rsidR="00A0745D" w:rsidRPr="008679FD">
        <w:commentReference w:id="3053"/>
      </w:r>
    </w:p>
    <w:p w14:paraId="7262EB10" w14:textId="77777777" w:rsidR="00AE6C5D" w:rsidRDefault="00AE6C5D" w:rsidP="00490238"/>
    <w:p w14:paraId="57E0A911" w14:textId="77777777" w:rsidR="00490238" w:rsidRPr="00490238" w:rsidRDefault="00490238" w:rsidP="00490238">
      <w:r w:rsidRPr="00490238">
        <w:t>Subject 6</w:t>
      </w:r>
    </w:p>
    <w:p w14:paraId="60C2CC83" w14:textId="77777777" w:rsidR="00490238" w:rsidRPr="00490238" w:rsidRDefault="00490238" w:rsidP="00490238">
      <w:r w:rsidRPr="00490238">
        <w:t xml:space="preserve">3:01 </w:t>
      </w:r>
      <w:commentRangeStart w:id="3054"/>
      <w:commentRangeStart w:id="3055"/>
      <w:r w:rsidRPr="00490238">
        <w:t>When selecting the reverb effect, the subjects hits the button on effect</w:t>
      </w:r>
    </w:p>
    <w:p w14:paraId="2C2CA78A" w14:textId="04F7F4EF" w:rsidR="00490238" w:rsidRPr="00490238" w:rsidRDefault="00490238" w:rsidP="00490238">
      <w:r w:rsidRPr="00490238">
        <w:t>pedal and thereby bypasses it, without selecting it</w:t>
      </w:r>
      <w:commentRangeEnd w:id="3055"/>
      <w:r w:rsidR="00A0745D" w:rsidRPr="008679FD">
        <w:commentReference w:id="3055"/>
      </w:r>
      <w:r w:rsidRPr="00490238">
        <w:t>. He notice that it haven’t been selected</w:t>
      </w:r>
    </w:p>
    <w:p w14:paraId="48242CD4" w14:textId="30230F28" w:rsidR="00490238" w:rsidRPr="00490238" w:rsidRDefault="00490238" w:rsidP="00490238">
      <w:r w:rsidRPr="00490238">
        <w:t>and taps it again</w:t>
      </w:r>
      <w:commentRangeEnd w:id="3054"/>
      <w:r w:rsidR="00D95BDA">
        <w:rPr>
          <w:rStyle w:val="Kommentarhenvisning"/>
        </w:rPr>
        <w:commentReference w:id="3054"/>
      </w:r>
      <w:commentRangeStart w:id="3056"/>
      <w:r w:rsidRPr="00490238">
        <w:t>. He tries scroll in the bar to the right</w:t>
      </w:r>
      <w:commentRangeEnd w:id="3056"/>
      <w:r w:rsidR="00A0745D" w:rsidRPr="008679FD">
        <w:commentReference w:id="3056"/>
      </w:r>
      <w:r w:rsidRPr="00490238">
        <w:t xml:space="preserve">. </w:t>
      </w:r>
      <w:commentRangeStart w:id="3057"/>
      <w:r w:rsidRPr="00490238">
        <w:t>He gets a bit confused of how</w:t>
      </w:r>
    </w:p>
    <w:p w14:paraId="2ED896BC" w14:textId="77777777" w:rsidR="00490238" w:rsidRPr="00490238" w:rsidRDefault="00490238" w:rsidP="00490238">
      <w:r w:rsidRPr="00490238">
        <w:t>the system response, but get shown the mix parameter. He then taps the square, which</w:t>
      </w:r>
    </w:p>
    <w:p w14:paraId="461B7C58" w14:textId="77777777" w:rsidR="00490238" w:rsidRPr="00490238" w:rsidRDefault="00490238" w:rsidP="00490238">
      <w:r w:rsidRPr="00490238">
        <w:t>makes the parameters change aging. He then taps on the lowest down square to make</w:t>
      </w:r>
    </w:p>
    <w:p w14:paraId="277E11D7" w14:textId="77777777" w:rsidR="00490238" w:rsidRPr="00490238" w:rsidRDefault="00490238" w:rsidP="00490238">
      <w:r w:rsidRPr="00490238">
        <w:t>the parameters change again, and the turns the knob assigned to the Mix parameter, to</w:t>
      </w:r>
    </w:p>
    <w:p w14:paraId="2A7F1EBA" w14:textId="19054B0F" w:rsidR="00490238" w:rsidRPr="00490238" w:rsidRDefault="00490238" w:rsidP="00490238">
      <w:r w:rsidRPr="00490238">
        <w:t>complete the task.</w:t>
      </w:r>
      <w:commentRangeEnd w:id="3057"/>
      <w:r w:rsidR="00A0745D" w:rsidRPr="008679FD">
        <w:commentReference w:id="3057"/>
      </w:r>
    </w:p>
    <w:p w14:paraId="69CA9332" w14:textId="77777777" w:rsidR="00AE6C5D" w:rsidRDefault="00AE6C5D" w:rsidP="00490238"/>
    <w:p w14:paraId="1B7DC5E6" w14:textId="77777777" w:rsidR="00490238" w:rsidRPr="00490238" w:rsidRDefault="00490238" w:rsidP="00490238">
      <w:r w:rsidRPr="00490238">
        <w:t>Ændre en effekt: Ændr Overdrive til noget andet</w:t>
      </w:r>
    </w:p>
    <w:p w14:paraId="431DCF23" w14:textId="77777777" w:rsidR="00490238" w:rsidRPr="00490238" w:rsidRDefault="00490238" w:rsidP="00490238">
      <w:r w:rsidRPr="00490238">
        <w:t>Subject 1</w:t>
      </w:r>
    </w:p>
    <w:p w14:paraId="69A04F99" w14:textId="797BBA17" w:rsidR="00490238" w:rsidRPr="00490238" w:rsidRDefault="00490238" w:rsidP="00490238">
      <w:r w:rsidRPr="00490238">
        <w:t xml:space="preserve">03:17 </w:t>
      </w:r>
      <w:commentRangeStart w:id="3058"/>
      <w:commentRangeStart w:id="3059"/>
      <w:commentRangeStart w:id="3060"/>
      <w:r w:rsidRPr="00490238">
        <w:t>Hans første indskydelse er at trykke/holde/trække den.</w:t>
      </w:r>
      <w:commentRangeEnd w:id="3058"/>
      <w:ins w:id="3061" w:author="Martin Geertsen" w:date="2018-05-16T22:28:00Z">
        <w:r w:rsidR="00AC2B1E" w:rsidRPr="008679FD">
          <w:t xml:space="preserve"> </w:t>
        </w:r>
      </w:ins>
      <w:r w:rsidR="00D95BDA">
        <w:rPr>
          <w:rStyle w:val="Kommentarhenvisning"/>
        </w:rPr>
        <w:commentReference w:id="3058"/>
      </w:r>
      <w:r w:rsidRPr="00490238">
        <w:t xml:space="preserve">  </w:t>
      </w:r>
      <w:commentRangeEnd w:id="3059"/>
      <w:r w:rsidR="00AF601E">
        <w:rPr>
          <w:rStyle w:val="Kommentarhenvisning"/>
        </w:rPr>
        <w:commentReference w:id="3059"/>
      </w:r>
      <w:r w:rsidRPr="00490238">
        <w:t>Herefter</w:t>
      </w:r>
    </w:p>
    <w:p w14:paraId="461A9146" w14:textId="77777777" w:rsidR="00490238" w:rsidRPr="00490238" w:rsidRDefault="00490238" w:rsidP="00490238">
      <w:r w:rsidRPr="00490238">
        <w:t>dobbeltklikker han på den og sletter den Kommentar: “Det var jo ligesom den tredje</w:t>
      </w:r>
    </w:p>
    <w:p w14:paraId="04440B77" w14:textId="1A9F0070" w:rsidR="00490238" w:rsidRPr="00490238" w:rsidRDefault="00490238" w:rsidP="00490238">
      <w:r w:rsidRPr="00490238">
        <w:t>mulighed.”</w:t>
      </w:r>
      <w:commentRangeEnd w:id="3060"/>
      <w:r w:rsidR="00A0745D" w:rsidRPr="008679FD">
        <w:commentReference w:id="3060"/>
      </w:r>
    </w:p>
    <w:p w14:paraId="41789053" w14:textId="77777777" w:rsidR="00D95BDA" w:rsidRDefault="00D95BDA" w:rsidP="00490238"/>
    <w:p w14:paraId="49458D8E" w14:textId="77777777" w:rsidR="00490238" w:rsidRPr="00490238" w:rsidRDefault="00490238" w:rsidP="00490238">
      <w:r w:rsidRPr="00490238">
        <w:t>Subject 2</w:t>
      </w:r>
    </w:p>
    <w:p w14:paraId="0C544C6B" w14:textId="77777777" w:rsidR="00490238" w:rsidRPr="00490238" w:rsidRDefault="00490238" w:rsidP="00490238">
      <w:r w:rsidRPr="00490238">
        <w:t xml:space="preserve">05:08 </w:t>
      </w:r>
      <w:commentRangeStart w:id="3062"/>
      <w:r w:rsidRPr="00490238">
        <w:t>Efter at have klikket sig ind på effekten prøver han først at dreje på “Push</w:t>
      </w:r>
    </w:p>
    <w:p w14:paraId="19045175" w14:textId="77777777" w:rsidR="00490238" w:rsidRPr="00490238" w:rsidRDefault="00490238" w:rsidP="00490238">
      <w:r w:rsidRPr="00490238">
        <w:t>to enter.”</w:t>
      </w:r>
      <w:commentRangeEnd w:id="3062"/>
      <w:r w:rsidR="00D95BDA">
        <w:rPr>
          <w:rStyle w:val="Kommentarhenvisning"/>
        </w:rPr>
        <w:commentReference w:id="3062"/>
      </w:r>
      <w:r w:rsidRPr="00490238">
        <w:t xml:space="preserve"> Herefter trykker han på navnet for effekten og kommer ind i preset oversigten.</w:t>
      </w:r>
    </w:p>
    <w:p w14:paraId="55B5ABE7" w14:textId="77777777" w:rsidR="00490238" w:rsidRPr="00490238" w:rsidRDefault="00490238" w:rsidP="00490238">
      <w:commentRangeStart w:id="3063"/>
      <w:r w:rsidRPr="00490238">
        <w:t>Kommentar: “</w:t>
      </w:r>
      <w:commentRangeStart w:id="3064"/>
      <w:r w:rsidRPr="00490238">
        <w:t>Der er en ramme rundt om, så det virker som om, det er en knap, man kan</w:t>
      </w:r>
    </w:p>
    <w:p w14:paraId="359091D0" w14:textId="239CF42B" w:rsidR="00490238" w:rsidRPr="00490238" w:rsidRDefault="00490238" w:rsidP="00490238">
      <w:r w:rsidRPr="00490238">
        <w:t>trykke på.”</w:t>
      </w:r>
      <w:commentRangeEnd w:id="3063"/>
      <w:r w:rsidR="00111CD4" w:rsidRPr="008679FD">
        <w:commentReference w:id="3063"/>
      </w:r>
    </w:p>
    <w:commentRangeEnd w:id="3064"/>
    <w:p w14:paraId="0636AAB0" w14:textId="77777777" w:rsidR="00D95BDA" w:rsidRDefault="00D95BDA" w:rsidP="00490238">
      <w:r>
        <w:rPr>
          <w:rStyle w:val="Kommentarhenvisning"/>
        </w:rPr>
        <w:commentReference w:id="3064"/>
      </w:r>
    </w:p>
    <w:p w14:paraId="7A3ED868" w14:textId="77777777" w:rsidR="00490238" w:rsidRPr="00490238" w:rsidRDefault="00490238" w:rsidP="00490238">
      <w:r w:rsidRPr="00490238">
        <w:t>Subject 3</w:t>
      </w:r>
    </w:p>
    <w:p w14:paraId="58011001" w14:textId="77777777" w:rsidR="00490238" w:rsidRPr="00490238" w:rsidRDefault="00490238" w:rsidP="00490238">
      <w:commentRangeStart w:id="3065"/>
      <w:r w:rsidRPr="00490238">
        <w:t>Han vælger at trykke på phus to enter og trykker derefter på effektens navn,</w:t>
      </w:r>
    </w:p>
    <w:p w14:paraId="3BCFEAE1" w14:textId="2BCE4B27" w:rsidR="00490238" w:rsidRPr="00490238" w:rsidRDefault="00490238" w:rsidP="00490238">
      <w:r w:rsidRPr="00490238">
        <w:t xml:space="preserve">hvilket giver ham mulighed for at vælge en ny. </w:t>
      </w:r>
      <w:commentRangeEnd w:id="3065"/>
      <w:r w:rsidR="00111CD4" w:rsidRPr="008679FD">
        <w:commentReference w:id="3065"/>
      </w:r>
      <w:r w:rsidRPr="00490238">
        <w:t xml:space="preserve">3:04 A: </w:t>
      </w:r>
      <w:commentRangeStart w:id="3066"/>
      <w:r w:rsidRPr="00490238">
        <w:t>Det er sjovt. Jeg kan se at der</w:t>
      </w:r>
    </w:p>
    <w:p w14:paraId="32727E86" w14:textId="77777777" w:rsidR="00490238" w:rsidRPr="00490238" w:rsidRDefault="00490238" w:rsidP="00490238">
      <w:r w:rsidRPr="00490238">
        <w:t>er lidt tarring(forsinkelse) i skærmen, men ud over det så er det da meget mere intuitivt</w:t>
      </w:r>
    </w:p>
    <w:p w14:paraId="6D6CAAC7" w14:textId="59E461B7" w:rsidR="00490238" w:rsidRPr="00490238" w:rsidRDefault="00490238" w:rsidP="00490238">
      <w:r w:rsidRPr="00490238">
        <w:t>umilbart</w:t>
      </w:r>
      <w:commentRangeEnd w:id="3066"/>
      <w:r w:rsidR="00111CD4" w:rsidRPr="008679FD">
        <w:commentReference w:id="3066"/>
      </w:r>
      <w:r w:rsidRPr="00490238">
        <w:t>. Q:</w:t>
      </w:r>
      <w:commentRangeStart w:id="3067"/>
      <w:r w:rsidRPr="00490238">
        <w:t xml:space="preserve">Hvad syntes du gøre det mere intuitivt at bruge? A: </w:t>
      </w:r>
      <w:commentRangeStart w:id="3068"/>
      <w:r w:rsidRPr="00490238">
        <w:t>jamen der er så tæt på</w:t>
      </w:r>
    </w:p>
    <w:p w14:paraId="7CE074CC" w14:textId="77777777" w:rsidR="00490238" w:rsidRPr="00490238" w:rsidRDefault="00490238" w:rsidP="00490238">
      <w:r w:rsidRPr="00490238">
        <w:t>det som vi har til dagligt ik, i en mobil. I stedet for at du skal bruge tiden på at finde de</w:t>
      </w:r>
    </w:p>
    <w:p w14:paraId="49EDB483" w14:textId="77777777" w:rsidR="00490238" w:rsidRPr="00490238" w:rsidRDefault="00490238" w:rsidP="00490238">
      <w:r w:rsidRPr="00490238">
        <w:t>knapper du vil gøre noget med, så gøre du det direkte. Der er ligesom et skridt du springer</w:t>
      </w:r>
    </w:p>
    <w:p w14:paraId="3F32EFEA" w14:textId="02A6EB7B" w:rsidR="00490238" w:rsidRPr="00490238" w:rsidRDefault="00490238" w:rsidP="00490238">
      <w:r w:rsidRPr="00490238">
        <w:t>over.</w:t>
      </w:r>
      <w:commentRangeEnd w:id="3067"/>
      <w:r w:rsidR="00111CD4" w:rsidRPr="008679FD">
        <w:commentReference w:id="3067"/>
      </w:r>
    </w:p>
    <w:commentRangeEnd w:id="3068"/>
    <w:p w14:paraId="202AB42F" w14:textId="77777777" w:rsidR="00D95BDA" w:rsidRDefault="00D95BDA" w:rsidP="00490238">
      <w:r>
        <w:rPr>
          <w:rStyle w:val="Kommentarhenvisning"/>
        </w:rPr>
        <w:commentReference w:id="3068"/>
      </w:r>
    </w:p>
    <w:p w14:paraId="214F3030" w14:textId="77777777" w:rsidR="00490238" w:rsidRPr="00490238" w:rsidRDefault="00490238" w:rsidP="00490238">
      <w:r w:rsidRPr="00490238">
        <w:t>Subject 4</w:t>
      </w:r>
    </w:p>
    <w:p w14:paraId="75F8755B" w14:textId="77777777" w:rsidR="00490238" w:rsidRPr="00490238" w:rsidRDefault="00490238" w:rsidP="00490238">
      <w:commentRangeStart w:id="3069"/>
      <w:r w:rsidRPr="00490238">
        <w:t>03:</w:t>
      </w:r>
      <w:commentRangeStart w:id="3070"/>
      <w:r w:rsidRPr="00490238">
        <w:t>44 Holder fingeren nede på effekten. Får fat i effekten og prøver at smide</w:t>
      </w:r>
    </w:p>
    <w:p w14:paraId="57BB0EAE" w14:textId="3B0FC727" w:rsidR="00490238" w:rsidRPr="00490238" w:rsidRDefault="00490238" w:rsidP="00490238">
      <w:r w:rsidRPr="00490238">
        <w:t>den væk fra skærmen</w:t>
      </w:r>
      <w:commentRangeEnd w:id="3069"/>
      <w:r w:rsidR="00111CD4" w:rsidRPr="008679FD">
        <w:commentReference w:id="3069"/>
      </w:r>
      <w:r w:rsidRPr="00490238">
        <w:t xml:space="preserve">. 03:58 </w:t>
      </w:r>
      <w:commentRangeStart w:id="3071"/>
      <w:r w:rsidRPr="00490238">
        <w:t>dubble tapper på effekten 04:00 trykker delete 04:01 Trykker</w:t>
      </w:r>
    </w:p>
    <w:p w14:paraId="3E2F1555" w14:textId="77777777" w:rsidR="00490238" w:rsidRPr="00490238" w:rsidRDefault="00490238" w:rsidP="00490238">
      <w:r w:rsidRPr="00490238">
        <w:t xml:space="preserve">NO 04:04 Trykker på CANCEL 04:10 </w:t>
      </w:r>
      <w:commentRangeStart w:id="3072"/>
      <w:r w:rsidRPr="00490238">
        <w:t>Prøver igen at holde effekten nede og smide den ud</w:t>
      </w:r>
    </w:p>
    <w:p w14:paraId="2F523BD7" w14:textId="7AFB0006" w:rsidR="00490238" w:rsidRPr="00490238" w:rsidRDefault="00490238" w:rsidP="00490238">
      <w:r w:rsidRPr="00490238">
        <w:t>af skærmen</w:t>
      </w:r>
      <w:commentRangeEnd w:id="3070"/>
      <w:ins w:id="3073" w:author="Martin Geertsen" w:date="2018-05-16T22:28:00Z">
        <w:r w:rsidR="00AC2B1E" w:rsidRPr="008679FD">
          <w:t xml:space="preserve">. </w:t>
        </w:r>
      </w:ins>
      <w:r w:rsidR="000A7B96">
        <w:rPr>
          <w:rStyle w:val="Kommentarhenvisning"/>
        </w:rPr>
        <w:commentReference w:id="3070"/>
      </w:r>
      <w:r w:rsidRPr="00490238">
        <w:t xml:space="preserve">. </w:t>
      </w:r>
      <w:commentRangeEnd w:id="3072"/>
      <w:r w:rsidR="00AF601E">
        <w:rPr>
          <w:rStyle w:val="Kommentarhenvisning"/>
        </w:rPr>
        <w:commentReference w:id="3072"/>
      </w:r>
      <w:r w:rsidRPr="00490238">
        <w:t>Q: Er det noget bestem du tænker over? A: "</w:t>
      </w:r>
      <w:commentRangeStart w:id="3074"/>
      <w:r w:rsidRPr="00490238">
        <w:t>Jeg prøver at få den af boarded,</w:t>
      </w:r>
    </w:p>
    <w:p w14:paraId="00CE7868" w14:textId="77777777" w:rsidR="00490238" w:rsidRPr="00490238" w:rsidRDefault="00490238" w:rsidP="00490238">
      <w:r w:rsidRPr="00490238">
        <w:t>bare ved at slippe den her nede, nogle gange så forsvinder ting, så kunne det være at jeg</w:t>
      </w:r>
    </w:p>
    <w:p w14:paraId="0BEDE455" w14:textId="77777777" w:rsidR="00490238" w:rsidRPr="00490238" w:rsidRDefault="00490238" w:rsidP="00490238">
      <w:r w:rsidRPr="00490238">
        <w:t>skulle duple-noget herinde og skulle trykke delete</w:t>
      </w:r>
      <w:commentRangeEnd w:id="3074"/>
      <w:r w:rsidR="000A7B96">
        <w:rPr>
          <w:rStyle w:val="Kommentarhenvisning"/>
        </w:rPr>
        <w:commentReference w:id="3074"/>
      </w:r>
      <w:r w:rsidRPr="00490238">
        <w:t>. Vil du slette den her model, nej det vil</w:t>
      </w:r>
    </w:p>
    <w:p w14:paraId="405D4D59" w14:textId="77777777" w:rsidR="00490238" w:rsidRPr="00490238" w:rsidRDefault="00490238" w:rsidP="00490238">
      <w:r w:rsidRPr="00490238">
        <w:t xml:space="preserve">jeg faktisk ikke. Fordi </w:t>
      </w:r>
      <w:commentRangeStart w:id="3075"/>
      <w:r w:rsidRPr="00490238">
        <w:t>jeg tænker at det er modelen jeg så sletter herfra apparatet. Jeg</w:t>
      </w:r>
    </w:p>
    <w:p w14:paraId="566D24B6" w14:textId="77777777" w:rsidR="00490238" w:rsidRPr="00490238" w:rsidRDefault="00490238" w:rsidP="00490238">
      <w:r w:rsidRPr="00490238">
        <w:t>havde forstillet mig at jeg kunne tage ved den og tag den ud af det her bræt</w:t>
      </w:r>
      <w:commentRangeEnd w:id="3075"/>
      <w:r w:rsidR="000A7B96">
        <w:rPr>
          <w:rStyle w:val="Kommentarhenvisning"/>
        </w:rPr>
        <w:commentReference w:id="3075"/>
      </w:r>
      <w:r w:rsidRPr="00490238">
        <w:t>." Q:("</w:t>
      </w:r>
      <w:commentRangeStart w:id="3076"/>
      <w:r w:rsidRPr="00490238">
        <w:t>Når</w:t>
      </w:r>
    </w:p>
    <w:p w14:paraId="34264651" w14:textId="77777777" w:rsidR="00490238" w:rsidRPr="00490238" w:rsidRDefault="00490238" w:rsidP="00490238">
      <w:r w:rsidRPr="00490238">
        <w:t>man trykker slet derinde, så fjerner man det bare fra presetet, det ville svare til det du</w:t>
      </w:r>
    </w:p>
    <w:p w14:paraId="3B644FFE" w14:textId="5DCC4A6F" w:rsidR="00490238" w:rsidRPr="00490238" w:rsidRDefault="00490238" w:rsidP="00490238">
      <w:r w:rsidRPr="00490238">
        <w:t>leder efter når du trækker den</w:t>
      </w:r>
      <w:ins w:id="3077" w:author="Martin Geertsen" w:date="2018-05-16T22:28:00Z">
        <w:r w:rsidR="00AC2B1E" w:rsidRPr="008679FD">
          <w:t>.")</w:t>
        </w:r>
      </w:ins>
      <w:r w:rsidRPr="00490238">
        <w:t>.</w:t>
      </w:r>
      <w:commentRangeEnd w:id="3076"/>
      <w:r w:rsidR="000A7B96">
        <w:rPr>
          <w:rStyle w:val="Kommentarhenvisning"/>
        </w:rPr>
        <w:commentReference w:id="3076"/>
      </w:r>
      <w:r w:rsidRPr="00490238">
        <w:t>")</w:t>
      </w:r>
      <w:r w:rsidRPr="00490238">
        <w:t xml:space="preserve"> A: "Okey, godt."</w:t>
      </w:r>
      <w:commentRangeEnd w:id="3071"/>
      <w:r w:rsidR="00111CD4" w:rsidRPr="008679FD">
        <w:commentReference w:id="3071"/>
      </w:r>
    </w:p>
    <w:p w14:paraId="125D9074" w14:textId="77777777" w:rsidR="00D95BDA" w:rsidRDefault="00D95BDA" w:rsidP="00490238"/>
    <w:p w14:paraId="2A7B6911" w14:textId="77777777" w:rsidR="00490238" w:rsidRPr="00490238" w:rsidRDefault="00490238" w:rsidP="00490238">
      <w:r w:rsidRPr="00490238">
        <w:t>Subject 5</w:t>
      </w:r>
    </w:p>
    <w:p w14:paraId="5B7A6A1F" w14:textId="77777777" w:rsidR="00490238" w:rsidRPr="00490238" w:rsidRDefault="00490238" w:rsidP="00490238">
      <w:r w:rsidRPr="00490238">
        <w:t xml:space="preserve">[05.05] </w:t>
      </w:r>
      <w:commentRangeStart w:id="3078"/>
      <w:commentRangeStart w:id="3079"/>
      <w:r w:rsidRPr="00490238">
        <w:t>Udskift effekt. Han vælger effekten men det sker der ikke noget ved så</w:t>
      </w:r>
    </w:p>
    <w:p w14:paraId="024602E7" w14:textId="292A1AEF" w:rsidR="00490238" w:rsidRPr="00490238" w:rsidRDefault="00490238" w:rsidP="00490238">
      <w:r w:rsidRPr="00490238">
        <w:t>prøver han at holde nede på effekten men heller ikke det hjælper</w:t>
      </w:r>
      <w:commentRangeEnd w:id="3079"/>
      <w:r w:rsidR="00797066" w:rsidRPr="008679FD">
        <w:commentReference w:id="3079"/>
      </w:r>
      <w:r w:rsidRPr="00490238">
        <w:t>. Han prøver så at dobbelt</w:t>
      </w:r>
    </w:p>
    <w:p w14:paraId="52EA1103" w14:textId="77777777" w:rsidR="00490238" w:rsidRPr="00490238" w:rsidRDefault="00490238" w:rsidP="00490238">
      <w:r w:rsidRPr="00490238">
        <w:t>tappe og nu sker der noget.</w:t>
      </w:r>
      <w:commentRangeEnd w:id="3078"/>
      <w:r w:rsidR="000A7B96">
        <w:rPr>
          <w:rStyle w:val="Kommentarhenvisning"/>
        </w:rPr>
        <w:commentReference w:id="3078"/>
      </w:r>
    </w:p>
    <w:p w14:paraId="789B89AA" w14:textId="77777777" w:rsidR="00490238" w:rsidRPr="00490238" w:rsidRDefault="00490238" w:rsidP="00490238">
      <w:r w:rsidRPr="00490238">
        <w:t>S - Nej det kunne man så ikke. L - Er det noget bestemt du leder efter. S - Nej jeg ville</w:t>
      </w:r>
    </w:p>
    <w:p w14:paraId="01FD2CFB" w14:textId="77777777" w:rsidR="00490238" w:rsidRPr="00490238" w:rsidRDefault="00490238" w:rsidP="00490238">
      <w:r w:rsidRPr="00490238">
        <w:t>bare se om man kunne.</w:t>
      </w:r>
    </w:p>
    <w:p w14:paraId="7F12FEBB" w14:textId="77777777" w:rsidR="00AC2B1E" w:rsidRPr="008679FD" w:rsidRDefault="00AC2B1E" w:rsidP="008679FD">
      <w:pPr>
        <w:rPr>
          <w:ins w:id="3080" w:author="Martin Geertsen" w:date="2018-05-16T22:28:00Z"/>
        </w:rPr>
      </w:pPr>
      <w:ins w:id="3081" w:author="Martin Geertsen" w:date="2018-05-16T22:28:00Z">
        <w:r w:rsidRPr="008679FD">
          <w:t>81</w:t>
        </w:r>
      </w:ins>
    </w:p>
    <w:p w14:paraId="68B35426" w14:textId="77777777" w:rsidR="00490238" w:rsidRPr="00490238" w:rsidRDefault="00490238" w:rsidP="00490238">
      <w:r w:rsidRPr="00490238">
        <w:t>H</w:t>
      </w:r>
      <w:commentRangeStart w:id="3082"/>
      <w:r w:rsidRPr="00490238">
        <w:t>an trykker på delete effekt og sletter effekten for herefter at sætte en ny en ind.</w:t>
      </w:r>
    </w:p>
    <w:p w14:paraId="42B03423" w14:textId="77777777" w:rsidR="00490238" w:rsidRPr="00490238" w:rsidRDefault="00490238" w:rsidP="00490238">
      <w:r w:rsidRPr="00490238">
        <w:t>Han får forklaret at man inde under effekt menuen som han var inde under da han slettede</w:t>
      </w:r>
    </w:p>
    <w:p w14:paraId="7CCCF6A2" w14:textId="77777777" w:rsidR="00490238" w:rsidRPr="00490238" w:rsidRDefault="00490238" w:rsidP="00490238">
      <w:r w:rsidRPr="00490238">
        <w:t>effekten kunne have valgt en anden effekt ved at trykke på navnet for den effekt man</w:t>
      </w:r>
    </w:p>
    <w:p w14:paraId="5E1E8F79" w14:textId="77777777" w:rsidR="00490238" w:rsidRPr="00490238" w:rsidRDefault="00490238" w:rsidP="00490238">
      <w:r w:rsidRPr="00490238">
        <w:t>havde.</w:t>
      </w:r>
    </w:p>
    <w:p w14:paraId="55730114" w14:textId="1CA393D5" w:rsidR="00490238" w:rsidRPr="00490238" w:rsidRDefault="00490238" w:rsidP="00490238">
      <w:r w:rsidRPr="00490238">
        <w:t xml:space="preserve">S - </w:t>
      </w:r>
      <w:commentRangeStart w:id="3083"/>
      <w:r w:rsidRPr="00490238">
        <w:t>Der kan man det men det er jo bare ikke særligt tydeligt.</w:t>
      </w:r>
      <w:commentRangeEnd w:id="3082"/>
      <w:r w:rsidRPr="00490238">
        <w:t xml:space="preserve"> </w:t>
      </w:r>
      <w:commentRangeEnd w:id="3083"/>
      <w:r w:rsidR="00033057" w:rsidRPr="008679FD">
        <w:commentReference w:id="3082"/>
      </w:r>
      <w:r w:rsidR="000A7B96">
        <w:rPr>
          <w:rStyle w:val="Kommentarhenvisning"/>
        </w:rPr>
        <w:commentReference w:id="3083"/>
      </w:r>
      <w:ins w:id="3084" w:author="Martin Geertsen" w:date="2018-05-16T22:28:00Z">
        <w:r w:rsidR="00AC2B1E" w:rsidRPr="008679FD">
          <w:t xml:space="preserve"> </w:t>
        </w:r>
      </w:ins>
      <w:r w:rsidRPr="00490238">
        <w:t>Jeg tænkte at man kunne</w:t>
      </w:r>
    </w:p>
    <w:p w14:paraId="37FD3A3A" w14:textId="77777777" w:rsidR="00490238" w:rsidRPr="00490238" w:rsidRDefault="00490238" w:rsidP="00490238">
      <w:r w:rsidRPr="00490238">
        <w:t>begynde at scrolle igennem forskellige, det kunne også godt være at man kunne begynde</w:t>
      </w:r>
    </w:p>
    <w:p w14:paraId="08AF945F" w14:textId="77777777" w:rsidR="00490238" w:rsidRPr="00490238" w:rsidRDefault="00490238" w:rsidP="00490238">
      <w:commentRangeStart w:id="3085"/>
      <w:r w:rsidRPr="00490238">
        <w:t>at scrolle igennem forskellige inden for samme kategori, så man kunne sige okay tri-fuzz</w:t>
      </w:r>
    </w:p>
    <w:p w14:paraId="52DBB70F" w14:textId="4A6B0EFF" w:rsidR="00490238" w:rsidRPr="00490238" w:rsidRDefault="00490238" w:rsidP="00490238">
      <w:r w:rsidRPr="00490238">
        <w:t>men jeg ville egentlig gerne prøve den anden (Getsikulerer med swipe fra side til side).</w:t>
      </w:r>
      <w:commentRangeEnd w:id="3085"/>
      <w:r w:rsidR="007062C7" w:rsidRPr="008679FD">
        <w:commentReference w:id="3085"/>
      </w:r>
    </w:p>
    <w:p w14:paraId="520A9D47" w14:textId="77777777" w:rsidR="000A7B96" w:rsidRDefault="000A7B96" w:rsidP="00490238"/>
    <w:p w14:paraId="7C409D08" w14:textId="77777777" w:rsidR="00490238" w:rsidRPr="00490238" w:rsidRDefault="00490238" w:rsidP="00490238">
      <w:r w:rsidRPr="00490238">
        <w:t>Subject 6</w:t>
      </w:r>
    </w:p>
    <w:p w14:paraId="55D53FDB" w14:textId="77777777" w:rsidR="00490238" w:rsidRPr="00490238" w:rsidRDefault="00490238" w:rsidP="00490238">
      <w:r w:rsidRPr="00490238">
        <w:t>3:34 He misunderstands the task and starts to make changes in the distortion</w:t>
      </w:r>
    </w:p>
    <w:p w14:paraId="70FF8973" w14:textId="77777777" w:rsidR="00490238" w:rsidRPr="00490238" w:rsidRDefault="00490238" w:rsidP="00490238">
      <w:r w:rsidRPr="00490238">
        <w:t>effects parameters. 3:40 Q: I would like you to put a new kind of effect in. A: A new kind</w:t>
      </w:r>
    </w:p>
    <w:p w14:paraId="1648F944" w14:textId="77777777" w:rsidR="00490238" w:rsidRPr="00490238" w:rsidRDefault="00490238" w:rsidP="00490238">
      <w:r w:rsidRPr="00490238">
        <w:t xml:space="preserve">of effect instead of the (points and gets conformed) </w:t>
      </w:r>
      <w:commentRangeStart w:id="3086"/>
      <w:r w:rsidRPr="00490238">
        <w:t>H</w:t>
      </w:r>
      <w:commentRangeStart w:id="3087"/>
      <w:r w:rsidRPr="00490238">
        <w:t>e press and hold on the effect and</w:t>
      </w:r>
    </w:p>
    <w:p w14:paraId="088F5C2E" w14:textId="7A224B7B" w:rsidR="00490238" w:rsidRPr="00490238" w:rsidRDefault="00490238" w:rsidP="00490238">
      <w:r w:rsidRPr="00490238">
        <w:t xml:space="preserve">moves it a little bit around, and make a swiping sound. </w:t>
      </w:r>
      <w:commentRangeEnd w:id="3087"/>
      <w:r w:rsidR="007062C7" w:rsidRPr="008679FD">
        <w:commentReference w:id="3087"/>
      </w:r>
      <w:commentRangeStart w:id="3088"/>
      <w:r w:rsidRPr="00490238">
        <w:t>He taps the three dots in the top</w:t>
      </w:r>
    </w:p>
    <w:p w14:paraId="7ED00635" w14:textId="4A95D6A8" w:rsidR="00490238" w:rsidRPr="00490238" w:rsidRDefault="00490238" w:rsidP="00490238">
      <w:r w:rsidRPr="00490238">
        <w:t>right corner</w:t>
      </w:r>
      <w:commentRangeEnd w:id="3086"/>
      <w:commentRangeEnd w:id="3088"/>
      <w:r w:rsidR="007062C7" w:rsidRPr="008679FD">
        <w:commentReference w:id="3088"/>
      </w:r>
      <w:r w:rsidR="00AF601E">
        <w:rPr>
          <w:rStyle w:val="Kommentarhenvisning"/>
        </w:rPr>
        <w:commentReference w:id="3086"/>
      </w:r>
      <w:r w:rsidRPr="00490238">
        <w:t xml:space="preserve"> 3:54 Q: I f you can speak of what you are thinking while you are during. Sort</w:t>
      </w:r>
    </w:p>
    <w:p w14:paraId="0D8B139F" w14:textId="77777777" w:rsidR="00490238" w:rsidRPr="00490238" w:rsidRDefault="00490238" w:rsidP="00490238">
      <w:r w:rsidRPr="00490238">
        <w:t xml:space="preserve">of think out loud. A: </w:t>
      </w:r>
      <w:commentRangeStart w:id="3089"/>
      <w:r w:rsidRPr="00490238">
        <w:t xml:space="preserve">okay. I’m thinking </w:t>
      </w:r>
      <w:commentRangeStart w:id="3090"/>
      <w:r w:rsidRPr="00490238">
        <w:t>that I should maybe remove it first</w:t>
      </w:r>
      <w:commentRangeEnd w:id="3090"/>
      <w:r w:rsidR="00AF601E">
        <w:rPr>
          <w:rStyle w:val="Kommentarhenvisning"/>
        </w:rPr>
        <w:commentReference w:id="3090"/>
      </w:r>
      <w:r w:rsidRPr="00490238">
        <w:t xml:space="preserve"> (taps and hold</w:t>
      </w:r>
    </w:p>
    <w:p w14:paraId="2B7C71B0" w14:textId="77777777" w:rsidR="00490238" w:rsidRPr="00490238" w:rsidRDefault="00490238" w:rsidP="00490238">
      <w:r w:rsidRPr="00490238">
        <w:t>the effect). I don’t know if that’s right but I’m like (drags the effect out of the screen and</w:t>
      </w:r>
    </w:p>
    <w:p w14:paraId="602225E2" w14:textId="77777777" w:rsidR="00490238" w:rsidRPr="00490238" w:rsidRDefault="00490238" w:rsidP="00490238">
      <w:r w:rsidRPr="00490238">
        <w:t>makes swiping noises</w:t>
      </w:r>
      <w:commentRangeStart w:id="3091"/>
      <w:r w:rsidRPr="00490238">
        <w:t>. The effect jumps back to its position) go out. Q: Would you like to</w:t>
      </w:r>
    </w:p>
    <w:p w14:paraId="19142ABE" w14:textId="77777777" w:rsidR="00490238" w:rsidRPr="00490238" w:rsidRDefault="00490238" w:rsidP="00490238">
      <w:r w:rsidRPr="00490238">
        <w:t>swipe it away? A: yeah, but maybe that’s not how you do it</w:t>
      </w:r>
      <w:commentRangeEnd w:id="3091"/>
      <w:r w:rsidR="00AF601E">
        <w:rPr>
          <w:rStyle w:val="Kommentarhenvisning"/>
        </w:rPr>
        <w:commentReference w:id="3091"/>
      </w:r>
      <w:r w:rsidRPr="00490238">
        <w:t>. (he tries to drag the effect</w:t>
      </w:r>
    </w:p>
    <w:p w14:paraId="35B8741F" w14:textId="77777777" w:rsidR="00490238" w:rsidRPr="00490238" w:rsidRDefault="00490238" w:rsidP="00490238">
      <w:r w:rsidRPr="00490238">
        <w:t>out to the right) and instead I could like, create another and move it into a. (he taps an</w:t>
      </w:r>
    </w:p>
    <w:p w14:paraId="004B8C7A" w14:textId="783FF141" w:rsidR="00490238" w:rsidRPr="00490238" w:rsidRDefault="00490238" w:rsidP="00490238">
      <w:r w:rsidRPr="00490238">
        <w:t>empty field and then goes back again</w:t>
      </w:r>
      <w:commentRangeEnd w:id="3089"/>
      <w:r w:rsidR="007062C7" w:rsidRPr="008679FD">
        <w:commentReference w:id="3089"/>
      </w:r>
      <w:r w:rsidRPr="00490238">
        <w:t>. He then moves the distortion down to the second</w:t>
      </w:r>
    </w:p>
    <w:p w14:paraId="6D58D52C" w14:textId="77777777" w:rsidR="00490238" w:rsidRPr="00490238" w:rsidRDefault="00490238" w:rsidP="00490238">
      <w:r w:rsidRPr="00490238">
        <w:t>row.) I can see that I can move it into another place, but I’m not sure how I can (tries</w:t>
      </w:r>
    </w:p>
    <w:p w14:paraId="03F6E350" w14:textId="77777777" w:rsidR="00490238" w:rsidRPr="00490238" w:rsidRDefault="00490238" w:rsidP="00490238">
      <w:r w:rsidRPr="00490238">
        <w:t>to click around and push the bypass buttons on the other effects, and figure out how that</w:t>
      </w:r>
    </w:p>
    <w:p w14:paraId="317B2C56" w14:textId="3FF74D2C" w:rsidR="00490238" w:rsidRPr="00490238" w:rsidRDefault="00490238" w:rsidP="00490238">
      <w:r w:rsidRPr="00490238">
        <w:t xml:space="preserve">works) 4:35 </w:t>
      </w:r>
      <w:commentRangeStart w:id="3092"/>
      <w:commentRangeStart w:id="3093"/>
      <w:r w:rsidRPr="00490238">
        <w:t>He ties to hold down the effect. A: it doesn’t matter how hard you press it</w:t>
      </w:r>
      <w:commentRangeEnd w:id="3093"/>
      <w:r w:rsidR="007062C7" w:rsidRPr="008679FD">
        <w:commentReference w:id="3093"/>
      </w:r>
      <w:r w:rsidRPr="00490238">
        <w:t>.</w:t>
      </w:r>
    </w:p>
    <w:p w14:paraId="5D60A287" w14:textId="77777777" w:rsidR="00490238" w:rsidRPr="00490238" w:rsidRDefault="00490238" w:rsidP="00490238">
      <w:commentRangeStart w:id="3094"/>
      <w:r w:rsidRPr="00490238">
        <w:t>Again he tries the three dots in the top right corner</w:t>
      </w:r>
      <w:commentRangeEnd w:id="3092"/>
      <w:r w:rsidR="00DC5091">
        <w:rPr>
          <w:rStyle w:val="Kommentarhenvisning"/>
        </w:rPr>
        <w:commentReference w:id="3092"/>
      </w:r>
      <w:r w:rsidRPr="00490238">
        <w:t>. And reads what the options are. He</w:t>
      </w:r>
    </w:p>
    <w:p w14:paraId="5F47F33A" w14:textId="77777777" w:rsidR="00490238" w:rsidRPr="00490238" w:rsidRDefault="00490238" w:rsidP="00490238">
      <w:r w:rsidRPr="00490238">
        <w:t>then taps some different places without luck. He goes into the setlists and see that that</w:t>
      </w:r>
    </w:p>
    <w:p w14:paraId="664ADE45" w14:textId="77777777" w:rsidR="00490238" w:rsidRPr="00490238" w:rsidRDefault="00490238" w:rsidP="00490238">
      <w:r w:rsidRPr="00490238">
        <w:t>isn’t the right place. Q</w:t>
      </w:r>
      <w:commentRangeStart w:id="3095"/>
      <w:r w:rsidRPr="00490238">
        <w:t>: you have a ability to ehh. 5:10 He presses the push to enter and</w:t>
      </w:r>
    </w:p>
    <w:p w14:paraId="613DF3FA" w14:textId="165437D1" w:rsidR="00490238" w:rsidRPr="00490238" w:rsidRDefault="00490238" w:rsidP="00490238">
      <w:r w:rsidRPr="00490238">
        <w:t xml:space="preserve">comes to model side. </w:t>
      </w:r>
      <w:commentRangeEnd w:id="3094"/>
      <w:r w:rsidR="001F5DDF" w:rsidRPr="008679FD">
        <w:commentReference w:id="3094"/>
      </w:r>
      <w:r w:rsidRPr="00490238">
        <w:t>A: Ohh yaeh. I just completely focus on the screen and you forget</w:t>
      </w:r>
    </w:p>
    <w:p w14:paraId="20C5A1C7" w14:textId="4061634A" w:rsidR="00490238" w:rsidRPr="00490238" w:rsidRDefault="00490238" w:rsidP="00490238">
      <w:r w:rsidRPr="00490238">
        <w:t>that you have fifty buttons, Because it’s so tactile and it’s like, yeah that’s an iphone. (</w:t>
      </w:r>
      <w:commentRangeEnd w:id="3095"/>
      <w:r w:rsidR="001F5DDF" w:rsidRPr="008679FD">
        <w:commentReference w:id="3095"/>
      </w:r>
    </w:p>
    <w:p w14:paraId="58DC0E9B" w14:textId="77777777" w:rsidR="00490238" w:rsidRPr="00490238" w:rsidRDefault="00490238" w:rsidP="00490238">
      <w:r w:rsidRPr="00490238">
        <w:t>He then deletes the effect. He puts in a new effect without problems, and completes the</w:t>
      </w:r>
    </w:p>
    <w:p w14:paraId="0D293CCF" w14:textId="77777777" w:rsidR="00490238" w:rsidRPr="00490238" w:rsidRDefault="00490238" w:rsidP="00490238">
      <w:r w:rsidRPr="00490238">
        <w:t>task).</w:t>
      </w:r>
    </w:p>
    <w:p w14:paraId="020E8547" w14:textId="77777777" w:rsidR="00A7543C" w:rsidRDefault="00A7543C" w:rsidP="00490238"/>
    <w:p w14:paraId="021BB17D" w14:textId="77777777" w:rsidR="00490238" w:rsidRPr="00490238" w:rsidRDefault="00490238" w:rsidP="00490238">
      <w:r w:rsidRPr="00490238">
        <w:t>Slet en effekt (Slet Reverb)</w:t>
      </w:r>
    </w:p>
    <w:p w14:paraId="7B74C0D5" w14:textId="77777777" w:rsidR="00490238" w:rsidRPr="00490238" w:rsidRDefault="00490238" w:rsidP="00490238">
      <w:r w:rsidRPr="00490238">
        <w:t>Subject 6</w:t>
      </w:r>
    </w:p>
    <w:p w14:paraId="49169399" w14:textId="77777777" w:rsidR="00490238" w:rsidRPr="00490238" w:rsidRDefault="00490238" w:rsidP="00490238">
      <w:r w:rsidRPr="00490238">
        <w:t>Because he completed the change effect task by deleting the distortion, he</w:t>
      </w:r>
    </w:p>
    <w:p w14:paraId="02294042" w14:textId="77777777" w:rsidR="00490238" w:rsidRPr="00490238" w:rsidRDefault="00490238" w:rsidP="00490238">
      <w:r w:rsidRPr="00490238">
        <w:t>already knows how to delete an effect and therefore the task is dropped.</w:t>
      </w:r>
    </w:p>
    <w:p w14:paraId="0392D821" w14:textId="77777777" w:rsidR="000A7B96" w:rsidRDefault="000A7B96" w:rsidP="00490238"/>
    <w:p w14:paraId="337A2DA7" w14:textId="77777777" w:rsidR="00490238" w:rsidRPr="00490238" w:rsidRDefault="00490238" w:rsidP="00490238">
      <w:r w:rsidRPr="00490238">
        <w:t>Gem rig og navngiv det</w:t>
      </w:r>
    </w:p>
    <w:p w14:paraId="71362AF5" w14:textId="77777777" w:rsidR="00490238" w:rsidRPr="00490238" w:rsidRDefault="00490238" w:rsidP="00490238">
      <w:r w:rsidRPr="00490238">
        <w:t>Subject 1</w:t>
      </w:r>
    </w:p>
    <w:p w14:paraId="461AFF03" w14:textId="77777777" w:rsidR="00490238" w:rsidRPr="00490238" w:rsidRDefault="00490238" w:rsidP="00490238">
      <w:commentRangeStart w:id="3096"/>
      <w:r w:rsidRPr="00490238">
        <w:t xml:space="preserve">04:22 </w:t>
      </w:r>
      <w:commentRangeStart w:id="3097"/>
      <w:r w:rsidRPr="00490238">
        <w:t>Kommentar til tastaturet under navngivningen: “Det ligner jo et lille</w:t>
      </w:r>
    </w:p>
    <w:p w14:paraId="14B5FE05" w14:textId="4EF7622A" w:rsidR="00490238" w:rsidRPr="00490238" w:rsidRDefault="00490238" w:rsidP="00490238">
      <w:r w:rsidRPr="00490238">
        <w:t>Ipad-tastatur”</w:t>
      </w:r>
      <w:commentRangeEnd w:id="3096"/>
      <w:r w:rsidR="001F5DDF" w:rsidRPr="008679FD">
        <w:commentReference w:id="3096"/>
      </w:r>
    </w:p>
    <w:commentRangeEnd w:id="3097"/>
    <w:p w14:paraId="24DEB6D2" w14:textId="77777777" w:rsidR="00AF601E" w:rsidRDefault="00DC5091" w:rsidP="00490238">
      <w:r>
        <w:rPr>
          <w:rStyle w:val="Kommentarhenvisning"/>
        </w:rPr>
        <w:commentReference w:id="3097"/>
      </w:r>
    </w:p>
    <w:p w14:paraId="0F186830" w14:textId="77777777" w:rsidR="00490238" w:rsidRPr="00490238" w:rsidRDefault="00490238" w:rsidP="00490238">
      <w:r w:rsidRPr="00490238">
        <w:t>Subject 3</w:t>
      </w:r>
    </w:p>
    <w:p w14:paraId="3661C15F" w14:textId="77777777" w:rsidR="00490238" w:rsidRPr="00490238" w:rsidRDefault="00490238" w:rsidP="00490238">
      <w:commentRangeStart w:id="3098"/>
      <w:r w:rsidRPr="00490238">
        <w:t>3:52 A: Se der kommer. Der har du også. (siger han mens han taster ind).</w:t>
      </w:r>
    </w:p>
    <w:p w14:paraId="5F441B5F" w14:textId="77777777" w:rsidR="00490238" w:rsidRPr="00490238" w:rsidRDefault="00490238" w:rsidP="00490238">
      <w:commentRangeStart w:id="3099"/>
      <w:r w:rsidRPr="00490238">
        <w:t>Så vidt jeg husker det skulle jeg (laver en dreje bevægelse med sin hånd) fik jeg ikke et</w:t>
      </w:r>
    </w:p>
    <w:p w14:paraId="52DAFEC0" w14:textId="77777777" w:rsidR="00490238" w:rsidRPr="00490238" w:rsidRDefault="00490238" w:rsidP="00490238">
      <w:r w:rsidRPr="00490238">
        <w:t>fuldt tastatur op, fordi det kunne jeg nemlig ikke, altså det var ikke touch skærm, så du</w:t>
      </w:r>
    </w:p>
    <w:p w14:paraId="366BF387" w14:textId="77777777" w:rsidR="00490238" w:rsidRPr="00490238" w:rsidRDefault="00490238" w:rsidP="00490238">
      <w:r w:rsidRPr="00490238">
        <w:t xml:space="preserve">skulle have haft, et fysisk tastatur på den (han henviser til Helixen). </w:t>
      </w:r>
      <w:commentRangeEnd w:id="3099"/>
      <w:r w:rsidR="00DC5091">
        <w:rPr>
          <w:rStyle w:val="Kommentarhenvisning"/>
        </w:rPr>
        <w:commentReference w:id="3099"/>
      </w:r>
      <w:r w:rsidRPr="00490238">
        <w:t>Så jeg skulle daile</w:t>
      </w:r>
    </w:p>
    <w:p w14:paraId="666A4B78" w14:textId="0B3866D3" w:rsidR="00490238" w:rsidRPr="00490238" w:rsidRDefault="00490238" w:rsidP="00490238">
      <w:r w:rsidRPr="00490238">
        <w:t>ind ligesom på en arkade maskine ik.</w:t>
      </w:r>
      <w:commentRangeEnd w:id="3098"/>
      <w:r w:rsidR="005279D3" w:rsidRPr="008679FD">
        <w:commentReference w:id="3098"/>
      </w:r>
    </w:p>
    <w:p w14:paraId="16DE3B19" w14:textId="1C57D35E" w:rsidR="00AF601E" w:rsidRDefault="00AC2B1E" w:rsidP="00490238">
      <w:ins w:id="3100" w:author="Martin Geertsen" w:date="2018-05-16T22:28:00Z">
        <w:r w:rsidRPr="008679FD">
          <w:t>82</w:t>
        </w:r>
      </w:ins>
    </w:p>
    <w:p w14:paraId="668DF543" w14:textId="77777777" w:rsidR="00490238" w:rsidRPr="00490238" w:rsidRDefault="00490238" w:rsidP="00490238">
      <w:r w:rsidRPr="00490238">
        <w:t>Subject 6</w:t>
      </w:r>
    </w:p>
    <w:p w14:paraId="6F06FA9B" w14:textId="77777777" w:rsidR="00490238" w:rsidRPr="00490238" w:rsidRDefault="00490238" w:rsidP="00490238">
      <w:commentRangeStart w:id="3101"/>
      <w:r w:rsidRPr="00490238">
        <w:t>5:47 He saves the rig, but when typing in the name he’s looking for the space</w:t>
      </w:r>
    </w:p>
    <w:p w14:paraId="79C90264" w14:textId="77777777" w:rsidR="00490238" w:rsidRPr="00490238" w:rsidRDefault="00490238" w:rsidP="00490238">
      <w:commentRangeStart w:id="3102"/>
      <w:r w:rsidRPr="00490238">
        <w:t>button and hit’s the enter button. The rig have been saved with the first part of the text</w:t>
      </w:r>
      <w:commentRangeEnd w:id="3102"/>
      <w:r w:rsidR="00DC5091">
        <w:rPr>
          <w:rStyle w:val="Kommentarhenvisning"/>
        </w:rPr>
        <w:commentReference w:id="3102"/>
      </w:r>
      <w:r w:rsidRPr="00490238">
        <w:t>,</w:t>
      </w:r>
    </w:p>
    <w:p w14:paraId="2F6DC0B9" w14:textId="77777777" w:rsidR="00490238" w:rsidRPr="00490238" w:rsidRDefault="00490238" w:rsidP="00490238">
      <w:r w:rsidRPr="00490238">
        <w:t xml:space="preserve">which is fine for him. </w:t>
      </w:r>
      <w:r w:rsidRPr="00490238">
        <w:t xml:space="preserve"> </w:t>
      </w:r>
      <w:r w:rsidRPr="00490238">
        <w:t>(NOTE The rig is saved without him tapping save, but just by</w:t>
      </w:r>
    </w:p>
    <w:p w14:paraId="20873F91" w14:textId="70548201" w:rsidR="00490238" w:rsidRPr="00490238" w:rsidRDefault="00490238" w:rsidP="00490238">
      <w:r w:rsidRPr="00490238">
        <w:t>tapping enter)</w:t>
      </w:r>
      <w:commentRangeEnd w:id="3101"/>
      <w:r w:rsidR="005279D3" w:rsidRPr="008679FD">
        <w:commentReference w:id="3101"/>
      </w:r>
    </w:p>
    <w:p w14:paraId="7F9E66A7" w14:textId="77777777" w:rsidR="00AF601E" w:rsidRDefault="00AF601E" w:rsidP="00490238"/>
    <w:p w14:paraId="7AD511B8" w14:textId="77777777" w:rsidR="00490238" w:rsidRPr="00490238" w:rsidRDefault="00490238" w:rsidP="00490238">
      <w:r w:rsidRPr="00490238">
        <w:t>Subject 7</w:t>
      </w:r>
    </w:p>
    <w:p w14:paraId="5B15C630" w14:textId="77777777" w:rsidR="00490238" w:rsidRPr="00490238" w:rsidRDefault="00490238" w:rsidP="00490238">
      <w:commentRangeStart w:id="3103"/>
      <w:r w:rsidRPr="00490238">
        <w:t>Q:hvordan syntes du selv der er at bruge den her save, da du selv nævnte ved</w:t>
      </w:r>
    </w:p>
    <w:p w14:paraId="6D611380" w14:textId="77777777" w:rsidR="00490238" w:rsidRPr="00490238" w:rsidRDefault="00490238" w:rsidP="00490238">
      <w:r w:rsidRPr="00490238">
        <w:t xml:space="preserve">helixen at det var noget bøvl A: </w:t>
      </w:r>
      <w:commentRangeStart w:id="3104"/>
      <w:r w:rsidRPr="00490238">
        <w:t>det her er meget bedre, da man bare kan skrive med</w:t>
      </w:r>
    </w:p>
    <w:p w14:paraId="4035FD33" w14:textId="50DEDD95" w:rsidR="00490238" w:rsidRPr="00490238" w:rsidRDefault="00490238" w:rsidP="00490238">
      <w:r w:rsidRPr="00490238">
        <w:t>tastatur</w:t>
      </w:r>
      <w:commentRangeEnd w:id="3103"/>
      <w:r w:rsidR="005279D3" w:rsidRPr="008679FD">
        <w:commentReference w:id="3103"/>
      </w:r>
    </w:p>
    <w:commentRangeEnd w:id="3104"/>
    <w:p w14:paraId="723F7659" w14:textId="77777777" w:rsidR="00944B52" w:rsidRDefault="00DC5091" w:rsidP="00490238">
      <w:r>
        <w:rPr>
          <w:rStyle w:val="Kommentarhenvisning"/>
        </w:rPr>
        <w:commentReference w:id="3104"/>
      </w:r>
    </w:p>
    <w:p w14:paraId="07AC38F5" w14:textId="77777777" w:rsidR="00490238" w:rsidRPr="00490238" w:rsidRDefault="00490238" w:rsidP="00490238">
      <w:r w:rsidRPr="00490238">
        <w:t>Ændre setlist (Ændres til første setlist/første rig)</w:t>
      </w:r>
    </w:p>
    <w:p w14:paraId="7511D5F5" w14:textId="77777777" w:rsidR="00490238" w:rsidRPr="00490238" w:rsidRDefault="00490238" w:rsidP="00490238">
      <w:r w:rsidRPr="00490238">
        <w:t>Subject 1</w:t>
      </w:r>
    </w:p>
    <w:p w14:paraId="484A18BB" w14:textId="77777777" w:rsidR="00490238" w:rsidRPr="00490238" w:rsidRDefault="00490238" w:rsidP="00490238">
      <w:r w:rsidRPr="00490238">
        <w:t xml:space="preserve">05:00 </w:t>
      </w:r>
      <w:commentRangeStart w:id="3105"/>
      <w:r w:rsidRPr="00490238">
        <w:t>i</w:t>
      </w:r>
      <w:commentRangeStart w:id="3106"/>
      <w:r w:rsidRPr="00490238">
        <w:t xml:space="preserve"> oversigten “All Rigs” prøver han flere gange at trykke på “Setlists” i</w:t>
      </w:r>
    </w:p>
    <w:p w14:paraId="5DA39A2B" w14:textId="4C569489" w:rsidR="00490238" w:rsidRPr="00490238" w:rsidRDefault="00490238" w:rsidP="00490238">
      <w:r w:rsidRPr="00490238">
        <w:t xml:space="preserve">toppen af skærmen </w:t>
      </w:r>
      <w:commentRangeEnd w:id="3105"/>
      <w:commentRangeEnd w:id="3106"/>
      <w:r w:rsidR="005279D3" w:rsidRPr="008679FD">
        <w:commentReference w:id="3106"/>
      </w:r>
      <w:r w:rsidR="00DC5091">
        <w:rPr>
          <w:rStyle w:val="Kommentarhenvisning"/>
        </w:rPr>
        <w:commentReference w:id="3105"/>
      </w:r>
      <w:commentRangeStart w:id="3107"/>
      <w:r w:rsidRPr="00490238">
        <w:t>Dertil forklarer forsøgsleder, at oversigten ER over de mulige setlists</w:t>
      </w:r>
      <w:commentRangeEnd w:id="3107"/>
      <w:r w:rsidR="00DC5091">
        <w:rPr>
          <w:rStyle w:val="Kommentarhenvisning"/>
        </w:rPr>
        <w:commentReference w:id="3107"/>
      </w:r>
    </w:p>
    <w:p w14:paraId="685E5476" w14:textId="77777777" w:rsidR="00490238" w:rsidRPr="00490238" w:rsidRDefault="00490238" w:rsidP="00490238">
      <w:r w:rsidRPr="00490238">
        <w:t>med det nye rig på skærmen bruger han pilene i toppen, ved siden af navnet til at komme</w:t>
      </w:r>
    </w:p>
    <w:p w14:paraId="05DB21D7" w14:textId="77777777" w:rsidR="00490238" w:rsidRPr="00490238" w:rsidRDefault="00490238" w:rsidP="00490238">
      <w:r w:rsidRPr="00490238">
        <w:t>til, hvad han tænker er den første.</w:t>
      </w:r>
    </w:p>
    <w:p w14:paraId="42ADE8F5" w14:textId="77777777" w:rsidR="00490238" w:rsidRPr="00490238" w:rsidRDefault="00490238" w:rsidP="00490238">
      <w:commentRangeStart w:id="3108"/>
      <w:r w:rsidRPr="00490238">
        <w:t>Han spørger om det er den første, forsøgsleder siger “That’ll do” hvortil han svarer, at det</w:t>
      </w:r>
    </w:p>
    <w:p w14:paraId="24CECD28" w14:textId="332D74BB" w:rsidR="00490238" w:rsidRPr="00490238" w:rsidRDefault="00490238" w:rsidP="00490238">
      <w:r w:rsidRPr="00490238">
        <w:t>bare virker lidt underligt, når der står 003.</w:t>
      </w:r>
      <w:commentRangeEnd w:id="3108"/>
      <w:r w:rsidR="005279D3" w:rsidRPr="008679FD">
        <w:commentReference w:id="3108"/>
      </w:r>
    </w:p>
    <w:p w14:paraId="2CA13C51" w14:textId="77777777" w:rsidR="00DC5091" w:rsidRDefault="00DC5091" w:rsidP="00490238"/>
    <w:p w14:paraId="4093BF86" w14:textId="77777777" w:rsidR="00490238" w:rsidRPr="00490238" w:rsidRDefault="00490238" w:rsidP="00490238">
      <w:r w:rsidRPr="00490238">
        <w:t>Subject 3</w:t>
      </w:r>
    </w:p>
    <w:p w14:paraId="7F27582F" w14:textId="77777777" w:rsidR="00490238" w:rsidRPr="00490238" w:rsidRDefault="00490238" w:rsidP="00490238">
      <w:commentRangeStart w:id="3109"/>
      <w:r w:rsidRPr="00490238">
        <w:t xml:space="preserve">Denne opgave klare han fint, </w:t>
      </w:r>
      <w:commentRangeStart w:id="3110"/>
      <w:r w:rsidRPr="00490238">
        <w:t>dog trykker han først på all rigs, som ikke er</w:t>
      </w:r>
    </w:p>
    <w:p w14:paraId="236F017B" w14:textId="52943E8F" w:rsidR="00490238" w:rsidRPr="00490238" w:rsidRDefault="00490238" w:rsidP="00490238">
      <w:r w:rsidRPr="00490238">
        <w:t>tiltænkt</w:t>
      </w:r>
      <w:commentRangeEnd w:id="3110"/>
      <w:r w:rsidR="00DC5091">
        <w:rPr>
          <w:rStyle w:val="Kommentarhenvisning"/>
        </w:rPr>
        <w:commentReference w:id="3110"/>
      </w:r>
      <w:r w:rsidRPr="00490238">
        <w:t>. Men han går selv tilbage og trykker på den rigtige, uden hjælp.</w:t>
      </w:r>
      <w:commentRangeEnd w:id="3109"/>
      <w:r w:rsidR="005279D3" w:rsidRPr="008679FD">
        <w:commentReference w:id="3109"/>
      </w:r>
    </w:p>
    <w:p w14:paraId="74988FA4" w14:textId="77777777" w:rsidR="00DC5091" w:rsidRDefault="00DC5091" w:rsidP="00490238"/>
    <w:p w14:paraId="1BCB7D1E" w14:textId="77777777" w:rsidR="00490238" w:rsidRPr="00490238" w:rsidRDefault="00490238" w:rsidP="00490238">
      <w:r w:rsidRPr="00490238">
        <w:t>Subject 6</w:t>
      </w:r>
    </w:p>
    <w:p w14:paraId="688BA929" w14:textId="77777777" w:rsidR="00490238" w:rsidRPr="00490238" w:rsidRDefault="00490238" w:rsidP="00490238">
      <w:r w:rsidRPr="00490238">
        <w:t xml:space="preserve">6:10 </w:t>
      </w:r>
      <w:commentRangeStart w:id="3111"/>
      <w:r w:rsidRPr="00490238">
        <w:t>He goes to the setlist menu and uses the label in the top of the screen to</w:t>
      </w:r>
    </w:p>
    <w:p w14:paraId="50E56BC0" w14:textId="53570BB7" w:rsidR="00490238" w:rsidRPr="00490238" w:rsidRDefault="00490238" w:rsidP="00490238">
      <w:r w:rsidRPr="00490238">
        <w:t xml:space="preserve">conform that it’s the setlists. </w:t>
      </w:r>
      <w:commentRangeEnd w:id="3111"/>
      <w:r w:rsidR="00795CAC" w:rsidRPr="008679FD">
        <w:commentReference w:id="3111"/>
      </w:r>
      <w:commentRangeStart w:id="3112"/>
      <w:r w:rsidRPr="00490238">
        <w:t xml:space="preserve">He then accidently touches a list, </w:t>
      </w:r>
      <w:commentRangeEnd w:id="3112"/>
      <w:r w:rsidR="00795CAC" w:rsidRPr="008679FD">
        <w:commentReference w:id="3112"/>
      </w:r>
      <w:r w:rsidRPr="00490238">
        <w:t>but quickly taps back. He</w:t>
      </w:r>
    </w:p>
    <w:p w14:paraId="0C638722" w14:textId="77777777" w:rsidR="00944B52" w:rsidRDefault="00490238" w:rsidP="00490238">
      <w:r w:rsidRPr="00490238">
        <w:t>the choses the right list.</w:t>
      </w:r>
    </w:p>
    <w:p w14:paraId="6143E9C8" w14:textId="77777777" w:rsidR="00DC5091" w:rsidRDefault="00DC5091" w:rsidP="00490238"/>
    <w:p w14:paraId="5C7DD679" w14:textId="77777777" w:rsidR="00AC2B1E" w:rsidRPr="008679FD" w:rsidRDefault="00490238" w:rsidP="008679FD">
      <w:pPr>
        <w:rPr>
          <w:ins w:id="3113" w:author="Martin Geertsen" w:date="2018-05-16T22:28:00Z"/>
        </w:rPr>
      </w:pPr>
      <w:r w:rsidRPr="00490238">
        <w:t>Sæt board til Presets på øverste række og effekter på nederste</w:t>
      </w:r>
    </w:p>
    <w:p w14:paraId="056C93F9" w14:textId="77777777" w:rsidR="00490238" w:rsidRPr="00490238" w:rsidRDefault="00DC5091" w:rsidP="00490238">
      <w:r>
        <w:t xml:space="preserve"> </w:t>
      </w:r>
      <w:r w:rsidR="00490238" w:rsidRPr="00490238">
        <w:t>række(Hybridmode)</w:t>
      </w:r>
    </w:p>
    <w:p w14:paraId="317563AA" w14:textId="77777777" w:rsidR="00490238" w:rsidRPr="00490238" w:rsidRDefault="00490238" w:rsidP="00490238">
      <w:r w:rsidRPr="00490238">
        <w:t>Subject 1</w:t>
      </w:r>
    </w:p>
    <w:p w14:paraId="7F7D510A" w14:textId="77777777" w:rsidR="00490238" w:rsidRPr="00490238" w:rsidRDefault="00490238" w:rsidP="00490238">
      <w:commentRangeStart w:id="3114"/>
      <w:r w:rsidRPr="00490238">
        <w:t>05:</w:t>
      </w:r>
      <w:commentRangeStart w:id="3115"/>
      <w:r w:rsidRPr="00490238">
        <w:t>50 Starter med at trykke på de tre prikker og herefter “</w:t>
      </w:r>
      <w:commentRangeStart w:id="3116"/>
      <w:r w:rsidRPr="00490238">
        <w:t>Global Settings</w:t>
      </w:r>
      <w:commentRangeEnd w:id="3116"/>
      <w:r w:rsidR="0012158C">
        <w:rPr>
          <w:rStyle w:val="Kommentarhenvisning"/>
        </w:rPr>
        <w:commentReference w:id="3116"/>
      </w:r>
      <w:r w:rsidRPr="00490238">
        <w:t>.”</w:t>
      </w:r>
    </w:p>
    <w:p w14:paraId="059AD623" w14:textId="77777777" w:rsidR="00490238" w:rsidRPr="00490238" w:rsidRDefault="00490238" w:rsidP="00490238">
      <w:r w:rsidRPr="00490238">
        <w:t>Herefter prøver han at trykke på de tre streger og så de tre prikker for at se, om det giver</w:t>
      </w:r>
    </w:p>
    <w:p w14:paraId="2015A69A" w14:textId="77777777" w:rsidR="00490238" w:rsidRPr="00490238" w:rsidRDefault="00490238" w:rsidP="00490238">
      <w:r w:rsidRPr="00490238">
        <w:t>ham andre muligheder.</w:t>
      </w:r>
      <w:commentRangeEnd w:id="3115"/>
      <w:r w:rsidR="001B3127">
        <w:rPr>
          <w:rStyle w:val="Kommentarhenvisning"/>
        </w:rPr>
        <w:commentReference w:id="3115"/>
      </w:r>
    </w:p>
    <w:p w14:paraId="79A52A06" w14:textId="77777777" w:rsidR="00490238" w:rsidRPr="00490238" w:rsidRDefault="00490238" w:rsidP="00490238">
      <w:r w:rsidRPr="00490238">
        <w:t xml:space="preserve">Kommentar: </w:t>
      </w:r>
      <w:commentRangeStart w:id="3117"/>
      <w:r w:rsidRPr="00490238">
        <w:t>“Jeg går ikke ud fra, at det skal gøres her (Peger på switches), da jeg ikke</w:t>
      </w:r>
    </w:p>
    <w:p w14:paraId="504A1E57" w14:textId="77777777" w:rsidR="00490238" w:rsidRPr="00490238" w:rsidRDefault="00490238" w:rsidP="00490238">
      <w:r w:rsidRPr="00490238">
        <w:t>har brugt det før, umiddelbart.” “Så det ville give bedst mening, hvis det skete her på</w:t>
      </w:r>
    </w:p>
    <w:p w14:paraId="467ADAAE" w14:textId="77777777" w:rsidR="00490238" w:rsidRPr="00490238" w:rsidRDefault="00490238" w:rsidP="00490238">
      <w:r w:rsidRPr="00490238">
        <w:t>skærmen.”</w:t>
      </w:r>
    </w:p>
    <w:commentRangeEnd w:id="3117"/>
    <w:p w14:paraId="72240E57" w14:textId="77777777" w:rsidR="00490238" w:rsidRPr="00490238" w:rsidRDefault="001B3127" w:rsidP="00490238">
      <w:r>
        <w:rPr>
          <w:rStyle w:val="Kommentarhenvisning"/>
        </w:rPr>
        <w:commentReference w:id="3117"/>
      </w:r>
      <w:r w:rsidR="00490238" w:rsidRPr="00490238">
        <w:t>Går ind i Hardware assign, Ifølge ham, lyder det “lovende” Q: Er det noget bestemt, du</w:t>
      </w:r>
    </w:p>
    <w:p w14:paraId="6C47043B" w14:textId="77777777" w:rsidR="00490238" w:rsidRPr="00490238" w:rsidRDefault="00490238" w:rsidP="00490238">
      <w:r w:rsidRPr="00490238">
        <w:t>leder efter, for at skulle gøre det her? A: Jeg vil umiddelbart kigge herinde under rigs,</w:t>
      </w:r>
    </w:p>
    <w:p w14:paraId="7B7A4989" w14:textId="77777777" w:rsidR="00490238" w:rsidRPr="00490238" w:rsidRDefault="00490238" w:rsidP="00490238">
      <w:r w:rsidRPr="00490238">
        <w:t>eller herinde, hvor jeg ved, jeg kan finde mine rigs, men det virker ikke umiddelbart til,</w:t>
      </w:r>
    </w:p>
    <w:p w14:paraId="1D640196" w14:textId="77777777" w:rsidR="00490238" w:rsidRPr="00490238" w:rsidRDefault="00490238" w:rsidP="00490238">
      <w:r w:rsidRPr="00490238">
        <w:t xml:space="preserve">at det er derinde.” </w:t>
      </w:r>
      <w:commentRangeStart w:id="3118"/>
      <w:r w:rsidRPr="00490238">
        <w:t>“Jeg vil nok tænke, at det er inde i en af menuerne, hvor jeg forestiller</w:t>
      </w:r>
    </w:p>
    <w:p w14:paraId="209D91DD" w14:textId="77777777" w:rsidR="00490238" w:rsidRPr="00490238" w:rsidRDefault="00490238" w:rsidP="00490238">
      <w:r w:rsidRPr="00490238">
        <w:t xml:space="preserve">mig, at der er et eller andet, der hedder advanced.” </w:t>
      </w:r>
      <w:commentRangeEnd w:id="3118"/>
      <w:r w:rsidR="001B3127">
        <w:rPr>
          <w:rStyle w:val="Kommentarhenvisning"/>
        </w:rPr>
        <w:commentReference w:id="3118"/>
      </w:r>
      <w:r w:rsidRPr="00490238">
        <w:t>“Det virker lidt til, at det er inde</w:t>
      </w:r>
    </w:p>
    <w:p w14:paraId="57F191DE" w14:textId="77777777" w:rsidR="00490238" w:rsidRPr="00490238" w:rsidRDefault="00490238" w:rsidP="00490238">
      <w:r w:rsidRPr="00490238">
        <w:t>under sådan noget hardware assign, det er jo hardware, man assigner til.” “</w:t>
      </w:r>
      <w:commentRangeStart w:id="3119"/>
      <w:r w:rsidRPr="00490238">
        <w:t>Men det synes</w:t>
      </w:r>
    </w:p>
    <w:p w14:paraId="6975CF88" w14:textId="77777777" w:rsidR="00490238" w:rsidRPr="00490238" w:rsidRDefault="00490238" w:rsidP="00490238">
      <w:r w:rsidRPr="00490238">
        <w:t>jeg bare ikke, jeg kan få til at give mening, jeg synes generelt den er lidt forvirrende, den</w:t>
      </w:r>
    </w:p>
    <w:p w14:paraId="67A78519" w14:textId="6299D5AB" w:rsidR="00490238" w:rsidRPr="00490238" w:rsidRDefault="00490238" w:rsidP="00490238">
      <w:r w:rsidRPr="00490238">
        <w:t xml:space="preserve">skærm man kommer ind i (HARDWARE ASSIGN).” </w:t>
      </w:r>
      <w:commentRangeEnd w:id="3119"/>
      <w:commentRangeEnd w:id="3114"/>
      <w:r w:rsidR="00CB1AC8" w:rsidRPr="008679FD">
        <w:commentReference w:id="3114"/>
      </w:r>
      <w:r w:rsidR="001B3127">
        <w:rPr>
          <w:rStyle w:val="Kommentarhenvisning"/>
        </w:rPr>
        <w:commentReference w:id="3119"/>
      </w:r>
      <w:commentRangeStart w:id="3120"/>
      <w:commentRangeStart w:id="3121"/>
      <w:r w:rsidRPr="00490238">
        <w:t>Forsøgsleder hjælper her og fortæller,</w:t>
      </w:r>
    </w:p>
    <w:p w14:paraId="20A9F11E" w14:textId="5ACF0783" w:rsidR="00490238" w:rsidRPr="00490238" w:rsidRDefault="00490238" w:rsidP="00490238">
      <w:r w:rsidRPr="00490238">
        <w:t>at det heller ikke er det rigtige sted.</w:t>
      </w:r>
      <w:commentRangeEnd w:id="3121"/>
      <w:r w:rsidR="0068285C" w:rsidRPr="008679FD">
        <w:commentReference w:id="3121"/>
      </w:r>
    </w:p>
    <w:commentRangeEnd w:id="3120"/>
    <w:p w14:paraId="3293C7FE" w14:textId="77777777" w:rsidR="00490238" w:rsidRPr="00490238" w:rsidRDefault="001B3127" w:rsidP="00490238">
      <w:r>
        <w:rPr>
          <w:rStyle w:val="Kommentarhenvisning"/>
        </w:rPr>
        <w:commentReference w:id="3120"/>
      </w:r>
      <w:commentRangeStart w:id="3122"/>
      <w:r w:rsidR="00490238" w:rsidRPr="00490238">
        <w:t>Herefter trykker han ned på “Push to enter” =&gt; han indser at det heller ikke var rigtigt.</w:t>
      </w:r>
    </w:p>
    <w:p w14:paraId="24EF26A1" w14:textId="77777777" w:rsidR="00AC2B1E" w:rsidRPr="008679FD" w:rsidRDefault="00AC2B1E" w:rsidP="008679FD">
      <w:pPr>
        <w:rPr>
          <w:ins w:id="3123" w:author="Martin Geertsen" w:date="2018-05-16T22:28:00Z"/>
        </w:rPr>
      </w:pPr>
      <w:ins w:id="3124" w:author="Martin Geertsen" w:date="2018-05-16T22:28:00Z">
        <w:r w:rsidRPr="008679FD">
          <w:t>83</w:t>
        </w:r>
      </w:ins>
    </w:p>
    <w:p w14:paraId="6A6C28AC" w14:textId="77777777" w:rsidR="00490238" w:rsidRPr="00490238" w:rsidRDefault="00490238" w:rsidP="00490238">
      <w:r w:rsidRPr="00490238">
        <w:t>Han går ind i rigs oversigten - vælger templates og indser, at det er noget med at vælge</w:t>
      </w:r>
    </w:p>
    <w:p w14:paraId="526140AD" w14:textId="05A9A68A" w:rsidR="00490238" w:rsidRPr="00490238" w:rsidRDefault="00490238" w:rsidP="00490238">
      <w:r w:rsidRPr="00490238">
        <w:t>andre presets</w:t>
      </w:r>
      <w:commentRangeEnd w:id="3122"/>
      <w:r w:rsidR="0068285C" w:rsidRPr="008679FD">
        <w:commentReference w:id="3122"/>
      </w:r>
      <w:r w:rsidRPr="00490238">
        <w:t>. Herefter holder han rig switch nede, finder hybrid og løser opgaven.</w:t>
      </w:r>
    </w:p>
    <w:p w14:paraId="77FAFFCA" w14:textId="77777777" w:rsidR="00DC5091" w:rsidRDefault="00DC5091" w:rsidP="00490238"/>
    <w:p w14:paraId="7333EB81" w14:textId="77777777" w:rsidR="00490238" w:rsidRPr="00490238" w:rsidRDefault="00490238" w:rsidP="00490238">
      <w:r w:rsidRPr="00490238">
        <w:t>Subject 2</w:t>
      </w:r>
    </w:p>
    <w:p w14:paraId="29DEAF46" w14:textId="77777777" w:rsidR="00490238" w:rsidRPr="00490238" w:rsidRDefault="00490238" w:rsidP="00490238">
      <w:r w:rsidRPr="00490238">
        <w:t xml:space="preserve">06:41 </w:t>
      </w:r>
      <w:commentRangeStart w:id="3125"/>
      <w:r w:rsidRPr="00490238">
        <w:t>Kommentar i forhold til drejeknapperne til højre for skærmen: “Så tænker</w:t>
      </w:r>
    </w:p>
    <w:p w14:paraId="5EF6CA33" w14:textId="75A84E23" w:rsidR="00490238" w:rsidRPr="00490238" w:rsidRDefault="00490238" w:rsidP="00490238">
      <w:r w:rsidRPr="00490238">
        <w:t>jeg umiddelbart, at de knapper er til at editere toner med</w:t>
      </w:r>
      <w:commentRangeEnd w:id="3125"/>
      <w:r w:rsidR="0068285C" w:rsidRPr="008679FD">
        <w:commentReference w:id="3125"/>
      </w:r>
      <w:r w:rsidRPr="00490238">
        <w:t xml:space="preserve">” </w:t>
      </w:r>
      <w:commentRangeStart w:id="3126"/>
      <w:r w:rsidRPr="00490238">
        <w:t>Forsøgspersonen går derefter</w:t>
      </w:r>
    </w:p>
    <w:p w14:paraId="3CB7E217" w14:textId="77777777" w:rsidR="00490238" w:rsidRPr="00490238" w:rsidRDefault="00490238" w:rsidP="00490238">
      <w:r w:rsidRPr="00490238">
        <w:t xml:space="preserve">ind i setlist oversigten - Han scroller lidt </w:t>
      </w:r>
      <w:commentRangeStart w:id="3127"/>
      <w:r w:rsidRPr="00490238">
        <w:t xml:space="preserve">rundt og prøver derefter med </w:t>
      </w:r>
      <w:commentRangeStart w:id="3128"/>
      <w:r w:rsidRPr="00490238">
        <w:t>Global settings</w:t>
      </w:r>
      <w:commentRangeEnd w:id="3128"/>
      <w:r w:rsidR="0012158C">
        <w:rPr>
          <w:rStyle w:val="Kommentarhenvisning"/>
        </w:rPr>
        <w:commentReference w:id="3128"/>
      </w:r>
    </w:p>
    <w:p w14:paraId="756964D8" w14:textId="76AF3BEE" w:rsidR="00490238" w:rsidRPr="00490238" w:rsidRDefault="00490238" w:rsidP="00490238">
      <w:r w:rsidRPr="00490238">
        <w:t>Kommentar: “Global settings tænker jeg kunne være et godt bud måske</w:t>
      </w:r>
      <w:commentRangeEnd w:id="3127"/>
      <w:r w:rsidR="0068285C" w:rsidRPr="008679FD">
        <w:commentReference w:id="3127"/>
      </w:r>
      <w:r w:rsidRPr="00490238">
        <w:t>.” Han indser dog,</w:t>
      </w:r>
    </w:p>
    <w:p w14:paraId="674EA029" w14:textId="77777777" w:rsidR="00490238" w:rsidRPr="00490238" w:rsidRDefault="00490238" w:rsidP="00490238">
      <w:r w:rsidRPr="00490238">
        <w:t>at det ser lidt forkert ud og går tilbage.</w:t>
      </w:r>
    </w:p>
    <w:commentRangeEnd w:id="3126"/>
    <w:p w14:paraId="4E634219" w14:textId="77777777" w:rsidR="00490238" w:rsidRPr="00490238" w:rsidRDefault="00FD5ED4" w:rsidP="00490238">
      <w:r>
        <w:rPr>
          <w:rStyle w:val="Kommentarhenvisning"/>
        </w:rPr>
        <w:commentReference w:id="3126"/>
      </w:r>
      <w:commentRangeStart w:id="3129"/>
      <w:r w:rsidR="00490238" w:rsidRPr="00490238">
        <w:t>Forsøgslederen blander sig: Q: Hvad vil du umiddelbart tænke, at du skal, for at komme</w:t>
      </w:r>
    </w:p>
    <w:p w14:paraId="50EBA6ED" w14:textId="77777777" w:rsidR="00490238" w:rsidRPr="00490238" w:rsidRDefault="00490238" w:rsidP="00490238">
      <w:r w:rsidRPr="00490238">
        <w:t xml:space="preserve">dertil A: </w:t>
      </w:r>
      <w:commentRangeStart w:id="3130"/>
      <w:r w:rsidRPr="00490238">
        <w:t>Jeg vil umiddelbart tænke, at jeg skal finde en “overmenu” hvor jeg kunne lave</w:t>
      </w:r>
    </w:p>
    <w:p w14:paraId="7B6FB6DF" w14:textId="1A5E342F" w:rsidR="00490238" w:rsidRPr="00490238" w:rsidRDefault="00490238" w:rsidP="00490238">
      <w:r w:rsidRPr="00490238">
        <w:t>nogle indstillinger.”</w:t>
      </w:r>
      <w:commentRangeEnd w:id="3129"/>
      <w:r w:rsidR="0068285C" w:rsidRPr="008679FD">
        <w:commentReference w:id="3129"/>
      </w:r>
    </w:p>
    <w:commentRangeEnd w:id="3130"/>
    <w:p w14:paraId="07C794FB" w14:textId="77777777" w:rsidR="00490238" w:rsidRPr="00490238" w:rsidRDefault="00FD5ED4" w:rsidP="00490238">
      <w:r>
        <w:rPr>
          <w:rStyle w:val="Kommentarhenvisning"/>
        </w:rPr>
        <w:commentReference w:id="3130"/>
      </w:r>
      <w:commentRangeStart w:id="3131"/>
      <w:commentRangeStart w:id="3132"/>
      <w:r w:rsidR="00490238" w:rsidRPr="00490238">
        <w:t>subject prøver herefter “Tail” knappen og beder subject om hjælp Han får at vide, at han</w:t>
      </w:r>
    </w:p>
    <w:p w14:paraId="0EAB205A" w14:textId="77777777" w:rsidR="00490238" w:rsidRPr="00490238" w:rsidRDefault="00490238" w:rsidP="00490238">
      <w:r w:rsidRPr="00490238">
        <w:t>skal bruge switches til at komme videre Herefter prøver han at skifte mellem rigs med</w:t>
      </w:r>
    </w:p>
    <w:p w14:paraId="5604D4E4" w14:textId="77777777" w:rsidR="00490238" w:rsidRPr="00490238" w:rsidRDefault="00490238" w:rsidP="00490238">
      <w:r w:rsidRPr="00490238">
        <w:t xml:space="preserve">“rig”knappen, fordi han bare “prøver sig lidt frem” </w:t>
      </w:r>
      <w:commentRangeEnd w:id="3131"/>
      <w:r w:rsidR="00FD5ED4">
        <w:rPr>
          <w:rStyle w:val="Kommentarhenvisning"/>
        </w:rPr>
        <w:commentReference w:id="3131"/>
      </w:r>
      <w:r w:rsidRPr="00490238">
        <w:t>Kommentar: “</w:t>
      </w:r>
      <w:commentRangeStart w:id="3133"/>
      <w:r w:rsidRPr="00490238">
        <w:t>Det er jo sådan noget,</w:t>
      </w:r>
    </w:p>
    <w:p w14:paraId="12681183" w14:textId="6BC00E2F" w:rsidR="00490238" w:rsidRPr="00490238" w:rsidRDefault="00490238" w:rsidP="00490238">
      <w:r w:rsidRPr="00490238">
        <w:t>hvor man skal have læst brugermanualen, det her.”</w:t>
      </w:r>
      <w:commentRangeEnd w:id="3132"/>
      <w:r w:rsidR="0068285C" w:rsidRPr="008679FD">
        <w:commentReference w:id="3132"/>
      </w:r>
    </w:p>
    <w:commentRangeEnd w:id="3133"/>
    <w:p w14:paraId="3D748A88" w14:textId="2A5E34FE" w:rsidR="00490238" w:rsidRPr="00490238" w:rsidRDefault="00FD5ED4" w:rsidP="00490238">
      <w:r>
        <w:rPr>
          <w:rStyle w:val="Kommentarhenvisning"/>
        </w:rPr>
        <w:commentReference w:id="3133"/>
      </w:r>
      <w:commentRangeStart w:id="3134"/>
      <w:r w:rsidR="00490238" w:rsidRPr="00490238">
        <w:t xml:space="preserve">Forsøgsleder fortæller ham, at han skal ændre i view </w:t>
      </w:r>
      <w:commentRangeEnd w:id="3134"/>
      <w:r w:rsidR="0068285C" w:rsidRPr="008679FD">
        <w:commentReference w:id="3134"/>
      </w:r>
      <w:commentRangeStart w:id="3135"/>
      <w:r w:rsidR="00490238" w:rsidRPr="00490238">
        <w:t>Herefter trykker han på lidt flere</w:t>
      </w:r>
    </w:p>
    <w:p w14:paraId="3AF3693C" w14:textId="77777777" w:rsidR="00490238" w:rsidRPr="00490238" w:rsidRDefault="00490238" w:rsidP="00490238">
      <w:r w:rsidRPr="00490238">
        <w:t xml:space="preserve">forkerte switches “Det kom der heller ikke så meget ud af.” </w:t>
      </w:r>
      <w:commentRangeStart w:id="3136"/>
      <w:r w:rsidRPr="00490238">
        <w:t>Han vender derefter igen</w:t>
      </w:r>
    </w:p>
    <w:p w14:paraId="2718F6DE" w14:textId="271746AD" w:rsidR="00490238" w:rsidRPr="00490238" w:rsidRDefault="00490238" w:rsidP="00490238">
      <w:r w:rsidRPr="00490238">
        <w:t>tilbage til skærmen og prøver at løse opgaven der.</w:t>
      </w:r>
      <w:commentRangeEnd w:id="3136"/>
      <w:r w:rsidR="0068285C" w:rsidRPr="008679FD">
        <w:commentReference w:id="3136"/>
      </w:r>
    </w:p>
    <w:p w14:paraId="03C374D9" w14:textId="77777777" w:rsidR="00490238" w:rsidRPr="00490238" w:rsidRDefault="00490238" w:rsidP="00490238">
      <w:r w:rsidRPr="00490238">
        <w:t>Han prøver at scrolle med “push to enter” og han indser også, at der ikke sker så meget</w:t>
      </w:r>
    </w:p>
    <w:p w14:paraId="7C666645" w14:textId="77777777" w:rsidR="00490238" w:rsidRPr="00490238" w:rsidRDefault="00490238" w:rsidP="00490238">
      <w:r w:rsidRPr="00490238">
        <w:t>mere end det Kommentar: “Nej, jeg er sgu forvirret</w:t>
      </w:r>
      <w:commentRangeEnd w:id="3135"/>
      <w:r w:rsidR="00FD5ED4">
        <w:rPr>
          <w:rStyle w:val="Kommentarhenvisning"/>
        </w:rPr>
        <w:commentReference w:id="3135"/>
      </w:r>
      <w:r w:rsidRPr="00490238">
        <w:t xml:space="preserve">” </w:t>
      </w:r>
      <w:commentRangeStart w:id="3137"/>
      <w:r w:rsidRPr="00490238">
        <w:t>Forsøgslederen viser ham, hvad han</w:t>
      </w:r>
    </w:p>
    <w:p w14:paraId="7F6E632B" w14:textId="77777777" w:rsidR="00490238" w:rsidRPr="00490238" w:rsidRDefault="00490238" w:rsidP="00490238">
      <w:r w:rsidRPr="00490238">
        <w:t>skal trykke på, og han løser opgaven</w:t>
      </w:r>
    </w:p>
    <w:commentRangeEnd w:id="3137"/>
    <w:p w14:paraId="48DF5D6F" w14:textId="4FE64007" w:rsidR="00DC5091" w:rsidRDefault="00FD5ED4" w:rsidP="00490238">
      <w:r>
        <w:rPr>
          <w:rStyle w:val="Kommentarhenvisning"/>
        </w:rPr>
        <w:commentReference w:id="3137"/>
      </w:r>
    </w:p>
    <w:p w14:paraId="3C104C0F" w14:textId="77777777" w:rsidR="00490238" w:rsidRPr="00490238" w:rsidRDefault="00490238" w:rsidP="00490238">
      <w:r w:rsidRPr="00490238">
        <w:t>Subject 3</w:t>
      </w:r>
    </w:p>
    <w:p w14:paraId="5842A208" w14:textId="77777777" w:rsidR="00490238" w:rsidRPr="00490238" w:rsidRDefault="00490238" w:rsidP="00490238">
      <w:r w:rsidRPr="00490238">
        <w:t>5:27 Han går ind i menuen med de tre prikker og lukker den igen. Q: Jeg kan</w:t>
      </w:r>
    </w:p>
    <w:p w14:paraId="0F4EEACB" w14:textId="77777777" w:rsidR="00490238" w:rsidRPr="00490238" w:rsidRDefault="00490238" w:rsidP="00490238">
      <w:r w:rsidRPr="00490238">
        <w:t xml:space="preserve">se du kigger en masse rundt. Er der noget specielt du leder efter? A: </w:t>
      </w:r>
      <w:commentRangeStart w:id="3138"/>
      <w:r w:rsidRPr="00490238">
        <w:t>J nu er jeg selfølgelig</w:t>
      </w:r>
    </w:p>
    <w:p w14:paraId="61923813" w14:textId="77777777" w:rsidR="00490238" w:rsidRPr="00490238" w:rsidRDefault="00490238" w:rsidP="00490238">
      <w:r w:rsidRPr="00490238">
        <w:t>lige gået ind i noget andet men hvis jeg nu lige prøver bare</w:t>
      </w:r>
      <w:commentRangeStart w:id="3139"/>
      <w:r w:rsidRPr="00490238">
        <w:t>. Han prøver at trykke på</w:t>
      </w:r>
    </w:p>
    <w:p w14:paraId="417E11EF" w14:textId="799C0087" w:rsidR="00490238" w:rsidRPr="00490238" w:rsidRDefault="00490238" w:rsidP="00490238">
      <w:r w:rsidRPr="00490238">
        <w:t>routing</w:t>
      </w:r>
      <w:commentRangeEnd w:id="3139"/>
      <w:r w:rsidR="009B27E0" w:rsidRPr="008679FD">
        <w:commentReference w:id="3139"/>
      </w:r>
      <w:r w:rsidRPr="00490238">
        <w:t>. A: Jamen jeg leder efter et eller andet indstilling til, der kunne passe til det</w:t>
      </w:r>
      <w:commentRangeEnd w:id="3138"/>
      <w:r w:rsidR="00FD5ED4">
        <w:rPr>
          <w:rStyle w:val="Kommentarhenvisning"/>
        </w:rPr>
        <w:commentReference w:id="3138"/>
      </w:r>
      <w:r w:rsidRPr="00490238">
        <w:t xml:space="preserve">. </w:t>
      </w:r>
      <w:commentRangeStart w:id="3140"/>
      <w:r w:rsidRPr="00490238">
        <w:t>Han</w:t>
      </w:r>
    </w:p>
    <w:p w14:paraId="1C82E048" w14:textId="77777777" w:rsidR="00490238" w:rsidRPr="00490238" w:rsidRDefault="00490238" w:rsidP="00490238">
      <w:r w:rsidRPr="00490238">
        <w:t>går ind i liste menuen og der inden in i de tre prikker øverst og ser at der er noget der heder</w:t>
      </w:r>
    </w:p>
    <w:p w14:paraId="63E2F78E" w14:textId="77777777" w:rsidR="00490238" w:rsidRPr="00490238" w:rsidRDefault="00490238" w:rsidP="00490238">
      <w:commentRangeStart w:id="3141"/>
      <w:r w:rsidRPr="00490238">
        <w:t xml:space="preserve">global settings </w:t>
      </w:r>
      <w:commentRangeEnd w:id="3141"/>
      <w:r w:rsidR="00FD5ED4">
        <w:rPr>
          <w:rStyle w:val="Kommentarhenvisning"/>
        </w:rPr>
        <w:commentReference w:id="3141"/>
      </w:r>
      <w:r w:rsidRPr="00490238">
        <w:t>men går ikke ind i den. 6:13 Han prøver harware assign. Efter at have være</w:t>
      </w:r>
    </w:p>
    <w:p w14:paraId="153FF4C8" w14:textId="77777777" w:rsidR="00490238" w:rsidRPr="00490238" w:rsidRDefault="00490238" w:rsidP="00490238">
      <w:r w:rsidRPr="00490238">
        <w:t>der inde og prøve sig lidt frem stopper han. Q: Du har mulighe for at ændre i det view du</w:t>
      </w:r>
    </w:p>
    <w:p w14:paraId="519E493D" w14:textId="77777777" w:rsidR="00490238" w:rsidRPr="00490238" w:rsidRDefault="00490238" w:rsidP="00490238">
      <w:r w:rsidRPr="00490238">
        <w:t xml:space="preserve">har et sted. A: </w:t>
      </w:r>
      <w:commentRangeStart w:id="3142"/>
      <w:r w:rsidRPr="00490238">
        <w:t>Det er nok en global ting så. (Han går ud i liste menuen og så ind i global</w:t>
      </w:r>
    </w:p>
    <w:p w14:paraId="406C85EC" w14:textId="7E6ADAB7" w:rsidR="00490238" w:rsidRPr="00490238" w:rsidRDefault="00490238" w:rsidP="00490238">
      <w:r w:rsidRPr="00490238">
        <w:t>settings</w:t>
      </w:r>
      <w:ins w:id="3143" w:author="Martin Geertsen" w:date="2018-05-16T22:28:00Z">
        <w:r w:rsidR="00AC2B1E" w:rsidRPr="008679FD">
          <w:t>).</w:t>
        </w:r>
      </w:ins>
      <w:r w:rsidRPr="00490238">
        <w:t>)</w:t>
      </w:r>
      <w:commentRangeEnd w:id="3142"/>
      <w:r w:rsidR="0012158C">
        <w:rPr>
          <w:rStyle w:val="Kommentarhenvisning"/>
        </w:rPr>
        <w:commentReference w:id="3142"/>
      </w:r>
      <w:r w:rsidRPr="00490238">
        <w:t>.</w:t>
      </w:r>
      <w:r w:rsidRPr="00490238">
        <w:t xml:space="preserve"> Så er det måske under her. Q</w:t>
      </w:r>
      <w:commentRangeStart w:id="3144"/>
      <w:r w:rsidRPr="00490238">
        <w:t>: Det er ikke under global settings</w:t>
      </w:r>
      <w:commentRangeEnd w:id="3140"/>
      <w:r w:rsidR="009B27E0" w:rsidRPr="008679FD">
        <w:commentReference w:id="3140"/>
      </w:r>
      <w:r w:rsidRPr="00490238">
        <w:t xml:space="preserve">. </w:t>
      </w:r>
      <w:commentRangeStart w:id="3145"/>
      <w:r w:rsidRPr="00490238">
        <w:t>Efer en del</w:t>
      </w:r>
    </w:p>
    <w:p w14:paraId="1E5A83A1" w14:textId="77777777" w:rsidR="00490238" w:rsidRPr="00490238" w:rsidRDefault="00490238" w:rsidP="00490238">
      <w:r w:rsidRPr="00490238">
        <w:t>tvivlen trykker han på IN. Q: Du har en mulighed for at bruge nogle af de knapper som</w:t>
      </w:r>
    </w:p>
    <w:p w14:paraId="1178899D" w14:textId="7BE879FD" w:rsidR="00490238" w:rsidRPr="00490238" w:rsidRDefault="00490238" w:rsidP="00490238">
      <w:r w:rsidRPr="00490238">
        <w:t>du bruger pedalerne på</w:t>
      </w:r>
      <w:commentRangeEnd w:id="3144"/>
      <w:r w:rsidR="0012158C">
        <w:rPr>
          <w:rStyle w:val="Kommentarhenvisning"/>
        </w:rPr>
        <w:commentReference w:id="3144"/>
      </w:r>
      <w:r w:rsidRPr="00490238">
        <w:t xml:space="preserve">. Han trykker på rig up og forstår nu dens funktion. </w:t>
      </w:r>
      <w:commentRangeEnd w:id="3145"/>
      <w:r w:rsidR="00F736A7" w:rsidRPr="008679FD">
        <w:commentReference w:id="3145"/>
      </w:r>
      <w:r w:rsidRPr="00490238">
        <w:t>8:07 Efter at</w:t>
      </w:r>
    </w:p>
    <w:p w14:paraId="58440282" w14:textId="77777777" w:rsidR="00490238" w:rsidRPr="00490238" w:rsidRDefault="00490238" w:rsidP="00490238">
      <w:r w:rsidRPr="00490238">
        <w:t xml:space="preserve">ikke at kunne finde ud af hvad han skal gøre </w:t>
      </w:r>
      <w:commentRangeStart w:id="3146"/>
      <w:commentRangeStart w:id="3147"/>
      <w:r w:rsidRPr="00490238">
        <w:t>for han fortalt ta knappen nederst til højre</w:t>
      </w:r>
    </w:p>
    <w:p w14:paraId="44211117" w14:textId="77777777" w:rsidR="00490238" w:rsidRPr="00490238" w:rsidRDefault="00490238" w:rsidP="00490238">
      <w:r w:rsidRPr="00490238">
        <w:t>har noget tekst. Det får ham til at opdage at der også er tekst under knappen nederst til</w:t>
      </w:r>
    </w:p>
    <w:p w14:paraId="43996D5B" w14:textId="77777777" w:rsidR="00490238" w:rsidRPr="00490238" w:rsidRDefault="00490238" w:rsidP="00490238">
      <w:r w:rsidRPr="00490238">
        <w:t xml:space="preserve">venstre. A: </w:t>
      </w:r>
      <w:commentRangeStart w:id="3148"/>
      <w:r w:rsidRPr="00490238">
        <w:t>Ahhh. Hold for view, hold nu kæft man, det giver jo mening</w:t>
      </w:r>
      <w:commentRangeEnd w:id="3146"/>
      <w:r w:rsidR="00330016">
        <w:rPr>
          <w:rStyle w:val="Kommentarhenvisning"/>
        </w:rPr>
        <w:commentReference w:id="3146"/>
      </w:r>
      <w:commentRangeEnd w:id="3147"/>
      <w:r w:rsidR="00330016">
        <w:rPr>
          <w:rStyle w:val="Kommentarhenvisning"/>
        </w:rPr>
        <w:commentReference w:id="3147"/>
      </w:r>
      <w:r w:rsidRPr="00490238">
        <w:t xml:space="preserve">. </w:t>
      </w:r>
      <w:commentRangeStart w:id="3149"/>
      <w:r w:rsidRPr="00490238">
        <w:t>Han glemmer at</w:t>
      </w:r>
    </w:p>
    <w:p w14:paraId="70051944" w14:textId="77777777" w:rsidR="00490238" w:rsidRPr="00490238" w:rsidRDefault="00490238" w:rsidP="00490238">
      <w:r w:rsidRPr="00490238">
        <w:t>holde knappen nede og trykker et par gange. Han bliver så mindet om at den skal holdes</w:t>
      </w:r>
    </w:p>
    <w:p w14:paraId="0EA74469" w14:textId="3C8CF444" w:rsidR="00490238" w:rsidRPr="00490238" w:rsidRDefault="00490238" w:rsidP="00490238">
      <w:r w:rsidRPr="00490238">
        <w:t>ned og klare opgaven.</w:t>
      </w:r>
      <w:commentRangeEnd w:id="3148"/>
      <w:r w:rsidR="00F736A7" w:rsidRPr="008679FD">
        <w:commentReference w:id="3148"/>
      </w:r>
    </w:p>
    <w:commentRangeEnd w:id="3149"/>
    <w:p w14:paraId="41F8299D" w14:textId="77777777" w:rsidR="00DC5091" w:rsidRDefault="00330016" w:rsidP="00490238">
      <w:r>
        <w:rPr>
          <w:rStyle w:val="Kommentarhenvisning"/>
        </w:rPr>
        <w:commentReference w:id="3149"/>
      </w:r>
    </w:p>
    <w:p w14:paraId="68615216" w14:textId="77777777" w:rsidR="00490238" w:rsidRPr="00490238" w:rsidRDefault="00490238" w:rsidP="00490238">
      <w:r w:rsidRPr="00490238">
        <w:t>Subject 4</w:t>
      </w:r>
    </w:p>
    <w:p w14:paraId="7896FEF7" w14:textId="77777777" w:rsidR="00490238" w:rsidRPr="00490238" w:rsidRDefault="00490238" w:rsidP="00490238">
      <w:commentRangeStart w:id="3150"/>
      <w:r w:rsidRPr="00490238">
        <w:t>A: "Der ved jeg ikke lige hvad jeg skal gribe i, lige umiddelbart" 06:41 trykker</w:t>
      </w:r>
    </w:p>
    <w:p w14:paraId="53C035ED" w14:textId="77777777" w:rsidR="00490238" w:rsidRPr="00490238" w:rsidRDefault="00490238" w:rsidP="00490238">
      <w:r w:rsidRPr="00490238">
        <w:t xml:space="preserve">på menu i venstre side. 06:46 Trykker på </w:t>
      </w:r>
      <w:commentRangeStart w:id="3151"/>
      <w:r w:rsidRPr="00490238">
        <w:t>globale settings</w:t>
      </w:r>
      <w:commentRangeEnd w:id="3151"/>
      <w:r w:rsidR="00E94D55">
        <w:rPr>
          <w:rStyle w:val="Kommentarhenvisning"/>
        </w:rPr>
        <w:commentReference w:id="3151"/>
      </w:r>
      <w:r w:rsidRPr="00490238">
        <w:t>. A: "Der var meget at kigge</w:t>
      </w:r>
    </w:p>
    <w:p w14:paraId="0FE1AA08" w14:textId="77777777" w:rsidR="00490238" w:rsidRPr="00490238" w:rsidRDefault="00490238" w:rsidP="00490238">
      <w:r w:rsidRPr="00490238">
        <w:t>på her" Q: ("</w:t>
      </w:r>
      <w:commentRangeStart w:id="3152"/>
      <w:r w:rsidRPr="00490238">
        <w:t>Jeg kan så fortælle dig at du ikke behøver at kigge på noget af det der står</w:t>
      </w:r>
    </w:p>
    <w:p w14:paraId="5F449BB8" w14:textId="145365B6" w:rsidR="00490238" w:rsidRPr="00490238" w:rsidRDefault="00490238" w:rsidP="00490238">
      <w:r w:rsidRPr="00490238">
        <w:t>derinde</w:t>
      </w:r>
      <w:commentRangeEnd w:id="3150"/>
      <w:r w:rsidRPr="00490238">
        <w:t>"</w:t>
      </w:r>
      <w:commentRangeEnd w:id="3152"/>
      <w:r w:rsidR="00F736A7" w:rsidRPr="008679FD">
        <w:commentReference w:id="3150"/>
      </w:r>
      <w:r w:rsidR="00E94D55">
        <w:rPr>
          <w:rStyle w:val="Kommentarhenvisning"/>
        </w:rPr>
        <w:commentReference w:id="3152"/>
      </w:r>
      <w:r w:rsidRPr="00490238">
        <w:t xml:space="preserve">). </w:t>
      </w:r>
      <w:commentRangeStart w:id="3153"/>
      <w:r w:rsidRPr="00490238">
        <w:t>07:</w:t>
      </w:r>
      <w:commentRangeStart w:id="3154"/>
      <w:r w:rsidRPr="00490238">
        <w:t>00 trykker sig tilbage til Start (rig). 07:10 trykker i venstre menu, og går ud</w:t>
      </w:r>
    </w:p>
    <w:p w14:paraId="6616BF21" w14:textId="77777777" w:rsidR="00490238" w:rsidRPr="00490238" w:rsidRDefault="00490238" w:rsidP="00490238">
      <w:r w:rsidRPr="00490238">
        <w:t>af den tilbage ti start (rig) 07:18 trykker på højre menu igen Q:(Moden hedder Hybrid)</w:t>
      </w:r>
    </w:p>
    <w:p w14:paraId="11AF344D" w14:textId="77777777" w:rsidR="00490238" w:rsidRPr="00490238" w:rsidRDefault="00490238" w:rsidP="00490238">
      <w:r w:rsidRPr="00490238">
        <w:t>07:24 trykker på split routing, et par gange</w:t>
      </w:r>
      <w:commentRangeEnd w:id="3154"/>
      <w:r w:rsidR="00E94D55">
        <w:rPr>
          <w:rStyle w:val="Kommentarhenvisning"/>
        </w:rPr>
        <w:commentReference w:id="3154"/>
      </w:r>
      <w:r w:rsidRPr="00490238">
        <w:t>. Q:("</w:t>
      </w:r>
      <w:commentRangeStart w:id="3155"/>
      <w:commentRangeStart w:id="3156"/>
      <w:r w:rsidRPr="00490238">
        <w:t>For at kunne klare denne her opgave, så</w:t>
      </w:r>
    </w:p>
    <w:p w14:paraId="09762340" w14:textId="651A9D9E" w:rsidR="00490238" w:rsidRPr="00490238" w:rsidRDefault="00490238" w:rsidP="00490238">
      <w:r w:rsidRPr="00490238">
        <w:t xml:space="preserve">skal du </w:t>
      </w:r>
      <w:r w:rsidRPr="00490238">
        <w:t>inter</w:t>
      </w:r>
      <w:r w:rsidR="00E94D55">
        <w:t>a</w:t>
      </w:r>
      <w:r w:rsidRPr="00490238">
        <w:t>gere</w:t>
      </w:r>
      <w:r w:rsidRPr="00490238">
        <w:t xml:space="preserve"> med noget af det som ikke er på skærmen</w:t>
      </w:r>
      <w:commentRangeEnd w:id="3156"/>
      <w:r w:rsidR="00F736A7" w:rsidRPr="008679FD">
        <w:commentReference w:id="3156"/>
      </w:r>
      <w:r w:rsidRPr="00490238">
        <w:t>. Så du skal bruge nogle af de</w:t>
      </w:r>
    </w:p>
    <w:p w14:paraId="14330759" w14:textId="49392AAE" w:rsidR="00490238" w:rsidRPr="00490238" w:rsidRDefault="00490238" w:rsidP="00490238">
      <w:r w:rsidRPr="00490238">
        <w:t xml:space="preserve">fysiske knapper") </w:t>
      </w:r>
      <w:commentRangeEnd w:id="3153"/>
      <w:commentRangeEnd w:id="3155"/>
      <w:r w:rsidR="00F736A7" w:rsidRPr="008679FD">
        <w:commentReference w:id="3153"/>
      </w:r>
      <w:r w:rsidR="00E94D55">
        <w:rPr>
          <w:rStyle w:val="Kommentarhenvisning"/>
        </w:rPr>
        <w:commentReference w:id="3155"/>
      </w:r>
      <w:r w:rsidRPr="00490238">
        <w:t>A: "</w:t>
      </w:r>
      <w:commentRangeStart w:id="3157"/>
      <w:r w:rsidRPr="00490238">
        <w:t>Gad vide om det er, hold for view."</w:t>
      </w:r>
      <w:commentRangeEnd w:id="3157"/>
      <w:r w:rsidR="00F736A7" w:rsidRPr="008679FD">
        <w:commentReference w:id="3157"/>
      </w:r>
    </w:p>
    <w:p w14:paraId="49EE18BE" w14:textId="77777777" w:rsidR="00AC2B1E" w:rsidRPr="008679FD" w:rsidRDefault="00AC2B1E" w:rsidP="008679FD">
      <w:pPr>
        <w:rPr>
          <w:ins w:id="3158" w:author="Martin Geertsen" w:date="2018-05-16T22:28:00Z"/>
        </w:rPr>
      </w:pPr>
      <w:ins w:id="3159" w:author="Martin Geertsen" w:date="2018-05-16T22:28:00Z">
        <w:r w:rsidRPr="008679FD">
          <w:t>84</w:t>
        </w:r>
      </w:ins>
    </w:p>
    <w:p w14:paraId="04ADA48C" w14:textId="77777777" w:rsidR="00490238" w:rsidRPr="00490238" w:rsidRDefault="00490238" w:rsidP="00490238">
      <w:r w:rsidRPr="00490238">
        <w:t>Subject 5</w:t>
      </w:r>
    </w:p>
    <w:p w14:paraId="148E3FB7" w14:textId="77777777" w:rsidR="00490238" w:rsidRPr="00490238" w:rsidRDefault="00490238" w:rsidP="00490238">
      <w:commentRangeStart w:id="3160"/>
      <w:r w:rsidRPr="00490238">
        <w:t xml:space="preserve">[08.30] Set boarded til hybrid mode. Første kommentar fra S er Oh no! </w:t>
      </w:r>
      <w:commentRangeStart w:id="3161"/>
      <w:r w:rsidRPr="00490238">
        <w:t>Han</w:t>
      </w:r>
    </w:p>
    <w:p w14:paraId="302F1371" w14:textId="77777777" w:rsidR="00490238" w:rsidRPr="00490238" w:rsidRDefault="00490238" w:rsidP="00490238">
      <w:r w:rsidRPr="00490238">
        <w:t>går først ind i tre prikker menuen som han omtaler som hovedmenuen</w:t>
      </w:r>
      <w:commentRangeEnd w:id="3161"/>
      <w:r w:rsidR="00E94D55">
        <w:rPr>
          <w:rStyle w:val="Kommentarhenvisning"/>
        </w:rPr>
        <w:commentReference w:id="3161"/>
      </w:r>
      <w:r w:rsidRPr="00490238">
        <w:t>. Han forsøger sig</w:t>
      </w:r>
    </w:p>
    <w:p w14:paraId="1909A63A" w14:textId="77777777" w:rsidR="00490238" w:rsidRPr="00490238" w:rsidRDefault="00490238" w:rsidP="00490238">
      <w:r w:rsidRPr="00490238">
        <w:t xml:space="preserve">med hardware assign selvom han siger at de godt nok havde det under </w:t>
      </w:r>
      <w:commentRangeStart w:id="3162"/>
      <w:r w:rsidRPr="00490238">
        <w:t xml:space="preserve">global settings </w:t>
      </w:r>
      <w:commentRangeEnd w:id="3162"/>
      <w:r w:rsidR="003710D8">
        <w:rPr>
          <w:rStyle w:val="Kommentarhenvisning"/>
        </w:rPr>
        <w:commentReference w:id="3162"/>
      </w:r>
      <w:r w:rsidRPr="00490238">
        <w:t>på</w:t>
      </w:r>
    </w:p>
    <w:p w14:paraId="223AC02F" w14:textId="77777777" w:rsidR="00490238" w:rsidRPr="00490238" w:rsidRDefault="00490238" w:rsidP="00490238">
      <w:r w:rsidRPr="00490238">
        <w:t xml:space="preserve">den anden. han finder ikke noget brugbart og går ud af den igen. Nu prøver </w:t>
      </w:r>
      <w:commentRangeStart w:id="3163"/>
      <w:r w:rsidRPr="00490238">
        <w:t>han global</w:t>
      </w:r>
    </w:p>
    <w:p w14:paraId="42EB9EFE" w14:textId="77777777" w:rsidR="00490238" w:rsidRPr="00490238" w:rsidRDefault="00490238" w:rsidP="00490238">
      <w:r w:rsidRPr="00490238">
        <w:t>settings</w:t>
      </w:r>
      <w:commentRangeEnd w:id="3163"/>
      <w:r w:rsidR="003710D8">
        <w:rPr>
          <w:rStyle w:val="Kommentarhenvisning"/>
        </w:rPr>
        <w:commentReference w:id="3163"/>
      </w:r>
      <w:r w:rsidRPr="00490238">
        <w:t xml:space="preserve"> men det er heller ikke her som han får at vide af L. Han prøver hardware assign</w:t>
      </w:r>
    </w:p>
    <w:p w14:paraId="4E381F2B" w14:textId="77777777" w:rsidR="00AC2B1E" w:rsidRPr="008679FD" w:rsidRDefault="009D78D9" w:rsidP="008679FD">
      <w:pPr>
        <w:rPr>
          <w:ins w:id="3164" w:author="Martin Geertsen" w:date="2018-05-16T22:28:00Z"/>
        </w:rPr>
      </w:pPr>
      <w:r>
        <w:t>igen</w:t>
      </w:r>
      <w:commentRangeEnd w:id="3160"/>
      <w:ins w:id="3165" w:author="Martin Geertsen" w:date="2018-05-16T22:28:00Z">
        <w:r w:rsidR="00F736A7" w:rsidRPr="008679FD">
          <w:commentReference w:id="3160"/>
        </w:r>
      </w:ins>
    </w:p>
    <w:p w14:paraId="643F60E5" w14:textId="78437D53" w:rsidR="00490238" w:rsidRPr="00490238" w:rsidRDefault="00490238" w:rsidP="00490238">
      <w:r w:rsidRPr="00490238">
        <w:t xml:space="preserve">S - </w:t>
      </w:r>
      <w:commentRangeStart w:id="3166"/>
      <w:r w:rsidRPr="00490238">
        <w:t>Det er godt nok meget farveagtigt det her.</w:t>
      </w:r>
      <w:commentRangeEnd w:id="3166"/>
      <w:r w:rsidR="00F736A7" w:rsidRPr="008679FD">
        <w:commentReference w:id="3166"/>
      </w:r>
    </w:p>
    <w:p w14:paraId="6E751D3C" w14:textId="77777777" w:rsidR="00490238" w:rsidRPr="00490238" w:rsidRDefault="00490238" w:rsidP="00490238">
      <w:r w:rsidRPr="00490238">
        <w:t>Han trykker rundt i et stykke tid inde i hardware assign og prøver både steder hvor der</w:t>
      </w:r>
    </w:p>
    <w:p w14:paraId="1DEF8428" w14:textId="77777777" w:rsidR="00490238" w:rsidRPr="00490238" w:rsidRDefault="00490238" w:rsidP="00490238">
      <w:r w:rsidRPr="00490238">
        <w:t xml:space="preserve">står mode og tre prikker menuen igen hvor han igen går ind under global settings. </w:t>
      </w:r>
      <w:commentRangeStart w:id="3167"/>
      <w:commentRangeStart w:id="3168"/>
      <w:r w:rsidRPr="00490238">
        <w:t>Nu får</w:t>
      </w:r>
    </w:p>
    <w:p w14:paraId="08ADA1AA" w14:textId="77777777" w:rsidR="00490238" w:rsidRPr="00490238" w:rsidRDefault="00490238" w:rsidP="00490238">
      <w:r w:rsidRPr="00490238">
        <w:t>han at vide at han ikke kun kan løse opgaven med skærmen men bliver nødt til at bruge</w:t>
      </w:r>
    </w:p>
    <w:p w14:paraId="081FB3E7" w14:textId="43E6D9DA" w:rsidR="00490238" w:rsidRPr="00490238" w:rsidRDefault="00490238" w:rsidP="00490238">
      <w:r w:rsidRPr="00490238">
        <w:t>nogle af knapperne</w:t>
      </w:r>
      <w:commentRangeEnd w:id="3167"/>
      <w:ins w:id="3169" w:author="Martin Geertsen" w:date="2018-05-16T22:28:00Z">
        <w:r w:rsidR="00AC2B1E" w:rsidRPr="008679FD">
          <w:t xml:space="preserve">. </w:t>
        </w:r>
      </w:ins>
      <w:commentRangeEnd w:id="3168"/>
      <w:r w:rsidR="00F736A7" w:rsidRPr="008679FD">
        <w:commentReference w:id="3168"/>
      </w:r>
      <w:r w:rsidR="003710D8">
        <w:rPr>
          <w:rStyle w:val="Kommentarhenvisning"/>
        </w:rPr>
        <w:commentReference w:id="3167"/>
      </w:r>
      <w:commentRangeStart w:id="3170"/>
      <w:r w:rsidRPr="00490238">
        <w:t>Han prøver først ved at holde pedalen for den første effekt nede. han</w:t>
      </w:r>
    </w:p>
    <w:p w14:paraId="434560C9" w14:textId="77777777" w:rsidR="00490238" w:rsidRPr="00490238" w:rsidRDefault="00490238" w:rsidP="00490238">
      <w:commentRangeStart w:id="3171"/>
      <w:r w:rsidRPr="00490238">
        <w:t>aktiverer hands free mode men det skulle han ikke bruge så han trykker på exit for at</w:t>
      </w:r>
    </w:p>
    <w:p w14:paraId="579EDDE1" w14:textId="77777777" w:rsidR="00490238" w:rsidRPr="00490238" w:rsidRDefault="00490238" w:rsidP="00490238">
      <w:r w:rsidRPr="00490238">
        <w:t xml:space="preserve">komme ud af det. Han fortsætter med at klikke formålsløst rundt på pedalerne </w:t>
      </w:r>
      <w:commentRangeEnd w:id="3170"/>
      <w:r w:rsidR="003710D8">
        <w:rPr>
          <w:rStyle w:val="Kommentarhenvisning"/>
        </w:rPr>
        <w:commentReference w:id="3170"/>
      </w:r>
      <w:commentRangeStart w:id="3172"/>
      <w:r w:rsidRPr="00490238">
        <w:t>indtil han</w:t>
      </w:r>
    </w:p>
    <w:p w14:paraId="04B2D8EF" w14:textId="77777777" w:rsidR="00490238" w:rsidRPr="00490238" w:rsidRDefault="00490238" w:rsidP="00490238">
      <w:r w:rsidRPr="00490238">
        <w:t>får at vide at han skal ændre boardets view til hybrid</w:t>
      </w:r>
      <w:commentRangeEnd w:id="3172"/>
      <w:r w:rsidR="003710D8">
        <w:rPr>
          <w:rStyle w:val="Kommentarhenvisning"/>
        </w:rPr>
        <w:commentReference w:id="3172"/>
      </w:r>
      <w:r w:rsidRPr="00490238">
        <w:t xml:space="preserve">. </w:t>
      </w:r>
      <w:commentRangeStart w:id="3173"/>
      <w:r w:rsidRPr="00490238">
        <w:t>Han går tilbage til skærmen og</w:t>
      </w:r>
    </w:p>
    <w:p w14:paraId="5C38F448" w14:textId="77777777" w:rsidR="00490238" w:rsidRPr="00490238" w:rsidRDefault="00490238" w:rsidP="00490238">
      <w:r w:rsidRPr="00490238">
        <w:t>bliver nødt til at have en ledetråd mere for at finde frem til det rigtige. han bliver fortalt</w:t>
      </w:r>
    </w:p>
    <w:p w14:paraId="1000557C" w14:textId="77777777" w:rsidR="00490238" w:rsidRPr="00490238" w:rsidRDefault="00490238" w:rsidP="00490238">
      <w:r w:rsidRPr="00490238">
        <w:t xml:space="preserve">at han selv opdagede noget der hed hold for tuner </w:t>
      </w:r>
      <w:commentRangeEnd w:id="3173"/>
      <w:r w:rsidR="003710D8">
        <w:rPr>
          <w:rStyle w:val="Kommentarhenvisning"/>
        </w:rPr>
        <w:commentReference w:id="3173"/>
      </w:r>
      <w:r w:rsidRPr="00490238">
        <w:t>og nu opdager han funktionen hold for</w:t>
      </w:r>
    </w:p>
    <w:p w14:paraId="77DC3C07" w14:textId="4338F508" w:rsidR="00490238" w:rsidRPr="00490238" w:rsidRDefault="00490238" w:rsidP="00490238">
      <w:r w:rsidRPr="00490238">
        <w:t xml:space="preserve">view. </w:t>
      </w:r>
      <w:commentRangeEnd w:id="3171"/>
      <w:r w:rsidR="00F736A7" w:rsidRPr="008679FD">
        <w:commentReference w:id="3171"/>
      </w:r>
      <w:r w:rsidRPr="00490238">
        <w:t xml:space="preserve">Han for den ændret til hybrid uden problemer herefter men </w:t>
      </w:r>
      <w:commentRangeStart w:id="3174"/>
      <w:r w:rsidRPr="00490238">
        <w:t>kommenterer også at</w:t>
      </w:r>
    </w:p>
    <w:p w14:paraId="56F7CB68" w14:textId="0AED4DE6" w:rsidR="00490238" w:rsidRPr="00490238" w:rsidRDefault="00490238" w:rsidP="00490238">
      <w:commentRangeStart w:id="3175"/>
      <w:r w:rsidRPr="00490238">
        <w:t>den har de fået skjult godt.</w:t>
      </w:r>
      <w:commentRangeEnd w:id="3175"/>
      <w:commentRangeEnd w:id="3174"/>
      <w:r w:rsidR="00EE6A12" w:rsidRPr="008679FD">
        <w:commentReference w:id="3174"/>
      </w:r>
      <w:r w:rsidR="003710D8">
        <w:rPr>
          <w:rStyle w:val="Kommentarhenvisning"/>
        </w:rPr>
        <w:commentReference w:id="3175"/>
      </w:r>
    </w:p>
    <w:p w14:paraId="7B434026" w14:textId="77777777" w:rsidR="00DC5091" w:rsidRDefault="00DC5091" w:rsidP="00490238"/>
    <w:p w14:paraId="5E00FD2B" w14:textId="77777777" w:rsidR="00490238" w:rsidRPr="00490238" w:rsidRDefault="00490238" w:rsidP="00490238">
      <w:r w:rsidRPr="00490238">
        <w:t>Subject 6</w:t>
      </w:r>
    </w:p>
    <w:p w14:paraId="66FD5520" w14:textId="77777777" w:rsidR="00490238" w:rsidRPr="00490238" w:rsidRDefault="00490238" w:rsidP="00490238">
      <w:commentRangeStart w:id="3176"/>
      <w:r w:rsidRPr="00490238">
        <w:t>6:</w:t>
      </w:r>
      <w:commentRangeStart w:id="3177"/>
      <w:r w:rsidRPr="00490238">
        <w:t>55 He taps the wirering button and sees that that’s wrong. He then tries</w:t>
      </w:r>
    </w:p>
    <w:p w14:paraId="1FB7AC28" w14:textId="77777777" w:rsidR="00490238" w:rsidRPr="00490238" w:rsidRDefault="00490238" w:rsidP="00490238">
      <w:r w:rsidRPr="00490238">
        <w:t>the hardware assign. He sees that the colors on the screen and on the footswitch labels</w:t>
      </w:r>
    </w:p>
    <w:p w14:paraId="645433D9" w14:textId="77777777" w:rsidR="00490238" w:rsidRPr="00490238" w:rsidRDefault="00490238" w:rsidP="00490238">
      <w:r w:rsidRPr="00490238">
        <w:t>match. He then tries to change the mode. He sets the mode back again and then tries a</w:t>
      </w:r>
    </w:p>
    <w:p w14:paraId="0D560A50" w14:textId="77777777" w:rsidR="00490238" w:rsidRPr="00490238" w:rsidRDefault="00490238" w:rsidP="00490238">
      <w:r w:rsidRPr="00490238">
        <w:t>lot of other options in the hardware assign</w:t>
      </w:r>
      <w:commentRangeEnd w:id="3177"/>
      <w:r w:rsidR="003710D8">
        <w:rPr>
          <w:rStyle w:val="Kommentarhenvisning"/>
        </w:rPr>
        <w:commentReference w:id="3177"/>
      </w:r>
      <w:r w:rsidRPr="00490238">
        <w:t>. I changes the effects in the hardware assign.</w:t>
      </w:r>
    </w:p>
    <w:p w14:paraId="38D669EB" w14:textId="77777777" w:rsidR="00490238" w:rsidRPr="00490238" w:rsidRDefault="00490238" w:rsidP="00490238">
      <w:r w:rsidRPr="00490238">
        <w:t>8:30 Q: This is just so you can put in your effects. A: The effects that I already have in</w:t>
      </w:r>
    </w:p>
    <w:p w14:paraId="14AA2175" w14:textId="77777777" w:rsidR="00490238" w:rsidRPr="00490238" w:rsidRDefault="00490238" w:rsidP="00490238">
      <w:r w:rsidRPr="00490238">
        <w:t>the rig. An this is not. (he change the mode back an fought again and remembers that</w:t>
      </w:r>
    </w:p>
    <w:p w14:paraId="5DD24B1C" w14:textId="37AE36B2" w:rsidR="00490238" w:rsidRPr="00490238" w:rsidRDefault="00490238" w:rsidP="00490238">
      <w:r w:rsidRPr="00490238">
        <w:t xml:space="preserve">he already have done that before). </w:t>
      </w:r>
      <w:commentRangeEnd w:id="3176"/>
      <w:r w:rsidR="00EE6A12" w:rsidRPr="008679FD">
        <w:commentReference w:id="3176"/>
      </w:r>
      <w:commentRangeStart w:id="3178"/>
      <w:r w:rsidRPr="00490238">
        <w:t>8:46: After a bit searching I finds the button “Hold for</w:t>
      </w:r>
    </w:p>
    <w:p w14:paraId="6798678E" w14:textId="77777777" w:rsidR="00490238" w:rsidRPr="00490238" w:rsidRDefault="00490238" w:rsidP="00490238">
      <w:r w:rsidRPr="00490238">
        <w:t>view” Q: oh I actually forgot to say that it was the hybrid view. (This is said, while the</w:t>
      </w:r>
    </w:p>
    <w:p w14:paraId="5CC9B27D" w14:textId="77777777" w:rsidR="00490238" w:rsidRPr="00490238" w:rsidRDefault="00490238" w:rsidP="00490238">
      <w:r w:rsidRPr="00490238">
        <w:t>view options is shown). So in this you actually made the correct. A: exit. Stop. Let’s say</w:t>
      </w:r>
    </w:p>
    <w:p w14:paraId="40D14192" w14:textId="77777777" w:rsidR="00490238" w:rsidRPr="00490238" w:rsidRDefault="00490238" w:rsidP="00490238">
      <w:r w:rsidRPr="00490238">
        <w:t>that I would like the stops here. (He press the stop) And what about, that is maybe not</w:t>
      </w:r>
    </w:p>
    <w:p w14:paraId="36CD67EA" w14:textId="77777777" w:rsidR="00490238" w:rsidRPr="00490238" w:rsidRDefault="00490238" w:rsidP="00490238">
      <w:r w:rsidRPr="00490238">
        <w:t>how. Q: you where in the right. A: In the right menu? Holds down the view switch. He</w:t>
      </w:r>
    </w:p>
    <w:p w14:paraId="011848BD" w14:textId="77777777" w:rsidR="00490238" w:rsidRPr="00490238" w:rsidRDefault="00490238" w:rsidP="00490238">
      <w:r w:rsidRPr="00490238">
        <w:t>then remembers that it’s the hybrid view that I should chose. A: Hybrid. Ohh of cours,</w:t>
      </w:r>
    </w:p>
    <w:p w14:paraId="1BAB2E23" w14:textId="6C75A9F9" w:rsidR="00490238" w:rsidRPr="00490238" w:rsidRDefault="00490238" w:rsidP="00490238">
      <w:r w:rsidRPr="00490238">
        <w:t>when you get both rigs and pedals.</w:t>
      </w:r>
      <w:commentRangeEnd w:id="3178"/>
      <w:r w:rsidR="00EE6A12" w:rsidRPr="008679FD">
        <w:commentReference w:id="3178"/>
      </w:r>
    </w:p>
    <w:p w14:paraId="1115C664" w14:textId="77777777" w:rsidR="00DC5091" w:rsidRDefault="00DC5091" w:rsidP="00490238"/>
    <w:p w14:paraId="0B68A8DC" w14:textId="77777777" w:rsidR="00490238" w:rsidRPr="00490238" w:rsidRDefault="00490238" w:rsidP="00490238">
      <w:r w:rsidRPr="00490238">
        <w:t>Subject 7</w:t>
      </w:r>
    </w:p>
    <w:p w14:paraId="4922B66F" w14:textId="77777777" w:rsidR="00490238" w:rsidRPr="00490238" w:rsidRDefault="00490238" w:rsidP="00490238">
      <w:commentRangeStart w:id="3179"/>
      <w:r w:rsidRPr="00490238">
        <w:t>A:</w:t>
      </w:r>
      <w:commentRangeStart w:id="3180"/>
      <w:r w:rsidRPr="00490238">
        <w:t xml:space="preserve">vi skal se om vi kan få fat i en eller anden form for system </w:t>
      </w:r>
      <w:commentRangeEnd w:id="3180"/>
      <w:r w:rsidR="003710D8">
        <w:rPr>
          <w:rStyle w:val="Kommentarhenvisning"/>
        </w:rPr>
        <w:commentReference w:id="3180"/>
      </w:r>
      <w:r w:rsidRPr="00490238">
        <w:t>5:45 trykker på</w:t>
      </w:r>
    </w:p>
    <w:p w14:paraId="53BD8C7D" w14:textId="77777777" w:rsidR="00490238" w:rsidRPr="00490238" w:rsidRDefault="00490238" w:rsidP="00490238">
      <w:r w:rsidRPr="00490238">
        <w:t>options 5:53 går ind i g</w:t>
      </w:r>
      <w:commentRangeStart w:id="3181"/>
      <w:r w:rsidRPr="00490238">
        <w:t>lobal settings</w:t>
      </w:r>
      <w:commentRangeEnd w:id="3181"/>
      <w:r w:rsidR="003710D8">
        <w:rPr>
          <w:rStyle w:val="Kommentarhenvisning"/>
        </w:rPr>
        <w:commentReference w:id="3181"/>
      </w:r>
      <w:r w:rsidRPr="00490238">
        <w:t xml:space="preserve"> 6:10 går ind i hardware assign 6:22 trykker options</w:t>
      </w:r>
    </w:p>
    <w:p w14:paraId="29C37692" w14:textId="77777777" w:rsidR="00490238" w:rsidRPr="00490238" w:rsidRDefault="00490238" w:rsidP="00490238">
      <w:r w:rsidRPr="00490238">
        <w:t>Q:nu har du haft kigget i de menu punkter der er mulige, hvor kunne du ellers tænke</w:t>
      </w:r>
    </w:p>
    <w:p w14:paraId="4AA88CBD" w14:textId="6C0AF686" w:rsidR="00490238" w:rsidRPr="00490238" w:rsidRDefault="00490238" w:rsidP="00490238">
      <w:r w:rsidRPr="00490238">
        <w:t>der er? A:jeg går lige tilbage til globale settings for at se om der skulle være flere sider</w:t>
      </w:r>
      <w:commentRangeEnd w:id="3179"/>
      <w:r w:rsidR="00EE6A12" w:rsidRPr="008679FD">
        <w:commentReference w:id="3179"/>
      </w:r>
      <w:r w:rsidRPr="00490238">
        <w:t>.</w:t>
      </w:r>
    </w:p>
    <w:p w14:paraId="3F2C165C" w14:textId="77777777" w:rsidR="00490238" w:rsidRPr="00490238" w:rsidRDefault="00490238" w:rsidP="00490238">
      <w:commentRangeStart w:id="3182"/>
      <w:r w:rsidRPr="00490238">
        <w:t xml:space="preserve">6:43 </w:t>
      </w:r>
      <w:commentRangeStart w:id="3183"/>
      <w:r w:rsidRPr="00490238">
        <w:t>trykker på routningen 6:50 trykker på tail to gange 6:55 trykker på push to enter</w:t>
      </w:r>
    </w:p>
    <w:p w14:paraId="1962B040" w14:textId="77777777" w:rsidR="00490238" w:rsidRPr="00490238" w:rsidRDefault="00490238" w:rsidP="00490238">
      <w:r w:rsidRPr="00490238">
        <w:t>knappen 7:03 går ind og ud af setliste</w:t>
      </w:r>
      <w:commentRangeEnd w:id="3183"/>
      <w:r w:rsidR="003710D8">
        <w:rPr>
          <w:rStyle w:val="Kommentarhenvisning"/>
        </w:rPr>
        <w:commentReference w:id="3183"/>
      </w:r>
      <w:r w:rsidRPr="00490238">
        <w:t xml:space="preserve"> Q:</w:t>
      </w:r>
      <w:commentRangeStart w:id="3184"/>
      <w:r w:rsidRPr="00490238">
        <w:t>den her opgave kan du egentlig klare uden brug af</w:t>
      </w:r>
    </w:p>
    <w:p w14:paraId="7A103F25" w14:textId="77777777" w:rsidR="00490238" w:rsidRPr="00490238" w:rsidRDefault="00490238" w:rsidP="00490238">
      <w:r w:rsidRPr="00490238">
        <w:t>skærmen. du skal bruge nogle af de fysiske knapper der er til rådighed</w:t>
      </w:r>
      <w:commentRangeEnd w:id="3184"/>
      <w:r w:rsidR="003710D8">
        <w:rPr>
          <w:rStyle w:val="Kommentarhenvisning"/>
        </w:rPr>
        <w:commentReference w:id="3184"/>
      </w:r>
      <w:r w:rsidRPr="00490238">
        <w:t xml:space="preserve">. 7:20 </w:t>
      </w:r>
      <w:commentRangeStart w:id="3185"/>
      <w:r w:rsidRPr="00490238">
        <w:t>trykker på en</w:t>
      </w:r>
    </w:p>
    <w:p w14:paraId="5C535B9C" w14:textId="77777777" w:rsidR="00490238" w:rsidRPr="00490238" w:rsidRDefault="00490238" w:rsidP="00490238">
      <w:r w:rsidRPr="00490238">
        <w:t>footswitch, finder ud af at den bare laver bypass 7:40 holder en tom footswitch nede 7:44</w:t>
      </w:r>
    </w:p>
    <w:p w14:paraId="04EE628A" w14:textId="77777777" w:rsidR="00490238" w:rsidRPr="00490238" w:rsidRDefault="00490238" w:rsidP="00490238">
      <w:r w:rsidRPr="00490238">
        <w:t>holder en brugt footswitch nede og finder handsfree mode Q:her kan man lave editering</w:t>
      </w:r>
    </w:p>
    <w:p w14:paraId="48470D11" w14:textId="77777777" w:rsidR="00490238" w:rsidRPr="00490238" w:rsidRDefault="00490238" w:rsidP="00490238">
      <w:r w:rsidRPr="00490238">
        <w:t xml:space="preserve">med expression pedalen </w:t>
      </w:r>
      <w:commentRangeEnd w:id="3185"/>
      <w:r w:rsidR="003710D8">
        <w:rPr>
          <w:rStyle w:val="Kommentarhenvisning"/>
        </w:rPr>
        <w:commentReference w:id="3185"/>
      </w:r>
      <w:r w:rsidRPr="00490238">
        <w:t>A:</w:t>
      </w:r>
      <w:commentRangeStart w:id="3186"/>
      <w:r w:rsidRPr="00490238">
        <w:t>okay. Det ville være fint nok hvis man kunne komme ud igen.</w:t>
      </w:r>
    </w:p>
    <w:p w14:paraId="68CD2335" w14:textId="26010457" w:rsidR="00490238" w:rsidRPr="00490238" w:rsidRDefault="00490238" w:rsidP="00490238">
      <w:r w:rsidRPr="00490238">
        <w:t>Når der, exit</w:t>
      </w:r>
      <w:commentRangeEnd w:id="3186"/>
      <w:commentRangeEnd w:id="3182"/>
      <w:r w:rsidR="00EE6A12" w:rsidRPr="008679FD">
        <w:commentReference w:id="3182"/>
      </w:r>
      <w:r w:rsidR="003710D8">
        <w:rPr>
          <w:rStyle w:val="Kommentarhenvisning"/>
        </w:rPr>
        <w:commentReference w:id="3186"/>
      </w:r>
      <w:r w:rsidRPr="00490238">
        <w:t>. Q</w:t>
      </w:r>
      <w:commentRangeStart w:id="3187"/>
      <w:r w:rsidRPr="00490238">
        <w:t>:</w:t>
      </w:r>
      <w:commentRangeStart w:id="3188"/>
      <w:r w:rsidRPr="00490238">
        <w:t>du har to knapper man kan holde inde, hvor den ene er tuner og den</w:t>
      </w:r>
    </w:p>
    <w:p w14:paraId="20CCA6E3" w14:textId="77777777" w:rsidR="00490238" w:rsidRPr="00490238" w:rsidRDefault="00490238" w:rsidP="00490238">
      <w:r w:rsidRPr="00490238">
        <w:t>anden kan så ændre view</w:t>
      </w:r>
      <w:commentRangeEnd w:id="3187"/>
      <w:r w:rsidR="003710D8">
        <w:rPr>
          <w:rStyle w:val="Kommentarhenvisning"/>
        </w:rPr>
        <w:commentReference w:id="3187"/>
      </w:r>
      <w:r w:rsidRPr="00490238">
        <w:t xml:space="preserve"> A:når, ja, okay, view det er sådan noget. Q:havde du set at der</w:t>
      </w:r>
    </w:p>
    <w:p w14:paraId="662B04E4" w14:textId="77777777" w:rsidR="00490238" w:rsidRPr="00490238" w:rsidRDefault="00490238" w:rsidP="00490238">
      <w:r w:rsidRPr="00490238">
        <w:t>stod noget ved den knap. A</w:t>
      </w:r>
      <w:commentRangeStart w:id="3189"/>
      <w:r w:rsidRPr="00490238">
        <w:t>:ja jeg havde godt set at der stod noget. men jeg knyttede</w:t>
      </w:r>
    </w:p>
    <w:p w14:paraId="1B678209" w14:textId="1F2055DC" w:rsidR="00490238" w:rsidRPr="00490238" w:rsidRDefault="00490238" w:rsidP="00490238">
      <w:r w:rsidRPr="00490238">
        <w:t>ikke lige til det at det havde noget med layoutet af knapperne af gøre</w:t>
      </w:r>
      <w:commentRangeEnd w:id="3189"/>
      <w:commentRangeEnd w:id="3188"/>
      <w:r w:rsidR="00EE6A12" w:rsidRPr="008679FD">
        <w:commentReference w:id="3188"/>
      </w:r>
      <w:r w:rsidR="00E040A0">
        <w:rPr>
          <w:rStyle w:val="Kommentarhenvisning"/>
        </w:rPr>
        <w:commentReference w:id="3189"/>
      </w:r>
    </w:p>
    <w:p w14:paraId="6CF459A0" w14:textId="77777777" w:rsidR="00DC5091" w:rsidRDefault="00DC5091" w:rsidP="00490238"/>
    <w:p w14:paraId="751F3E77" w14:textId="77777777" w:rsidR="00490238" w:rsidRPr="00490238" w:rsidRDefault="00490238" w:rsidP="00490238">
      <w:r w:rsidRPr="00490238">
        <w:t>Subject 8</w:t>
      </w:r>
    </w:p>
    <w:p w14:paraId="321EB0FD" w14:textId="77777777" w:rsidR="00AC2B1E" w:rsidRPr="008679FD" w:rsidRDefault="00AC2B1E" w:rsidP="008679FD">
      <w:pPr>
        <w:rPr>
          <w:ins w:id="3190" w:author="Martin Geertsen" w:date="2018-05-16T22:28:00Z"/>
        </w:rPr>
      </w:pPr>
      <w:ins w:id="3191" w:author="Martin Geertsen" w:date="2018-05-16T22:28:00Z">
        <w:r w:rsidRPr="008679FD">
          <w:t>Q:Hvordan fandt du ud af at det var en touchskærm? A:Der er færre knapper,</w:t>
        </w:r>
      </w:ins>
    </w:p>
    <w:p w14:paraId="5E789B79" w14:textId="77777777" w:rsidR="00AC2B1E" w:rsidRPr="008679FD" w:rsidRDefault="00AC2B1E" w:rsidP="008679FD">
      <w:pPr>
        <w:rPr>
          <w:ins w:id="3192" w:author="Martin Geertsen" w:date="2018-05-16T22:28:00Z"/>
        </w:rPr>
      </w:pPr>
      <w:ins w:id="3193" w:author="Martin Geertsen" w:date="2018-05-16T22:28:00Z">
        <w:r w:rsidRPr="008679FD">
          <w:t>85</w:t>
        </w:r>
      </w:ins>
    </w:p>
    <w:p w14:paraId="53F14853" w14:textId="77777777" w:rsidR="00AC2B1E" w:rsidRPr="008679FD" w:rsidRDefault="00AC2B1E" w:rsidP="008679FD">
      <w:pPr>
        <w:rPr>
          <w:ins w:id="3194" w:author="Martin Geertsen" w:date="2018-05-16T22:28:00Z"/>
        </w:rPr>
      </w:pPr>
      <w:commentRangeStart w:id="3195"/>
      <w:ins w:id="3196" w:author="Martin Geertsen" w:date="2018-05-16T22:28:00Z">
        <w:r w:rsidRPr="008679FD">
          <w:t>så må det være en touch skærm</w:t>
        </w:r>
        <w:commentRangeEnd w:id="3195"/>
        <w:r w:rsidR="004F3EF9" w:rsidRPr="008679FD">
          <w:commentReference w:id="3195"/>
        </w:r>
        <w:r w:rsidRPr="008679FD">
          <w:t>. Når man ser hvad der er af knapper og når man ser hvad</w:t>
        </w:r>
      </w:ins>
    </w:p>
    <w:p w14:paraId="6A706A0C" w14:textId="77777777" w:rsidR="00AC2B1E" w:rsidRPr="008679FD" w:rsidRDefault="00AC2B1E" w:rsidP="008679FD">
      <w:pPr>
        <w:rPr>
          <w:ins w:id="3197" w:author="Martin Geertsen" w:date="2018-05-16T22:28:00Z"/>
        </w:rPr>
      </w:pPr>
      <w:ins w:id="3198" w:author="Martin Geertsen" w:date="2018-05-16T22:28:00Z">
        <w:r w:rsidRPr="008679FD">
          <w:t>der er på skærmen, så er der en masse muligheder, så må det være en touchskærm.</w:t>
        </w:r>
      </w:ins>
    </w:p>
    <w:p w14:paraId="75A13CA7" w14:textId="77777777" w:rsidR="00AC2B1E" w:rsidRPr="008679FD" w:rsidRDefault="00AC2B1E" w:rsidP="008679FD">
      <w:pPr>
        <w:rPr>
          <w:ins w:id="3199" w:author="Martin Geertsen" w:date="2018-05-16T22:28:00Z"/>
        </w:rPr>
      </w:pPr>
      <w:commentRangeStart w:id="3200"/>
      <w:ins w:id="3201" w:author="Martin Geertsen" w:date="2018-05-16T22:28:00Z">
        <w:r w:rsidRPr="008679FD">
          <w:t>Q:Du regnede hurtigt ud at der var mere og du kunne scrolle, var der noget der indikerede</w:t>
        </w:r>
      </w:ins>
    </w:p>
    <w:p w14:paraId="45A0BAE5" w14:textId="77777777" w:rsidR="00AC2B1E" w:rsidRPr="008679FD" w:rsidRDefault="00AC2B1E" w:rsidP="008679FD">
      <w:pPr>
        <w:rPr>
          <w:ins w:id="3202" w:author="Martin Geertsen" w:date="2018-05-16T22:28:00Z"/>
        </w:rPr>
      </w:pPr>
      <w:ins w:id="3203" w:author="Martin Geertsen" w:date="2018-05-16T22:28:00Z">
        <w:r w:rsidRPr="008679FD">
          <w:t>det? A:Det er nok det med at der er en lille blå streg, der ligner at der er et felt mere, så</w:t>
        </w:r>
      </w:ins>
    </w:p>
    <w:p w14:paraId="422EB025" w14:textId="77777777" w:rsidR="00AC2B1E" w:rsidRPr="008679FD" w:rsidRDefault="00AC2B1E" w:rsidP="008679FD">
      <w:pPr>
        <w:rPr>
          <w:ins w:id="3204" w:author="Martin Geertsen" w:date="2018-05-16T22:28:00Z"/>
        </w:rPr>
      </w:pPr>
      <w:ins w:id="3205" w:author="Martin Geertsen" w:date="2018-05-16T22:28:00Z">
        <w:r w:rsidRPr="008679FD">
          <w:t>de ligner at man kan scrolle op og ned. Og så justeringen er med drejeknapperne hvor der</w:t>
        </w:r>
      </w:ins>
    </w:p>
    <w:p w14:paraId="142843D3" w14:textId="77777777" w:rsidR="00AC2B1E" w:rsidRPr="008679FD" w:rsidRDefault="00AC2B1E" w:rsidP="008679FD">
      <w:pPr>
        <w:rPr>
          <w:ins w:id="3206" w:author="Martin Geertsen" w:date="2018-05-16T22:28:00Z"/>
        </w:rPr>
      </w:pPr>
      <w:ins w:id="3207" w:author="Martin Geertsen" w:date="2018-05-16T22:28:00Z">
        <w:r w:rsidRPr="008679FD">
          <w:t>er streger der føre ud til dem.</w:t>
        </w:r>
        <w:commentRangeEnd w:id="3200"/>
        <w:r w:rsidR="004F3EF9" w:rsidRPr="008679FD">
          <w:commentReference w:id="3200"/>
        </w:r>
      </w:ins>
    </w:p>
    <w:p w14:paraId="67BEBAF5" w14:textId="77777777" w:rsidR="00AC2B1E" w:rsidRPr="008679FD" w:rsidRDefault="00AC2B1E" w:rsidP="008679FD">
      <w:pPr>
        <w:rPr>
          <w:ins w:id="3208" w:author="Martin Geertsen" w:date="2018-05-16T22:28:00Z"/>
        </w:rPr>
      </w:pPr>
      <w:ins w:id="3209" w:author="Martin Geertsen" w:date="2018-05-16T22:28:00Z">
        <w:r w:rsidRPr="008679FD">
          <w:t>5:</w:t>
        </w:r>
        <w:commentRangeStart w:id="3210"/>
        <w:r w:rsidRPr="008679FD">
          <w:t>10 skal lave en effekt om til en anden effekt, klikker ind på effekten han vælger er lidt i</w:t>
        </w:r>
      </w:ins>
    </w:p>
    <w:p w14:paraId="1B1749E2" w14:textId="77777777" w:rsidR="00AC2B1E" w:rsidRPr="008679FD" w:rsidRDefault="00AC2B1E" w:rsidP="008679FD">
      <w:pPr>
        <w:rPr>
          <w:ins w:id="3211" w:author="Martin Geertsen" w:date="2018-05-16T22:28:00Z"/>
        </w:rPr>
      </w:pPr>
      <w:ins w:id="3212" w:author="Martin Geertsen" w:date="2018-05-16T22:28:00Z">
        <w:r w:rsidRPr="008679FD">
          <w:t>tvivl om hvordan han skal gøre, trykker på delete så vælger nej. Går tilbage ud til Rig-</w:t>
        </w:r>
      </w:ins>
    </w:p>
    <w:p w14:paraId="677A26C2" w14:textId="77777777" w:rsidR="00AC2B1E" w:rsidRPr="008679FD" w:rsidRDefault="00AC2B1E" w:rsidP="008679FD">
      <w:pPr>
        <w:rPr>
          <w:ins w:id="3213" w:author="Martin Geertsen" w:date="2018-05-16T22:28:00Z"/>
        </w:rPr>
      </w:pPr>
      <w:ins w:id="3214" w:author="Martin Geertsen" w:date="2018-05-16T22:28:00Z">
        <w:r w:rsidRPr="008679FD">
          <w:t>skærmen. Går til setlisten med knappen i øverste venstre hjørne, og tilbage igen. Tager</w:t>
        </w:r>
      </w:ins>
    </w:p>
    <w:p w14:paraId="542DE181" w14:textId="77777777" w:rsidR="00AC2B1E" w:rsidRPr="008679FD" w:rsidRDefault="00AC2B1E" w:rsidP="008679FD">
      <w:pPr>
        <w:rPr>
          <w:ins w:id="3215" w:author="Martin Geertsen" w:date="2018-05-16T22:28:00Z"/>
        </w:rPr>
      </w:pPr>
      <w:ins w:id="3216" w:author="Martin Geertsen" w:date="2018-05-16T22:28:00Z">
        <w:r w:rsidRPr="008679FD">
          <w:t>en lille pause hvorefter han så klikker ind på effekten igen, hvor han så finder den rigtige</w:t>
        </w:r>
      </w:ins>
    </w:p>
    <w:p w14:paraId="7F30E375" w14:textId="77777777" w:rsidR="00AC2B1E" w:rsidRPr="008679FD" w:rsidRDefault="00AC2B1E" w:rsidP="008679FD">
      <w:pPr>
        <w:rPr>
          <w:ins w:id="3217" w:author="Martin Geertsen" w:date="2018-05-16T22:28:00Z"/>
        </w:rPr>
      </w:pPr>
      <w:ins w:id="3218" w:author="Martin Geertsen" w:date="2018-05-16T22:28:00Z">
        <w:r w:rsidRPr="008679FD">
          <w:t>knap. Q:Var der noget bestemt du ledte efter, nu kan jeg se du lod være med at klikke</w:t>
        </w:r>
      </w:ins>
    </w:p>
    <w:p w14:paraId="1192F84B" w14:textId="77777777" w:rsidR="00AC2B1E" w:rsidRPr="008679FD" w:rsidRDefault="00AC2B1E" w:rsidP="008679FD">
      <w:pPr>
        <w:rPr>
          <w:ins w:id="3219" w:author="Martin Geertsen" w:date="2018-05-16T22:28:00Z"/>
        </w:rPr>
      </w:pPr>
      <w:ins w:id="3220" w:author="Martin Geertsen" w:date="2018-05-16T22:28:00Z">
        <w:r w:rsidRPr="008679FD">
          <w:t>delete A:Det var fordi umildbart som der stod "delete model" sletter den så hele, så man</w:t>
        </w:r>
      </w:ins>
    </w:p>
    <w:p w14:paraId="4AAC586F" w14:textId="4E4C013A" w:rsidR="00E040A0" w:rsidRPr="00E040A0" w:rsidRDefault="00AC2B1E" w:rsidP="00E040A0">
      <w:ins w:id="3221" w:author="Martin Geertsen" w:date="2018-05-16T22:28:00Z">
        <w:r w:rsidRPr="008679FD">
          <w:t>ikke kan finde den igen. Så jeg tænkte at jeg hellere lige måtte prøve noget andet.</w:t>
        </w:r>
        <w:commentRangeEnd w:id="3210"/>
        <w:r w:rsidR="004F3EF9" w:rsidRPr="008679FD">
          <w:commentReference w:id="3210"/>
        </w:r>
      </w:ins>
      <w:r w:rsidR="00E040A0" w:rsidRPr="00E040A0">
        <w:t xml:space="preserve">8:13 leder efter opgaven i setliste 8:18 leder i </w:t>
      </w:r>
      <w:commentRangeStart w:id="3222"/>
      <w:r w:rsidR="00E040A0" w:rsidRPr="00E040A0">
        <w:t xml:space="preserve">global settings </w:t>
      </w:r>
      <w:commentRangeEnd w:id="3222"/>
      <w:r w:rsidR="00E040A0">
        <w:rPr>
          <w:rStyle w:val="Kommentarhenvisning"/>
        </w:rPr>
        <w:commentReference w:id="3222"/>
      </w:r>
      <w:r w:rsidR="00E040A0" w:rsidRPr="00E040A0">
        <w:t>Q:</w:t>
      </w:r>
      <w:commentRangeStart w:id="3223"/>
      <w:r w:rsidR="00E040A0" w:rsidRPr="00E040A0">
        <w:t>kan spare dig tid ved at sige det ikke står derinde</w:t>
      </w:r>
      <w:commentRangeEnd w:id="3223"/>
      <w:r w:rsidR="00E040A0">
        <w:rPr>
          <w:rStyle w:val="Kommentarhenvisning"/>
        </w:rPr>
        <w:commentReference w:id="3223"/>
      </w:r>
      <w:r w:rsidR="00E040A0" w:rsidRPr="00E040A0">
        <w:t xml:space="preserve">. 8:30 </w:t>
      </w:r>
      <w:commentRangeStart w:id="3224"/>
      <w:r w:rsidR="00E040A0" w:rsidRPr="00E040A0">
        <w:t xml:space="preserve">leder rundt i interfacet han allerede har været igennem for at finde opgaven 8:50 kommer ind i hardware assign og leder igennem 9:10 </w:t>
      </w:r>
      <w:commentRangeEnd w:id="3224"/>
      <w:r w:rsidR="00E040A0">
        <w:rPr>
          <w:rStyle w:val="Kommentarhenvisning"/>
        </w:rPr>
        <w:commentReference w:id="3224"/>
      </w:r>
      <w:commentRangeStart w:id="3225"/>
      <w:r w:rsidR="00E040A0" w:rsidRPr="00E040A0">
        <w:t>forsøgsleder giver hint: du kan ikke bruge skærmen til at løse opgaven, men man skal bruge de fysiske knapper</w:t>
      </w:r>
      <w:commentRangeEnd w:id="3225"/>
      <w:r w:rsidR="00E040A0">
        <w:rPr>
          <w:rStyle w:val="Kommentarhenvisning"/>
        </w:rPr>
        <w:commentReference w:id="3225"/>
      </w:r>
      <w:r w:rsidR="00E040A0" w:rsidRPr="00E040A0">
        <w:t>. 9:30 tager fat i "push to enter" knappen, finder ud af at man også kan navigere rundt i interfavet med den. 10:10 finder knappen til opsætningen. Q:syntes du der var noget svært ved opgaven? A:</w:t>
      </w:r>
      <w:commentRangeStart w:id="3226"/>
      <w:r w:rsidR="00E040A0" w:rsidRPr="00E040A0">
        <w:t xml:space="preserve">det er nok noget med at man bliver så fokuseret på skærmen så tænker man at det hele må være derinde. hvordan man sætter det </w:t>
      </w:r>
      <w:commentRangeStart w:id="3227"/>
      <w:r w:rsidR="00E040A0" w:rsidRPr="00E040A0">
        <w:t xml:space="preserve">op må en menu på skærmen man skal ind i. </w:t>
      </w:r>
      <w:commentRangeEnd w:id="3227"/>
      <w:r w:rsidR="00E040A0">
        <w:rPr>
          <w:rStyle w:val="Kommentarhenvisning"/>
        </w:rPr>
        <w:commentReference w:id="3227"/>
      </w:r>
      <w:r w:rsidR="00E040A0" w:rsidRPr="00E040A0">
        <w:t xml:space="preserve">så der bliver jeg ihverfald sådan at jeg fokusere på skærmen og glemmer helt at der også er nogle knapper at trykke på. </w:t>
      </w:r>
      <w:commentRangeEnd w:id="3226"/>
      <w:r w:rsidR="00E040A0">
        <w:rPr>
          <w:rStyle w:val="Kommentarhenvisning"/>
        </w:rPr>
        <w:commentReference w:id="3226"/>
      </w:r>
    </w:p>
    <w:p w14:paraId="50C9883E" w14:textId="77777777" w:rsidR="00944B52" w:rsidRDefault="00944B52" w:rsidP="00490238"/>
    <w:p w14:paraId="5E7C9E45" w14:textId="77777777" w:rsidR="00490238" w:rsidRPr="00490238" w:rsidRDefault="00490238" w:rsidP="00490238">
      <w:r w:rsidRPr="00490238">
        <w:t>Byt plads mellem to effekter (Både grafisk og fysisk)</w:t>
      </w:r>
    </w:p>
    <w:p w14:paraId="6DD09E8C" w14:textId="77777777" w:rsidR="00490238" w:rsidRPr="00490238" w:rsidRDefault="00490238" w:rsidP="00490238">
      <w:r w:rsidRPr="00490238">
        <w:t>Subject 1</w:t>
      </w:r>
    </w:p>
    <w:p w14:paraId="775F46C2" w14:textId="77777777" w:rsidR="00490238" w:rsidRPr="00490238" w:rsidRDefault="00490238" w:rsidP="00490238">
      <w:r w:rsidRPr="00490238">
        <w:t>grafisk =&gt; Easy</w:t>
      </w:r>
    </w:p>
    <w:p w14:paraId="1D2A81E1" w14:textId="77777777" w:rsidR="00490238" w:rsidRPr="00490238" w:rsidRDefault="00490238" w:rsidP="00490238">
      <w:commentRangeStart w:id="3228"/>
      <w:r w:rsidRPr="00490238">
        <w:t xml:space="preserve">08:43 Fysisk: </w:t>
      </w:r>
      <w:commentRangeStart w:id="3229"/>
      <w:r w:rsidRPr="00490238">
        <w:t>Han prøver først at holde switch nede =&gt; Han kommer ind i “settings” for</w:t>
      </w:r>
    </w:p>
    <w:p w14:paraId="02C562E4" w14:textId="785822DD" w:rsidR="00490238" w:rsidRPr="00490238" w:rsidRDefault="00490238" w:rsidP="00490238">
      <w:r w:rsidRPr="00490238">
        <w:t>den effekt. Kommentar: Det er da meget smart</w:t>
      </w:r>
      <w:commentRangeEnd w:id="3228"/>
      <w:r w:rsidR="004F3EF9" w:rsidRPr="008679FD">
        <w:commentReference w:id="3228"/>
      </w:r>
    </w:p>
    <w:p w14:paraId="696F899C" w14:textId="77777777" w:rsidR="00490238" w:rsidRPr="00490238" w:rsidRDefault="00490238" w:rsidP="00490238">
      <w:commentRangeStart w:id="3230"/>
      <w:r w:rsidRPr="00490238">
        <w:t>Som det næste prøver han at holde fingeren nede på effekten på skærmen - Herefter trykker</w:t>
      </w:r>
    </w:p>
    <w:p w14:paraId="76FF1C22" w14:textId="77777777" w:rsidR="00490238" w:rsidRPr="00490238" w:rsidRDefault="00490238" w:rsidP="00490238">
      <w:r w:rsidRPr="00490238">
        <w:t xml:space="preserve">han to gange Herinde trykker han på lidt forskellige ting og </w:t>
      </w:r>
      <w:commentRangeStart w:id="3231"/>
      <w:r w:rsidRPr="00490238">
        <w:t>ser også, at han kan skifte</w:t>
      </w:r>
    </w:p>
    <w:p w14:paraId="33E73BDD" w14:textId="28438F78" w:rsidR="00490238" w:rsidRPr="00490238" w:rsidRDefault="00490238" w:rsidP="00490238">
      <w:r w:rsidRPr="00490238">
        <w:t>farve Kommentar: “Det er da også meget smart”</w:t>
      </w:r>
      <w:commentRangeEnd w:id="3231"/>
      <w:r w:rsidR="004F3EF9" w:rsidRPr="008679FD">
        <w:commentReference w:id="3231"/>
      </w:r>
      <w:commentRangeEnd w:id="3230"/>
      <w:r w:rsidR="004F3EF9" w:rsidRPr="008679FD">
        <w:commentReference w:id="3230"/>
      </w:r>
    </w:p>
    <w:p w14:paraId="48F05C56" w14:textId="77777777" w:rsidR="00490238" w:rsidRPr="00490238" w:rsidRDefault="00490238" w:rsidP="00490238">
      <w:commentRangeStart w:id="3232"/>
      <w:r w:rsidRPr="00490238">
        <w:t>Han holder rig switch inde - ser det er forkert og trykker exit Han holder switch nede og</w:t>
      </w:r>
    </w:p>
    <w:p w14:paraId="48131AEB" w14:textId="77777777" w:rsidR="00490238" w:rsidRPr="00490238" w:rsidRDefault="00490238" w:rsidP="00490238">
      <w:r w:rsidRPr="00490238">
        <w:t>indser, han igang med noget, han har prøvet før.</w:t>
      </w:r>
    </w:p>
    <w:p w14:paraId="1FFC94BF" w14:textId="77777777" w:rsidR="00490238" w:rsidRPr="00490238" w:rsidRDefault="00490238" w:rsidP="00490238">
      <w:r w:rsidRPr="00490238">
        <w:t>Han prøver at holde begge switches inde samtidig - Trykker på lidt forskellige switches</w:t>
      </w:r>
    </w:p>
    <w:p w14:paraId="37E32207" w14:textId="77777777" w:rsidR="00490238" w:rsidRPr="00490238" w:rsidRDefault="00490238" w:rsidP="00490238">
      <w:r w:rsidRPr="00490238">
        <w:t>Han undersøger også lige, om der er noget touch i knapperne - det er der ikke Kommentar:</w:t>
      </w:r>
    </w:p>
    <w:p w14:paraId="1F9D3AB1" w14:textId="1881273D" w:rsidR="00490238" w:rsidRPr="00490238" w:rsidRDefault="00490238" w:rsidP="00490238">
      <w:r w:rsidRPr="00490238">
        <w:t>“Det synes jeg umiddelbart er lidt svært”</w:t>
      </w:r>
      <w:commentRangeEnd w:id="3232"/>
      <w:r w:rsidR="004F3EF9" w:rsidRPr="008679FD">
        <w:commentReference w:id="3232"/>
      </w:r>
    </w:p>
    <w:commentRangeEnd w:id="3229"/>
    <w:p w14:paraId="6DE14B1A" w14:textId="77777777" w:rsidR="00490238" w:rsidRPr="00490238" w:rsidRDefault="00E040A0" w:rsidP="00490238">
      <w:r>
        <w:rPr>
          <w:rStyle w:val="Kommentarhenvisning"/>
        </w:rPr>
        <w:commentReference w:id="3229"/>
      </w:r>
      <w:commentRangeStart w:id="3233"/>
      <w:commentRangeStart w:id="3234"/>
      <w:r w:rsidR="00490238" w:rsidRPr="00490238">
        <w:t>Forsøgsleder træder her ind og siger, at han allerede har været inde sted tidligere, hvor</w:t>
      </w:r>
    </w:p>
    <w:p w14:paraId="770B0420" w14:textId="04D099E9" w:rsidR="00490238" w:rsidRPr="00490238" w:rsidRDefault="00490238" w:rsidP="00490238">
      <w:r w:rsidRPr="00490238">
        <w:t xml:space="preserve">han kunne gøre det </w:t>
      </w:r>
      <w:commentRangeEnd w:id="3233"/>
      <w:commentRangeEnd w:id="3234"/>
      <w:r w:rsidR="004F3EF9" w:rsidRPr="008679FD">
        <w:commentReference w:id="3234"/>
      </w:r>
      <w:r w:rsidR="00E040A0">
        <w:rPr>
          <w:rStyle w:val="Kommentarhenvisning"/>
        </w:rPr>
        <w:commentReference w:id="3233"/>
      </w:r>
      <w:commentRangeStart w:id="3235"/>
      <w:commentRangeStart w:id="3236"/>
      <w:r w:rsidRPr="00490238">
        <w:t>Han prøver igen at dobbeltklikke på effekterne på skærmen og prøver</w:t>
      </w:r>
    </w:p>
    <w:p w14:paraId="7CAA3E2D" w14:textId="77777777" w:rsidR="00490238" w:rsidRPr="00490238" w:rsidRDefault="00490238" w:rsidP="00490238">
      <w:r w:rsidRPr="00490238">
        <w:t>at tænkte tilbage på, hvad han ellers har været inde i før</w:t>
      </w:r>
    </w:p>
    <w:p w14:paraId="2A203C9C" w14:textId="5CB28650" w:rsidR="00490238" w:rsidRPr="00490238" w:rsidRDefault="00490238" w:rsidP="00490238">
      <w:r w:rsidRPr="00490238">
        <w:t>Han trykker på lidt forskelligt, men er stadig forvirret</w:t>
      </w:r>
      <w:commentRangeEnd w:id="3236"/>
      <w:commentRangeEnd w:id="3235"/>
      <w:r w:rsidR="004F3EF9" w:rsidRPr="008679FD">
        <w:commentReference w:id="3236"/>
      </w:r>
      <w:r w:rsidR="00E040A0">
        <w:rPr>
          <w:rStyle w:val="Kommentarhenvisning"/>
        </w:rPr>
        <w:commentReference w:id="3235"/>
      </w:r>
      <w:ins w:id="3237" w:author="Martin Geertsen" w:date="2018-05-16T22:28:00Z">
        <w:r w:rsidR="00AC2B1E" w:rsidRPr="008679FD">
          <w:t>.</w:t>
        </w:r>
      </w:ins>
      <w:r w:rsidRPr="00490238">
        <w:t xml:space="preserve"> - </w:t>
      </w:r>
      <w:commentRangeStart w:id="3238"/>
      <w:commentRangeStart w:id="3239"/>
      <w:r w:rsidRPr="00490238">
        <w:t>Forsøgslederen bryder ind igen</w:t>
      </w:r>
    </w:p>
    <w:p w14:paraId="31C1F4AE" w14:textId="77777777" w:rsidR="00490238" w:rsidRPr="00490238" w:rsidRDefault="00490238" w:rsidP="00490238">
      <w:r w:rsidRPr="00490238">
        <w:t xml:space="preserve">og siger, han leder efter “Hardware Assign” </w:t>
      </w:r>
      <w:commentRangeEnd w:id="3238"/>
      <w:r w:rsidR="00E040A0">
        <w:rPr>
          <w:rStyle w:val="Kommentarhenvisning"/>
        </w:rPr>
        <w:commentReference w:id="3238"/>
      </w:r>
      <w:commentRangeStart w:id="3240"/>
      <w:r w:rsidRPr="00490238">
        <w:t>Han prøver nu at trykke på effektens switch</w:t>
      </w:r>
    </w:p>
    <w:p w14:paraId="78D4800A" w14:textId="77777777" w:rsidR="00490238" w:rsidRPr="00490238" w:rsidRDefault="00490238" w:rsidP="00490238">
      <w:r w:rsidRPr="00490238">
        <w:t>og knap på skærmen samtidig.</w:t>
      </w:r>
    </w:p>
    <w:commentRangeEnd w:id="3240"/>
    <w:p w14:paraId="0B40EEC1" w14:textId="77777777" w:rsidR="00490238" w:rsidRPr="00490238" w:rsidRDefault="00E040A0" w:rsidP="00490238">
      <w:r>
        <w:rPr>
          <w:rStyle w:val="Kommentarhenvisning"/>
        </w:rPr>
        <w:commentReference w:id="3240"/>
      </w:r>
      <w:commentRangeStart w:id="3241"/>
      <w:r w:rsidR="00490238" w:rsidRPr="00490238">
        <w:t>Stadig forvirret, forsøgsleder fortæller, at han skal ind under menuen, der hedder hardware</w:t>
      </w:r>
    </w:p>
    <w:p w14:paraId="551423F9" w14:textId="77777777" w:rsidR="00490238" w:rsidRPr="00490238" w:rsidRDefault="00490238" w:rsidP="00490238">
      <w:r w:rsidRPr="00490238">
        <w:t>assign.</w:t>
      </w:r>
      <w:commentRangeEnd w:id="3241"/>
      <w:r w:rsidR="00E040A0">
        <w:rPr>
          <w:rStyle w:val="Kommentarhenvisning"/>
        </w:rPr>
        <w:commentReference w:id="3241"/>
      </w:r>
      <w:r w:rsidRPr="00490238">
        <w:t xml:space="preserve"> Her kommer han i tanke om det og løser opgaven. Kommentar: “aah klart, så giver</w:t>
      </w:r>
    </w:p>
    <w:p w14:paraId="00B4FAB3" w14:textId="5C7D09A6" w:rsidR="00490238" w:rsidRPr="00490238" w:rsidRDefault="00490238" w:rsidP="00490238">
      <w:r w:rsidRPr="00490238">
        <w:t>det jo egentlig god mening.”</w:t>
      </w:r>
      <w:commentRangeEnd w:id="3239"/>
      <w:r w:rsidR="004F3EF9" w:rsidRPr="008679FD">
        <w:commentReference w:id="3239"/>
      </w:r>
    </w:p>
    <w:p w14:paraId="3A026671" w14:textId="77777777" w:rsidR="00DC5091" w:rsidRDefault="00DC5091" w:rsidP="00490238"/>
    <w:p w14:paraId="0920C67C" w14:textId="77777777" w:rsidR="00490238" w:rsidRPr="00490238" w:rsidRDefault="00490238" w:rsidP="00490238">
      <w:r w:rsidRPr="00490238">
        <w:t>Subject 2</w:t>
      </w:r>
    </w:p>
    <w:p w14:paraId="496B4249" w14:textId="77777777" w:rsidR="00490238" w:rsidRPr="00490238" w:rsidRDefault="00490238" w:rsidP="00490238">
      <w:r w:rsidRPr="00490238">
        <w:t>09:53 Grafisk: No fucking problem Kommentar</w:t>
      </w:r>
      <w:commentRangeStart w:id="3242"/>
      <w:r w:rsidRPr="00490238">
        <w:t>: “</w:t>
      </w:r>
      <w:commentRangeStart w:id="3243"/>
      <w:r w:rsidRPr="00490238">
        <w:t>Det er jo lækker drag and</w:t>
      </w:r>
    </w:p>
    <w:p w14:paraId="32DAD00C" w14:textId="1C25A72D" w:rsidR="00490238" w:rsidRPr="00490238" w:rsidRDefault="00490238" w:rsidP="00490238">
      <w:r w:rsidRPr="00490238">
        <w:t>drop</w:t>
      </w:r>
      <w:commentRangeEnd w:id="3242"/>
      <w:r w:rsidRPr="00490238">
        <w:t>.”</w:t>
      </w:r>
      <w:commentRangeEnd w:id="3243"/>
      <w:r w:rsidR="004F3EF9" w:rsidRPr="008679FD">
        <w:commentReference w:id="3242"/>
      </w:r>
      <w:r w:rsidR="00E040A0">
        <w:rPr>
          <w:rStyle w:val="Kommentarhenvisning"/>
        </w:rPr>
        <w:commentReference w:id="3243"/>
      </w:r>
      <w:ins w:id="3244" w:author="Martin Geertsen" w:date="2018-05-16T22:28:00Z">
        <w:r w:rsidR="00AC2B1E" w:rsidRPr="008679FD">
          <w:t>.”</w:t>
        </w:r>
      </w:ins>
    </w:p>
    <w:p w14:paraId="0F6C3AEC" w14:textId="77777777" w:rsidR="00490238" w:rsidRPr="00490238" w:rsidRDefault="00490238" w:rsidP="00490238">
      <w:commentRangeStart w:id="3245"/>
      <w:commentRangeStart w:id="3246"/>
      <w:r w:rsidRPr="00490238">
        <w:t>fysisk: Han prøver at holde effektswitch i bund Kommentar: “Nu gør jeg det her for at se</w:t>
      </w:r>
    </w:p>
    <w:p w14:paraId="461D2C0D" w14:textId="77777777" w:rsidR="00490238" w:rsidRPr="00490238" w:rsidRDefault="00490238" w:rsidP="00490238">
      <w:r w:rsidRPr="00490238">
        <w:t>om der sker noget vildt.”</w:t>
      </w:r>
    </w:p>
    <w:p w14:paraId="6B8B225E" w14:textId="77777777" w:rsidR="00AC2B1E" w:rsidRPr="008679FD" w:rsidRDefault="00AC2B1E" w:rsidP="008679FD">
      <w:pPr>
        <w:rPr>
          <w:ins w:id="3247" w:author="Martin Geertsen" w:date="2018-05-16T22:28:00Z"/>
        </w:rPr>
      </w:pPr>
      <w:ins w:id="3248" w:author="Martin Geertsen" w:date="2018-05-16T22:28:00Z">
        <w:r w:rsidRPr="008679FD">
          <w:t>86</w:t>
        </w:r>
      </w:ins>
    </w:p>
    <w:p w14:paraId="682FD107" w14:textId="77777777" w:rsidR="00490238" w:rsidRPr="00490238" w:rsidRDefault="00490238" w:rsidP="00490238">
      <w:r w:rsidRPr="00490238">
        <w:t>Han vælger herefter “hold for view” hvorefter han trykker på “stomp.” Her får han pointeret,</w:t>
      </w:r>
    </w:p>
    <w:p w14:paraId="0D72DF60" w14:textId="53B252C1" w:rsidR="00490238" w:rsidRPr="00490238" w:rsidRDefault="00490238" w:rsidP="00490238">
      <w:r w:rsidRPr="00490238">
        <w:t>at han så har alle effekterne igen. Han går herefter tilbage til hybrid</w:t>
      </w:r>
      <w:commentRangeEnd w:id="3245"/>
      <w:commentRangeEnd w:id="3246"/>
      <w:r w:rsidR="004F3EF9" w:rsidRPr="008679FD">
        <w:commentReference w:id="3246"/>
      </w:r>
      <w:r w:rsidR="00E040A0">
        <w:rPr>
          <w:rStyle w:val="Kommentarhenvisning"/>
        </w:rPr>
        <w:commentReference w:id="3245"/>
      </w:r>
    </w:p>
    <w:p w14:paraId="0AF01396" w14:textId="77777777" w:rsidR="00490238" w:rsidRPr="00490238" w:rsidRDefault="00490238" w:rsidP="00490238">
      <w:r w:rsidRPr="00490238">
        <w:t xml:space="preserve">Her får han brug for hjælp igen. </w:t>
      </w:r>
      <w:commentRangeStart w:id="3249"/>
      <w:commentRangeStart w:id="3250"/>
      <w:r w:rsidRPr="00490238">
        <w:t>Forsøgsleder fortæller ham, at han skal ind i en menu</w:t>
      </w:r>
    </w:p>
    <w:p w14:paraId="372C0D53" w14:textId="1BDDFD6B" w:rsidR="00490238" w:rsidRPr="00490238" w:rsidRDefault="00490238" w:rsidP="00490238">
      <w:r w:rsidRPr="00490238">
        <w:t>under de “tre prikker” som han ikke har været i før</w:t>
      </w:r>
      <w:commentRangeEnd w:id="3249"/>
      <w:commentRangeEnd w:id="3250"/>
      <w:r w:rsidR="004F3EF9" w:rsidRPr="008679FD">
        <w:commentReference w:id="3250"/>
      </w:r>
      <w:r w:rsidR="00E040A0">
        <w:rPr>
          <w:rStyle w:val="Kommentarhenvisning"/>
        </w:rPr>
        <w:commentReference w:id="3249"/>
      </w:r>
      <w:commentRangeStart w:id="3251"/>
      <w:r w:rsidRPr="00490238">
        <w:t>. Hen går ind i hardware design og løser</w:t>
      </w:r>
    </w:p>
    <w:p w14:paraId="30080CF5" w14:textId="41FFA810" w:rsidR="00490238" w:rsidRPr="00490238" w:rsidRDefault="00490238" w:rsidP="00490238">
      <w:r w:rsidRPr="00490238">
        <w:t>opgaven.</w:t>
      </w:r>
      <w:commentRangeEnd w:id="3251"/>
      <w:r w:rsidR="004F3EF9" w:rsidRPr="008679FD">
        <w:commentReference w:id="3251"/>
      </w:r>
    </w:p>
    <w:p w14:paraId="3FE5EABF" w14:textId="77777777" w:rsidR="00DC5091" w:rsidRDefault="00DC5091" w:rsidP="00490238"/>
    <w:p w14:paraId="726B6FC2" w14:textId="77777777" w:rsidR="00490238" w:rsidRPr="00490238" w:rsidRDefault="00490238" w:rsidP="00490238">
      <w:r w:rsidRPr="00490238">
        <w:t>Subject 3</w:t>
      </w:r>
    </w:p>
    <w:p w14:paraId="1EAB6588" w14:textId="77777777" w:rsidR="00490238" w:rsidRPr="00490238" w:rsidRDefault="00490238" w:rsidP="00490238">
      <w:commentRangeStart w:id="3252"/>
      <w:r w:rsidRPr="00490238">
        <w:t>Han klare den første del af opgaven ved at prøve at dragge den ene over den</w:t>
      </w:r>
    </w:p>
    <w:p w14:paraId="3062D638" w14:textId="1B5108E7" w:rsidR="00490238" w:rsidRPr="00490238" w:rsidRDefault="00490238" w:rsidP="00490238">
      <w:r w:rsidRPr="00490238">
        <w:t>anden</w:t>
      </w:r>
      <w:commentRangeEnd w:id="3252"/>
      <w:r w:rsidR="004F3EF9" w:rsidRPr="008679FD">
        <w:commentReference w:id="3252"/>
      </w:r>
      <w:r w:rsidRPr="00490238">
        <w:t xml:space="preserve">. </w:t>
      </w:r>
      <w:commentRangeStart w:id="3253"/>
      <w:r w:rsidRPr="00490238">
        <w:t>Han går ind i en af effekternes egen side, men indser selv at det nok ikke er der og</w:t>
      </w:r>
    </w:p>
    <w:p w14:paraId="5AC0E494" w14:textId="7C1F70E9" w:rsidR="00490238" w:rsidRPr="00490238" w:rsidRDefault="00490238" w:rsidP="00490238">
      <w:r w:rsidRPr="00490238">
        <w:t xml:space="preserve">går ud igen. </w:t>
      </w:r>
      <w:commentRangeStart w:id="3254"/>
      <w:r w:rsidRPr="00490238">
        <w:t>Han prøver routingen igen men ser også at det er forkert</w:t>
      </w:r>
      <w:commentRangeEnd w:id="3254"/>
      <w:r w:rsidRPr="00490238">
        <w:t>.</w:t>
      </w:r>
      <w:commentRangeEnd w:id="3253"/>
      <w:r w:rsidR="004F3EF9" w:rsidRPr="008679FD">
        <w:commentReference w:id="3254"/>
      </w:r>
      <w:r w:rsidR="004E2979">
        <w:rPr>
          <w:rStyle w:val="Kommentarhenvisning"/>
        </w:rPr>
        <w:commentReference w:id="3253"/>
      </w:r>
      <w:ins w:id="3255" w:author="Martin Geertsen" w:date="2018-05-16T22:28:00Z">
        <w:r w:rsidR="00AC2B1E" w:rsidRPr="008679FD">
          <w:t>.</w:t>
        </w:r>
      </w:ins>
      <w:r w:rsidRPr="00490238">
        <w:t xml:space="preserve"> 9:</w:t>
      </w:r>
      <w:commentRangeStart w:id="3256"/>
      <w:r w:rsidRPr="00490238">
        <w:t>51 Han går ind</w:t>
      </w:r>
    </w:p>
    <w:p w14:paraId="350DF17C" w14:textId="77777777" w:rsidR="00490238" w:rsidRPr="00490238" w:rsidRDefault="00490238" w:rsidP="00490238">
      <w:r w:rsidRPr="00490238">
        <w:t>i hardware assign og finder ud af hvilken knap der høre til hvilket felt, og bytter så rundt</w:t>
      </w:r>
    </w:p>
    <w:p w14:paraId="72F5F537" w14:textId="5D3B8B69" w:rsidR="00490238" w:rsidRPr="00490238" w:rsidRDefault="00490238" w:rsidP="00490238">
      <w:r w:rsidRPr="00490238">
        <w:t>på dem og går tilbage igen til rigget.</w:t>
      </w:r>
      <w:commentRangeEnd w:id="3256"/>
      <w:r w:rsidR="00E1488B" w:rsidRPr="008679FD">
        <w:commentReference w:id="3256"/>
      </w:r>
    </w:p>
    <w:p w14:paraId="60CD30A5" w14:textId="77777777" w:rsidR="00DC5091" w:rsidRDefault="00DC5091" w:rsidP="00490238"/>
    <w:p w14:paraId="3AD018E9" w14:textId="77777777" w:rsidR="00490238" w:rsidRPr="00490238" w:rsidRDefault="00490238" w:rsidP="00490238">
      <w:r w:rsidRPr="00490238">
        <w:t>Subject 4</w:t>
      </w:r>
    </w:p>
    <w:p w14:paraId="5C587CDB" w14:textId="77777777" w:rsidR="00490238" w:rsidRPr="00490238" w:rsidRDefault="00490238" w:rsidP="00490238">
      <w:commentRangeStart w:id="3257"/>
      <w:r w:rsidRPr="00490238">
        <w:t>08:30 trækker rundt på skærmen med effekterne, som var forståligt. Men der</w:t>
      </w:r>
    </w:p>
    <w:p w14:paraId="49BAD212" w14:textId="4D09A9F5" w:rsidR="00490238" w:rsidRPr="00490238" w:rsidRDefault="00490238" w:rsidP="00490238">
      <w:r w:rsidRPr="00490238">
        <w:t>skete ikke noget nede ved fodpedalerne, hvilket var et spørgsmålstegn for forsøgspersonen.</w:t>
      </w:r>
      <w:commentRangeEnd w:id="3257"/>
      <w:r w:rsidR="00E1488B" w:rsidRPr="008679FD">
        <w:commentReference w:id="3257"/>
      </w:r>
    </w:p>
    <w:p w14:paraId="1F19E7B0" w14:textId="50E61A86" w:rsidR="00490238" w:rsidRPr="00490238" w:rsidRDefault="00490238" w:rsidP="00490238">
      <w:r w:rsidRPr="00490238">
        <w:t xml:space="preserve">08:50 </w:t>
      </w:r>
      <w:commentRangeStart w:id="3258"/>
      <w:commentRangeStart w:id="3259"/>
      <w:r w:rsidRPr="00490238">
        <w:t xml:space="preserve">forsøger sig at trykke ind på rounting. </w:t>
      </w:r>
      <w:commentRangeEnd w:id="3259"/>
      <w:r w:rsidR="00E1488B" w:rsidRPr="008679FD">
        <w:commentReference w:id="3259"/>
      </w:r>
      <w:r w:rsidRPr="00490238">
        <w:t>08:58 forsøger at trykke på forskellige dele af</w:t>
      </w:r>
    </w:p>
    <w:p w14:paraId="3FDA1B09" w14:textId="77777777" w:rsidR="00490238" w:rsidRPr="00490238" w:rsidRDefault="00490238" w:rsidP="00490238">
      <w:r w:rsidRPr="00490238">
        <w:t xml:space="preserve">displayed ved effekterne </w:t>
      </w:r>
      <w:commentRangeEnd w:id="3258"/>
      <w:r w:rsidR="004E2979">
        <w:rPr>
          <w:rStyle w:val="Kommentarhenvisning"/>
        </w:rPr>
        <w:commentReference w:id="3258"/>
      </w:r>
      <w:r w:rsidRPr="00490238">
        <w:t>Q:("</w:t>
      </w:r>
      <w:commentRangeStart w:id="3260"/>
      <w:r w:rsidRPr="00490238">
        <w:t>Du har nogle menu punkter der kan hjælpe dig</w:t>
      </w:r>
      <w:commentRangeEnd w:id="3260"/>
      <w:r w:rsidR="004E2979">
        <w:rPr>
          <w:rStyle w:val="Kommentarhenvisning"/>
        </w:rPr>
        <w:commentReference w:id="3260"/>
      </w:r>
      <w:r w:rsidRPr="00490238">
        <w:t>")</w:t>
      </w:r>
    </w:p>
    <w:p w14:paraId="2D4C08C7" w14:textId="77777777" w:rsidR="00DC5091" w:rsidRDefault="00DC5091" w:rsidP="00490238"/>
    <w:p w14:paraId="58F99255" w14:textId="77777777" w:rsidR="00490238" w:rsidRPr="00490238" w:rsidRDefault="00490238" w:rsidP="00490238">
      <w:r w:rsidRPr="00490238">
        <w:t>Subject 5</w:t>
      </w:r>
    </w:p>
    <w:p w14:paraId="796FB120" w14:textId="77777777" w:rsidR="00490238" w:rsidRPr="00490238" w:rsidRDefault="00490238" w:rsidP="00490238">
      <w:r w:rsidRPr="00490238">
        <w:t xml:space="preserve">[11.39] Skift to effekter både grafisk og på pedaler. </w:t>
      </w:r>
      <w:r w:rsidRPr="00490238">
        <w:t xml:space="preserve"> </w:t>
      </w:r>
      <w:commentRangeStart w:id="3261"/>
      <w:r w:rsidRPr="00490238">
        <w:t>Grafisk er der ingen</w:t>
      </w:r>
    </w:p>
    <w:p w14:paraId="4CEB0831" w14:textId="27EE0178" w:rsidR="00490238" w:rsidRPr="00490238" w:rsidRDefault="00490238" w:rsidP="00490238">
      <w:r w:rsidRPr="00490238">
        <w:t>problemer han drag-n-dropper den som det første</w:t>
      </w:r>
      <w:commentRangeEnd w:id="3261"/>
      <w:r w:rsidR="000E3E45" w:rsidRPr="008679FD">
        <w:commentReference w:id="3261"/>
      </w:r>
      <w:r w:rsidRPr="00490238">
        <w:t>.</w:t>
      </w:r>
      <w:commentRangeStart w:id="3262"/>
      <w:r w:rsidRPr="00490238">
        <w:t xml:space="preserve"> </w:t>
      </w:r>
      <w:commentRangeStart w:id="3263"/>
      <w:r w:rsidRPr="00490238">
        <w:t>For pedalerne forsøger han først med</w:t>
      </w:r>
    </w:p>
    <w:p w14:paraId="6FA62B78" w14:textId="77777777" w:rsidR="00490238" w:rsidRPr="00490238" w:rsidRDefault="00490238" w:rsidP="00490238">
      <w:r w:rsidRPr="00490238">
        <w:t>at holde en pedal nede som på helixen men det virker ikke. Han prøver at holde nede på</w:t>
      </w:r>
    </w:p>
    <w:p w14:paraId="54DE9B78" w14:textId="77777777" w:rsidR="00490238" w:rsidRPr="00490238" w:rsidRDefault="00490238" w:rsidP="00490238">
      <w:r w:rsidRPr="00490238">
        <w:t>effekten på skærmen men det sker der ikke noget ved. han dobbelt tapper og åbner effekt</w:t>
      </w:r>
    </w:p>
    <w:p w14:paraId="7AFF349D" w14:textId="5673F60D" w:rsidR="00490238" w:rsidRPr="00490238" w:rsidRDefault="00490238" w:rsidP="00490238">
      <w:r w:rsidRPr="00490238">
        <w:t>menuen men går ud af den igen fordi den ikke hjælper ham med opgaven</w:t>
      </w:r>
      <w:commentRangeEnd w:id="3262"/>
      <w:r w:rsidR="00966F15" w:rsidRPr="008679FD">
        <w:commentReference w:id="3262"/>
      </w:r>
      <w:r w:rsidRPr="00490238">
        <w:t xml:space="preserve">. </w:t>
      </w:r>
      <w:commentRangeStart w:id="3264"/>
      <w:r w:rsidRPr="00490238">
        <w:t>herefter prøver</w:t>
      </w:r>
    </w:p>
    <w:p w14:paraId="2B926C10" w14:textId="77777777" w:rsidR="00490238" w:rsidRPr="00490238" w:rsidRDefault="00490238" w:rsidP="00490238">
      <w:r w:rsidRPr="00490238">
        <w:t xml:space="preserve">han </w:t>
      </w:r>
      <w:commentRangeEnd w:id="3263"/>
      <w:r w:rsidR="004E2979">
        <w:rPr>
          <w:rStyle w:val="Kommentarhenvisning"/>
        </w:rPr>
        <w:commentReference w:id="3263"/>
      </w:r>
      <w:r w:rsidRPr="00490238">
        <w:t>hardware assign menuen og prøver at holde nede på en effekt, der sker ikke noget han</w:t>
      </w:r>
    </w:p>
    <w:p w14:paraId="2B487390" w14:textId="77777777" w:rsidR="00490238" w:rsidRPr="00490238" w:rsidRDefault="00490238" w:rsidP="00490238">
      <w:r w:rsidRPr="00490238">
        <w:t>prøver at dobbelt tappe og den åbner effekt listen så han kan skifte den ud med en anden</w:t>
      </w:r>
    </w:p>
    <w:p w14:paraId="1586154F" w14:textId="16F6A9B0" w:rsidR="00490238" w:rsidRPr="00490238" w:rsidRDefault="00490238" w:rsidP="00490238">
      <w:r w:rsidRPr="00490238">
        <w:t>effekt. derefter drag-n-dropper han dem og opgaven er løst.</w:t>
      </w:r>
      <w:commentRangeEnd w:id="3264"/>
      <w:r w:rsidR="00966F15" w:rsidRPr="008679FD">
        <w:commentReference w:id="3264"/>
      </w:r>
    </w:p>
    <w:p w14:paraId="53EC41CD" w14:textId="77777777" w:rsidR="00490238" w:rsidRPr="00490238" w:rsidRDefault="00490238" w:rsidP="00490238">
      <w:r w:rsidRPr="00490238">
        <w:t xml:space="preserve">S </w:t>
      </w:r>
      <w:commentRangeStart w:id="3265"/>
      <w:r w:rsidRPr="00490238">
        <w:t xml:space="preserve">- </w:t>
      </w:r>
      <w:commentRangeStart w:id="3266"/>
      <w:r w:rsidRPr="00490238">
        <w:t>Det er lidt sjovt fordi den her side det ligner umiddelbart noget som bare viser et</w:t>
      </w:r>
    </w:p>
    <w:p w14:paraId="29A547F7" w14:textId="52F7EDD0" w:rsidR="00490238" w:rsidRPr="00490238" w:rsidRDefault="00490238" w:rsidP="00490238">
      <w:commentRangeStart w:id="3267"/>
      <w:r w:rsidRPr="00490238">
        <w:t>overblik det er ikke sådan helt tydeligt at man kan editere eller gøre noget i den</w:t>
      </w:r>
      <w:commentRangeEnd w:id="3266"/>
      <w:r w:rsidR="005D624F" w:rsidRPr="008679FD">
        <w:commentReference w:id="3266"/>
      </w:r>
      <w:r w:rsidRPr="00490238">
        <w:t>. Det</w:t>
      </w:r>
    </w:p>
    <w:p w14:paraId="44C69730" w14:textId="77777777" w:rsidR="00490238" w:rsidRPr="00490238" w:rsidRDefault="00490238" w:rsidP="00490238">
      <w:r w:rsidRPr="00490238">
        <w:t>ligner næsten bare sådan en, den ser lidt statisk ud på en eller anden måde den inviterer</w:t>
      </w:r>
    </w:p>
    <w:p w14:paraId="11A2D8B8" w14:textId="77777777" w:rsidR="00490238" w:rsidRPr="00490238" w:rsidRDefault="00490238" w:rsidP="00490238">
      <w:r w:rsidRPr="00490238">
        <w:t>ikke rigtig til at man kan gøre noget ved den. Den ligner bare et overview lidt ligesom</w:t>
      </w:r>
    </w:p>
    <w:p w14:paraId="2F60BAE0" w14:textId="1D562485" w:rsidR="00490238" w:rsidRPr="00490238" w:rsidRDefault="00490238" w:rsidP="00490238">
      <w:r w:rsidRPr="00490238">
        <w:t>global settings, det ligner også bare et overview hvor man kan se hvad man har valgt</w:t>
      </w:r>
      <w:commentRangeEnd w:id="3265"/>
      <w:ins w:id="3268" w:author="Martin Geertsen" w:date="2018-05-16T22:28:00Z">
        <w:r w:rsidR="00AC2B1E" w:rsidRPr="008679FD">
          <w:t>.</w:t>
        </w:r>
      </w:ins>
      <w:commentRangeEnd w:id="3267"/>
      <w:r w:rsidR="005D624F" w:rsidRPr="008679FD">
        <w:commentReference w:id="3267"/>
      </w:r>
      <w:r w:rsidR="004E2979">
        <w:rPr>
          <w:rStyle w:val="Kommentarhenvisning"/>
        </w:rPr>
        <w:commentReference w:id="3265"/>
      </w:r>
      <w:r w:rsidRPr="00490238">
        <w:t>.</w:t>
      </w:r>
    </w:p>
    <w:p w14:paraId="2CEDE769" w14:textId="77777777" w:rsidR="00DC5091" w:rsidRDefault="00DC5091" w:rsidP="00490238"/>
    <w:p w14:paraId="3DD37E49" w14:textId="77777777" w:rsidR="00490238" w:rsidRPr="00490238" w:rsidRDefault="00490238" w:rsidP="00490238">
      <w:r w:rsidRPr="00490238">
        <w:t>Subject 6</w:t>
      </w:r>
    </w:p>
    <w:p w14:paraId="75A099DF" w14:textId="77777777" w:rsidR="00490238" w:rsidRPr="00490238" w:rsidRDefault="00490238" w:rsidP="00490238">
      <w:r w:rsidRPr="00490238">
        <w:t>9:50 The facilitator changes the screen back to the rig, from hardware assign,</w:t>
      </w:r>
    </w:p>
    <w:p w14:paraId="2D3BFAAC" w14:textId="77777777" w:rsidR="00490238" w:rsidRPr="00490238" w:rsidRDefault="00490238" w:rsidP="00490238">
      <w:r w:rsidRPr="00490238">
        <w:t>and change the routing back to the default. 10:10</w:t>
      </w:r>
      <w:commentRangeStart w:id="3269"/>
      <w:r w:rsidRPr="00490238">
        <w:t xml:space="preserve"> </w:t>
      </w:r>
      <w:commentRangeStart w:id="3270"/>
      <w:r w:rsidRPr="00490238">
        <w:t>He move the two pedals to new positions</w:t>
      </w:r>
    </w:p>
    <w:p w14:paraId="710C594B" w14:textId="4F550E0D" w:rsidR="00490238" w:rsidRPr="00490238" w:rsidRDefault="00490238" w:rsidP="00490238">
      <w:r w:rsidRPr="00490238">
        <w:t>and the put them down, so that they have switched places. A</w:t>
      </w:r>
      <w:commentRangeEnd w:id="3270"/>
      <w:r w:rsidR="005D624F" w:rsidRPr="008679FD">
        <w:commentReference w:id="3270"/>
      </w:r>
      <w:r w:rsidRPr="00490238">
        <w:t>: Okay now they are different</w:t>
      </w:r>
    </w:p>
    <w:p w14:paraId="01CA9706" w14:textId="77777777" w:rsidR="00490238" w:rsidRPr="00490238" w:rsidRDefault="00490238" w:rsidP="00490238">
      <w:r w:rsidRPr="00490238">
        <w:t>in the change, but not the buttons, so that’s not the same. Q: so that is partly. A: I</w:t>
      </w:r>
    </w:p>
    <w:p w14:paraId="54106F8F" w14:textId="77777777" w:rsidR="00490238" w:rsidRPr="00490238" w:rsidRDefault="00490238" w:rsidP="00490238">
      <w:r w:rsidRPr="00490238">
        <w:t xml:space="preserve">saw some ware before where I could assign these buttons. </w:t>
      </w:r>
      <w:commentRangeStart w:id="3271"/>
      <w:r w:rsidRPr="00490238">
        <w:t>I Just don’t remember where</w:t>
      </w:r>
    </w:p>
    <w:p w14:paraId="1594AB81" w14:textId="77777777" w:rsidR="00490238" w:rsidRPr="00490238" w:rsidRDefault="00490238" w:rsidP="00490238">
      <w:r w:rsidRPr="00490238">
        <w:t>it where. Q: You say you saw it before, but where was it? On the screen or on the. A: I</w:t>
      </w:r>
    </w:p>
    <w:p w14:paraId="03842339" w14:textId="27D48C67" w:rsidR="00490238" w:rsidRPr="00490238" w:rsidRDefault="00490238" w:rsidP="00490238">
      <w:r w:rsidRPr="00490238">
        <w:t xml:space="preserve">saw it on the screen where I had the blocks and I could see the color. </w:t>
      </w:r>
      <w:commentRangeEnd w:id="3269"/>
      <w:r w:rsidR="005D624F" w:rsidRPr="008679FD">
        <w:commentReference w:id="3269"/>
      </w:r>
      <w:r w:rsidRPr="00490238">
        <w:t>So the color could</w:t>
      </w:r>
    </w:p>
    <w:p w14:paraId="7F47ED63" w14:textId="486C14F2" w:rsidR="00490238" w:rsidRPr="00490238" w:rsidRDefault="00490238" w:rsidP="00490238">
      <w:r w:rsidRPr="00490238">
        <w:t xml:space="preserve">match. Maybe it wasn’t for that but maybe. </w:t>
      </w:r>
      <w:commentRangeEnd w:id="3271"/>
      <w:r w:rsidR="0083402D">
        <w:rPr>
          <w:rStyle w:val="Kommentarhenvisning"/>
        </w:rPr>
        <w:commentReference w:id="3271"/>
      </w:r>
      <w:r w:rsidRPr="00490238">
        <w:t xml:space="preserve">Q: </w:t>
      </w:r>
      <w:commentRangeStart w:id="3272"/>
      <w:r w:rsidRPr="00490238">
        <w:t>you can try</w:t>
      </w:r>
      <w:commentRangeEnd w:id="3272"/>
      <w:r w:rsidR="005D624F" w:rsidRPr="008679FD">
        <w:commentReference w:id="3272"/>
      </w:r>
      <w:r w:rsidRPr="00490238">
        <w:t xml:space="preserve">. A: </w:t>
      </w:r>
      <w:commentRangeStart w:id="3273"/>
      <w:r w:rsidRPr="00490238">
        <w:t>I just don’t remember</w:t>
      </w:r>
    </w:p>
    <w:p w14:paraId="056AEB33" w14:textId="5C7E5D4C" w:rsidR="00490238" w:rsidRPr="00490238" w:rsidRDefault="00490238" w:rsidP="00490238">
      <w:r w:rsidRPr="00490238">
        <w:t>where I saw it</w:t>
      </w:r>
      <w:commentRangeStart w:id="3274"/>
      <w:r w:rsidRPr="00490238">
        <w:t xml:space="preserve">. </w:t>
      </w:r>
      <w:commentRangeEnd w:id="3273"/>
      <w:r w:rsidR="005D624F" w:rsidRPr="008679FD">
        <w:commentReference w:id="3273"/>
      </w:r>
      <w:r w:rsidRPr="00490238">
        <w:t>He tries the tail button and the rounting</w:t>
      </w:r>
      <w:commentRangeEnd w:id="3274"/>
      <w:r w:rsidR="004E2979">
        <w:rPr>
          <w:rStyle w:val="Kommentarhenvisning"/>
        </w:rPr>
        <w:commentReference w:id="3274"/>
      </w:r>
      <w:r w:rsidRPr="00490238">
        <w:t xml:space="preserve"> </w:t>
      </w:r>
      <w:commentRangeStart w:id="3275"/>
      <w:r w:rsidRPr="00490238">
        <w:t>and get explained what tail does</w:t>
      </w:r>
      <w:commentRangeEnd w:id="3275"/>
      <w:r w:rsidR="004E2979">
        <w:rPr>
          <w:rStyle w:val="Kommentarhenvisning"/>
        </w:rPr>
        <w:commentReference w:id="3275"/>
      </w:r>
      <w:r w:rsidRPr="00490238">
        <w:t>.</w:t>
      </w:r>
    </w:p>
    <w:p w14:paraId="71CDBD4B" w14:textId="77777777" w:rsidR="00490238" w:rsidRPr="00490238" w:rsidRDefault="00490238" w:rsidP="00490238">
      <w:commentRangeStart w:id="3276"/>
      <w:r w:rsidRPr="00490238">
        <w:t>11:16 He enter hardware assign and recognize that it was right. He then switches the to</w:t>
      </w:r>
    </w:p>
    <w:p w14:paraId="7CE3E82B" w14:textId="77777777" w:rsidR="00490238" w:rsidRPr="00490238" w:rsidRDefault="00490238" w:rsidP="00490238">
      <w:r w:rsidRPr="00490238">
        <w:t>effects by mowing one to a empty slot and then makes the moves. A: Okay this is a bit</w:t>
      </w:r>
    </w:p>
    <w:p w14:paraId="4E4EB8A0" w14:textId="77777777" w:rsidR="00490238" w:rsidRPr="00490238" w:rsidRDefault="00490238" w:rsidP="00490238">
      <w:r w:rsidRPr="00490238">
        <w:t>of a trick because I got empty spaces, but what if I don’t have empty spaces. Q: You can</w:t>
      </w:r>
    </w:p>
    <w:p w14:paraId="3D0DA778" w14:textId="77777777" w:rsidR="00490238" w:rsidRPr="00490238" w:rsidRDefault="00490238" w:rsidP="00490238">
      <w:r w:rsidRPr="00490238">
        <w:t>try. He then makes the change by deleting one and the move it and put the other back in</w:t>
      </w:r>
    </w:p>
    <w:p w14:paraId="4FDE7C29" w14:textId="5BBA1A57" w:rsidR="00490238" w:rsidRPr="00490238" w:rsidRDefault="00490238" w:rsidP="00490238">
      <w:r w:rsidRPr="00490238">
        <w:t>again.</w:t>
      </w:r>
      <w:commentRangeEnd w:id="3276"/>
      <w:r w:rsidR="005D624F" w:rsidRPr="008679FD">
        <w:commentReference w:id="3276"/>
      </w:r>
    </w:p>
    <w:p w14:paraId="254E1B5F" w14:textId="77777777" w:rsidR="00DC5091" w:rsidRDefault="00DC5091" w:rsidP="00490238"/>
    <w:p w14:paraId="407CC342" w14:textId="77777777" w:rsidR="004E2979" w:rsidRDefault="004E2979" w:rsidP="00490238"/>
    <w:p w14:paraId="0D5B9A37" w14:textId="77777777" w:rsidR="00490238" w:rsidRPr="00490238" w:rsidRDefault="00490238" w:rsidP="00490238">
      <w:r w:rsidRPr="00490238">
        <w:t>Subject 7</w:t>
      </w:r>
    </w:p>
    <w:p w14:paraId="0E37DE4A" w14:textId="77777777" w:rsidR="00490238" w:rsidRPr="00490238" w:rsidRDefault="00490238" w:rsidP="00490238">
      <w:commentRangeStart w:id="3277"/>
      <w:r w:rsidRPr="00490238">
        <w:t xml:space="preserve">9:03 A:nu lagde jeg jo mærke til før at man kan trække i dem. 9:29 </w:t>
      </w:r>
      <w:commentRangeStart w:id="3278"/>
      <w:r w:rsidRPr="00490238">
        <w:t>prøver</w:t>
      </w:r>
    </w:p>
    <w:p w14:paraId="10577A1A" w14:textId="77777777" w:rsidR="00490238" w:rsidRPr="00490238" w:rsidRDefault="00490238" w:rsidP="00490238">
      <w:r w:rsidRPr="00490238">
        <w:t xml:space="preserve">at holde view knappen nede </w:t>
      </w:r>
      <w:commentRangeEnd w:id="3278"/>
      <w:r w:rsidR="004E2979">
        <w:rPr>
          <w:rStyle w:val="Kommentarhenvisning"/>
        </w:rPr>
        <w:commentReference w:id="3278"/>
      </w:r>
      <w:r w:rsidRPr="00490238">
        <w:t>A:ja, det er jo et godt spørgsmål Q</w:t>
      </w:r>
      <w:commentRangeStart w:id="3279"/>
      <w:r w:rsidRPr="00490238">
        <w:t>:du har været inde i</w:t>
      </w:r>
    </w:p>
    <w:p w14:paraId="06F3FA49" w14:textId="506409D4" w:rsidR="00490238" w:rsidRPr="00490238" w:rsidRDefault="00490238" w:rsidP="00490238">
      <w:r w:rsidRPr="00490238">
        <w:t xml:space="preserve">muligheden </w:t>
      </w:r>
      <w:commentRangeEnd w:id="3279"/>
      <w:r w:rsidR="004E2979">
        <w:rPr>
          <w:rStyle w:val="Kommentarhenvisning"/>
        </w:rPr>
        <w:commentReference w:id="3279"/>
      </w:r>
      <w:r w:rsidRPr="00490238">
        <w:t>A:</w:t>
      </w:r>
      <w:commentRangeEnd w:id="3277"/>
      <w:r w:rsidR="005D624F" w:rsidRPr="008679FD">
        <w:commentReference w:id="3277"/>
      </w:r>
      <w:commentRangeStart w:id="3280"/>
      <w:r w:rsidRPr="00490238">
        <w:t>den anden var sådan noget med at man skulle røre ved den. Det var den</w:t>
      </w:r>
    </w:p>
    <w:p w14:paraId="58D576E5" w14:textId="43A39D52" w:rsidR="00490238" w:rsidRPr="00490238" w:rsidRDefault="00490238" w:rsidP="00490238">
      <w:r w:rsidRPr="00490238">
        <w:t>her ikke</w:t>
      </w:r>
      <w:commentRangeEnd w:id="3280"/>
      <w:r w:rsidR="0083402D">
        <w:rPr>
          <w:rStyle w:val="Kommentarhenvisning"/>
        </w:rPr>
        <w:commentReference w:id="3280"/>
      </w:r>
      <w:r w:rsidRPr="00490238">
        <w:t xml:space="preserve"> 10:00 </w:t>
      </w:r>
      <w:commentRangeStart w:id="3281"/>
      <w:r w:rsidRPr="00490238">
        <w:t>trykker på tail nogle gange A:</w:t>
      </w:r>
      <w:commentRangeStart w:id="3282"/>
      <w:r w:rsidRPr="00490238">
        <w:t>den er godt nok irriterende den her</w:t>
      </w:r>
      <w:commentRangeEnd w:id="3281"/>
      <w:ins w:id="3283" w:author="Martin Geertsen" w:date="2018-05-16T22:28:00Z">
        <w:r w:rsidR="00AC2B1E" w:rsidRPr="008679FD">
          <w:t xml:space="preserve">. </w:t>
        </w:r>
      </w:ins>
      <w:commentRangeEnd w:id="3282"/>
      <w:r w:rsidR="005D624F" w:rsidRPr="008679FD">
        <w:commentReference w:id="3282"/>
      </w:r>
      <w:r w:rsidR="004E2979">
        <w:rPr>
          <w:rStyle w:val="Kommentarhenvisning"/>
        </w:rPr>
        <w:commentReference w:id="3281"/>
      </w:r>
      <w:r w:rsidRPr="00490238">
        <w:t>10:25</w:t>
      </w:r>
    </w:p>
    <w:p w14:paraId="14A0C61F" w14:textId="77777777" w:rsidR="00AC2B1E" w:rsidRPr="008679FD" w:rsidRDefault="00AC2B1E" w:rsidP="008679FD">
      <w:pPr>
        <w:rPr>
          <w:ins w:id="3284" w:author="Martin Geertsen" w:date="2018-05-16T22:28:00Z"/>
        </w:rPr>
      </w:pPr>
      <w:ins w:id="3285" w:author="Martin Geertsen" w:date="2018-05-16T22:28:00Z">
        <w:r w:rsidRPr="008679FD">
          <w:t>87</w:t>
        </w:r>
      </w:ins>
    </w:p>
    <w:p w14:paraId="103F07C3" w14:textId="76DD4EE7" w:rsidR="00490238" w:rsidRPr="00490238" w:rsidRDefault="00490238" w:rsidP="00490238">
      <w:commentRangeStart w:id="3286"/>
      <w:r w:rsidRPr="00490238">
        <w:t>A:de der svare jo ihvertfald til dem her</w:t>
      </w:r>
      <w:commentRangeEnd w:id="3286"/>
      <w:r w:rsidR="005D624F" w:rsidRPr="008679FD">
        <w:commentReference w:id="3286"/>
      </w:r>
    </w:p>
    <w:p w14:paraId="5D196BC6" w14:textId="77777777" w:rsidR="00944B52" w:rsidRDefault="00944B52" w:rsidP="00490238"/>
    <w:p w14:paraId="33488404" w14:textId="77777777" w:rsidR="00490238" w:rsidRPr="00490238" w:rsidRDefault="00490238" w:rsidP="00490238">
      <w:r w:rsidRPr="00490238">
        <w:t>Ændr farven for en effekt</w:t>
      </w:r>
    </w:p>
    <w:p w14:paraId="7FFD554E" w14:textId="77777777" w:rsidR="00490238" w:rsidRPr="00490238" w:rsidRDefault="00490238" w:rsidP="00490238">
      <w:r w:rsidRPr="00490238">
        <w:t>Subject 2</w:t>
      </w:r>
    </w:p>
    <w:p w14:paraId="34BE98F5" w14:textId="77777777" w:rsidR="00490238" w:rsidRPr="00490238" w:rsidRDefault="00490238" w:rsidP="00490238">
      <w:r w:rsidRPr="00490238">
        <w:t xml:space="preserve">12:08 </w:t>
      </w:r>
      <w:commentRangeStart w:id="3287"/>
      <w:commentRangeStart w:id="3288"/>
      <w:r w:rsidRPr="00490238">
        <w:t>Han vil gerne markere den med fingeren. Da det ikke lykkes kommenter</w:t>
      </w:r>
    </w:p>
    <w:p w14:paraId="0EFEC028" w14:textId="72C8B66C" w:rsidR="00490238" w:rsidRPr="00490238" w:rsidRDefault="00490238" w:rsidP="00490238">
      <w:r w:rsidRPr="00490238">
        <w:t xml:space="preserve">han: “Er der en edit her eller sådan noget.” </w:t>
      </w:r>
      <w:commentRangeEnd w:id="3287"/>
      <w:commentRangeEnd w:id="3288"/>
      <w:r w:rsidR="001E56E5" w:rsidRPr="008679FD">
        <w:commentReference w:id="3288"/>
      </w:r>
      <w:r w:rsidR="00DE7C2F">
        <w:rPr>
          <w:rStyle w:val="Kommentarhenvisning"/>
        </w:rPr>
        <w:commentReference w:id="3287"/>
      </w:r>
      <w:r w:rsidRPr="00490238">
        <w:t>Det får han at vide, der ikke er.</w:t>
      </w:r>
      <w:commentRangeStart w:id="3289"/>
      <w:r w:rsidRPr="00490238">
        <w:t xml:space="preserve"> </w:t>
      </w:r>
      <w:commentRangeStart w:id="3290"/>
      <w:r w:rsidRPr="00490238">
        <w:t>Forsøgslederen</w:t>
      </w:r>
    </w:p>
    <w:p w14:paraId="5E1E6724" w14:textId="505DC97C" w:rsidR="00490238" w:rsidRPr="00490238" w:rsidRDefault="00490238" w:rsidP="00490238">
      <w:r w:rsidRPr="00490238">
        <w:t>tilføjer, at han har været det rigtige sted tidligere i forsøget</w:t>
      </w:r>
      <w:commentRangeEnd w:id="3289"/>
      <w:commentRangeEnd w:id="3290"/>
      <w:r w:rsidR="001E56E5" w:rsidRPr="008679FD">
        <w:commentReference w:id="3289"/>
      </w:r>
      <w:r w:rsidR="00DE7C2F">
        <w:rPr>
          <w:rStyle w:val="Kommentarhenvisning"/>
        </w:rPr>
        <w:commentReference w:id="3290"/>
      </w:r>
      <w:ins w:id="3291" w:author="Martin Geertsen" w:date="2018-05-16T22:28:00Z">
        <w:r w:rsidR="00AC2B1E" w:rsidRPr="008679FD">
          <w:t>.</w:t>
        </w:r>
      </w:ins>
      <w:r w:rsidRPr="00490238">
        <w:t xml:space="preserve"> Han husker rigtigt og løser</w:t>
      </w:r>
    </w:p>
    <w:p w14:paraId="4F67BB26" w14:textId="77777777" w:rsidR="00490238" w:rsidRPr="00490238" w:rsidRDefault="00490238" w:rsidP="00490238">
      <w:r w:rsidRPr="00490238">
        <w:t>opgaven.</w:t>
      </w:r>
    </w:p>
    <w:p w14:paraId="5983904C" w14:textId="77777777" w:rsidR="00DE7C2F" w:rsidRDefault="00DE7C2F" w:rsidP="00490238"/>
    <w:p w14:paraId="2743983D" w14:textId="77777777" w:rsidR="00490238" w:rsidRPr="00490238" w:rsidRDefault="00490238" w:rsidP="00490238">
      <w:r w:rsidRPr="00490238">
        <w:t>Subject 3</w:t>
      </w:r>
    </w:p>
    <w:p w14:paraId="673433D3" w14:textId="1E76AE16" w:rsidR="00490238" w:rsidRPr="00490238" w:rsidRDefault="00490238" w:rsidP="00490238">
      <w:r w:rsidRPr="00490238">
        <w:t>Det klare han meget hurtigt. A</w:t>
      </w:r>
      <w:commentRangeStart w:id="3292"/>
      <w:r w:rsidRPr="00490238">
        <w:t xml:space="preserve">: </w:t>
      </w:r>
      <w:commentRangeStart w:id="3293"/>
      <w:r w:rsidRPr="00490238">
        <w:t>Så er LEDen også med, det er jo fantastisk</w:t>
      </w:r>
      <w:commentRangeEnd w:id="3292"/>
      <w:commentRangeEnd w:id="3293"/>
      <w:r w:rsidR="001E56E5" w:rsidRPr="008679FD">
        <w:commentReference w:id="3292"/>
      </w:r>
      <w:r w:rsidR="0083402D">
        <w:rPr>
          <w:rStyle w:val="Kommentarhenvisning"/>
        </w:rPr>
        <w:commentReference w:id="3293"/>
      </w:r>
      <w:ins w:id="3294" w:author="Martin Geertsen" w:date="2018-05-16T22:28:00Z">
        <w:r w:rsidR="00AC2B1E" w:rsidRPr="008679FD">
          <w:t>.</w:t>
        </w:r>
      </w:ins>
    </w:p>
    <w:p w14:paraId="35B6F40C" w14:textId="77777777" w:rsidR="00490238" w:rsidRPr="00490238" w:rsidRDefault="00490238" w:rsidP="00490238">
      <w:r w:rsidRPr="00490238">
        <w:t>Subject 4</w:t>
      </w:r>
    </w:p>
    <w:p w14:paraId="46BD33B8" w14:textId="02260123" w:rsidR="00490238" w:rsidRPr="00490238" w:rsidRDefault="00490238" w:rsidP="00490238">
      <w:r w:rsidRPr="00490238">
        <w:t xml:space="preserve">10:41 </w:t>
      </w:r>
      <w:commentRangeStart w:id="3295"/>
      <w:r w:rsidRPr="00490238">
        <w:t>subject kommer ind på hardware assign</w:t>
      </w:r>
      <w:commentRangeEnd w:id="3295"/>
      <w:r w:rsidR="001227B0" w:rsidRPr="008679FD">
        <w:commentReference w:id="3295"/>
      </w:r>
      <w:r w:rsidRPr="00490238">
        <w:t>. 10:42</w:t>
      </w:r>
      <w:commentRangeStart w:id="3296"/>
      <w:r w:rsidRPr="00490238">
        <w:t xml:space="preserve"> subject trykker på effekten</w:t>
      </w:r>
    </w:p>
    <w:p w14:paraId="6375FEFF" w14:textId="77777777" w:rsidR="00490238" w:rsidRPr="00490238" w:rsidRDefault="00490238" w:rsidP="00490238">
      <w:r w:rsidRPr="00490238">
        <w:t xml:space="preserve">og kommer ind i </w:t>
      </w:r>
      <w:commentRangeStart w:id="3297"/>
      <w:r w:rsidRPr="00490238">
        <w:t>menu hvor man kan vælge en ny effekt. Dette gør subject op til flere</w:t>
      </w:r>
    </w:p>
    <w:p w14:paraId="40C45EB8" w14:textId="77777777" w:rsidR="00490238" w:rsidRPr="00490238" w:rsidRDefault="00490238" w:rsidP="00490238">
      <w:r w:rsidRPr="00490238">
        <w:t>gange efter hinanden</w:t>
      </w:r>
      <w:commentRangeEnd w:id="3296"/>
      <w:r w:rsidR="00DE7C2F">
        <w:rPr>
          <w:rStyle w:val="Kommentarhenvisning"/>
        </w:rPr>
        <w:commentReference w:id="3296"/>
      </w:r>
      <w:r w:rsidRPr="00490238">
        <w:t xml:space="preserve">. </w:t>
      </w:r>
      <w:commentRangeStart w:id="3298"/>
      <w:r w:rsidRPr="00490238">
        <w:t>Han prøver også at holde effekten nede, i håb om at få nogle andre</w:t>
      </w:r>
    </w:p>
    <w:p w14:paraId="487289C4" w14:textId="1741462D" w:rsidR="00490238" w:rsidRPr="00490238" w:rsidRDefault="00490238" w:rsidP="00490238">
      <w:r w:rsidRPr="00490238">
        <w:t>indstillinger</w:t>
      </w:r>
      <w:commentRangeEnd w:id="3298"/>
      <w:commentRangeEnd w:id="3297"/>
      <w:r w:rsidR="001227B0" w:rsidRPr="008679FD">
        <w:commentReference w:id="3297"/>
      </w:r>
      <w:r w:rsidR="00DE7C2F">
        <w:rPr>
          <w:rStyle w:val="Kommentarhenvisning"/>
        </w:rPr>
        <w:commentReference w:id="3298"/>
      </w:r>
      <w:r w:rsidRPr="00490238">
        <w:t>. A</w:t>
      </w:r>
      <w:commentRangeStart w:id="3299"/>
      <w:r w:rsidRPr="00490238">
        <w:t>:"</w:t>
      </w:r>
      <w:commentRangeStart w:id="3300"/>
      <w:r w:rsidRPr="00490238">
        <w:t>umiddelbart tænker jeg at jeg bare lige kan vælge den der(effekt), også</w:t>
      </w:r>
    </w:p>
    <w:p w14:paraId="6D1C04A2" w14:textId="77777777" w:rsidR="00490238" w:rsidRPr="00490238" w:rsidRDefault="00490238" w:rsidP="00490238">
      <w:r w:rsidRPr="00490238">
        <w:t>kan jeg trykke på en anden farve</w:t>
      </w:r>
      <w:commentRangeEnd w:id="3299"/>
      <w:r w:rsidR="00DE7C2F">
        <w:rPr>
          <w:rStyle w:val="Kommentarhenvisning"/>
        </w:rPr>
        <w:commentReference w:id="3299"/>
      </w:r>
      <w:r w:rsidRPr="00490238">
        <w:t>". Q</w:t>
      </w:r>
      <w:commentRangeStart w:id="3301"/>
      <w:r w:rsidRPr="00490238">
        <w:t>:("De farver som du kan se deroppe, det er til selve</w:t>
      </w:r>
    </w:p>
    <w:p w14:paraId="66EAB249" w14:textId="4A013FBC" w:rsidR="00490238" w:rsidRPr="00490238" w:rsidRDefault="00490238" w:rsidP="00490238">
      <w:r w:rsidRPr="00490238">
        <w:t>det Rig du har lige nu, dem kan man også farvekode, ens rigs</w:t>
      </w:r>
      <w:commentRangeEnd w:id="3301"/>
      <w:ins w:id="3302" w:author="Martin Geertsen" w:date="2018-05-16T22:28:00Z">
        <w:r w:rsidR="00AC2B1E" w:rsidRPr="008679FD">
          <w:t xml:space="preserve">") </w:t>
        </w:r>
      </w:ins>
      <w:commentRangeEnd w:id="3300"/>
      <w:r w:rsidR="001227B0" w:rsidRPr="008679FD">
        <w:commentReference w:id="3300"/>
      </w:r>
      <w:r w:rsidR="00DE7C2F">
        <w:rPr>
          <w:rStyle w:val="Kommentarhenvisning"/>
        </w:rPr>
        <w:commentReference w:id="3301"/>
      </w:r>
      <w:r w:rsidRPr="00490238">
        <w:t>11:21 subject forstår hvad</w:t>
      </w:r>
    </w:p>
    <w:p w14:paraId="54C6890A" w14:textId="77777777" w:rsidR="00490238" w:rsidRPr="00490238" w:rsidRDefault="00490238" w:rsidP="00490238">
      <w:r w:rsidRPr="00490238">
        <w:t>der bliver sagt, og husker at man kunne gå ind i de enkelte effekter ved at double tappe</w:t>
      </w:r>
    </w:p>
    <w:p w14:paraId="5F841B66" w14:textId="77777777" w:rsidR="00490238" w:rsidRPr="00490238" w:rsidRDefault="00490238" w:rsidP="00490238">
      <w:r w:rsidRPr="00490238">
        <w:t>dem, ude på start siden.</w:t>
      </w:r>
    </w:p>
    <w:p w14:paraId="6A1BFEEE" w14:textId="77777777" w:rsidR="00DE7C2F" w:rsidRDefault="00DE7C2F" w:rsidP="00490238"/>
    <w:p w14:paraId="4F0FD95C" w14:textId="77777777" w:rsidR="00490238" w:rsidRPr="00490238" w:rsidRDefault="00490238" w:rsidP="00490238">
      <w:r w:rsidRPr="00490238">
        <w:t>Subject 5</w:t>
      </w:r>
    </w:p>
    <w:p w14:paraId="2E1283A7" w14:textId="654ABA29" w:rsidR="00490238" w:rsidRPr="00490238" w:rsidRDefault="00490238" w:rsidP="00490238">
      <w:r w:rsidRPr="00490238">
        <w:t>[13.30] Ændre farver</w:t>
      </w:r>
      <w:commentRangeStart w:id="3303"/>
      <w:r w:rsidRPr="00490238">
        <w:t xml:space="preserve">. </w:t>
      </w:r>
      <w:commentRangeStart w:id="3304"/>
      <w:r w:rsidRPr="00490238">
        <w:t xml:space="preserve">klikker en gang, </w:t>
      </w:r>
      <w:commentRangeStart w:id="3305"/>
      <w:r w:rsidRPr="00490238">
        <w:t>prøver at holde nede</w:t>
      </w:r>
      <w:commentRangeEnd w:id="3305"/>
      <w:ins w:id="3306" w:author="Martin Geertsen" w:date="2018-05-16T22:28:00Z">
        <w:r w:rsidR="00AC2B1E" w:rsidRPr="008679FD">
          <w:t xml:space="preserve">, </w:t>
        </w:r>
      </w:ins>
      <w:commentRangeEnd w:id="3304"/>
      <w:r w:rsidR="001227B0" w:rsidRPr="008679FD">
        <w:commentReference w:id="3304"/>
      </w:r>
      <w:r w:rsidR="00DE7C2F">
        <w:rPr>
          <w:rStyle w:val="Kommentarhenvisning"/>
        </w:rPr>
        <w:commentReference w:id="3305"/>
      </w:r>
      <w:r w:rsidRPr="00490238">
        <w:t>dobbelt klikker og</w:t>
      </w:r>
    </w:p>
    <w:p w14:paraId="1751605B" w14:textId="77777777" w:rsidR="00490238" w:rsidRPr="00490238" w:rsidRDefault="00490238" w:rsidP="00490238">
      <w:r w:rsidRPr="00490238">
        <w:t>finder farvevælgeren og ændrer farven</w:t>
      </w:r>
      <w:commentRangeEnd w:id="3303"/>
      <w:r w:rsidR="0083402D">
        <w:rPr>
          <w:rStyle w:val="Kommentarhenvisning"/>
        </w:rPr>
        <w:commentReference w:id="3303"/>
      </w:r>
      <w:r w:rsidRPr="00490238">
        <w:t>.</w:t>
      </w:r>
    </w:p>
    <w:p w14:paraId="27EA4FDD" w14:textId="77777777" w:rsidR="00490238" w:rsidRPr="00490238" w:rsidRDefault="00490238" w:rsidP="00490238">
      <w:r w:rsidRPr="00490238">
        <w:t xml:space="preserve">S </w:t>
      </w:r>
      <w:commentRangeStart w:id="3307"/>
      <w:r w:rsidRPr="00490238">
        <w:t>er lidt forvirret over hvorfor der står preset i effekt menuen når det nu hedder et rig i</w:t>
      </w:r>
    </w:p>
    <w:p w14:paraId="63068BBA" w14:textId="16BA8274" w:rsidR="00490238" w:rsidRPr="00490238" w:rsidRDefault="00490238" w:rsidP="00490238">
      <w:r w:rsidRPr="00490238">
        <w:t>resten af systemet.</w:t>
      </w:r>
      <w:commentRangeEnd w:id="3307"/>
      <w:r w:rsidR="001227B0" w:rsidRPr="008679FD">
        <w:commentReference w:id="3307"/>
      </w:r>
    </w:p>
    <w:p w14:paraId="0D2B527D" w14:textId="77777777" w:rsidR="00DE7C2F" w:rsidRDefault="00DE7C2F" w:rsidP="00490238"/>
    <w:p w14:paraId="520838CF" w14:textId="77777777" w:rsidR="00490238" w:rsidRPr="00490238" w:rsidRDefault="00490238" w:rsidP="00490238">
      <w:r w:rsidRPr="00490238">
        <w:t>Subject 6</w:t>
      </w:r>
    </w:p>
    <w:p w14:paraId="20784E45" w14:textId="77777777" w:rsidR="00490238" w:rsidRPr="00490238" w:rsidRDefault="00490238" w:rsidP="00490238">
      <w:r w:rsidRPr="00490238">
        <w:t xml:space="preserve">12.24 </w:t>
      </w:r>
      <w:commentRangeStart w:id="3308"/>
      <w:r w:rsidRPr="00490238">
        <w:t>He taps the reverb but sees that it’s not there</w:t>
      </w:r>
      <w:commentRangeStart w:id="3309"/>
      <w:r w:rsidRPr="00490238">
        <w:t>. He then tries to drag</w:t>
      </w:r>
    </w:p>
    <w:p w14:paraId="425F6437" w14:textId="77777777" w:rsidR="00490238" w:rsidRPr="00490238" w:rsidRDefault="00490238" w:rsidP="00490238">
      <w:r w:rsidRPr="00490238">
        <w:t>the colors from the line of colors down to the effect, and there after drag the effect up to</w:t>
      </w:r>
    </w:p>
    <w:p w14:paraId="60945FD4" w14:textId="77777777" w:rsidR="00490238" w:rsidRPr="00490238" w:rsidRDefault="00490238" w:rsidP="00490238">
      <w:r w:rsidRPr="00490238">
        <w:t>the colors, but none of it works</w:t>
      </w:r>
      <w:commentRangeEnd w:id="3309"/>
      <w:r w:rsidR="00DE7C2F">
        <w:rPr>
          <w:rStyle w:val="Kommentarhenvisning"/>
        </w:rPr>
        <w:commentReference w:id="3309"/>
      </w:r>
      <w:r w:rsidRPr="00490238">
        <w:t>. A: I just want to select it. (tries to select the effect) Q:</w:t>
      </w:r>
    </w:p>
    <w:p w14:paraId="372D3DA7" w14:textId="756C08A0" w:rsidR="00490238" w:rsidRPr="00490238" w:rsidRDefault="00490238" w:rsidP="00490238">
      <w:commentRangeStart w:id="3310"/>
      <w:r w:rsidRPr="00490238">
        <w:t>The colors you have there is for the rigs color</w:t>
      </w:r>
      <w:commentRangeEnd w:id="3310"/>
      <w:r w:rsidR="00DE7C2F">
        <w:rPr>
          <w:rStyle w:val="Kommentarhenvisning"/>
        </w:rPr>
        <w:commentReference w:id="3310"/>
      </w:r>
      <w:r w:rsidRPr="00490238">
        <w:t>. A: Okay so it’s not for the pedals. 12:58</w:t>
      </w:r>
      <w:commentRangeEnd w:id="3308"/>
      <w:r w:rsidR="001227B0" w:rsidRPr="008679FD">
        <w:commentReference w:id="3308"/>
      </w:r>
    </w:p>
    <w:p w14:paraId="5DA31040" w14:textId="77777777" w:rsidR="00490238" w:rsidRPr="00490238" w:rsidRDefault="00490238" w:rsidP="00490238">
      <w:r w:rsidRPr="00490238">
        <w:t>He pushes the push to enter button and then selects the reverb and the pushes the button</w:t>
      </w:r>
    </w:p>
    <w:p w14:paraId="53B34642" w14:textId="77777777" w:rsidR="00490238" w:rsidRPr="00490238" w:rsidRDefault="00490238" w:rsidP="00490238">
      <w:r w:rsidRPr="00490238">
        <w:t>again and then changes the color.</w:t>
      </w:r>
    </w:p>
    <w:p w14:paraId="1F9B381B" w14:textId="77777777" w:rsidR="00DE7C2F" w:rsidRDefault="00DE7C2F" w:rsidP="00490238"/>
    <w:p w14:paraId="20C42D64" w14:textId="77777777" w:rsidR="00490238" w:rsidRPr="00490238" w:rsidRDefault="00490238" w:rsidP="00490238">
      <w:r w:rsidRPr="00490238">
        <w:t>Subject 7</w:t>
      </w:r>
    </w:p>
    <w:p w14:paraId="210E170B" w14:textId="77777777" w:rsidR="00490238" w:rsidRPr="00490238" w:rsidRDefault="00490238" w:rsidP="00490238">
      <w:r w:rsidRPr="00490238">
        <w:t xml:space="preserve">10:46 </w:t>
      </w:r>
      <w:commentRangeStart w:id="3311"/>
      <w:commentRangeStart w:id="3312"/>
      <w:r w:rsidRPr="00490238">
        <w:t>går tilbage ind i hardware assign for at finde ud af om det er der man gør</w:t>
      </w:r>
    </w:p>
    <w:p w14:paraId="3496BFF0" w14:textId="77777777" w:rsidR="00490238" w:rsidRPr="00490238" w:rsidRDefault="00490238" w:rsidP="00490238">
      <w:r w:rsidRPr="00490238">
        <w:t>det 10:51 trykker på en effekt 11:02 prøver at vælge en effekt med push to enter knappen</w:t>
      </w:r>
    </w:p>
    <w:p w14:paraId="164E23D8" w14:textId="6B83A1C9" w:rsidR="00490238" w:rsidRPr="00490238" w:rsidRDefault="00490238" w:rsidP="00490238">
      <w:r w:rsidRPr="00490238">
        <w:t>istedet for touch</w:t>
      </w:r>
      <w:commentRangeEnd w:id="3311"/>
      <w:ins w:id="3313" w:author="Martin Geertsen" w:date="2018-05-16T22:28:00Z">
        <w:r w:rsidR="00AC2B1E" w:rsidRPr="008679FD">
          <w:t xml:space="preserve"> </w:t>
        </w:r>
      </w:ins>
      <w:commentRangeEnd w:id="3312"/>
      <w:r w:rsidR="001227B0" w:rsidRPr="008679FD">
        <w:commentReference w:id="3312"/>
      </w:r>
      <w:r w:rsidR="00F2662B">
        <w:rPr>
          <w:rStyle w:val="Kommentarhenvisning"/>
        </w:rPr>
        <w:commentReference w:id="3311"/>
      </w:r>
      <w:r w:rsidRPr="00490238">
        <w:t>A:der er en farve her Q</w:t>
      </w:r>
      <w:commentRangeStart w:id="3314"/>
      <w:r w:rsidRPr="00490238">
        <w:t xml:space="preserve">:men det er så rig’ets farve </w:t>
      </w:r>
      <w:commentRangeEnd w:id="3314"/>
      <w:r w:rsidR="00F2662B">
        <w:rPr>
          <w:rStyle w:val="Kommentarhenvisning"/>
        </w:rPr>
        <w:commentReference w:id="3314"/>
      </w:r>
      <w:r w:rsidRPr="00490238">
        <w:t xml:space="preserve">11:12 </w:t>
      </w:r>
      <w:commentRangeStart w:id="3315"/>
      <w:r w:rsidRPr="00490238">
        <w:t>prøver at holde</w:t>
      </w:r>
    </w:p>
    <w:p w14:paraId="4EC1DE26" w14:textId="77777777" w:rsidR="00490238" w:rsidRPr="00490238" w:rsidRDefault="00490238" w:rsidP="00490238">
      <w:r w:rsidRPr="00490238">
        <w:t xml:space="preserve">nede på en effekt 11:18 </w:t>
      </w:r>
      <w:commentRangeStart w:id="3316"/>
      <w:r w:rsidRPr="00490238">
        <w:t>prøver at trykke på en footswitch og så på en af farverne A:det er</w:t>
      </w:r>
    </w:p>
    <w:p w14:paraId="7E7438FC" w14:textId="77777777" w:rsidR="00490238" w:rsidRPr="00490238" w:rsidRDefault="00490238" w:rsidP="00490238">
      <w:r w:rsidRPr="00490238">
        <w:t>ikke noget med det her, det havde jo ellers da været nærliggende</w:t>
      </w:r>
      <w:commentRangeEnd w:id="3315"/>
      <w:r w:rsidR="00F2662B">
        <w:rPr>
          <w:rStyle w:val="Kommentarhenvisning"/>
        </w:rPr>
        <w:commentReference w:id="3315"/>
      </w:r>
      <w:r w:rsidRPr="00490238">
        <w:t>. altså det må jo være</w:t>
      </w:r>
    </w:p>
    <w:p w14:paraId="4BBB0BF0" w14:textId="61F39DBC" w:rsidR="00490238" w:rsidRPr="00490238" w:rsidRDefault="00490238" w:rsidP="00490238">
      <w:r w:rsidRPr="00490238">
        <w:t xml:space="preserve">det. Q: </w:t>
      </w:r>
      <w:commentRangeEnd w:id="3316"/>
      <w:r w:rsidR="001227B0" w:rsidRPr="008679FD">
        <w:commentReference w:id="3316"/>
      </w:r>
      <w:commentRangeStart w:id="3317"/>
      <w:commentRangeStart w:id="3318"/>
      <w:r w:rsidRPr="00490238">
        <w:t>du har på et tidspunkt været inde i et område hvor du havde den enkelte pedal.</w:t>
      </w:r>
    </w:p>
    <w:p w14:paraId="61C5E1B5" w14:textId="792E7F4D" w:rsidR="00490238" w:rsidRPr="00490238" w:rsidRDefault="00490238" w:rsidP="00490238">
      <w:r w:rsidRPr="00490238">
        <w:t>hvis du kan huske hvordan du kom derind, det var derinde hvor du slettede en pedal</w:t>
      </w:r>
      <w:commentRangeEnd w:id="3317"/>
      <w:commentRangeEnd w:id="3318"/>
      <w:r w:rsidR="001227B0" w:rsidRPr="008679FD">
        <w:commentReference w:id="3318"/>
      </w:r>
      <w:r w:rsidR="00F2662B">
        <w:rPr>
          <w:rStyle w:val="Kommentarhenvisning"/>
        </w:rPr>
        <w:commentReference w:id="3317"/>
      </w:r>
      <w:r w:rsidRPr="00490238">
        <w:t>.</w:t>
      </w:r>
    </w:p>
    <w:p w14:paraId="7F70CFB1" w14:textId="77777777" w:rsidR="00490238" w:rsidRPr="00490238" w:rsidRDefault="00490238" w:rsidP="00490238">
      <w:commentRangeStart w:id="3319"/>
      <w:r w:rsidRPr="00490238">
        <w:t>A:det var egentlig lidt sjovt fordi der var nogle ting der var noget nemmere på den her,</w:t>
      </w:r>
    </w:p>
    <w:p w14:paraId="25DCAB91" w14:textId="51D847DB" w:rsidR="00490238" w:rsidRPr="00490238" w:rsidRDefault="00490238" w:rsidP="00490238">
      <w:r w:rsidRPr="00490238">
        <w:t>men det der med de der footswitches var da helt hen i vejret</w:t>
      </w:r>
      <w:commentRangeEnd w:id="3319"/>
      <w:ins w:id="3320" w:author="Martin Geertsen" w:date="2018-05-16T22:28:00Z">
        <w:r w:rsidR="008E0E89" w:rsidRPr="008679FD">
          <w:commentReference w:id="3319"/>
        </w:r>
        <w:r w:rsidR="00AC2B1E" w:rsidRPr="008679FD">
          <w:t>.</w:t>
        </w:r>
      </w:ins>
      <w:r w:rsidRPr="00490238">
        <w:t>.</w:t>
      </w:r>
    </w:p>
    <w:p w14:paraId="1DAEB3AB" w14:textId="77777777" w:rsidR="00DE7C2F" w:rsidRDefault="00DE7C2F" w:rsidP="00490238"/>
    <w:p w14:paraId="522F605E" w14:textId="77777777" w:rsidR="00490238" w:rsidRPr="00490238" w:rsidRDefault="00490238" w:rsidP="00490238">
      <w:r w:rsidRPr="00490238">
        <w:t>Subject 8</w:t>
      </w:r>
    </w:p>
    <w:p w14:paraId="7E90C74B" w14:textId="77777777" w:rsidR="00490238" w:rsidRPr="00490238" w:rsidRDefault="00490238" w:rsidP="00490238">
      <w:r w:rsidRPr="00490238">
        <w:t xml:space="preserve">14:08 </w:t>
      </w:r>
      <w:commentRangeStart w:id="3321"/>
      <w:commentRangeStart w:id="3322"/>
      <w:r w:rsidRPr="00490238">
        <w:t>trykker ind på effekten, kommer ind i "model selector" og hopper tilbage</w:t>
      </w:r>
    </w:p>
    <w:p w14:paraId="133A7D96" w14:textId="53610F9A" w:rsidR="00490238" w:rsidRPr="00490238" w:rsidRDefault="00490238" w:rsidP="00490238">
      <w:r w:rsidRPr="00490238">
        <w:t>med det samme</w:t>
      </w:r>
      <w:commentRangeEnd w:id="3322"/>
      <w:commentRangeEnd w:id="3321"/>
      <w:r w:rsidR="008E0E89" w:rsidRPr="008679FD">
        <w:commentReference w:id="3322"/>
      </w:r>
      <w:r w:rsidR="0083402D">
        <w:rPr>
          <w:rStyle w:val="Kommentarhenvisning"/>
        </w:rPr>
        <w:commentReference w:id="3321"/>
      </w:r>
      <w:ins w:id="3323" w:author="Martin Geertsen" w:date="2018-05-16T22:28:00Z">
        <w:r w:rsidR="00AC2B1E" w:rsidRPr="008679FD">
          <w:t xml:space="preserve">. </w:t>
        </w:r>
      </w:ins>
      <w:r w:rsidRPr="00490238">
        <w:t xml:space="preserve">14:25 </w:t>
      </w:r>
      <w:commentRangeStart w:id="3324"/>
      <w:r w:rsidRPr="00490238">
        <w:t>trykker på en farve og så på en effekt Q:den farve du ændrede da</w:t>
      </w:r>
    </w:p>
    <w:p w14:paraId="45F0A85A" w14:textId="1DD9536E" w:rsidR="00490238" w:rsidRPr="00490238" w:rsidRDefault="00490238" w:rsidP="00490238">
      <w:r w:rsidRPr="00490238">
        <w:t xml:space="preserve">du trykkede på rød var din presets </w:t>
      </w:r>
      <w:ins w:id="3325" w:author="Martin Geertsen" w:date="2018-05-16T22:28:00Z">
        <w:r w:rsidR="00AC2B1E" w:rsidRPr="008679FD">
          <w:t>farve.</w:t>
        </w:r>
        <w:commentRangeEnd w:id="3324"/>
        <w:r w:rsidR="005523BD" w:rsidRPr="008679FD">
          <w:commentReference w:id="3324"/>
        </w:r>
      </w:ins>
      <w:bookmarkStart w:id="3326" w:name="_GoBack"/>
      <w:bookmarkEnd w:id="3326"/>
    </w:p>
    <w:p w14:paraId="3C775BC3" w14:textId="74662078" w:rsidR="008966E2" w:rsidRPr="00490238" w:rsidRDefault="008966E2" w:rsidP="00490238"/>
    <w:sectPr w:rsidR="008966E2" w:rsidRPr="004902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34" w:author="Marianne Rasborg Knudsen" w:date="2018-05-15T16:30:00Z" w:initials="MRK">
    <w:p w14:paraId="1C30345E" w14:textId="77777777" w:rsidR="0061393F" w:rsidRPr="00AC2B1E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AC2B1E">
        <w:rPr>
          <w:lang w:val="en-US"/>
        </w:rPr>
        <w:t xml:space="preserve">Logic interaction: It was logical for him how the preset button/knob and the joystick works. </w:t>
      </w:r>
      <w:r>
        <w:rPr>
          <w:lang w:val="en-US"/>
        </w:rPr>
        <w:t>Given the label and labels.</w:t>
      </w:r>
    </w:p>
  </w:comment>
  <w:comment w:id="2535" w:author="Jeppe Knudsen" w:date="2018-05-15T16:33:00Z" w:initials="JK">
    <w:p w14:paraId="4A08243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536" w:author="Marianne Rasborg Knudsen" w:date="2018-05-15T16:36:00Z" w:initials="MRK">
    <w:p w14:paraId="74038CFF" w14:textId="77777777" w:rsidR="0061393F" w:rsidRPr="00AC2B1E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AC2B1E">
        <w:rPr>
          <w:lang w:val="en-US"/>
        </w:rPr>
        <w:t>Aesthetic: It’s ugly</w:t>
      </w:r>
    </w:p>
  </w:comment>
  <w:comment w:id="2537" w:author="Marianne Rasborg Knudsen" w:date="2018-05-15T16:41:00Z" w:initials="MRK">
    <w:p w14:paraId="4138537F" w14:textId="77777777" w:rsidR="0061393F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>
        <w:rPr>
          <w:lang w:val="en-US"/>
        </w:rPr>
        <w:t>Irritation: He gets tired of the look of it.</w:t>
      </w:r>
    </w:p>
    <w:p w14:paraId="28E80143" w14:textId="77777777" w:rsidR="0061393F" w:rsidRPr="00AC2B1E" w:rsidRDefault="0061393F">
      <w:pPr>
        <w:pStyle w:val="Kommentartekst"/>
        <w:rPr>
          <w:lang w:val="en-US"/>
        </w:rPr>
      </w:pPr>
      <w:r>
        <w:rPr>
          <w:lang w:val="en-US"/>
        </w:rPr>
        <w:t>Aesthetic: It doesn’t look like something he would use.</w:t>
      </w:r>
    </w:p>
  </w:comment>
  <w:comment w:id="2538" w:author="Jeppe Knudsen" w:date="2018-05-16T09:12:00Z" w:initials="JK">
    <w:p w14:paraId="35629D7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Style concerns</w:t>
      </w:r>
    </w:p>
  </w:comment>
  <w:comment w:id="2540" w:author="Jeppe Knudsen" w:date="2018-05-16T09:23:00Z" w:initials="JK">
    <w:p w14:paraId="234084C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label, Familiarity issue</w:t>
      </w:r>
    </w:p>
  </w:comment>
  <w:comment w:id="2541" w:author="Marianne Rasborg Knudsen" w:date="2018-05-15T16:47:00Z" w:initials="MRK">
    <w:p w14:paraId="34127399" w14:textId="77777777" w:rsidR="0061393F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AC2B1E">
        <w:rPr>
          <w:lang w:val="en-US"/>
        </w:rPr>
        <w:t xml:space="preserve">Unfamiliarity: </w:t>
      </w:r>
      <w:r>
        <w:rPr>
          <w:lang w:val="en-US"/>
        </w:rPr>
        <w:t>Don’t understand the icons.</w:t>
      </w:r>
    </w:p>
    <w:p w14:paraId="42E991DE" w14:textId="77777777" w:rsidR="0061393F" w:rsidRPr="00AC2B1E" w:rsidRDefault="0061393F">
      <w:pPr>
        <w:pStyle w:val="Kommentartekst"/>
        <w:rPr>
          <w:lang w:val="en-US"/>
        </w:rPr>
      </w:pPr>
      <w:r>
        <w:rPr>
          <w:lang w:val="en-US"/>
        </w:rPr>
        <w:t>Confusion:</w:t>
      </w:r>
    </w:p>
  </w:comment>
  <w:comment w:id="2543" w:author="Marianne Rasborg Knudsen" w:date="2018-05-15T16:51:00Z" w:initials="MRK">
    <w:p w14:paraId="7C9622A3" w14:textId="77777777" w:rsidR="0061393F" w:rsidRPr="00F97E93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F97E93">
        <w:rPr>
          <w:lang w:val="en-US"/>
        </w:rPr>
        <w:t xml:space="preserve">Wrong action: </w:t>
      </w:r>
    </w:p>
  </w:comment>
  <w:comment w:id="2542" w:author="Jeppe Knudsen" w:date="2018-05-16T09:22:00Z" w:initials="JK">
    <w:p w14:paraId="7D327AE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545" w:author="Marianne Rasborg Knudsen" w:date="2018-05-15T21:46:00Z" w:initials="MRK">
    <w:p w14:paraId="0DB5BBFF" w14:textId="77777777" w:rsidR="0061393F" w:rsidRPr="0071459A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1459A">
        <w:rPr>
          <w:lang w:val="en-US"/>
        </w:rPr>
        <w:t>Confused:</w:t>
      </w:r>
    </w:p>
    <w:p w14:paraId="0FF9E46E" w14:textId="77777777" w:rsidR="0061393F" w:rsidRPr="0071459A" w:rsidRDefault="0061393F">
      <w:pPr>
        <w:pStyle w:val="Kommentartekst"/>
        <w:rPr>
          <w:lang w:val="en-US"/>
        </w:rPr>
      </w:pPr>
      <w:r w:rsidRPr="0071459A">
        <w:rPr>
          <w:lang w:val="en-US"/>
        </w:rPr>
        <w:t>Wrong action: He tries mode (Hold to edit)</w:t>
      </w:r>
    </w:p>
  </w:comment>
  <w:comment w:id="2544" w:author="Jeppe Knudsen" w:date="2018-05-16T09:26:00Z" w:initials="JK">
    <w:p w14:paraId="14A16A4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547" w:author="Marianne Rasborg Knudsen" w:date="2018-05-15T22:09:00Z" w:initials="MRK">
    <w:p w14:paraId="6F75E322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2546" w:author="Jeppe Knudsen" w:date="2018-05-16T09:27:00Z" w:initials="JK">
    <w:p w14:paraId="0F77CDF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548" w:author="Marianne Rasborg Knudsen" w:date="2018-05-15T21:47:00Z" w:initials="MRK">
    <w:p w14:paraId="04A84EB6" w14:textId="77777777" w:rsidR="0061393F" w:rsidRPr="0071459A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1459A">
        <w:rPr>
          <w:lang w:val="en-US"/>
        </w:rPr>
        <w:t>Signifier: The signifiers helps him to use the joystick</w:t>
      </w:r>
    </w:p>
  </w:comment>
  <w:comment w:id="2549" w:author="Jeppe Knudsen" w:date="2018-05-16T09:27:00Z" w:initials="JK">
    <w:p w14:paraId="0226175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2551" w:author="Marianne Rasborg Knudsen" w:date="2018-05-15T21:53:00Z" w:initials="MRK">
    <w:p w14:paraId="01914075" w14:textId="77777777" w:rsidR="0061393F" w:rsidRPr="0071459A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1459A">
        <w:rPr>
          <w:lang w:val="en-US"/>
        </w:rPr>
        <w:t>Right assumption</w:t>
      </w:r>
    </w:p>
  </w:comment>
  <w:comment w:id="2552" w:author="Marianne Rasborg Knudsen" w:date="2018-05-15T21:52:00Z" w:initials="MRK">
    <w:p w14:paraId="299FB955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550" w:author="Jeppe Knudsen" w:date="2018-05-16T10:15:00Z" w:initials="JK">
    <w:p w14:paraId="0A5B03F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Control/Affordance issue</w:t>
      </w:r>
    </w:p>
  </w:comment>
  <w:comment w:id="2553" w:author="Jeppe Knudsen" w:date="2018-05-16T09:29:00Z" w:initials="JK">
    <w:p w14:paraId="60B3982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2554" w:author="Marianne Rasborg Knudsen" w:date="2018-05-15T21:56:00Z" w:initials="MRK">
    <w:p w14:paraId="5DFD82D0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557" w:author="Jeppe Knudsen" w:date="2018-05-16T09:55:00Z" w:initials="JK">
    <w:p w14:paraId="64E22D2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expectation</w:t>
      </w:r>
    </w:p>
  </w:comment>
  <w:comment w:id="2558" w:author="Marianne Rasborg Knudsen" w:date="2018-05-15T21:57:00Z" w:initials="MRK">
    <w:p w14:paraId="4D8B109E" w14:textId="77777777" w:rsidR="0061393F" w:rsidRPr="007866FA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866FA">
        <w:rPr>
          <w:lang w:val="en-US"/>
        </w:rPr>
        <w:t>Not as expected:</w:t>
      </w:r>
    </w:p>
  </w:comment>
  <w:comment w:id="2560" w:author="Marianne Rasborg Knudsen" w:date="2018-05-15T22:01:00Z" w:initials="MRK">
    <w:p w14:paraId="63F6A7B4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559" w:author="Jeppe Knudsen" w:date="2018-05-16T10:15:00Z" w:initials="JK">
    <w:p w14:paraId="53EB769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navigation/Affordance issue</w:t>
      </w:r>
    </w:p>
  </w:comment>
  <w:comment w:id="2561" w:author="Jeppe Knudsen" w:date="2018-05-16T10:14:00Z" w:initials="JK">
    <w:p w14:paraId="0B31E3B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Navigation issue</w:t>
      </w:r>
    </w:p>
  </w:comment>
  <w:comment w:id="2563" w:author="Marianne Rasborg Knudsen" w:date="2018-05-15T22:08:00Z" w:initials="MRK">
    <w:p w14:paraId="0915CE53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helt</w:t>
      </w:r>
    </w:p>
  </w:comment>
  <w:comment w:id="2565" w:author="Jeppe Knudsen" w:date="2018-05-16T10:03:00Z" w:initials="JK">
    <w:p w14:paraId="13F8A67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564" w:author="Marianne Rasborg Knudsen" w:date="2018-05-15T22:08:00Z" w:initials="MRK">
    <w:p w14:paraId="1B208D80" w14:textId="77777777" w:rsidR="0061393F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F47761">
        <w:rPr>
          <w:lang w:val="en-US"/>
        </w:rPr>
        <w:t>Lack of mapping: He can’t figur out that he can use the joysti</w:t>
      </w:r>
      <w:r>
        <w:rPr>
          <w:lang w:val="en-US"/>
        </w:rPr>
        <w:t>c here.</w:t>
      </w:r>
    </w:p>
    <w:p w14:paraId="4AE124A4" w14:textId="77777777" w:rsidR="0061393F" w:rsidRPr="00F47761" w:rsidRDefault="0061393F">
      <w:pPr>
        <w:pStyle w:val="Kommentartekst"/>
        <w:rPr>
          <w:lang w:val="en-US"/>
        </w:rPr>
      </w:pPr>
      <w:r>
        <w:rPr>
          <w:lang w:val="en-US"/>
        </w:rPr>
        <w:t>Gets Help:</w:t>
      </w:r>
    </w:p>
  </w:comment>
  <w:comment w:id="2566" w:author="Marianne Rasborg Knudsen" w:date="2018-05-15T22:11:00Z" w:initials="MRK">
    <w:p w14:paraId="657EA90E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567" w:author="Jeppe Knudsen" w:date="2018-05-16T10:14:00Z" w:initials="JK">
    <w:p w14:paraId="741E2F3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Navigation issue</w:t>
      </w:r>
    </w:p>
  </w:comment>
  <w:comment w:id="2568" w:author="Marianne Rasborg Knudsen" w:date="2018-05-15T22:13:00Z" w:initials="MRK">
    <w:p w14:paraId="77427166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2569" w:author="Marianne Rasborg Knudsen" w:date="2018-05-15T22:14:00Z" w:initials="MRK">
    <w:p w14:paraId="23109EA9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Not as expected:</w:t>
      </w:r>
    </w:p>
  </w:comment>
  <w:comment w:id="2571" w:author="Marianne Rasborg Knudsen" w:date="2018-05-15T22:14:00Z" w:initials="MRK">
    <w:p w14:paraId="505FE176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2572" w:author="Marianne Rasborg Knudsen" w:date="2018-05-15T22:15:00Z" w:initials="MRK">
    <w:p w14:paraId="41835A89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573" w:author="Jeppe Knudsen" w:date="2018-05-16T10:08:00Z" w:initials="JK">
    <w:p w14:paraId="4505EB8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575" w:author="Marianne Rasborg Knudsen" w:date="2018-05-15T22:17:00Z" w:initials="MRK">
    <w:p w14:paraId="7CBF1C80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affordace</w:t>
      </w:r>
    </w:p>
  </w:comment>
  <w:comment w:id="2574" w:author="Jeppe Knudsen" w:date="2018-05-16T10:09:00Z" w:initials="JK">
    <w:p w14:paraId="0F28996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576" w:author="Marianne Rasborg Knudsen" w:date="2018-05-15T22:19:00Z" w:initials="MRK">
    <w:p w14:paraId="2A965ADE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577" w:author="Marianne Rasborg Knudsen" w:date="2018-05-15T22:20:00Z" w:initials="MRK">
    <w:p w14:paraId="6501F490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Miss functionality</w:t>
      </w:r>
    </w:p>
  </w:comment>
  <w:comment w:id="2579" w:author="Marianne Rasborg Knudsen" w:date="2018-05-15T22:20:00Z" w:initials="MRK">
    <w:p w14:paraId="5EFF8F0E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578" w:author="Jeppe Knudsen" w:date="2018-05-16T10:12:00Z" w:initials="JK">
    <w:p w14:paraId="23916FE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581" w:author="Marianne Rasborg Knudsen" w:date="2018-05-15T22:25:00Z" w:initials="MRK">
    <w:p w14:paraId="1BD8A5DE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2580" w:author="Jeppe Knudsen" w:date="2018-05-16T10:13:00Z" w:initials="JK">
    <w:p w14:paraId="1D7E3A2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582" w:author="Jeppe Knudsen" w:date="2018-05-16T10:17:00Z" w:initials="JK">
    <w:p w14:paraId="0E897FC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Navigation/affordance issue</w:t>
      </w:r>
    </w:p>
  </w:comment>
  <w:comment w:id="2583" w:author="Marianne Rasborg Knudsen" w:date="2018-05-15T22:26:00Z" w:initials="MRK">
    <w:p w14:paraId="0C734D7A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</w:t>
      </w:r>
    </w:p>
  </w:comment>
  <w:comment w:id="2584" w:author="Marianne Rasborg Knudsen" w:date="2018-05-15T22:26:00Z" w:initials="MRK">
    <w:p w14:paraId="66099F0F" w14:textId="77777777" w:rsidR="0061393F" w:rsidRPr="00D12F8E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12F8E">
        <w:rPr>
          <w:lang w:val="en-US"/>
        </w:rPr>
        <w:t>Not intuitive</w:t>
      </w:r>
    </w:p>
  </w:comment>
  <w:comment w:id="2585" w:author="Jeppe Knudsen" w:date="2018-05-16T10:26:00Z" w:initials="JK">
    <w:p w14:paraId="50A01A0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 succes</w:t>
      </w:r>
    </w:p>
  </w:comment>
  <w:comment w:id="2587" w:author="Jeppe Knudsen" w:date="2018-05-16T10:24:00Z" w:initials="JK">
    <w:p w14:paraId="291436E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Constraints/Control issue</w:t>
      </w:r>
    </w:p>
  </w:comment>
  <w:comment w:id="2586" w:author="Marianne Rasborg Knudsen" w:date="2018-05-15T22:29:00Z" w:initials="MRK">
    <w:p w14:paraId="1BA1CED4" w14:textId="77777777" w:rsidR="0061393F" w:rsidRPr="00D12F8E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12F8E">
        <w:rPr>
          <w:lang w:val="en-US"/>
        </w:rPr>
        <w:t xml:space="preserve">Bad Navigation: </w:t>
      </w:r>
      <w:r>
        <w:rPr>
          <w:lang w:val="en-US"/>
        </w:rPr>
        <w:t>He would like only to navigate with one thing.</w:t>
      </w:r>
    </w:p>
    <w:p w14:paraId="29885AB5" w14:textId="77777777" w:rsidR="0061393F" w:rsidRPr="00D12F8E" w:rsidRDefault="0061393F">
      <w:pPr>
        <w:pStyle w:val="Kommentartekst"/>
        <w:rPr>
          <w:lang w:val="en-US"/>
        </w:rPr>
      </w:pPr>
      <w:r w:rsidRPr="00D12F8E">
        <w:rPr>
          <w:lang w:val="en-US"/>
        </w:rPr>
        <w:t>Confusing:</w:t>
      </w:r>
      <w:r>
        <w:rPr>
          <w:lang w:val="en-US"/>
        </w:rPr>
        <w:t xml:space="preserve"> The navigation confuses him.</w:t>
      </w:r>
    </w:p>
    <w:p w14:paraId="6F0C945D" w14:textId="77777777" w:rsidR="0061393F" w:rsidRPr="00D12F8E" w:rsidRDefault="0061393F">
      <w:pPr>
        <w:pStyle w:val="Kommentartekst"/>
        <w:rPr>
          <w:lang w:val="en-US"/>
        </w:rPr>
      </w:pPr>
      <w:r w:rsidRPr="00D12F8E">
        <w:rPr>
          <w:lang w:val="en-US"/>
        </w:rPr>
        <w:t>Miss functionality: He misses a back function</w:t>
      </w:r>
      <w:r>
        <w:rPr>
          <w:lang w:val="en-US"/>
        </w:rPr>
        <w:t>.</w:t>
      </w:r>
    </w:p>
  </w:comment>
  <w:comment w:id="2590" w:author="Marianne Rasborg Knudsen" w:date="2018-05-15T22:35:00Z" w:initials="MRK">
    <w:p w14:paraId="569A451C" w14:textId="77777777" w:rsidR="0061393F" w:rsidRPr="00D12F8E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12F8E">
        <w:rPr>
          <w:lang w:val="en-US"/>
        </w:rPr>
        <w:t>Affordance: Sees that the preset button is pushable.</w:t>
      </w:r>
    </w:p>
  </w:comment>
  <w:comment w:id="2591" w:author="Marianne Rasborg Knudsen" w:date="2018-05-15T22:35:00Z" w:initials="MRK">
    <w:p w14:paraId="5AF1C167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589" w:author="Jeppe Knudsen" w:date="2018-05-16T10:29:00Z" w:initials="JK">
    <w:p w14:paraId="078BB92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Affordance/Navigation issue.</w:t>
      </w:r>
    </w:p>
  </w:comment>
  <w:comment w:id="2592" w:author="Jeppe Knudsen" w:date="2018-05-16T10:31:00Z" w:initials="JK">
    <w:p w14:paraId="164BCB1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2595" w:author="Marianne Rasborg Knudsen" w:date="2018-05-15T22:36:00Z" w:initials="MRK">
    <w:p w14:paraId="712F99E2" w14:textId="77777777" w:rsidR="0061393F" w:rsidRPr="00D12F8E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12F8E">
        <w:rPr>
          <w:rStyle w:val="Kommentarhenvisning"/>
          <w:lang w:val="en-US"/>
        </w:rPr>
        <w:t>Gets help: He gets information of what he sees on the screen.</w:t>
      </w:r>
    </w:p>
  </w:comment>
  <w:comment w:id="2594" w:author="Jeppe Knudsen" w:date="2018-05-16T10:32:00Z" w:initials="JK">
    <w:p w14:paraId="74BAFFB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596" w:author="Jeppe Knudsen" w:date="2018-05-16T10:32:00Z" w:initials="JK">
    <w:p w14:paraId="44F1829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 issue</w:t>
      </w:r>
    </w:p>
  </w:comment>
  <w:comment w:id="2601" w:author="Marianne Rasborg Knudsen" w:date="2018-05-15T22:41:00Z" w:initials="MRK">
    <w:p w14:paraId="03057C3C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2600" w:author="Jeppe Knudsen" w:date="2018-05-16T10:35:00Z" w:initials="JK">
    <w:p w14:paraId="002CF7F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603" w:author="Marianne Rasborg Knudsen" w:date="2018-05-15T22:41:00Z" w:initials="MRK">
    <w:p w14:paraId="1C57DE3E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602" w:author="Jeppe Knudsen" w:date="2018-05-16T10:35:00Z" w:initials="JK">
    <w:p w14:paraId="5830746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604" w:author="Marianne Rasborg Knudsen" w:date="2018-05-15T22:42:00Z" w:initials="MRK">
    <w:p w14:paraId="783962D7" w14:textId="77777777" w:rsidR="0061393F" w:rsidRPr="00752F18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52F18">
        <w:rPr>
          <w:lang w:val="en-US"/>
        </w:rPr>
        <w:t>Affordance: The screen don’t afford touch</w:t>
      </w:r>
    </w:p>
  </w:comment>
  <w:comment w:id="2605" w:author="Jeppe Knudsen" w:date="2018-05-16T10:37:00Z" w:initials="JK">
    <w:p w14:paraId="55EF42F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2607" w:author="Marianne Rasborg Knudsen" w:date="2018-05-15T22:43:00Z" w:initials="MRK">
    <w:p w14:paraId="1046BD92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606" w:author="Jeppe Knudsen" w:date="2018-05-16T10:38:00Z" w:initials="JK">
    <w:p w14:paraId="56E86C3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609" w:author="Jeppe Knudsen" w:date="2018-05-16T10:40:00Z" w:initials="JK">
    <w:p w14:paraId="2D8BA70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Feedback issue</w:t>
      </w:r>
    </w:p>
  </w:comment>
  <w:comment w:id="2608" w:author="Marianne Rasborg Knudsen" w:date="2018-05-15T22:43:00Z" w:initials="MRK">
    <w:p w14:paraId="1F148799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610" w:author="Jeppe Knudsen" w:date="2018-05-16T10:41:00Z" w:initials="JK">
    <w:p w14:paraId="6193DB2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2612" w:author="Jeppe Knudsen" w:date="2018-05-16T10:41:00Z" w:initials="JK">
    <w:p w14:paraId="004C8EE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14" w:author="Marianne Rasborg Knudsen" w:date="2018-05-15T22:44:00Z" w:initials="MRK">
    <w:p w14:paraId="476977A9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615" w:author="Marianne Rasborg Knudsen" w:date="2018-05-15T22:44:00Z" w:initials="MRK">
    <w:p w14:paraId="57CA944F" w14:textId="77777777" w:rsidR="0061393F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52F18">
        <w:rPr>
          <w:lang w:val="en-US"/>
        </w:rPr>
        <w:t>Confused: He makes many wrong actions which make it seems like he is confused.</w:t>
      </w:r>
    </w:p>
    <w:p w14:paraId="11A8725E" w14:textId="77777777" w:rsidR="0061393F" w:rsidRPr="00752F18" w:rsidRDefault="0061393F">
      <w:pPr>
        <w:pStyle w:val="Kommentartekst"/>
        <w:rPr>
          <w:lang w:val="en-US"/>
        </w:rPr>
      </w:pPr>
      <w:r>
        <w:rPr>
          <w:lang w:val="en-US"/>
        </w:rPr>
        <w:t>Wrong action</w:t>
      </w:r>
    </w:p>
  </w:comment>
  <w:comment w:id="2613" w:author="Jeppe Knudsen" w:date="2018-05-16T10:43:00Z" w:initials="JK">
    <w:p w14:paraId="14127B2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Navigation/control issue</w:t>
      </w:r>
    </w:p>
  </w:comment>
  <w:comment w:id="2617" w:author="Marianne Rasborg Knudsen" w:date="2018-05-15T22:45:00Z" w:initials="MRK">
    <w:p w14:paraId="381DF066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2616" w:author="Jeppe Knudsen" w:date="2018-05-16T10:43:00Z" w:initials="JK">
    <w:p w14:paraId="240A3A3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18" w:author="Marianne Rasborg Knudsen" w:date="2018-05-15T22:46:00Z" w:initials="MRK">
    <w:p w14:paraId="57C693A9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 xml:space="preserve">Confused: He acts confused </w:t>
      </w:r>
    </w:p>
    <w:p w14:paraId="781B9C9F" w14:textId="77777777" w:rsidR="0061393F" w:rsidRDefault="0061393F">
      <w:pPr>
        <w:pStyle w:val="Kommentartekst"/>
      </w:pPr>
      <w:r>
        <w:t>Wrong action</w:t>
      </w:r>
    </w:p>
  </w:comment>
  <w:comment w:id="2620" w:author="Marianne Rasborg Knudsen" w:date="2018-05-15T22:47:00Z" w:initials="MRK">
    <w:p w14:paraId="037E8FE4" w14:textId="77777777" w:rsidR="0061393F" w:rsidRPr="00C60C35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C60C35">
        <w:rPr>
          <w:lang w:val="en-US"/>
        </w:rPr>
        <w:t>Wrong action:</w:t>
      </w:r>
    </w:p>
    <w:p w14:paraId="2962D73A" w14:textId="77777777" w:rsidR="0061393F" w:rsidRPr="00C60C35" w:rsidRDefault="0061393F">
      <w:pPr>
        <w:pStyle w:val="Kommentartekst"/>
        <w:rPr>
          <w:lang w:val="en-US"/>
        </w:rPr>
      </w:pPr>
      <w:r w:rsidRPr="00C60C35">
        <w:rPr>
          <w:lang w:val="en-US"/>
        </w:rPr>
        <w:t>Lack of mapping: I doesn’t see that he can use the joystick</w:t>
      </w:r>
    </w:p>
  </w:comment>
  <w:comment w:id="2619" w:author="Jeppe Knudsen" w:date="2018-05-16T10:45:00Z" w:initials="JK">
    <w:p w14:paraId="3769268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Control/navigation issue / Total confusion</w:t>
      </w:r>
    </w:p>
  </w:comment>
  <w:comment w:id="2621" w:author="Marianne Rasborg Knudsen" w:date="2018-05-15T22:48:00Z" w:initials="MRK">
    <w:p w14:paraId="7FDE267A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2622" w:author="Marianne Rasborg Knudsen" w:date="2018-05-15T22:56:00Z" w:initials="MRK">
    <w:p w14:paraId="589A079A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 xml:space="preserve">Lack of Affordance </w:t>
      </w:r>
    </w:p>
  </w:comment>
  <w:comment w:id="2623" w:author="Marianne Rasborg Knudsen" w:date="2018-05-15T22:57:00Z" w:initials="MRK">
    <w:p w14:paraId="4FBC8EF4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624" w:author="Jeppe Knudsen" w:date="2018-05-16T10:47:00Z" w:initials="JK">
    <w:p w14:paraId="655BBB7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Control/Navigation issue</w:t>
      </w:r>
    </w:p>
  </w:comment>
  <w:comment w:id="2625" w:author="Jeppe Knudsen" w:date="2018-05-16T10:47:00Z" w:initials="JK">
    <w:p w14:paraId="0B335F0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Control/Navigation issue</w:t>
      </w:r>
    </w:p>
  </w:comment>
  <w:comment w:id="2626" w:author="Marianne Rasborg Knudsen" w:date="2018-05-15T22:57:00Z" w:initials="MRK">
    <w:p w14:paraId="1733F7E1" w14:textId="77777777" w:rsidR="0061393F" w:rsidRPr="000740B7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740B7">
        <w:rPr>
          <w:lang w:val="en-US"/>
        </w:rPr>
        <w:t>Affordance: He figures it out.</w:t>
      </w:r>
    </w:p>
    <w:p w14:paraId="3FB9343A" w14:textId="77777777" w:rsidR="0061393F" w:rsidRPr="000740B7" w:rsidRDefault="0061393F">
      <w:pPr>
        <w:pStyle w:val="Kommentartekst"/>
        <w:rPr>
          <w:lang w:val="en-US"/>
        </w:rPr>
      </w:pPr>
    </w:p>
  </w:comment>
  <w:comment w:id="2627" w:author="Jeppe Knudsen" w:date="2018-05-16T10:47:00Z" w:initials="JK">
    <w:p w14:paraId="4CD276F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Control/Navigation succes</w:t>
      </w:r>
    </w:p>
  </w:comment>
  <w:comment w:id="2629" w:author="Marianne Rasborg Knudsen" w:date="2018-05-15T23:01:00Z" w:initials="MRK">
    <w:p w14:paraId="32E2829D" w14:textId="77777777" w:rsidR="0061393F" w:rsidRPr="000740B7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740B7">
        <w:rPr>
          <w:lang w:val="en-US"/>
        </w:rPr>
        <w:t>Lack of Affordance: The function he seeks is there, but he don’t see it</w:t>
      </w:r>
    </w:p>
  </w:comment>
  <w:comment w:id="2628" w:author="Jeppe Knudsen" w:date="2018-05-16T10:48:00Z" w:initials="JK">
    <w:p w14:paraId="412B14F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Control/Navigation issue</w:t>
      </w:r>
    </w:p>
  </w:comment>
  <w:comment w:id="2631" w:author="Marianne Rasborg Knudsen" w:date="2018-05-15T23:02:00Z" w:initials="MRK">
    <w:p w14:paraId="26E9996E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2630" w:author="Jeppe Knudsen" w:date="2018-05-16T10:49:00Z" w:initials="JK">
    <w:p w14:paraId="2CCFE76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34" w:author="Marianne Rasborg Knudsen" w:date="2018-05-15T23:03:00Z" w:initials="MRK">
    <w:p w14:paraId="75DE9989" w14:textId="77777777" w:rsidR="0061393F" w:rsidRPr="000740B7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740B7">
        <w:rPr>
          <w:lang w:val="en-US"/>
        </w:rPr>
        <w:t xml:space="preserve">Wrong action: Partly as result of the </w:t>
      </w:r>
      <w:r>
        <w:rPr>
          <w:lang w:val="en-US"/>
        </w:rPr>
        <w:t>facilitators guidens</w:t>
      </w:r>
    </w:p>
  </w:comment>
  <w:comment w:id="2633" w:author="Jeppe Knudsen" w:date="2018-05-16T10:49:00Z" w:initials="JK">
    <w:p w14:paraId="3EEE141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Control/Navigation/Affordance issue</w:t>
      </w:r>
    </w:p>
  </w:comment>
  <w:comment w:id="2636" w:author="Marianne Rasborg Knudsen" w:date="2018-05-15T23:04:00Z" w:initials="MRK">
    <w:p w14:paraId="6309F05C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Tries touch:</w:t>
      </w:r>
    </w:p>
  </w:comment>
  <w:comment w:id="2635" w:author="Jeppe Knudsen" w:date="2018-05-16T10:50:00Z" w:initials="JK">
    <w:p w14:paraId="4E84B75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640" w:author="Marianne Rasborg Knudsen" w:date="2018-05-15T23:11:00Z" w:initials="MRK">
    <w:p w14:paraId="11B6FA38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Unfamiliar:</w:t>
      </w:r>
    </w:p>
  </w:comment>
  <w:comment w:id="2639" w:author="Jeppe Knudsen" w:date="2018-05-16T10:53:00Z" w:initials="JK">
    <w:p w14:paraId="547AD61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Familiarity/Navigation issue</w:t>
      </w:r>
    </w:p>
  </w:comment>
  <w:comment w:id="2641" w:author="Marianne Rasborg Knudsen" w:date="2018-05-15T23:13:00Z" w:initials="MRK">
    <w:p w14:paraId="1C6A01B3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643" w:author="Jeppe Knudsen" w:date="2018-05-16T10:54:00Z" w:initials="JK">
    <w:p w14:paraId="07749E8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/Control issue</w:t>
      </w:r>
    </w:p>
  </w:comment>
  <w:comment w:id="2642" w:author="Marianne Rasborg Knudsen" w:date="2018-05-15T23:29:00Z" w:initials="MRK">
    <w:p w14:paraId="299683AC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Expects something:</w:t>
      </w:r>
    </w:p>
  </w:comment>
  <w:comment w:id="2644" w:author="Jeppe Knudsen" w:date="2018-05-16T10:56:00Z" w:initials="JK">
    <w:p w14:paraId="596077A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Feedback/Visibility succes</w:t>
      </w:r>
    </w:p>
  </w:comment>
  <w:comment w:id="2646" w:author="Marianne Rasborg Knudsen" w:date="2018-05-15T23:32:00Z" w:initials="MRK">
    <w:p w14:paraId="50342EBC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Affordance:</w:t>
      </w:r>
    </w:p>
  </w:comment>
  <w:comment w:id="2647" w:author="Marianne Rasborg Knudsen" w:date="2018-05-15T23:33:00Z" w:initials="MRK">
    <w:p w14:paraId="612A381E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</w:t>
      </w:r>
    </w:p>
  </w:comment>
  <w:comment w:id="2648" w:author="Marianne Rasborg Knudsen" w:date="2018-05-15T23:32:00Z" w:initials="MRK">
    <w:p w14:paraId="439376D9" w14:textId="77777777" w:rsidR="0061393F" w:rsidRPr="00780472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80472">
        <w:rPr>
          <w:lang w:val="en-US"/>
        </w:rPr>
        <w:t>Lack of affordance: It’</w:t>
      </w:r>
      <w:r>
        <w:rPr>
          <w:lang w:val="en-US"/>
        </w:rPr>
        <w:t>s not the fas</w:t>
      </w:r>
      <w:r w:rsidRPr="00780472">
        <w:rPr>
          <w:lang w:val="en-US"/>
        </w:rPr>
        <w:t>test way</w:t>
      </w:r>
    </w:p>
  </w:comment>
  <w:comment w:id="2650" w:author="Marianne Rasborg Knudsen" w:date="2018-05-15T23:34:00Z" w:initials="MRK">
    <w:p w14:paraId="2A95C586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Information/visability</w:t>
      </w:r>
    </w:p>
  </w:comment>
  <w:comment w:id="2649" w:author="Jeppe Knudsen" w:date="2018-05-16T10:57:00Z" w:initials="JK">
    <w:p w14:paraId="64DAD00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Feedback/visibility succes</w:t>
      </w:r>
    </w:p>
  </w:comment>
  <w:comment w:id="2652" w:author="Marianne Rasborg Knudsen" w:date="2018-05-15T23:36:00Z" w:initials="MRK">
    <w:p w14:paraId="54BEF6A5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651" w:author="Jeppe Knudsen" w:date="2018-05-16T10:58:00Z" w:initials="JK">
    <w:p w14:paraId="122F980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constraints =&gt; Failure</w:t>
      </w:r>
    </w:p>
  </w:comment>
  <w:comment w:id="2654" w:author="Jeppe Knudsen" w:date="2018-05-16T10:59:00Z" w:initials="JK">
    <w:p w14:paraId="46E8D8F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2653" w:author="Marianne Rasborg Knudsen" w:date="2018-05-15T23:37:00Z" w:initials="MRK">
    <w:p w14:paraId="1D020261" w14:textId="77777777" w:rsidR="0061393F" w:rsidRPr="001C08E8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1C08E8">
        <w:rPr>
          <w:lang w:val="en-US"/>
        </w:rPr>
        <w:t>Information/visibility: He sees the text on the screen, but doesn’t see the arows at the joystick at the beginning.</w:t>
      </w:r>
    </w:p>
    <w:p w14:paraId="71220D31" w14:textId="77777777" w:rsidR="0061393F" w:rsidRPr="001C08E8" w:rsidRDefault="0061393F">
      <w:pPr>
        <w:pStyle w:val="Kommentartekst"/>
        <w:rPr>
          <w:lang w:val="en-US"/>
        </w:rPr>
      </w:pPr>
    </w:p>
  </w:comment>
  <w:comment w:id="2655" w:author="Marianne Rasborg Knudsen" w:date="2018-05-15T23:39:00Z" w:initials="MRK">
    <w:p w14:paraId="1CB174E9" w14:textId="77777777" w:rsidR="0061393F" w:rsidRPr="001C08E8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1C08E8">
        <w:rPr>
          <w:lang w:val="en-US"/>
        </w:rPr>
        <w:t>Lack of Familiarity: He don’t se the page as what it is.</w:t>
      </w:r>
    </w:p>
    <w:p w14:paraId="5EDEC1BE" w14:textId="77777777" w:rsidR="0061393F" w:rsidRPr="001C08E8" w:rsidRDefault="0061393F">
      <w:pPr>
        <w:pStyle w:val="Kommentartekst"/>
        <w:rPr>
          <w:lang w:val="en-US"/>
        </w:rPr>
      </w:pPr>
    </w:p>
  </w:comment>
  <w:comment w:id="2656" w:author="Jeppe Knudsen" w:date="2018-05-16T11:01:00Z" w:initials="JK">
    <w:p w14:paraId="0E82B59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Recovery succes</w:t>
      </w:r>
    </w:p>
  </w:comment>
  <w:comment w:id="2657" w:author="Marianne Rasborg Knudsen" w:date="2018-05-15T23:43:00Z" w:initials="MRK">
    <w:p w14:paraId="1B3EAD32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2658" w:author="Marianne Rasborg Knudsen" w:date="2018-05-15T23:44:00Z" w:initials="MRK">
    <w:p w14:paraId="2E37212C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Affordance/signifier/Visibility:</w:t>
      </w:r>
    </w:p>
  </w:comment>
  <w:comment w:id="2660" w:author="Jeppe Knudsen" w:date="2018-05-16T11:02:00Z" w:initials="JK">
    <w:p w14:paraId="0DC0376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Remembers previous action</w:t>
      </w:r>
    </w:p>
  </w:comment>
  <w:comment w:id="2661" w:author="Jeppe Knudsen" w:date="2018-05-16T11:02:00Z" w:initials="JK">
    <w:p w14:paraId="22193CA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2659" w:author="Marianne Rasborg Knudsen" w:date="2018-05-15T23:46:00Z" w:initials="MRK">
    <w:p w14:paraId="6F4F4A55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Affordance/signifier/Visibility:</w:t>
      </w:r>
    </w:p>
  </w:comment>
  <w:comment w:id="2663" w:author="Jeppe Knudsen" w:date="2018-05-16T11:02:00Z" w:initials="JK">
    <w:p w14:paraId="3D38F09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2664" w:author="Marianne Rasborg Knudsen" w:date="2018-05-15T23:46:00Z" w:initials="MRK">
    <w:p w14:paraId="5FB15943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Affordance/signifier/Visibility:</w:t>
      </w:r>
    </w:p>
  </w:comment>
  <w:comment w:id="2665" w:author="Marianne Rasborg Knudsen" w:date="2018-05-15T23:47:00Z" w:initials="MRK">
    <w:p w14:paraId="509DA678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666" w:author="Jeppe Knudsen" w:date="2018-05-16T11:03:00Z" w:initials="JK">
    <w:p w14:paraId="4C73B35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Recovery succes</w:t>
      </w:r>
    </w:p>
  </w:comment>
  <w:comment w:id="2667" w:author="Marianne Rasborg Knudsen" w:date="2018-05-15T23:48:00Z" w:initials="MRK">
    <w:p w14:paraId="11BA3135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Affordance/signifier/Visibility:</w:t>
      </w:r>
    </w:p>
  </w:comment>
  <w:comment w:id="2668" w:author="Jeppe Knudsen" w:date="2018-05-16T11:04:00Z" w:initials="JK">
    <w:p w14:paraId="0DB3F78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2669" w:author="Jeppe Knudsen" w:date="2018-05-16T12:12:00Z" w:initials="JK">
    <w:p w14:paraId="4C2CF27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671" w:author="Jeppe Knudsen" w:date="2018-05-16T12:13:00Z" w:initials="JK">
    <w:p w14:paraId="735E2D3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670" w:author="Marianne Rasborg Knudsen" w:date="2018-05-15T23:50:00Z" w:initials="MRK">
    <w:p w14:paraId="73329B08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Recovery:</w:t>
      </w:r>
    </w:p>
  </w:comment>
  <w:comment w:id="2673" w:author="Jeppe Knudsen" w:date="2018-05-16T12:14:00Z" w:initials="JK">
    <w:p w14:paraId="7EFAB34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72" w:author="Marianne Rasborg Knudsen" w:date="2018-05-16T00:27:00Z" w:initials="MRK">
    <w:p w14:paraId="7F2FBB54" w14:textId="77777777" w:rsidR="0061393F" w:rsidRPr="00292D25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92D25">
        <w:rPr>
          <w:lang w:val="en-US"/>
        </w:rPr>
        <w:t>Sma</w:t>
      </w:r>
      <w:r>
        <w:rPr>
          <w:lang w:val="en-US"/>
        </w:rPr>
        <w:t>l</w:t>
      </w:r>
      <w:r w:rsidRPr="00292D25">
        <w:rPr>
          <w:lang w:val="en-US"/>
        </w:rPr>
        <w:t xml:space="preserve">l slip: Given a </w:t>
      </w:r>
      <w:r>
        <w:rPr>
          <w:lang w:val="en-US"/>
        </w:rPr>
        <w:t>wrong start posit</w:t>
      </w:r>
      <w:r w:rsidRPr="00292D25">
        <w:rPr>
          <w:lang w:val="en-US"/>
        </w:rPr>
        <w:t>i</w:t>
      </w:r>
      <w:r>
        <w:rPr>
          <w:lang w:val="en-US"/>
        </w:rPr>
        <w:t>o</w:t>
      </w:r>
      <w:r w:rsidRPr="00292D25">
        <w:rPr>
          <w:lang w:val="en-US"/>
        </w:rPr>
        <w:t xml:space="preserve">n </w:t>
      </w:r>
    </w:p>
  </w:comment>
  <w:comment w:id="2674" w:author="Marianne Rasborg Knudsen" w:date="2018-05-16T00:29:00Z" w:initials="MRK">
    <w:p w14:paraId="5E633409" w14:textId="77777777" w:rsidR="0061393F" w:rsidRPr="006229F8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29F8">
        <w:rPr>
          <w:lang w:val="en-US"/>
        </w:rPr>
        <w:t>Information/Affordance: Most other delet the effect</w:t>
      </w:r>
    </w:p>
  </w:comment>
  <w:comment w:id="2675" w:author="Jeppe Knudsen" w:date="2018-05-16T12:16:00Z" w:initials="JK">
    <w:p w14:paraId="72BDCD6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Visibility/Familiarity issue</w:t>
      </w:r>
    </w:p>
  </w:comment>
  <w:comment w:id="2676" w:author="Marianne Rasborg Knudsen" w:date="2018-05-16T00:32:00Z" w:initials="MRK">
    <w:p w14:paraId="3523C485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Missing function/wrong action</w:t>
      </w:r>
    </w:p>
  </w:comment>
  <w:comment w:id="2677" w:author="Marianne Rasborg Knudsen" w:date="2018-05-16T00:33:00Z" w:initials="MRK">
    <w:p w14:paraId="2DD0DA99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visibility:</w:t>
      </w:r>
    </w:p>
  </w:comment>
  <w:comment w:id="2678" w:author="Marianne Rasborg Knudsen" w:date="2018-05-16T00:33:00Z" w:initials="MRK">
    <w:p w14:paraId="1229C8BC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avigation:</w:t>
      </w:r>
    </w:p>
  </w:comment>
  <w:comment w:id="2681" w:author="Jeppe Knudsen" w:date="2018-05-16T12:17:00Z" w:initials="JK">
    <w:p w14:paraId="767E551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680" w:author="Marianne Rasborg Knudsen" w:date="2018-05-16T00:49:00Z" w:initials="MRK">
    <w:p w14:paraId="3ACDC3DB" w14:textId="77777777" w:rsidR="0061393F" w:rsidRPr="00742E1F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42E1F">
        <w:rPr>
          <w:lang w:val="en-US"/>
        </w:rPr>
        <w:t>Wrong action:</w:t>
      </w:r>
    </w:p>
    <w:p w14:paraId="02DF77C3" w14:textId="77777777" w:rsidR="0061393F" w:rsidRPr="00742E1F" w:rsidRDefault="0061393F">
      <w:pPr>
        <w:pStyle w:val="Kommentartekst"/>
        <w:rPr>
          <w:lang w:val="en-US"/>
        </w:rPr>
      </w:pPr>
      <w:r w:rsidRPr="00742E1F">
        <w:rPr>
          <w:lang w:val="en-US"/>
        </w:rPr>
        <w:t>Lack of visibility:</w:t>
      </w:r>
    </w:p>
  </w:comment>
  <w:comment w:id="2682" w:author="Jeppe Knudsen" w:date="2018-05-16T12:17:00Z" w:initials="JK">
    <w:p w14:paraId="6794323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2683" w:author="Marianne Rasborg Knudsen" w:date="2018-05-16T00:50:00Z" w:initials="MRK">
    <w:p w14:paraId="37A2807D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Expects touch:</w:t>
      </w:r>
    </w:p>
  </w:comment>
  <w:comment w:id="2684" w:author="Jeppe Knudsen" w:date="2018-05-16T12:18:00Z" w:initials="JK">
    <w:p w14:paraId="3B58665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685" w:author="Marianne Rasborg Knudsen" w:date="2018-05-16T00:51:00Z" w:initials="MRK">
    <w:p w14:paraId="4C3FCFDF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Annoyence:</w:t>
      </w:r>
    </w:p>
    <w:p w14:paraId="47167527" w14:textId="77777777" w:rsidR="0061393F" w:rsidRPr="0062510C" w:rsidRDefault="0061393F">
      <w:pPr>
        <w:pStyle w:val="Kommentartekst"/>
        <w:rPr>
          <w:lang w:val="en-US"/>
        </w:rPr>
      </w:pPr>
      <w:r w:rsidRPr="0062510C">
        <w:rPr>
          <w:lang w:val="en-US"/>
        </w:rPr>
        <w:t>Dislike control:</w:t>
      </w:r>
    </w:p>
  </w:comment>
  <w:comment w:id="2686" w:author="Marianne Rasborg Knudsen" w:date="2018-05-16T00:53:00Z" w:initials="MRK">
    <w:p w14:paraId="68B3B4F9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Affordance:</w:t>
      </w:r>
    </w:p>
  </w:comment>
  <w:comment w:id="2687" w:author="Jeppe Knudsen" w:date="2018-05-16T12:19:00Z" w:initials="JK">
    <w:p w14:paraId="406C19E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Workload issue</w:t>
      </w:r>
    </w:p>
  </w:comment>
  <w:comment w:id="2688" w:author="Jeppe Knudsen" w:date="2018-05-16T12:19:00Z" w:initials="JK">
    <w:p w14:paraId="0E2AAC4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 issue</w:t>
      </w:r>
    </w:p>
  </w:comment>
  <w:comment w:id="2690" w:author="Marianne Rasborg Knudsen" w:date="2018-05-16T00:56:00Z" w:initials="MRK">
    <w:p w14:paraId="668FF70E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affordance</w:t>
      </w:r>
    </w:p>
  </w:comment>
  <w:comment w:id="2691" w:author="Marianne Rasborg Knudsen" w:date="2018-05-16T01:02:00Z" w:initials="MRK">
    <w:p w14:paraId="44358902" w14:textId="77777777" w:rsidR="0061393F" w:rsidRPr="0056745D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6745D">
        <w:rPr>
          <w:lang w:val="en-US"/>
        </w:rPr>
        <w:t>Lack of visisbility: It’s not clear for him what i should do here.</w:t>
      </w:r>
    </w:p>
    <w:p w14:paraId="54D5DD07" w14:textId="77777777" w:rsidR="0061393F" w:rsidRPr="0056745D" w:rsidRDefault="0061393F">
      <w:pPr>
        <w:pStyle w:val="Kommentartekst"/>
        <w:rPr>
          <w:lang w:val="en-US"/>
        </w:rPr>
      </w:pPr>
    </w:p>
  </w:comment>
  <w:comment w:id="2693" w:author="Marianne Rasborg Knudsen" w:date="2018-05-16T01:00:00Z" w:initials="MRK">
    <w:p w14:paraId="13125619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Mapping/Affordance</w:t>
      </w:r>
    </w:p>
  </w:comment>
  <w:comment w:id="2692" w:author="Jeppe Knudsen" w:date="2018-05-16T12:20:00Z" w:initials="JK">
    <w:p w14:paraId="1620E9B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Consistency issue</w:t>
      </w:r>
    </w:p>
  </w:comment>
  <w:comment w:id="2695" w:author="Marianne Rasborg Knudsen" w:date="2018-05-16T01:04:00Z" w:initials="MRK">
    <w:p w14:paraId="1074D266" w14:textId="77777777" w:rsidR="0061393F" w:rsidRPr="0056745D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6745D">
        <w:rPr>
          <w:lang w:val="en-US"/>
        </w:rPr>
        <w:t>Expects a function:</w:t>
      </w:r>
    </w:p>
    <w:p w14:paraId="6CB83B70" w14:textId="77777777" w:rsidR="0061393F" w:rsidRPr="0056745D" w:rsidRDefault="0061393F">
      <w:pPr>
        <w:pStyle w:val="Kommentartekst"/>
        <w:rPr>
          <w:lang w:val="en-US"/>
        </w:rPr>
      </w:pPr>
      <w:r w:rsidRPr="0056745D">
        <w:rPr>
          <w:lang w:val="en-US"/>
        </w:rPr>
        <w:t>Wrong action:</w:t>
      </w:r>
    </w:p>
  </w:comment>
  <w:comment w:id="2696" w:author="Jeppe Knudsen" w:date="2018-05-16T12:21:00Z" w:initials="JK">
    <w:p w14:paraId="635F70C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2698" w:author="Marianne Rasborg Knudsen" w:date="2018-05-16T01:05:00Z" w:initials="MRK">
    <w:p w14:paraId="45591DFD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Design wish</w:t>
      </w:r>
    </w:p>
  </w:comment>
  <w:comment w:id="2697" w:author="Jeppe Knudsen" w:date="2018-05-16T12:24:00Z" w:initials="JK">
    <w:p w14:paraId="5F75756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issue / solution proposal</w:t>
      </w:r>
    </w:p>
  </w:comment>
  <w:comment w:id="2700" w:author="Marianne Rasborg Knudsen" w:date="2018-05-16T01:06:00Z" w:initials="MRK">
    <w:p w14:paraId="63B9CCC5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mapping/Affordance</w:t>
      </w:r>
    </w:p>
  </w:comment>
  <w:comment w:id="2699" w:author="Jeppe Knudsen" w:date="2018-05-16T12:25:00Z" w:initials="JK">
    <w:p w14:paraId="3826C43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701" w:author="Jeppe Knudsen" w:date="2018-05-16T12:25:00Z" w:initials="JK">
    <w:p w14:paraId="4242683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02" w:author="Marianne Rasborg Knudsen" w:date="2018-05-16T01:07:00Z" w:initials="MRK">
    <w:p w14:paraId="7057539B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</w:t>
      </w:r>
    </w:p>
  </w:comment>
  <w:comment w:id="2704" w:author="Marianne Rasborg Knudsen" w:date="2018-05-16T01:07:00Z" w:initials="MRK">
    <w:p w14:paraId="6F94C92A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Mapping:</w:t>
      </w:r>
    </w:p>
    <w:p w14:paraId="39F64898" w14:textId="77777777" w:rsidR="0061393F" w:rsidRPr="0062510C" w:rsidRDefault="0061393F">
      <w:pPr>
        <w:pStyle w:val="Kommentartekst"/>
        <w:rPr>
          <w:lang w:val="en-US"/>
        </w:rPr>
      </w:pPr>
    </w:p>
  </w:comment>
  <w:comment w:id="2703" w:author="Jeppe Knudsen" w:date="2018-05-16T12:26:00Z" w:initials="JK">
    <w:p w14:paraId="08A4F7F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Affordance/Control issue</w:t>
      </w:r>
    </w:p>
  </w:comment>
  <w:comment w:id="2706" w:author="Marianne Rasborg Knudsen" w:date="2018-05-16T01:08:00Z" w:initials="MRK">
    <w:p w14:paraId="4CCF28BE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affordance</w:t>
      </w:r>
    </w:p>
  </w:comment>
  <w:comment w:id="2707" w:author="Marianne Rasborg Knudsen" w:date="2018-05-16T01:09:00Z" w:initials="MRK">
    <w:p w14:paraId="6AFF57CE" w14:textId="77777777" w:rsidR="0061393F" w:rsidRPr="0056745D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6745D">
        <w:rPr>
          <w:lang w:val="en-US"/>
        </w:rPr>
        <w:t>Expexts functionality: That the joystick kan be hold down.</w:t>
      </w:r>
    </w:p>
    <w:p w14:paraId="60D8795D" w14:textId="77777777" w:rsidR="0061393F" w:rsidRPr="0056745D" w:rsidRDefault="0061393F">
      <w:pPr>
        <w:pStyle w:val="Kommentartekst"/>
        <w:rPr>
          <w:lang w:val="en-US"/>
        </w:rPr>
      </w:pPr>
      <w:r>
        <w:rPr>
          <w:lang w:val="en-US"/>
        </w:rPr>
        <w:t>Annoyence:</w:t>
      </w:r>
    </w:p>
  </w:comment>
  <w:comment w:id="2705" w:author="Jeppe Knudsen" w:date="2018-05-16T12:27:00Z" w:initials="JK">
    <w:p w14:paraId="3BC8E35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Affordance/Control issue</w:t>
      </w:r>
    </w:p>
  </w:comment>
  <w:comment w:id="2709" w:author="Jeppe Knudsen" w:date="2018-05-16T12:27:00Z" w:initials="JK">
    <w:p w14:paraId="24C5838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710" w:author="Marianne Rasborg Knudsen" w:date="2018-05-16T01:09:00Z" w:initials="MRK">
    <w:p w14:paraId="10E7C774" w14:textId="77777777" w:rsidR="0061393F" w:rsidRPr="0056745D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6745D">
        <w:rPr>
          <w:lang w:val="en-US"/>
        </w:rPr>
        <w:t>Tries Touch: Seems like a slip</w:t>
      </w:r>
    </w:p>
  </w:comment>
  <w:comment w:id="2711" w:author="Marianne Rasborg Knudsen" w:date="2018-05-16T01:10:00Z" w:initials="MRK">
    <w:p w14:paraId="5A66709F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Unsatifying:</w:t>
      </w:r>
    </w:p>
    <w:p w14:paraId="26FB780D" w14:textId="77777777" w:rsidR="0061393F" w:rsidRPr="0062510C" w:rsidRDefault="0061393F">
      <w:pPr>
        <w:pStyle w:val="Kommentartekst"/>
        <w:rPr>
          <w:lang w:val="en-US"/>
        </w:rPr>
      </w:pPr>
      <w:r w:rsidRPr="0062510C">
        <w:rPr>
          <w:lang w:val="en-US"/>
        </w:rPr>
        <w:t>Time consuming</w:t>
      </w:r>
    </w:p>
  </w:comment>
  <w:comment w:id="2712" w:author="Jeppe Knudsen" w:date="2018-05-16T12:28:00Z" w:initials="JK">
    <w:p w14:paraId="48548BF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Time consuming</w:t>
      </w:r>
    </w:p>
  </w:comment>
  <w:comment w:id="2716" w:author="Marianne Rasborg Knudsen" w:date="2018-05-16T01:12:00Z" w:initials="MRK">
    <w:p w14:paraId="645EF72F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  <w:p w14:paraId="2A3DA8C2" w14:textId="77777777" w:rsidR="0061393F" w:rsidRPr="0062510C" w:rsidRDefault="0061393F">
      <w:pPr>
        <w:pStyle w:val="Kommentartekst"/>
        <w:rPr>
          <w:lang w:val="en-US"/>
        </w:rPr>
      </w:pPr>
      <w:r w:rsidRPr="0062510C">
        <w:rPr>
          <w:lang w:val="en-US"/>
        </w:rPr>
        <w:t>LAck of mapping</w:t>
      </w:r>
    </w:p>
  </w:comment>
  <w:comment w:id="2717" w:author="Marianne Rasborg Knudsen" w:date="2018-05-16T01:13:00Z" w:initials="MRK">
    <w:p w14:paraId="3551ACB3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  <w:p w14:paraId="195B2319" w14:textId="77777777" w:rsidR="0061393F" w:rsidRPr="0062510C" w:rsidRDefault="0061393F">
      <w:pPr>
        <w:pStyle w:val="Kommentartekst"/>
        <w:rPr>
          <w:lang w:val="en-US"/>
        </w:rPr>
      </w:pPr>
      <w:r w:rsidRPr="0062510C">
        <w:rPr>
          <w:lang w:val="en-US"/>
        </w:rPr>
        <w:t>Expected functionality</w:t>
      </w:r>
    </w:p>
  </w:comment>
  <w:comment w:id="2715" w:author="Jeppe Knudsen" w:date="2018-05-16T12:28:00Z" w:initials="JK">
    <w:p w14:paraId="6E8B6BF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719" w:author="Marianne Rasborg Knudsen" w:date="2018-05-16T01:13:00Z" w:initials="MRK">
    <w:p w14:paraId="25E85853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Difficult</w:t>
      </w:r>
    </w:p>
  </w:comment>
  <w:comment w:id="2718" w:author="Jeppe Knudsen" w:date="2018-05-16T12:30:00Z" w:initials="JK">
    <w:p w14:paraId="75B98A4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Troublesome</w:t>
      </w:r>
    </w:p>
  </w:comment>
  <w:comment w:id="2722" w:author="Marianne Rasborg Knudsen" w:date="2018-05-16T01:14:00Z" w:initials="MRK">
    <w:p w14:paraId="26E5B2BC" w14:textId="77777777" w:rsidR="0061393F" w:rsidRPr="008E037E" w:rsidRDefault="0061393F">
      <w:pPr>
        <w:pStyle w:val="Kommentartekst"/>
        <w:rPr>
          <w:lang w:val="en-US"/>
        </w:rPr>
      </w:pPr>
      <w:r w:rsidRPr="008E037E">
        <w:rPr>
          <w:lang w:val="en-US"/>
        </w:rPr>
        <w:t>Wrong action:</w:t>
      </w:r>
    </w:p>
    <w:p w14:paraId="55069A08" w14:textId="77777777" w:rsidR="0061393F" w:rsidRPr="008E037E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E037E">
        <w:rPr>
          <w:lang w:val="en-US"/>
        </w:rPr>
        <w:t>Confusing: He tries many things, because he doesn’t now where to start</w:t>
      </w:r>
    </w:p>
  </w:comment>
  <w:comment w:id="2721" w:author="Jeppe Knudsen" w:date="2018-05-16T12:38:00Z" w:initials="JK">
    <w:p w14:paraId="69FB357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Feedback issue</w:t>
      </w:r>
    </w:p>
  </w:comment>
  <w:comment w:id="2723" w:author="Jeppe Knudsen" w:date="2018-05-16T12:42:00Z" w:initials="JK">
    <w:p w14:paraId="653FD8F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2724" w:author="Marianne Rasborg Knudsen" w:date="2018-05-16T01:16:00Z" w:initials="MRK">
    <w:p w14:paraId="3CD2989E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Miss understands task</w:t>
      </w:r>
    </w:p>
  </w:comment>
  <w:comment w:id="2726" w:author="Jeppe Knudsen" w:date="2018-05-16T12:41:00Z" w:initials="JK">
    <w:p w14:paraId="5D72A24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28" w:author="Marianne Rasborg Knudsen" w:date="2018-05-16T01:17:00Z" w:initials="MRK">
    <w:p w14:paraId="076673CB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2729" w:author="Marianne Rasborg Knudsen" w:date="2018-05-16T01:17:00Z" w:initials="MRK">
    <w:p w14:paraId="1E8BB793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2730" w:author="Marianne Rasborg Knudsen" w:date="2018-05-16T01:17:00Z" w:initials="MRK">
    <w:p w14:paraId="48E55988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Dificult to remeber</w:t>
      </w:r>
    </w:p>
  </w:comment>
  <w:comment w:id="2727" w:author="Jeppe Knudsen" w:date="2018-05-16T12:47:00Z" w:initials="JK">
    <w:p w14:paraId="11C7E93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Control/Navigation/Feedback issue</w:t>
      </w:r>
    </w:p>
  </w:comment>
  <w:comment w:id="2731" w:author="Jeppe Knudsen" w:date="2018-05-16T12:37:00Z" w:initials="JK">
    <w:p w14:paraId="3D49B22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Feedback issue</w:t>
      </w:r>
    </w:p>
  </w:comment>
  <w:comment w:id="2733" w:author="Marianne Rasborg Knudsen" w:date="2018-05-16T01:20:00Z" w:initials="MRK">
    <w:p w14:paraId="5CE03978" w14:textId="77777777" w:rsidR="0061393F" w:rsidRPr="008E037E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E037E">
        <w:rPr>
          <w:lang w:val="en-US"/>
        </w:rPr>
        <w:t>Lack of affordance: He tries to use the preset button as joystick</w:t>
      </w:r>
    </w:p>
  </w:comment>
  <w:comment w:id="2732" w:author="Jeppe Knudsen" w:date="2018-05-16T12:47:00Z" w:initials="JK">
    <w:p w14:paraId="4F44423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735" w:author="Marianne Rasborg Knudsen" w:date="2018-05-16T01:20:00Z" w:initials="MRK">
    <w:p w14:paraId="06EB0C2C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2734" w:author="Jeppe Knudsen" w:date="2018-05-16T12:53:00Z" w:initials="JK">
    <w:p w14:paraId="08ADB6E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737" w:author="Marianne Rasborg Knudsen" w:date="2018-05-16T01:22:00Z" w:initials="MRK">
    <w:p w14:paraId="37A8772E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familiarity:</w:t>
      </w:r>
    </w:p>
  </w:comment>
  <w:comment w:id="2738" w:author="Marianne Rasborg Knudsen" w:date="2018-05-16T01:23:00Z" w:initials="MRK">
    <w:p w14:paraId="39A895A9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2739" w:author="Marianne Rasborg Knudsen" w:date="2018-05-16T01:23:00Z" w:initials="MRK">
    <w:p w14:paraId="07091C1B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  <w:p w14:paraId="0387E31F" w14:textId="77777777" w:rsidR="0061393F" w:rsidRPr="0062510C" w:rsidRDefault="0061393F">
      <w:pPr>
        <w:pStyle w:val="Kommentartekst"/>
        <w:rPr>
          <w:lang w:val="en-US"/>
        </w:rPr>
      </w:pPr>
    </w:p>
  </w:comment>
  <w:comment w:id="2740" w:author="Marianne Rasborg Knudsen" w:date="2018-05-16T08:37:00Z" w:initials="MRK">
    <w:p w14:paraId="0952B5EE" w14:textId="77777777" w:rsidR="0061393F" w:rsidRPr="0062510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 xml:space="preserve">Confused: Many wrong actions </w:t>
      </w:r>
      <w:r>
        <w:rPr>
          <w:lang w:val="en-US"/>
        </w:rPr>
        <w:t>because he don’t know what to do</w:t>
      </w:r>
    </w:p>
  </w:comment>
  <w:comment w:id="2736" w:author="Jeppe Knudsen" w:date="2018-05-16T13:50:00Z" w:initials="JK">
    <w:p w14:paraId="0B4DFA0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743" w:author="Marianne Rasborg Knudsen" w:date="2018-05-16T08:38:00Z" w:initials="MRK">
    <w:p w14:paraId="1410C6A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Difficult:</w:t>
      </w:r>
    </w:p>
  </w:comment>
  <w:comment w:id="2744" w:author="Marianne Rasborg Knudsen" w:date="2018-05-16T08:38:00Z" w:initials="MRK">
    <w:p w14:paraId="1F7F54B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help:</w:t>
      </w:r>
    </w:p>
  </w:comment>
  <w:comment w:id="2745" w:author="Jeppe Knudsen" w:date="2018-05-16T13:50:00Z" w:initials="JK">
    <w:p w14:paraId="497ED1E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48" w:author="Jeppe Knudsen" w:date="2018-05-16T13:51:00Z" w:initials="JK">
    <w:p w14:paraId="2146D36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747" w:author="Marianne Rasborg Knudsen" w:date="2018-05-16T08:43:00Z" w:initials="MRK">
    <w:p w14:paraId="004BD12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Unfamiliarity/Miss leading labels:</w:t>
      </w:r>
    </w:p>
  </w:comment>
  <w:comment w:id="2750" w:author="Jeppe Knudsen" w:date="2018-05-16T20:27:00Z" w:initials="JK">
    <w:p w14:paraId="3528B30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49" w:author="Marianne Rasborg Knudsen" w:date="2018-05-16T08:54:00Z" w:initials="MRK">
    <w:p w14:paraId="3F8F9E82" w14:textId="77777777" w:rsidR="0061393F" w:rsidRPr="00E60AAE" w:rsidRDefault="0061393F">
      <w:pPr>
        <w:pStyle w:val="Kommentartekst"/>
        <w:rPr>
          <w:lang w:val="en-US"/>
        </w:rPr>
      </w:pPr>
      <w:bookmarkStart w:id="2753" w:name="OLE_LINK1"/>
      <w:bookmarkStart w:id="2754" w:name="OLE_LINK2"/>
      <w:r>
        <w:rPr>
          <w:rStyle w:val="Kommentarhenvisning"/>
        </w:rPr>
        <w:annotationRef/>
      </w:r>
      <w:r w:rsidRPr="00E60AAE">
        <w:rPr>
          <w:lang w:val="en-US"/>
        </w:rPr>
        <w:t>Cunfused: He says that he have no idea</w:t>
      </w:r>
    </w:p>
  </w:comment>
  <w:comment w:id="2751" w:author="Marianne Rasborg Knudsen" w:date="2018-05-16T09:02:00Z" w:initials="MRK">
    <w:p w14:paraId="12769CA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752" w:author="Jeppe Knudsen" w:date="2018-05-16T20:29:00Z" w:initials="JK">
    <w:p w14:paraId="75696F4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756" w:author="Marianne Rasborg Knudsen" w:date="2018-05-16T09:02:00Z" w:initials="MRK">
    <w:p w14:paraId="63BAF23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755" w:author="Jeppe Knudsen" w:date="2018-05-16T20:28:00Z" w:initials="JK">
    <w:p w14:paraId="68DFFA0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58" w:author="Marianne Rasborg Knudsen" w:date="2018-05-16T09:03:00Z" w:initials="MRK">
    <w:p w14:paraId="12215DD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lable:</w:t>
      </w:r>
    </w:p>
  </w:comment>
  <w:comment w:id="2759" w:author="Jeppe Knudsen" w:date="2018-05-16T20:29:00Z" w:initials="JK">
    <w:p w14:paraId="7387873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60" w:author="Jeppe Knudsen" w:date="2018-05-16T20:29:00Z" w:initials="JK">
    <w:p w14:paraId="315BAE1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annotationRef/>
      </w:r>
      <w:r>
        <w:t>Confusion/Searching</w:t>
      </w:r>
    </w:p>
  </w:comment>
  <w:comment w:id="2762" w:author="Marianne Rasborg Knudsen" w:date="2018-05-16T09:04:00Z" w:initials="MRK">
    <w:p w14:paraId="0BD3D7C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help:</w:t>
      </w:r>
    </w:p>
  </w:comment>
  <w:comment w:id="2761" w:author="Jeppe Knudsen" w:date="2018-05-16T20:29:00Z" w:initials="JK">
    <w:p w14:paraId="253353B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65" w:author="Marianne Rasborg Knudsen" w:date="2018-05-16T09:05:00Z" w:initials="MRK">
    <w:p w14:paraId="4D798BD1" w14:textId="77777777" w:rsidR="0061393F" w:rsidRPr="007D7EC3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D7EC3">
        <w:rPr>
          <w:lang w:val="en-US"/>
        </w:rPr>
        <w:t xml:space="preserve">Wrong action: </w:t>
      </w:r>
    </w:p>
    <w:p w14:paraId="4AF5AFB6" w14:textId="77777777" w:rsidR="0061393F" w:rsidRPr="007D7EC3" w:rsidRDefault="0061393F">
      <w:pPr>
        <w:pStyle w:val="Kommentartekst"/>
        <w:rPr>
          <w:lang w:val="en-US"/>
        </w:rPr>
      </w:pPr>
      <w:r w:rsidRPr="007D7EC3">
        <w:rPr>
          <w:lang w:val="en-US"/>
        </w:rPr>
        <w:t>Unfamiliar: The labels used doesn’</w:t>
      </w:r>
      <w:r>
        <w:rPr>
          <w:lang w:val="en-US"/>
        </w:rPr>
        <w:t>t make him understand what is what</w:t>
      </w:r>
    </w:p>
  </w:comment>
  <w:comment w:id="2764" w:author="Jeppe Knudsen" w:date="2018-05-16T20:40:00Z" w:initials="JK">
    <w:p w14:paraId="3D1EA03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768" w:author="Marianne Rasborg Knudsen" w:date="2018-05-16T09:06:00Z" w:initials="MRK">
    <w:p w14:paraId="3A2DA18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767" w:author="Jeppe Knudsen" w:date="2018-05-16T20:41:00Z" w:initials="JK">
    <w:p w14:paraId="5AF6366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70" w:author="Marianne Rasborg Knudsen" w:date="2018-05-16T09:06:00Z" w:initials="MRK">
    <w:p w14:paraId="2BC83C4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2771" w:author="Marianne Rasborg Knudsen" w:date="2018-05-16T09:06:00Z" w:initials="MRK">
    <w:p w14:paraId="6FD4406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help:</w:t>
      </w:r>
    </w:p>
  </w:comment>
  <w:comment w:id="2772" w:author="Marianne Rasborg Knudsen" w:date="2018-05-16T09:06:00Z" w:initials="MRK">
    <w:p w14:paraId="718DCDD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 xml:space="preserve">Bad mapping: </w:t>
      </w:r>
    </w:p>
    <w:p w14:paraId="681E3380" w14:textId="77777777" w:rsidR="0061393F" w:rsidRDefault="0061393F">
      <w:pPr>
        <w:pStyle w:val="Kommentartekst"/>
      </w:pPr>
      <w:r>
        <w:t>Wrong action</w:t>
      </w:r>
    </w:p>
  </w:comment>
  <w:comment w:id="2774" w:author="Marianne Rasborg Knudsen" w:date="2018-05-16T09:08:00Z" w:initials="MRK">
    <w:p w14:paraId="53F5987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Not Intuitive</w:t>
      </w:r>
    </w:p>
  </w:comment>
  <w:comment w:id="2773" w:author="Jeppe Knudsen" w:date="2018-05-16T20:42:00Z" w:initials="JK">
    <w:p w14:paraId="3292CD8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Non-intuitive</w:t>
      </w:r>
    </w:p>
  </w:comment>
  <w:comment w:id="2776" w:author="Marianne Rasborg Knudsen" w:date="2018-05-16T09:08:00Z" w:initials="MRK">
    <w:p w14:paraId="3B3554A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777" w:author="Marianne Rasborg Knudsen" w:date="2018-05-16T09:08:00Z" w:initials="MRK">
    <w:p w14:paraId="1BD545A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778" w:author="Marianne Rasborg Knudsen" w:date="2018-05-16T09:09:00Z" w:initials="MRK">
    <w:p w14:paraId="3B22C88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Misunderstands lables:</w:t>
      </w:r>
    </w:p>
    <w:p w14:paraId="4074BE09" w14:textId="77777777" w:rsidR="0061393F" w:rsidRDefault="0061393F">
      <w:pPr>
        <w:pStyle w:val="Kommentartekst"/>
      </w:pPr>
      <w:r>
        <w:t>Wrong actions:</w:t>
      </w:r>
    </w:p>
  </w:comment>
  <w:comment w:id="2779" w:author="Marianne Rasborg Knudsen" w:date="2018-05-16T09:10:00Z" w:initials="MRK">
    <w:p w14:paraId="19C04D1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Misleding lable:</w:t>
      </w:r>
    </w:p>
  </w:comment>
  <w:comment w:id="2775" w:author="Jeppe Knudsen" w:date="2018-05-16T20:42:00Z" w:initials="JK">
    <w:p w14:paraId="44E2F33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780" w:author="Jeppe Knudsen" w:date="2018-05-16T20:43:00Z" w:initials="JK">
    <w:p w14:paraId="5199F3B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82" w:author="Marianne Rasborg Knudsen" w:date="2018-05-16T09:11:00Z" w:initials="MRK">
    <w:p w14:paraId="65C4C12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Dificult</w:t>
      </w:r>
    </w:p>
  </w:comment>
  <w:comment w:id="2784" w:author="Marianne Rasborg Knudsen" w:date="2018-05-16T09:11:00Z" w:initials="MRK">
    <w:p w14:paraId="4996764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783" w:author="Jeppe Knudsen" w:date="2018-05-16T20:44:00Z" w:initials="JK">
    <w:p w14:paraId="1A270EF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85" w:author="Marianne Rasborg Knudsen" w:date="2018-05-16T09:28:00Z" w:initials="MRK">
    <w:p w14:paraId="5B183E1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789" w:author="Marianne Rasborg Knudsen" w:date="2018-05-16T09:28:00Z" w:initials="MRK">
    <w:p w14:paraId="6686E7E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Affordance/Lable</w:t>
      </w:r>
    </w:p>
  </w:comment>
  <w:comment w:id="2790" w:author="Marianne Rasborg Knudsen" w:date="2018-05-16T09:29:00Z" w:initials="MRK">
    <w:p w14:paraId="766C167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lables</w:t>
      </w:r>
    </w:p>
  </w:comment>
  <w:comment w:id="2786" w:author="Jeppe Knudsen" w:date="2018-05-16T20:45:00Z" w:initials="JK">
    <w:p w14:paraId="6776EE8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792" w:author="Marianne Rasborg Knudsen" w:date="2018-05-16T09:30:00Z" w:initials="MRK">
    <w:p w14:paraId="14F0B39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Misunderstands info</w:t>
      </w:r>
    </w:p>
  </w:comment>
  <w:comment w:id="2793" w:author="Marianne Rasborg Knudsen" w:date="2018-05-16T09:32:00Z" w:initials="MRK">
    <w:p w14:paraId="5EF6805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Luck:</w:t>
      </w:r>
    </w:p>
    <w:p w14:paraId="31A6FF4C" w14:textId="77777777" w:rsidR="0061393F" w:rsidRDefault="0061393F">
      <w:pPr>
        <w:pStyle w:val="Kommentartekst"/>
      </w:pPr>
      <w:r>
        <w:t>Misleading lables:</w:t>
      </w:r>
    </w:p>
    <w:p w14:paraId="6E9CD116" w14:textId="77777777" w:rsidR="0061393F" w:rsidRDefault="0061393F">
      <w:pPr>
        <w:pStyle w:val="Kommentartekst"/>
      </w:pPr>
      <w:r>
        <w:t>Unfamiliare:</w:t>
      </w:r>
    </w:p>
  </w:comment>
  <w:comment w:id="2794" w:author="Jeppe Knudsen" w:date="2018-05-16T20:45:00Z" w:initials="JK">
    <w:p w14:paraId="58A8A89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</w:p>
  </w:comment>
  <w:comment w:id="2795" w:author="Marianne Rasborg Knudsen" w:date="2018-05-16T09:35:00Z" w:initials="MRK">
    <w:p w14:paraId="671FE2A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2796" w:author="Marianne Rasborg Knudsen" w:date="2018-05-16T09:35:00Z" w:initials="MRK">
    <w:p w14:paraId="3C0FC4D5" w14:textId="77777777" w:rsidR="0061393F" w:rsidRPr="008B0643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B0643">
        <w:rPr>
          <w:lang w:val="en-US"/>
        </w:rPr>
        <w:t>Confused: He have done the action before:</w:t>
      </w:r>
    </w:p>
    <w:p w14:paraId="43FEEFDA" w14:textId="77777777" w:rsidR="0061393F" w:rsidRPr="008B0643" w:rsidRDefault="0061393F">
      <w:pPr>
        <w:pStyle w:val="Kommentartekst"/>
        <w:rPr>
          <w:lang w:val="en-US"/>
        </w:rPr>
      </w:pPr>
    </w:p>
  </w:comment>
  <w:comment w:id="2798" w:author="Marianne Rasborg Knudsen" w:date="2018-05-16T09:52:00Z" w:initials="MRK">
    <w:p w14:paraId="276ADD8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49C0B059" w14:textId="77777777" w:rsidR="0061393F" w:rsidRDefault="0061393F">
      <w:pPr>
        <w:pStyle w:val="Kommentartekst"/>
      </w:pPr>
      <w:r>
        <w:t>Misleading lables</w:t>
      </w:r>
    </w:p>
  </w:comment>
  <w:comment w:id="2799" w:author="Marianne Rasborg Knudsen" w:date="2018-05-16T09:53:00Z" w:initials="MRK">
    <w:p w14:paraId="518F228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Confused:</w:t>
      </w:r>
    </w:p>
    <w:p w14:paraId="7B2D0B68" w14:textId="77777777" w:rsidR="0061393F" w:rsidRDefault="0061393F">
      <w:pPr>
        <w:pStyle w:val="Kommentartekst"/>
      </w:pPr>
      <w:r>
        <w:t>Lack of visisbility</w:t>
      </w:r>
    </w:p>
  </w:comment>
  <w:comment w:id="2800" w:author="Marianne Rasborg Knudsen" w:date="2018-05-16T09:54:00Z" w:initials="MRK">
    <w:p w14:paraId="5CF0732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lable:</w:t>
      </w:r>
    </w:p>
  </w:comment>
  <w:comment w:id="2797" w:author="Jeppe Knudsen" w:date="2018-05-16T20:51:00Z" w:initials="JK">
    <w:p w14:paraId="5958D85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01" w:author="Marianne Rasborg Knudsen" w:date="2018-05-16T09:59:00Z" w:initials="MRK">
    <w:p w14:paraId="0B77C5D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visibility:</w:t>
      </w:r>
    </w:p>
    <w:p w14:paraId="0CEE62D7" w14:textId="77777777" w:rsidR="0061393F" w:rsidRDefault="0061393F">
      <w:pPr>
        <w:pStyle w:val="Kommentartekst"/>
      </w:pPr>
      <w:r>
        <w:t>Unfamiliar lables</w:t>
      </w:r>
    </w:p>
  </w:comment>
  <w:comment w:id="2802" w:author="Jeppe Knudsen" w:date="2018-05-16T20:51:00Z" w:initials="JK">
    <w:p w14:paraId="4070448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2804" w:author="Marianne Rasborg Knudsen" w:date="2018-05-16T10:01:00Z" w:initials="MRK">
    <w:p w14:paraId="68AD78D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03" w:author="Jeppe Knudsen" w:date="2018-05-16T20:51:00Z" w:initials="JK">
    <w:p w14:paraId="2E015DA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05" w:author="Jeppe Knudsen" w:date="2018-05-16T20:52:00Z" w:initials="JK">
    <w:p w14:paraId="0572F0D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 from facilitator</w:t>
      </w:r>
    </w:p>
  </w:comment>
  <w:comment w:id="2807" w:author="Marianne Rasborg Knudsen" w:date="2018-05-16T10:03:00Z" w:initials="MRK">
    <w:p w14:paraId="21303C4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lables:</w:t>
      </w:r>
    </w:p>
  </w:comment>
  <w:comment w:id="2806" w:author="Jeppe Knudsen" w:date="2018-05-16T20:52:00Z" w:initials="JK">
    <w:p w14:paraId="258E36C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08" w:author="Marianne Rasborg Knudsen" w:date="2018-05-16T10:04:00Z" w:initials="MRK">
    <w:p w14:paraId="4DBCDD7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2809" w:author="Marianne Rasborg Knudsen" w:date="2018-05-16T10:04:00Z" w:initials="MRK">
    <w:p w14:paraId="3E734ED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affordance</w:t>
      </w:r>
    </w:p>
  </w:comment>
  <w:comment w:id="2811" w:author="Marianne Rasborg Knudsen" w:date="2018-05-16T10:06:00Z" w:initials="MRK">
    <w:p w14:paraId="22243ED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lable:</w:t>
      </w:r>
    </w:p>
    <w:p w14:paraId="638AF3DA" w14:textId="77777777" w:rsidR="0061393F" w:rsidRDefault="0061393F">
      <w:pPr>
        <w:pStyle w:val="Kommentartekst"/>
      </w:pPr>
    </w:p>
  </w:comment>
  <w:comment w:id="2812" w:author="Marianne Rasborg Knudsen" w:date="2018-05-16T10:27:00Z" w:initials="MRK">
    <w:p w14:paraId="46CCA75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13" w:author="Marianne Rasborg Knudsen" w:date="2018-05-16T10:27:00Z" w:initials="MRK">
    <w:p w14:paraId="02BB4F2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</w:comment>
  <w:comment w:id="2814" w:author="Marianne Rasborg Knudsen" w:date="2018-05-16T10:28:00Z" w:initials="MRK">
    <w:p w14:paraId="2D1FAC9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mapping</w:t>
      </w:r>
    </w:p>
  </w:comment>
  <w:comment w:id="2810" w:author="Jeppe Knudsen" w:date="2018-05-16T20:53:00Z" w:initials="JK">
    <w:p w14:paraId="5BD865D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16" w:author="Jeppe Knudsen" w:date="2018-05-16T20:53:00Z" w:initials="JK">
    <w:p w14:paraId="17C85C2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15" w:author="Marianne Rasborg Knudsen" w:date="2018-05-16T10:29:00Z" w:initials="MRK">
    <w:p w14:paraId="0AE822A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visibility:</w:t>
      </w:r>
    </w:p>
    <w:p w14:paraId="0686F921" w14:textId="77777777" w:rsidR="0061393F" w:rsidRDefault="0061393F">
      <w:pPr>
        <w:pStyle w:val="Kommentartekst"/>
      </w:pPr>
    </w:p>
  </w:comment>
  <w:comment w:id="2817" w:author="Marianne Rasborg Knudsen" w:date="2018-05-16T10:29:00Z" w:initials="MRK">
    <w:p w14:paraId="1B24C0C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Dificult</w:t>
      </w:r>
    </w:p>
  </w:comment>
  <w:comment w:id="2820" w:author="Marianne Rasborg Knudsen" w:date="2018-05-16T10:31:00Z" w:initials="MRK">
    <w:p w14:paraId="3C9EF1C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lables:</w:t>
      </w:r>
    </w:p>
  </w:comment>
  <w:comment w:id="2821" w:author="Marianne Rasborg Knudsen" w:date="2018-05-16T10:34:00Z" w:initials="MRK">
    <w:p w14:paraId="1ED8867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Bad mapping</w:t>
      </w:r>
    </w:p>
  </w:comment>
  <w:comment w:id="2819" w:author="Jeppe Knudsen" w:date="2018-05-16T20:58:00Z" w:initials="JK">
    <w:p w14:paraId="7C84E71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23" w:author="Marianne Rasborg Knudsen" w:date="2018-05-16T10:34:00Z" w:initials="MRK">
    <w:p w14:paraId="575E251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functionality:</w:t>
      </w:r>
    </w:p>
  </w:comment>
  <w:comment w:id="2824" w:author="Jeppe Knudsen" w:date="2018-05-16T20:59:00Z" w:initials="JK">
    <w:p w14:paraId="11A3294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25" w:author="Marianne Rasborg Knudsen" w:date="2018-05-16T10:36:00Z" w:initials="MRK">
    <w:p w14:paraId="0CDDC2D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Lable:</w:t>
      </w:r>
    </w:p>
    <w:p w14:paraId="328994AB" w14:textId="77777777" w:rsidR="0061393F" w:rsidRDefault="0061393F">
      <w:pPr>
        <w:pStyle w:val="Kommentartekst"/>
      </w:pPr>
      <w:r>
        <w:t>Wrong action</w:t>
      </w:r>
    </w:p>
  </w:comment>
  <w:comment w:id="2826" w:author="Marianne Rasborg Knudsen" w:date="2018-05-16T10:37:00Z" w:initials="MRK">
    <w:p w14:paraId="57AD779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 xml:space="preserve">Lucky </w:t>
      </w:r>
    </w:p>
  </w:comment>
  <w:comment w:id="2828" w:author="Marianne Rasborg Knudsen" w:date="2018-05-16T10:38:00Z" w:initials="MRK">
    <w:p w14:paraId="73192FE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Expected functionality:</w:t>
      </w:r>
    </w:p>
    <w:p w14:paraId="28509880" w14:textId="77777777" w:rsidR="0061393F" w:rsidRDefault="0061393F">
      <w:pPr>
        <w:pStyle w:val="Kommentartekst"/>
      </w:pPr>
      <w:r>
        <w:t>Affordance</w:t>
      </w:r>
    </w:p>
  </w:comment>
  <w:comment w:id="2827" w:author="Jeppe Knudsen" w:date="2018-05-16T21:00:00Z" w:initials="JK">
    <w:p w14:paraId="3B73C92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Misunderstanding/feedback issue</w:t>
      </w:r>
    </w:p>
  </w:comment>
  <w:comment w:id="2830" w:author="Marianne Rasborg Knudsen" w:date="2018-05-16T10:38:00Z" w:initials="MRK">
    <w:p w14:paraId="44ABAF7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functionality:</w:t>
      </w:r>
    </w:p>
    <w:p w14:paraId="0976C53E" w14:textId="77777777" w:rsidR="0061393F" w:rsidRDefault="0061393F">
      <w:pPr>
        <w:pStyle w:val="Kommentartekst"/>
      </w:pPr>
      <w:r>
        <w:t>Bad lable</w:t>
      </w:r>
    </w:p>
  </w:comment>
  <w:comment w:id="2829" w:author="Jeppe Knudsen" w:date="2018-05-16T21:00:00Z" w:initials="JK">
    <w:p w14:paraId="63F8019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32" w:author="Jeppe Knudsen" w:date="2018-05-16T21:01:00Z" w:initials="JK">
    <w:p w14:paraId="3C62727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Confusion(Advanced)</w:t>
      </w:r>
    </w:p>
  </w:comment>
  <w:comment w:id="2833" w:author="Jeppe Knudsen" w:date="2018-05-16T21:01:00Z" w:initials="JK">
    <w:p w14:paraId="27CF4E2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831" w:author="Marianne Rasborg Knudsen" w:date="2018-05-16T10:39:00Z" w:initials="MRK">
    <w:p w14:paraId="4F6F992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35" w:author="Marianne Rasborg Knudsen" w:date="2018-05-16T10:40:00Z" w:initials="MRK">
    <w:p w14:paraId="2ECCE8A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834" w:author="Jeppe Knudsen" w:date="2018-05-16T21:02:00Z" w:initials="JK">
    <w:p w14:paraId="56F5E3B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36" w:author="Marianne Rasborg Knudsen" w:date="2018-05-16T10:41:00Z" w:initials="MRK">
    <w:p w14:paraId="2C769AA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Understands actions</w:t>
      </w:r>
    </w:p>
  </w:comment>
  <w:comment w:id="2837" w:author="Marianne Rasborg Knudsen" w:date="2018-05-16T10:41:00Z" w:initials="MRK">
    <w:p w14:paraId="1B7D0691" w14:textId="77777777" w:rsidR="0061393F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3676B5">
        <w:rPr>
          <w:lang w:val="en-US"/>
        </w:rPr>
        <w:t xml:space="preserve">Lack of visibility: The action is there but he don’t </w:t>
      </w:r>
      <w:r>
        <w:rPr>
          <w:lang w:val="en-US"/>
        </w:rPr>
        <w:t>see it.</w:t>
      </w:r>
    </w:p>
    <w:p w14:paraId="2671976F" w14:textId="77777777" w:rsidR="0061393F" w:rsidRDefault="0061393F">
      <w:pPr>
        <w:pStyle w:val="Kommentartekst"/>
        <w:rPr>
          <w:lang w:val="en-US"/>
        </w:rPr>
      </w:pPr>
      <w:r>
        <w:rPr>
          <w:lang w:val="en-US"/>
        </w:rPr>
        <w:t>Wrong action:</w:t>
      </w:r>
    </w:p>
    <w:p w14:paraId="6ECB3DFC" w14:textId="77777777" w:rsidR="0061393F" w:rsidRPr="003676B5" w:rsidRDefault="0061393F">
      <w:pPr>
        <w:pStyle w:val="Kommentartekst"/>
        <w:rPr>
          <w:lang w:val="en-US"/>
        </w:rPr>
      </w:pPr>
    </w:p>
  </w:comment>
  <w:comment w:id="2838" w:author="Jeppe Knudsen" w:date="2018-05-16T21:02:00Z" w:initials="JK">
    <w:p w14:paraId="322EC4F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40" w:author="Marianne Rasborg Knudsen" w:date="2018-05-16T10:46:00Z" w:initials="MRK">
    <w:p w14:paraId="10C103B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839" w:author="Jeppe Knudsen" w:date="2018-05-16T21:02:00Z" w:initials="JK">
    <w:p w14:paraId="47481D5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42" w:author="Marianne Rasborg Knudsen" w:date="2018-05-16T10:46:00Z" w:initials="MRK">
    <w:p w14:paraId="781A85C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Not intuitive</w:t>
      </w:r>
    </w:p>
  </w:comment>
  <w:comment w:id="2841" w:author="Jeppe Knudsen" w:date="2018-05-16T21:03:00Z" w:initials="JK">
    <w:p w14:paraId="349B518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Non-intuitive</w:t>
      </w:r>
    </w:p>
  </w:comment>
  <w:comment w:id="2846" w:author="Marianne Rasborg Knudsen" w:date="2018-05-16T10:48:00Z" w:initials="MRK">
    <w:p w14:paraId="0BBDD98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Miss functionallity</w:t>
      </w:r>
    </w:p>
  </w:comment>
  <w:comment w:id="2843" w:author="Jeppe Knudsen" w:date="2018-05-16T21:03:00Z" w:initials="JK">
    <w:p w14:paraId="459277B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47" w:author="Marianne Rasborg Knudsen" w:date="2018-05-16T10:49:00Z" w:initials="MRK">
    <w:p w14:paraId="011F8E0A" w14:textId="77777777" w:rsidR="0061393F" w:rsidRPr="00A04E47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A04E47">
        <w:rPr>
          <w:lang w:val="en-US"/>
        </w:rPr>
        <w:t xml:space="preserve">Lables: He understands the lable </w:t>
      </w:r>
    </w:p>
    <w:p w14:paraId="3298B661" w14:textId="77777777" w:rsidR="0061393F" w:rsidRPr="00A04E47" w:rsidRDefault="0061393F">
      <w:pPr>
        <w:pStyle w:val="Kommentartekst"/>
        <w:rPr>
          <w:lang w:val="en-US"/>
        </w:rPr>
      </w:pPr>
      <w:r w:rsidRPr="00A04E47">
        <w:rPr>
          <w:lang w:val="en-US"/>
        </w:rPr>
        <w:t>Lack of visibility</w:t>
      </w:r>
    </w:p>
  </w:comment>
  <w:comment w:id="2848" w:author="Marianne Rasborg Knudsen" w:date="2018-05-16T10:51:00Z" w:initials="MRK">
    <w:p w14:paraId="4364C2B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Miss functionality:</w:t>
      </w:r>
    </w:p>
  </w:comment>
  <w:comment w:id="2849" w:author="Jeppe Knudsen" w:date="2018-05-16T21:04:00Z" w:initials="JK">
    <w:p w14:paraId="1F08582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51" w:author="Marianne Rasborg Knudsen" w:date="2018-05-16T10:58:00Z" w:initials="MRK">
    <w:p w14:paraId="3BEA048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Understands lables</w:t>
      </w:r>
    </w:p>
  </w:comment>
  <w:comment w:id="2852" w:author="Marianne Rasborg Knudsen" w:date="2018-05-16T10:59:00Z" w:initials="MRK">
    <w:p w14:paraId="0AE467F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Good mapping:</w:t>
      </w:r>
    </w:p>
    <w:p w14:paraId="77754199" w14:textId="77777777" w:rsidR="0061393F" w:rsidRDefault="0061393F">
      <w:pPr>
        <w:pStyle w:val="Kommentartekst"/>
      </w:pPr>
      <w:r>
        <w:t>Visibility</w:t>
      </w:r>
    </w:p>
  </w:comment>
  <w:comment w:id="2853" w:author="Marianne Rasborg Knudsen" w:date="2018-05-16T10:59:00Z" w:initials="MRK">
    <w:p w14:paraId="26D7D9C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2855" w:author="Marianne Rasborg Knudsen" w:date="2018-05-16T11:00:00Z" w:initials="MRK">
    <w:p w14:paraId="685F787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54" w:author="Jeppe Knudsen" w:date="2018-05-16T21:05:00Z" w:initials="JK">
    <w:p w14:paraId="1E2A25B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56" w:author="Marianne Rasborg Knudsen" w:date="2018-05-16T11:01:00Z" w:initials="MRK">
    <w:p w14:paraId="7D2EC781" w14:textId="77777777" w:rsidR="0061393F" w:rsidRPr="00F861BA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F861BA">
        <w:rPr>
          <w:lang w:val="en-US"/>
        </w:rPr>
        <w:t>Mis functionality: Mis the back fun</w:t>
      </w:r>
      <w:r>
        <w:rPr>
          <w:lang w:val="en-US"/>
        </w:rPr>
        <w:t>ction</w:t>
      </w:r>
    </w:p>
  </w:comment>
  <w:comment w:id="2857" w:author="Jeppe Knudsen" w:date="2018-05-16T21:06:00Z" w:initials="JK">
    <w:p w14:paraId="51F484C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2858" w:author="Jeppe Knudsen" w:date="2018-05-16T21:06:00Z" w:initials="JK">
    <w:p w14:paraId="2C97078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60" w:author="Marianne Rasborg Knudsen" w:date="2018-05-16T11:03:00Z" w:initials="MRK">
    <w:p w14:paraId="0E1FDD3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2859" w:author="Jeppe Knudsen" w:date="2018-05-16T21:06:00Z" w:initials="JK">
    <w:p w14:paraId="3908D78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62" w:author="Marianne Rasborg Knudsen" w:date="2018-05-16T11:03:00Z" w:initials="MRK">
    <w:p w14:paraId="2C2A088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Uses information</w:t>
      </w:r>
    </w:p>
    <w:p w14:paraId="6394CF38" w14:textId="77777777" w:rsidR="0061393F" w:rsidRDefault="0061393F">
      <w:pPr>
        <w:pStyle w:val="Kommentartekst"/>
      </w:pPr>
      <w:r>
        <w:t xml:space="preserve">Lack of visibility: </w:t>
      </w:r>
    </w:p>
  </w:comment>
  <w:comment w:id="2863" w:author="Jeppe Knudsen" w:date="2018-05-16T21:07:00Z" w:initials="JK">
    <w:p w14:paraId="234232B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2864" w:author="Marianne Rasborg Knudsen" w:date="2018-05-16T11:05:00Z" w:initials="MRK">
    <w:p w14:paraId="1DCC6BA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functionality.</w:t>
      </w:r>
    </w:p>
  </w:comment>
  <w:comment w:id="2865" w:author="Jeppe Knudsen" w:date="2018-05-16T21:07:00Z" w:initials="JK">
    <w:p w14:paraId="3D9F441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867" w:author="Jeppe Knudsen" w:date="2018-05-16T21:07:00Z" w:initials="JK">
    <w:p w14:paraId="2203B1A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Non-intuitive</w:t>
      </w:r>
    </w:p>
  </w:comment>
  <w:comment w:id="2869" w:author="Marianne Rasborg Knudsen" w:date="2018-05-16T11:11:00Z" w:initials="MRK">
    <w:p w14:paraId="6050D4E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68" w:author="Jeppe Knudsen" w:date="2018-05-16T21:08:00Z" w:initials="JK">
    <w:p w14:paraId="02C3D76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70" w:author="Marianne Rasborg Knudsen" w:date="2018-05-16T11:12:00Z" w:initials="MRK">
    <w:p w14:paraId="7CC22D8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Lable/Familiarity</w:t>
      </w:r>
    </w:p>
  </w:comment>
  <w:comment w:id="2873" w:author="Marianne Rasborg Knudsen" w:date="2018-05-16T11:13:00Z" w:initials="MRK">
    <w:p w14:paraId="4ADFA6A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010A1896" w14:textId="77777777" w:rsidR="0061393F" w:rsidRDefault="0061393F">
      <w:pPr>
        <w:pStyle w:val="Kommentartekst"/>
      </w:pPr>
      <w:r>
        <w:t>Misses functionality</w:t>
      </w:r>
    </w:p>
  </w:comment>
  <w:comment w:id="2874" w:author="Jeppe Knudsen" w:date="2018-05-16T21:09:00Z" w:initials="JK">
    <w:p w14:paraId="2E2A20B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75" w:author="Marianne Rasborg Knudsen" w:date="2018-05-16T11:13:00Z" w:initials="MRK">
    <w:p w14:paraId="5DA23D6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2877" w:author="Marianne Rasborg Knudsen" w:date="2018-05-16T11:13:00Z" w:initials="MRK">
    <w:p w14:paraId="504B4D8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Exeitment</w:t>
      </w:r>
    </w:p>
  </w:comment>
  <w:comment w:id="2876" w:author="Jeppe Knudsen" w:date="2018-05-16T21:09:00Z" w:initials="JK">
    <w:p w14:paraId="2135F81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78" w:author="Marianne Rasborg Knudsen" w:date="2018-05-16T11:14:00Z" w:initials="MRK">
    <w:p w14:paraId="7579A4E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2880" w:author="Marianne Rasborg Knudsen" w:date="2018-05-16T11:15:00Z" w:initials="MRK">
    <w:p w14:paraId="121BAF2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Tries touch</w:t>
      </w:r>
    </w:p>
  </w:comment>
  <w:comment w:id="2879" w:author="Jeppe Knudsen" w:date="2018-05-16T21:10:00Z" w:initials="JK">
    <w:p w14:paraId="2E7B01D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883" w:author="Marianne Rasborg Knudsen" w:date="2018-05-16T11:19:00Z" w:initials="MRK">
    <w:p w14:paraId="671AD82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Missing functionality</w:t>
      </w:r>
    </w:p>
  </w:comment>
  <w:comment w:id="2884" w:author="Marianne Rasborg Knudsen" w:date="2018-05-16T11:23:00Z" w:initials="MRK">
    <w:p w14:paraId="24CF606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82" w:author="Jeppe Knudsen" w:date="2018-05-16T21:10:00Z" w:initials="JK">
    <w:p w14:paraId="40016DA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85" w:author="Marianne Rasborg Knudsen" w:date="2018-05-16T11:24:00Z" w:initials="MRK">
    <w:p w14:paraId="42149DA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help:</w:t>
      </w:r>
    </w:p>
    <w:p w14:paraId="2BF06855" w14:textId="77777777" w:rsidR="0061393F" w:rsidRDefault="0061393F">
      <w:pPr>
        <w:pStyle w:val="Kommentartekst"/>
      </w:pPr>
      <w:r>
        <w:t>Lable</w:t>
      </w:r>
    </w:p>
  </w:comment>
  <w:comment w:id="2887" w:author="Marianne Rasborg Knudsen" w:date="2018-05-16T11:24:00Z" w:initials="MRK">
    <w:p w14:paraId="40893D9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86" w:author="Jeppe Knudsen" w:date="2018-05-16T21:11:00Z" w:initials="JK">
    <w:p w14:paraId="11D807B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89" w:author="Jeppe Knudsen" w:date="2018-05-16T21:11:00Z" w:initials="JK">
    <w:p w14:paraId="27ABE65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2891" w:author="Marianne Rasborg Knudsen" w:date="2018-05-16T11:25:00Z" w:initials="MRK">
    <w:p w14:paraId="3CDF6BC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</w:comment>
  <w:comment w:id="2890" w:author="Jeppe Knudsen" w:date="2018-05-16T21:11:00Z" w:initials="JK">
    <w:p w14:paraId="08B09E0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94" w:author="Jeppe Knudsen" w:date="2018-05-16T21:12:00Z" w:initials="JK">
    <w:p w14:paraId="7AAB472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Recovery issue</w:t>
      </w:r>
    </w:p>
  </w:comment>
  <w:comment w:id="2895" w:author="Jeppe Knudsen" w:date="2018-05-16T21:12:00Z" w:initials="JK">
    <w:p w14:paraId="17D4E65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93" w:author="Marianne Rasborg Knudsen" w:date="2018-05-16T11:26:00Z" w:initials="MRK">
    <w:p w14:paraId="0CB6978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96" w:author="Marianne Rasborg Knudsen" w:date="2018-05-16T11:26:00Z" w:initials="MRK">
    <w:p w14:paraId="32BFBF4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Familiarity:</w:t>
      </w:r>
    </w:p>
  </w:comment>
  <w:comment w:id="2897" w:author="Marianne Rasborg Knudsen" w:date="2018-05-16T11:27:00Z" w:initials="MRK">
    <w:p w14:paraId="03DB289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98" w:author="Marianne Rasborg Knudsen" w:date="2018-05-16T11:27:00Z" w:initials="MRK">
    <w:p w14:paraId="38E8B3D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functionality:</w:t>
      </w:r>
    </w:p>
    <w:p w14:paraId="52494337" w14:textId="77777777" w:rsidR="0061393F" w:rsidRDefault="0061393F">
      <w:pPr>
        <w:pStyle w:val="Kommentartekst"/>
      </w:pPr>
      <w:r>
        <w:t>Mapping</w:t>
      </w:r>
    </w:p>
  </w:comment>
  <w:comment w:id="2899" w:author="Jeppe Knudsen" w:date="2018-05-16T13:22:00Z" w:initials="JK">
    <w:p w14:paraId="5D94EB7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01" w:author="Marianne Rasborg Knudsen" w:date="2018-05-16T11:28:00Z" w:initials="MRK">
    <w:p w14:paraId="42D4991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710285F6" w14:textId="77777777" w:rsidR="0061393F" w:rsidRDefault="0061393F">
      <w:pPr>
        <w:pStyle w:val="Kommentartekst"/>
      </w:pPr>
    </w:p>
  </w:comment>
  <w:comment w:id="2902" w:author="Marianne Rasborg Knudsen" w:date="2018-05-16T11:29:00Z" w:initials="MRK">
    <w:p w14:paraId="4BE37F5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900" w:author="Jeppe Knudsen" w:date="2018-05-16T13:24:00Z" w:initials="JK">
    <w:p w14:paraId="351A5B5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906" w:author="Jeppe Knudsen" w:date="2018-05-16T13:21:00Z" w:initials="JK">
    <w:p w14:paraId="4F2E34E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905" w:author="Marianne Rasborg Knudsen" w:date="2018-05-16T11:36:00Z" w:initials="MRK">
    <w:p w14:paraId="58D4114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</w:comment>
  <w:comment w:id="2907" w:author="Jeppe Knudsen" w:date="2018-05-16T13:20:00Z" w:initials="JK">
    <w:p w14:paraId="3AAF584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908" w:author="Marianne Rasborg Knudsen" w:date="2018-05-16T11:36:00Z" w:initials="MRK">
    <w:p w14:paraId="0C39163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909" w:author="Marianne Rasborg Knudsen" w:date="2018-05-16T11:36:00Z" w:initials="MRK">
    <w:p w14:paraId="528B3F6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dificult</w:t>
      </w:r>
    </w:p>
  </w:comment>
  <w:comment w:id="2912" w:author="Marianne Rasborg Knudsen" w:date="2018-05-16T11:37:00Z" w:initials="MRK">
    <w:p w14:paraId="2C81EC3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help:</w:t>
      </w:r>
    </w:p>
  </w:comment>
  <w:comment w:id="2911" w:author="Jeppe Knudsen" w:date="2018-05-16T13:20:00Z" w:initials="JK">
    <w:p w14:paraId="73DA930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913" w:author="Marianne Rasborg Knudsen" w:date="2018-05-16T11:37:00Z" w:initials="MRK">
    <w:p w14:paraId="140B1DD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Familiare</w:t>
      </w:r>
    </w:p>
  </w:comment>
  <w:comment w:id="2927" w:author="Marianne Rasborg Knudsen" w:date="2018-05-16T12:03:00Z" w:initials="MRK">
    <w:p w14:paraId="61EE0B7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 xml:space="preserve">Wrong action: </w:t>
      </w:r>
    </w:p>
    <w:p w14:paraId="043B171F" w14:textId="77777777" w:rsidR="0061393F" w:rsidRDefault="0061393F">
      <w:pPr>
        <w:pStyle w:val="Kommentartekst"/>
      </w:pPr>
      <w:r>
        <w:t>Misleading lables</w:t>
      </w:r>
    </w:p>
  </w:comment>
  <w:comment w:id="2928" w:author="Jeppe Knudsen" w:date="2018-05-16T13:15:00Z" w:initials="JK">
    <w:p w14:paraId="234666D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930" w:author="Marianne Rasborg Knudsen" w:date="2018-05-16T12:03:00Z" w:initials="MRK">
    <w:p w14:paraId="2415EE3B" w14:textId="77777777" w:rsidR="0061393F" w:rsidRPr="00D97600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97600">
        <w:rPr>
          <w:lang w:val="en-US"/>
        </w:rPr>
        <w:t>Visibility: He says its rnadom that he godt there, so the path must have been somwhat visible</w:t>
      </w:r>
    </w:p>
  </w:comment>
  <w:comment w:id="2932" w:author="Marianne Rasborg Knudsen" w:date="2018-05-16T12:04:00Z" w:initials="MRK">
    <w:p w14:paraId="41CABE8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931" w:author="Jeppe Knudsen" w:date="2018-05-16T13:12:00Z" w:initials="JK">
    <w:p w14:paraId="5EE3A85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33" w:author="Marianne Rasborg Knudsen" w:date="2018-05-16T12:05:00Z" w:initials="MRK">
    <w:p w14:paraId="4D51091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2934" w:author="Jeppe Knudsen" w:date="2018-05-16T13:01:00Z" w:initials="JK">
    <w:p w14:paraId="5EBEA6F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 issue/lack of constraints</w:t>
      </w:r>
    </w:p>
  </w:comment>
  <w:comment w:id="2936" w:author="Marianne Rasborg Knudsen" w:date="2018-05-16T12:05:00Z" w:initials="MRK">
    <w:p w14:paraId="33D538D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affordance</w:t>
      </w:r>
    </w:p>
  </w:comment>
  <w:comment w:id="2935" w:author="Jeppe Knudsen" w:date="2018-05-16T12:58:00Z" w:initials="JK">
    <w:p w14:paraId="5319226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38" w:author="Jeppe Knudsen" w:date="2018-05-16T15:26:00Z" w:initials="JK">
    <w:p w14:paraId="0648E7B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2939" w:author="Marianne Rasborg Knudsen" w:date="2018-05-16T12:08:00Z" w:initials="MRK">
    <w:p w14:paraId="0147195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Lable/Icon</w:t>
      </w:r>
    </w:p>
  </w:comment>
  <w:comment w:id="2940" w:author="Marianne Rasborg Knudsen" w:date="2018-05-16T12:08:00Z" w:initials="MRK">
    <w:p w14:paraId="59F302C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942" w:author="Jeppe Knudsen" w:date="2018-05-16T15:26:00Z" w:initials="JK">
    <w:p w14:paraId="35EE105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2943" w:author="Marianne Rasborg Knudsen" w:date="2018-05-16T12:09:00Z" w:initials="MRK">
    <w:p w14:paraId="4F944AD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lable/Icon</w:t>
      </w:r>
    </w:p>
  </w:comment>
  <w:comment w:id="2946" w:author="Jeppe Knudsen" w:date="2018-05-16T15:27:00Z" w:initials="JK">
    <w:p w14:paraId="08F6215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2945" w:author="Marianne Rasborg Knudsen" w:date="2018-05-16T12:10:00Z" w:initials="MRK">
    <w:p w14:paraId="3841007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947" w:author="Marianne Rasborg Knudsen" w:date="2018-05-16T12:11:00Z" w:initials="MRK">
    <w:p w14:paraId="33E8F31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</w:t>
      </w:r>
    </w:p>
  </w:comment>
  <w:comment w:id="2948" w:author="Jeppe Knudsen" w:date="2018-05-16T15:28:00Z" w:initials="JK">
    <w:p w14:paraId="656AD05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 succes</w:t>
      </w:r>
    </w:p>
  </w:comment>
  <w:comment w:id="2949" w:author="Marianne Rasborg Knudsen" w:date="2018-05-16T12:11:00Z" w:initials="MRK">
    <w:p w14:paraId="072E33E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Explore system:</w:t>
      </w:r>
    </w:p>
  </w:comment>
  <w:comment w:id="2950" w:author="Jeppe Knudsen" w:date="2018-05-16T15:29:00Z" w:initials="JK">
    <w:p w14:paraId="4DC868F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Feedback succes</w:t>
      </w:r>
    </w:p>
  </w:comment>
  <w:comment w:id="2952" w:author="Jeppe Knudsen" w:date="2018-05-16T15:33:00Z" w:initials="JK">
    <w:p w14:paraId="1C70664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51" w:author="Marianne Rasborg Knudsen" w:date="2018-05-16T12:13:00Z" w:initials="MRK">
    <w:p w14:paraId="597CB88D" w14:textId="77777777" w:rsidR="0061393F" w:rsidRPr="00260A13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60A13">
        <w:rPr>
          <w:lang w:val="en-US"/>
        </w:rPr>
        <w:t>Misleading signifieres</w:t>
      </w:r>
    </w:p>
    <w:p w14:paraId="20C0EA5E" w14:textId="77777777" w:rsidR="0061393F" w:rsidRPr="00260A13" w:rsidRDefault="0061393F">
      <w:pPr>
        <w:pStyle w:val="Kommentartekst"/>
        <w:rPr>
          <w:lang w:val="en-US"/>
        </w:rPr>
      </w:pPr>
      <w:r w:rsidRPr="00260A13">
        <w:rPr>
          <w:lang w:val="en-US"/>
        </w:rPr>
        <w:t>Wrong action:</w:t>
      </w:r>
    </w:p>
    <w:p w14:paraId="23EBD644" w14:textId="77777777" w:rsidR="0061393F" w:rsidRPr="00260A13" w:rsidRDefault="0061393F">
      <w:pPr>
        <w:pStyle w:val="Kommentartekst"/>
        <w:rPr>
          <w:lang w:val="en-US"/>
        </w:rPr>
      </w:pPr>
      <w:r w:rsidRPr="00260A13">
        <w:rPr>
          <w:lang w:val="en-US"/>
        </w:rPr>
        <w:t>Dificulties: It’s har for him to go back</w:t>
      </w:r>
    </w:p>
  </w:comment>
  <w:comment w:id="2953" w:author="Jeppe Knudsen" w:date="2018-05-16T15:32:00Z" w:initials="JK">
    <w:p w14:paraId="1F10D71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2954" w:author="Marianne Rasborg Knudsen" w:date="2018-05-16T12:15:00Z" w:initials="MRK">
    <w:p w14:paraId="56BB49F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Affordance/Mapping</w:t>
      </w:r>
    </w:p>
  </w:comment>
  <w:comment w:id="2956" w:author="Marianne Rasborg Knudsen" w:date="2018-05-16T12:15:00Z" w:initials="MRK">
    <w:p w14:paraId="43FA62B8" w14:textId="77777777" w:rsidR="0061393F" w:rsidRPr="00260A13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60A13">
        <w:rPr>
          <w:lang w:val="en-US"/>
        </w:rPr>
        <w:t>Wrong action:</w:t>
      </w:r>
    </w:p>
    <w:p w14:paraId="77AA14D7" w14:textId="77777777" w:rsidR="0061393F" w:rsidRPr="00260A13" w:rsidRDefault="0061393F">
      <w:pPr>
        <w:pStyle w:val="Kommentartekst"/>
        <w:rPr>
          <w:lang w:val="en-US"/>
        </w:rPr>
      </w:pPr>
      <w:r w:rsidRPr="00260A13">
        <w:rPr>
          <w:lang w:val="en-US"/>
        </w:rPr>
        <w:t>Dificulties: It’s har for him to go back</w:t>
      </w:r>
    </w:p>
  </w:comment>
  <w:comment w:id="2955" w:author="Jeppe Knudsen" w:date="2018-05-16T15:33:00Z" w:initials="JK">
    <w:p w14:paraId="6418354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Affordance issue</w:t>
      </w:r>
    </w:p>
  </w:comment>
  <w:comment w:id="2958" w:author="Jeppe Knudsen" w:date="2018-05-16T15:33:00Z" w:initials="JK">
    <w:p w14:paraId="0FC150F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Navigation issue</w:t>
      </w:r>
    </w:p>
  </w:comment>
  <w:comment w:id="2957" w:author="Marianne Rasborg Knudsen" w:date="2018-05-16T12:16:00Z" w:initials="MRK">
    <w:p w14:paraId="22D02CB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Difficult</w:t>
      </w:r>
    </w:p>
  </w:comment>
  <w:comment w:id="2960" w:author="Marianne Rasborg Knudsen" w:date="2018-05-16T12:17:00Z" w:initials="MRK">
    <w:p w14:paraId="736A5E8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959" w:author="Jeppe Knudsen" w:date="2018-05-16T15:34:00Z" w:initials="JK">
    <w:p w14:paraId="064C01F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963" w:author="Marianne Rasborg Knudsen" w:date="2018-05-16T12:17:00Z" w:initials="MRK">
    <w:p w14:paraId="067C8CC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964" w:author="Jeppe Knudsen" w:date="2018-05-16T15:49:00Z" w:initials="JK">
    <w:p w14:paraId="2CF3A88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Feedback/Affordance succes</w:t>
      </w:r>
    </w:p>
  </w:comment>
  <w:comment w:id="2967" w:author="Marianne Rasborg Knudsen" w:date="2018-05-16T12:18:00Z" w:initials="MRK">
    <w:p w14:paraId="62E0C47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  <w:p w14:paraId="63DD62CA" w14:textId="77777777" w:rsidR="0061393F" w:rsidRDefault="0061393F">
      <w:pPr>
        <w:pStyle w:val="Kommentartekst"/>
      </w:pPr>
      <w:r>
        <w:t>Wrong action</w:t>
      </w:r>
    </w:p>
  </w:comment>
  <w:comment w:id="2966" w:author="Jeppe Knudsen" w:date="2018-05-16T15:40:00Z" w:initials="JK">
    <w:p w14:paraId="1A9560C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68" w:author="Marianne Rasborg Knudsen" w:date="2018-05-16T12:19:00Z" w:initials="MRK">
    <w:p w14:paraId="5D39FB3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Difficulties: Dificult to go back</w:t>
      </w:r>
    </w:p>
  </w:comment>
  <w:comment w:id="2971" w:author="Marianne Rasborg Knudsen" w:date="2018-05-16T12:19:00Z" w:initials="MRK">
    <w:p w14:paraId="6A91CC92" w14:textId="77777777" w:rsidR="0061393F" w:rsidRPr="00260A13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60A13">
        <w:rPr>
          <w:lang w:val="en-US"/>
        </w:rPr>
        <w:t>Affordance:</w:t>
      </w:r>
      <w:r w:rsidRPr="00260A13">
        <w:rPr>
          <w:lang w:val="en-US"/>
        </w:rPr>
        <w:br/>
        <w:t>Mapping:</w:t>
      </w:r>
    </w:p>
    <w:p w14:paraId="7661EF87" w14:textId="77777777" w:rsidR="0061393F" w:rsidRPr="00260A13" w:rsidRDefault="0061393F">
      <w:pPr>
        <w:pStyle w:val="Kommentartekst"/>
        <w:rPr>
          <w:lang w:val="en-US"/>
        </w:rPr>
      </w:pPr>
      <w:r w:rsidRPr="00260A13">
        <w:rPr>
          <w:lang w:val="en-US"/>
        </w:rPr>
        <w:t>Familiarity: The plus icons makes it look touchable</w:t>
      </w:r>
    </w:p>
  </w:comment>
  <w:comment w:id="2972" w:author="Jeppe Knudsen" w:date="2018-05-16T15:49:00Z" w:initials="JK">
    <w:p w14:paraId="6FAE269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Feedback/affordance succes</w:t>
      </w:r>
    </w:p>
  </w:comment>
  <w:comment w:id="2975" w:author="Marianne Rasborg Knudsen" w:date="2018-05-16T12:20:00Z" w:initials="MRK">
    <w:p w14:paraId="755F42C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629191F9" w14:textId="77777777" w:rsidR="0061393F" w:rsidRDefault="0061393F">
      <w:pPr>
        <w:pStyle w:val="Kommentartekst"/>
      </w:pPr>
      <w:r>
        <w:t>Misleading actions</w:t>
      </w:r>
    </w:p>
  </w:comment>
  <w:comment w:id="2974" w:author="Jeppe Knudsen" w:date="2018-05-16T15:48:00Z" w:initials="JK">
    <w:p w14:paraId="070BD54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77" w:author="Marianne Rasborg Knudsen" w:date="2018-05-16T12:21:00Z" w:initials="MRK">
    <w:p w14:paraId="7F3D92B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  <w:p w14:paraId="78329780" w14:textId="77777777" w:rsidR="0061393F" w:rsidRDefault="0061393F">
      <w:pPr>
        <w:pStyle w:val="Kommentartekst"/>
      </w:pPr>
      <w:r>
        <w:t>Wrong action</w:t>
      </w:r>
    </w:p>
  </w:comment>
  <w:comment w:id="2976" w:author="Jeppe Knudsen" w:date="2018-05-16T15:48:00Z" w:initials="JK">
    <w:p w14:paraId="6C0133C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78" w:author="Marianne Rasborg Knudsen" w:date="2018-05-16T12:35:00Z" w:initials="MRK">
    <w:p w14:paraId="1B1FFB5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Affordance:</w:t>
      </w:r>
    </w:p>
    <w:p w14:paraId="34F9C798" w14:textId="77777777" w:rsidR="0061393F" w:rsidRDefault="0061393F">
      <w:pPr>
        <w:pStyle w:val="Kommentartekst"/>
      </w:pPr>
      <w:r>
        <w:t>Mapping:</w:t>
      </w:r>
    </w:p>
  </w:comment>
  <w:comment w:id="2979" w:author="Marianne Rasborg Knudsen" w:date="2018-05-16T12:38:00Z" w:initials="MRK">
    <w:p w14:paraId="3611F99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Exitment:</w:t>
      </w:r>
    </w:p>
    <w:p w14:paraId="6AA1AD69" w14:textId="77777777" w:rsidR="0061393F" w:rsidRDefault="0061393F">
      <w:pPr>
        <w:pStyle w:val="Kommentartekst"/>
      </w:pPr>
      <w:r>
        <w:t>Affordance</w:t>
      </w:r>
    </w:p>
  </w:comment>
  <w:comment w:id="2980" w:author="Jeppe Knudsen" w:date="2018-05-16T15:52:00Z" w:initials="JK">
    <w:p w14:paraId="2668DD8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Control/Feedback succes</w:t>
      </w:r>
    </w:p>
  </w:comment>
  <w:comment w:id="2982" w:author="Marianne Rasborg Knudsen" w:date="2018-05-16T12:38:00Z" w:initials="MRK">
    <w:p w14:paraId="2D143B7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Familiarity:</w:t>
      </w:r>
    </w:p>
    <w:p w14:paraId="7C3ABF50" w14:textId="77777777" w:rsidR="0061393F" w:rsidRDefault="0061393F">
      <w:pPr>
        <w:pStyle w:val="Kommentartekst"/>
      </w:pPr>
      <w:r>
        <w:t>Easy to use</w:t>
      </w:r>
    </w:p>
  </w:comment>
  <w:comment w:id="2983" w:author="Jeppe Knudsen" w:date="2018-05-16T15:53:00Z" w:initials="JK">
    <w:p w14:paraId="2006963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Familiarity/Affordance succes (INTUITIVE)</w:t>
      </w:r>
    </w:p>
  </w:comment>
  <w:comment w:id="2984" w:author="Marianne Rasborg Knudsen" w:date="2018-05-16T12:39:00Z" w:initials="MRK">
    <w:p w14:paraId="052BD62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2987" w:author="Marianne Rasborg Knudsen" w:date="2018-05-16T12:40:00Z" w:initials="MRK">
    <w:p w14:paraId="3445E36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affordance</w:t>
      </w:r>
    </w:p>
  </w:comment>
  <w:comment w:id="2985" w:author="Jeppe Knudsen" w:date="2018-05-16T15:56:00Z" w:initials="JK">
    <w:p w14:paraId="37BCF16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Tendency to avoid touch</w:t>
      </w:r>
    </w:p>
  </w:comment>
  <w:comment w:id="2989" w:author="Marianne Rasborg Knudsen" w:date="2018-05-16T12:42:00Z" w:initials="MRK">
    <w:p w14:paraId="33FAC7C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 xml:space="preserve">Visibility: </w:t>
      </w:r>
    </w:p>
  </w:comment>
  <w:comment w:id="2991" w:author="Marianne Rasborg Knudsen" w:date="2018-05-16T12:43:00Z" w:initials="MRK">
    <w:p w14:paraId="740E204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Mapping:</w:t>
      </w:r>
    </w:p>
    <w:p w14:paraId="5CF86EAC" w14:textId="77777777" w:rsidR="0061393F" w:rsidRDefault="0061393F">
      <w:pPr>
        <w:pStyle w:val="Kommentartekst"/>
      </w:pPr>
      <w:r>
        <w:t>Affordance</w:t>
      </w:r>
    </w:p>
  </w:comment>
  <w:comment w:id="2990" w:author="Jeppe Knudsen" w:date="2018-05-16T15:57:00Z" w:initials="JK">
    <w:p w14:paraId="6686C6B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Affordance/similarity succes</w:t>
      </w:r>
    </w:p>
  </w:comment>
  <w:comment w:id="2993" w:author="Jeppe Knudsen" w:date="2018-05-16T15:58:00Z" w:initials="JK">
    <w:p w14:paraId="5B81B4A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996" w:author="Marianne Rasborg Knudsen" w:date="2018-05-16T13:23:00Z" w:initials="MRK">
    <w:p w14:paraId="35A7D64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Arrodance</w:t>
      </w:r>
    </w:p>
  </w:comment>
  <w:comment w:id="2997" w:author="Jeppe Knudsen" w:date="2018-05-16T16:01:00Z" w:initials="JK">
    <w:p w14:paraId="19FBDBD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998" w:author="Jeppe Knudsen" w:date="2018-05-16T16:00:00Z" w:initials="JK">
    <w:p w14:paraId="6E2D559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000" w:author="Jeppe Knudsen" w:date="2018-05-16T16:02:00Z" w:initials="JK">
    <w:p w14:paraId="5C3877B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999" w:author="Marianne Rasborg Knudsen" w:date="2018-05-16T13:24:00Z" w:initials="MRK">
    <w:p w14:paraId="4B1F197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affordance</w:t>
      </w:r>
    </w:p>
  </w:comment>
  <w:comment w:id="3001" w:author="Marianne Rasborg Knudsen" w:date="2018-05-16T13:24:00Z" w:initials="MRK">
    <w:p w14:paraId="798A7140" w14:textId="77777777" w:rsidR="0061393F" w:rsidRPr="000C5130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C5130">
        <w:rPr>
          <w:lang w:val="en-US"/>
        </w:rPr>
        <w:t>Lack of visibility</w:t>
      </w:r>
    </w:p>
  </w:comment>
  <w:comment w:id="2995" w:author="Marianne Rasborg Knudsen" w:date="2018-05-16T12:57:00Z" w:initials="MRK">
    <w:p w14:paraId="3B730622" w14:textId="77777777" w:rsidR="0061393F" w:rsidRPr="000C5130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C5130">
        <w:rPr>
          <w:lang w:val="en-US"/>
        </w:rPr>
        <w:t>Next tasks</w:t>
      </w:r>
    </w:p>
  </w:comment>
  <w:comment w:id="3003" w:author="Marianne Rasborg Knudsen" w:date="2018-05-16T12:47:00Z" w:initials="MRK">
    <w:p w14:paraId="29DBD0A9" w14:textId="77777777" w:rsidR="0061393F" w:rsidRPr="000C5130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C5130">
        <w:rPr>
          <w:lang w:val="en-US"/>
        </w:rPr>
        <w:t>Mapping/Affordance</w:t>
      </w:r>
    </w:p>
  </w:comment>
  <w:comment w:id="3004" w:author="Jeppe Knudsen" w:date="2018-05-16T16:02:00Z" w:initials="JK">
    <w:p w14:paraId="7D5476D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Affordance/familiarity succes</w:t>
      </w:r>
    </w:p>
  </w:comment>
  <w:comment w:id="3008" w:author="Marianne Rasborg Knudsen" w:date="2018-05-16T12:53:00Z" w:initials="MRK">
    <w:p w14:paraId="3A727B62" w14:textId="77777777" w:rsidR="0061393F" w:rsidRPr="000C5130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C5130">
        <w:rPr>
          <w:lang w:val="en-US"/>
        </w:rPr>
        <w:t>Visibility:</w:t>
      </w:r>
    </w:p>
    <w:p w14:paraId="54F41FB7" w14:textId="77777777" w:rsidR="0061393F" w:rsidRPr="000C5130" w:rsidRDefault="0061393F">
      <w:pPr>
        <w:pStyle w:val="Kommentartekst"/>
        <w:rPr>
          <w:lang w:val="en-US"/>
        </w:rPr>
      </w:pPr>
      <w:r w:rsidRPr="000C5130">
        <w:rPr>
          <w:lang w:val="en-US"/>
        </w:rPr>
        <w:t>Mapping:</w:t>
      </w:r>
    </w:p>
  </w:comment>
  <w:comment w:id="3024" w:author="Jeppe Knudsen" w:date="2018-05-16T16:02:00Z" w:initials="JK">
    <w:p w14:paraId="2C61445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3025" w:author="Jeppe Knudsen" w:date="2018-05-16T16:03:00Z" w:initials="JK">
    <w:p w14:paraId="2A87BD3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015" w:author="Marianne Rasborg Knudsen" w:date="2018-05-16T12:54:00Z" w:initials="MRK">
    <w:p w14:paraId="01CACAA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Confused</w:t>
      </w:r>
    </w:p>
  </w:comment>
  <w:comment w:id="3026" w:author="Jeppe Knudsen" w:date="2018-05-16T16:03:00Z" w:initials="JK">
    <w:p w14:paraId="347280E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</w:t>
      </w:r>
    </w:p>
  </w:comment>
  <w:comment w:id="3027" w:author="Marianne Rasborg Knudsen" w:date="2018-05-16T13:25:00Z" w:initials="MRK">
    <w:p w14:paraId="11B63A3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Unexpected:</w:t>
      </w:r>
    </w:p>
    <w:p w14:paraId="16E30980" w14:textId="77777777" w:rsidR="0061393F" w:rsidRDefault="0061393F">
      <w:pPr>
        <w:pStyle w:val="Kommentartekst"/>
      </w:pPr>
      <w:r>
        <w:t>Affordance</w:t>
      </w:r>
    </w:p>
  </w:comment>
  <w:comment w:id="3028" w:author="Jeppe Knudsen" w:date="2018-05-16T16:04:00Z" w:initials="JK">
    <w:p w14:paraId="27C8184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029" w:author="Marianne Rasborg Knudsen" w:date="2018-05-16T13:26:00Z" w:initials="MRK">
    <w:p w14:paraId="7D1FC17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031" w:author="Marianne Rasborg Knudsen" w:date="2018-05-16T13:26:00Z" w:initials="MRK">
    <w:p w14:paraId="4F08AD3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</w:t>
      </w:r>
    </w:p>
  </w:comment>
  <w:comment w:id="3030" w:author="Jeppe Knudsen" w:date="2018-05-16T16:06:00Z" w:initials="JK">
    <w:p w14:paraId="4258270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3033" w:author="Marianne Rasborg Knudsen" w:date="2018-05-16T13:27:00Z" w:initials="MRK">
    <w:p w14:paraId="4C476B6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Feedback</w:t>
      </w:r>
    </w:p>
  </w:comment>
  <w:comment w:id="3032" w:author="Jeppe Knudsen" w:date="2018-05-16T16:07:00Z" w:initials="JK">
    <w:p w14:paraId="4ADDD2B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Alternative proposal</w:t>
      </w:r>
    </w:p>
  </w:comment>
  <w:comment w:id="3035" w:author="Marianne Rasborg Knudsen" w:date="2018-05-16T13:28:00Z" w:initials="MRK">
    <w:p w14:paraId="1A761B7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Bad affordance/Mapping:</w:t>
      </w:r>
    </w:p>
    <w:p w14:paraId="4007EAE9" w14:textId="77777777" w:rsidR="0061393F" w:rsidRDefault="0061393F">
      <w:pPr>
        <w:pStyle w:val="Kommentartekst"/>
      </w:pPr>
      <w:r>
        <w:t>Confused</w:t>
      </w:r>
    </w:p>
  </w:comment>
  <w:comment w:id="3034" w:author="Jeppe Knudsen" w:date="2018-05-16T16:07:00Z" w:initials="JK">
    <w:p w14:paraId="3AEA9A6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failure</w:t>
      </w:r>
    </w:p>
  </w:comment>
  <w:comment w:id="3036" w:author="Jeppe Knudsen" w:date="2018-05-16T16:07:00Z" w:initials="JK">
    <w:p w14:paraId="5531C03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039" w:author="Marianne Rasborg Knudsen" w:date="2018-05-16T13:29:00Z" w:initials="MRK">
    <w:p w14:paraId="2C3473B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038" w:author="Jeppe Knudsen" w:date="2018-05-16T16:08:00Z" w:initials="JK">
    <w:p w14:paraId="70A8390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041" w:author="Marianne Rasborg Knudsen" w:date="2018-05-16T13:30:00Z" w:initials="MRK">
    <w:p w14:paraId="3380976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040" w:author="Jeppe Knudsen" w:date="2018-05-16T16:08:00Z" w:initials="JK">
    <w:p w14:paraId="009F9D3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042" w:author="Marianne Rasborg Knudsen" w:date="2018-05-16T13:31:00Z" w:initials="MRK">
    <w:p w14:paraId="63B87E2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  <w:p w14:paraId="37CCECE5" w14:textId="77777777" w:rsidR="0061393F" w:rsidRDefault="0061393F">
      <w:pPr>
        <w:pStyle w:val="Kommentartekst"/>
      </w:pPr>
      <w:r>
        <w:t>Bad Mapping</w:t>
      </w:r>
    </w:p>
  </w:comment>
  <w:comment w:id="3043" w:author="Jeppe Knudsen" w:date="2018-05-16T16:09:00Z" w:initials="JK">
    <w:p w14:paraId="065F870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044" w:author="Marianne Rasborg Knudsen" w:date="2018-05-16T13:32:00Z" w:initials="MRK">
    <w:p w14:paraId="459BDFF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  <w:p w14:paraId="07EB7DF8" w14:textId="77777777" w:rsidR="0061393F" w:rsidRDefault="0061393F">
      <w:pPr>
        <w:pStyle w:val="Kommentartekst"/>
      </w:pPr>
      <w:r>
        <w:t>Slip</w:t>
      </w:r>
    </w:p>
  </w:comment>
  <w:comment w:id="3046" w:author="Marianne Rasborg Knudsen" w:date="2018-05-16T13:32:00Z" w:initials="MRK">
    <w:p w14:paraId="37C9516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047" w:author="Jeppe Knudsen" w:date="2018-05-16T16:12:00Z" w:initials="JK">
    <w:p w14:paraId="19CBB99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Random succes</w:t>
      </w:r>
    </w:p>
  </w:comment>
  <w:comment w:id="3048" w:author="Marianne Rasborg Knudsen" w:date="2018-05-16T13:33:00Z" w:initials="MRK">
    <w:p w14:paraId="61788D2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051" w:author="Marianne Rasborg Knudsen" w:date="2018-05-16T13:33:00Z" w:initials="MRK">
    <w:p w14:paraId="1FA56FD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3052" w:author="Jeppe Knudsen" w:date="2018-05-16T16:10:00Z" w:initials="JK">
    <w:p w14:paraId="379A9A1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053" w:author="Marianne Rasborg Knudsen" w:date="2018-05-16T13:34:00Z" w:initials="MRK">
    <w:p w14:paraId="57E19AA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3055" w:author="Marianne Rasborg Knudsen" w:date="2018-05-16T13:34:00Z" w:initials="MRK">
    <w:p w14:paraId="377C21A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3054" w:author="Jeppe Knudsen" w:date="2018-05-16T16:11:00Z" w:initials="JK">
    <w:p w14:paraId="4117527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 / Affordance issue</w:t>
      </w:r>
    </w:p>
  </w:comment>
  <w:comment w:id="3056" w:author="Marianne Rasborg Knudsen" w:date="2018-05-16T13:34:00Z" w:initials="MRK">
    <w:p w14:paraId="4C093A1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057" w:author="Marianne Rasborg Knudsen" w:date="2018-05-16T13:35:00Z" w:initials="MRK">
    <w:p w14:paraId="7B1D50B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Confuced:</w:t>
      </w:r>
    </w:p>
    <w:p w14:paraId="2EAE8D9E" w14:textId="77777777" w:rsidR="0061393F" w:rsidRDefault="0061393F">
      <w:pPr>
        <w:pStyle w:val="Kommentartekst"/>
      </w:pPr>
      <w:r>
        <w:t>Bad mapping/affordance</w:t>
      </w:r>
    </w:p>
  </w:comment>
  <w:comment w:id="3058" w:author="Jeppe Knudsen" w:date="2018-05-16T16:13:00Z" w:initials="JK">
    <w:p w14:paraId="5A127C8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Affordance/Control issue</w:t>
      </w:r>
    </w:p>
  </w:comment>
  <w:comment w:id="3059" w:author="Jeppe Knudsen" w:date="2018-05-16T17:04:00Z" w:initials="JK">
    <w:p w14:paraId="123F249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Drag and drop</w:t>
      </w:r>
    </w:p>
  </w:comment>
  <w:comment w:id="3060" w:author="Marianne Rasborg Knudsen" w:date="2018-05-16T13:36:00Z" w:initials="MRK">
    <w:p w14:paraId="60E09AB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mapping/affordance</w:t>
      </w:r>
    </w:p>
  </w:comment>
  <w:comment w:id="3062" w:author="Jeppe Knudsen" w:date="2018-05-16T16:14:00Z" w:initials="JK">
    <w:p w14:paraId="1B6BE33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063" w:author="Marianne Rasborg Knudsen" w:date="2018-05-16T13:40:00Z" w:initials="MRK">
    <w:p w14:paraId="574FCF3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064" w:author="Jeppe Knudsen" w:date="2018-05-16T16:13:00Z" w:initials="JK">
    <w:p w14:paraId="14F8827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Affordance/Feedback succes</w:t>
      </w:r>
    </w:p>
  </w:comment>
  <w:comment w:id="3065" w:author="Marianne Rasborg Knudsen" w:date="2018-05-16T13:41:00Z" w:initials="MRK">
    <w:p w14:paraId="2425D18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066" w:author="Marianne Rasborg Knudsen" w:date="2018-05-16T13:42:00Z" w:initials="MRK">
    <w:p w14:paraId="2985875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Style/</w:t>
      </w:r>
      <w:r w:rsidRPr="00111CD4">
        <w:t xml:space="preserve"> aesthetics</w:t>
      </w:r>
    </w:p>
  </w:comment>
  <w:comment w:id="3067" w:author="Marianne Rasborg Knudsen" w:date="2018-05-16T13:43:00Z" w:initials="MRK">
    <w:p w14:paraId="58A4885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Familiare/ easy to use</w:t>
      </w:r>
    </w:p>
  </w:comment>
  <w:comment w:id="3068" w:author="Jeppe Knudsen" w:date="2018-05-16T16:15:00Z" w:initials="JK">
    <w:p w14:paraId="1CB1954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Affordance/Familiarity succes</w:t>
      </w:r>
    </w:p>
  </w:comment>
  <w:comment w:id="3069" w:author="Marianne Rasborg Knudsen" w:date="2018-05-16T13:43:00Z" w:initials="MRK">
    <w:p w14:paraId="6758079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functionallity:</w:t>
      </w:r>
    </w:p>
    <w:p w14:paraId="3727552A" w14:textId="77777777" w:rsidR="0061393F" w:rsidRDefault="0061393F">
      <w:pPr>
        <w:pStyle w:val="Kommentartekst"/>
      </w:pPr>
      <w:r>
        <w:t>Wrong action</w:t>
      </w:r>
    </w:p>
  </w:comment>
  <w:comment w:id="3070" w:author="Jeppe Knudsen" w:date="2018-05-16T16:52:00Z" w:initials="JK">
    <w:p w14:paraId="63B979C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Confusion/Afoordance issue</w:t>
      </w:r>
    </w:p>
  </w:comment>
  <w:comment w:id="3072" w:author="Jeppe Knudsen" w:date="2018-05-16T17:03:00Z" w:initials="JK">
    <w:p w14:paraId="5D82643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Drag and drop</w:t>
      </w:r>
    </w:p>
  </w:comment>
  <w:comment w:id="3074" w:author="Jeppe Knudsen" w:date="2018-05-16T16:52:00Z" w:initials="JK">
    <w:p w14:paraId="6E4C964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075" w:author="Jeppe Knudsen" w:date="2018-05-16T16:54:00Z" w:initials="JK">
    <w:p w14:paraId="0B2D45D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076" w:author="Jeppe Knudsen" w:date="2018-05-16T16:55:00Z" w:initials="JK">
    <w:p w14:paraId="62DDC15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071" w:author="Marianne Rasborg Knudsen" w:date="2018-05-16T13:45:00Z" w:initials="MRK">
    <w:p w14:paraId="0150618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text:</w:t>
      </w:r>
    </w:p>
    <w:p w14:paraId="03BA9D1D" w14:textId="77777777" w:rsidR="0061393F" w:rsidRDefault="0061393F">
      <w:pPr>
        <w:pStyle w:val="Kommentartekst"/>
      </w:pPr>
      <w:r>
        <w:t>Missing functionality</w:t>
      </w:r>
    </w:p>
  </w:comment>
  <w:comment w:id="3079" w:author="Marianne Rasborg Knudsen" w:date="2018-05-16T13:52:00Z" w:initials="MRK">
    <w:p w14:paraId="4F58070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3078" w:author="Jeppe Knudsen" w:date="2018-05-16T16:55:00Z" w:initials="JK">
    <w:p w14:paraId="704F1E3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082" w:author="Marianne Rasborg Knudsen" w:date="2018-05-16T14:19:00Z" w:initials="MRK">
    <w:p w14:paraId="5D04CFC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3083" w:author="Jeppe Knudsen" w:date="2018-05-16T16:56:00Z" w:initials="JK">
    <w:p w14:paraId="264613B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3085" w:author="Marianne Rasborg Knudsen" w:date="2018-05-16T14:19:00Z" w:initials="MRK">
    <w:p w14:paraId="082B247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Missing functionallity.</w:t>
      </w:r>
    </w:p>
  </w:comment>
  <w:comment w:id="3087" w:author="Marianne Rasborg Knudsen" w:date="2018-05-16T14:25:00Z" w:initials="MRK">
    <w:p w14:paraId="10B6A99E" w14:textId="77777777" w:rsidR="0061393F" w:rsidRPr="007062C7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062C7">
        <w:rPr>
          <w:lang w:val="en-US"/>
        </w:rPr>
        <w:t>Expects function: wants to swipe to delete</w:t>
      </w:r>
    </w:p>
  </w:comment>
  <w:comment w:id="3088" w:author="Marianne Rasborg Knudsen" w:date="2018-05-16T14:26:00Z" w:initials="MRK">
    <w:p w14:paraId="7158D71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086" w:author="Jeppe Knudsen" w:date="2018-05-16T16:57:00Z" w:initials="JK">
    <w:p w14:paraId="6970470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090" w:author="Jeppe Knudsen" w:date="2018-05-16T16:59:00Z" w:initials="JK">
    <w:p w14:paraId="13628E3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Alternative solution</w:t>
      </w:r>
    </w:p>
  </w:comment>
  <w:comment w:id="3091" w:author="Jeppe Knudsen" w:date="2018-05-16T17:03:00Z" w:initials="JK">
    <w:p w14:paraId="46F5F12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Drag and drop</w:t>
      </w:r>
    </w:p>
  </w:comment>
  <w:comment w:id="3089" w:author="Marianne Rasborg Knudsen" w:date="2018-05-16T14:27:00Z" w:initials="MRK">
    <w:p w14:paraId="4817467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 xml:space="preserve">Expects funtion: </w:t>
      </w:r>
    </w:p>
  </w:comment>
  <w:comment w:id="3093" w:author="Marianne Rasborg Knudsen" w:date="2018-05-16T14:28:00Z" w:initials="MRK">
    <w:p w14:paraId="0D587A3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3092" w:author="Jeppe Knudsen" w:date="2018-05-16T17:08:00Z" w:initials="JK">
    <w:p w14:paraId="6431289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094" w:author="Marianne Rasborg Knudsen" w:date="2018-05-16T14:31:00Z" w:initials="MRK">
    <w:p w14:paraId="37EDFF2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095" w:author="Marianne Rasborg Knudsen" w:date="2018-05-16T14:32:00Z" w:initials="MRK">
    <w:p w14:paraId="732AE09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Mapping/Visibility</w:t>
      </w:r>
    </w:p>
  </w:comment>
  <w:comment w:id="3096" w:author="Marianne Rasborg Knudsen" w:date="2018-05-16T14:37:00Z" w:initials="MRK">
    <w:p w14:paraId="037DC69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</w:t>
      </w:r>
    </w:p>
  </w:comment>
  <w:comment w:id="3097" w:author="Jeppe Knudsen" w:date="2018-05-16T17:10:00Z" w:initials="JK">
    <w:p w14:paraId="4CEF881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 succes</w:t>
      </w:r>
    </w:p>
  </w:comment>
  <w:comment w:id="3099" w:author="Jeppe Knudsen" w:date="2018-05-16T17:11:00Z" w:initials="JK">
    <w:p w14:paraId="1C43D22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Tries without touch</w:t>
      </w:r>
    </w:p>
  </w:comment>
  <w:comment w:id="3098" w:author="Marianne Rasborg Knudsen" w:date="2018-05-16T14:42:00Z" w:initials="MRK">
    <w:p w14:paraId="0DCD699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Compaire: Headrush better then Helix</w:t>
      </w:r>
    </w:p>
  </w:comment>
  <w:comment w:id="3102" w:author="Jeppe Knudsen" w:date="2018-05-16T17:12:00Z" w:initials="JK">
    <w:p w14:paraId="70E15A0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3101" w:author="Marianne Rasborg Knudsen" w:date="2018-05-16T14:43:00Z" w:initials="MRK">
    <w:p w14:paraId="750C5DCA" w14:textId="77777777" w:rsidR="0061393F" w:rsidRPr="005279D3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279D3">
        <w:rPr>
          <w:lang w:val="en-US"/>
        </w:rPr>
        <w:t xml:space="preserve">Lack of visibility: </w:t>
      </w:r>
    </w:p>
    <w:p w14:paraId="76771148" w14:textId="77777777" w:rsidR="0061393F" w:rsidRPr="005279D3" w:rsidRDefault="0061393F">
      <w:pPr>
        <w:pStyle w:val="Kommentartekst"/>
        <w:rPr>
          <w:lang w:val="en-US"/>
        </w:rPr>
      </w:pPr>
      <w:r w:rsidRPr="005279D3">
        <w:rPr>
          <w:lang w:val="en-US"/>
        </w:rPr>
        <w:t>Flexible: In a unexpected way</w:t>
      </w:r>
    </w:p>
  </w:comment>
  <w:comment w:id="3103" w:author="Marianne Rasborg Knudsen" w:date="2018-05-16T14:44:00Z" w:initials="MRK">
    <w:p w14:paraId="10E782A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Compaire: Headrush over Helix</w:t>
      </w:r>
    </w:p>
    <w:p w14:paraId="1C8C4598" w14:textId="77777777" w:rsidR="0061393F" w:rsidRDefault="0061393F">
      <w:pPr>
        <w:pStyle w:val="Kommentartekst"/>
      </w:pPr>
      <w:r>
        <w:t>Familarity</w:t>
      </w:r>
    </w:p>
  </w:comment>
  <w:comment w:id="3104" w:author="Jeppe Knudsen" w:date="2018-05-16T17:12:00Z" w:initials="JK">
    <w:p w14:paraId="1047020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Familiarity/Affordance succes</w:t>
      </w:r>
    </w:p>
  </w:comment>
  <w:comment w:id="3106" w:author="Marianne Rasborg Knudsen" w:date="2018-05-16T14:45:00Z" w:initials="MRK">
    <w:p w14:paraId="308D2E1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3105" w:author="Jeppe Knudsen" w:date="2018-05-16T17:13:00Z" w:initials="JK">
    <w:p w14:paraId="0F249CD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Affordance/feedback issue</w:t>
      </w:r>
    </w:p>
  </w:comment>
  <w:comment w:id="3107" w:author="Jeppe Knudsen" w:date="2018-05-16T17:14:00Z" w:initials="JK">
    <w:p w14:paraId="0AA1614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08" w:author="Marianne Rasborg Knudsen" w:date="2018-05-16T14:46:00Z" w:initials="MRK">
    <w:p w14:paraId="71E3FE0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Navigation</w:t>
      </w:r>
    </w:p>
  </w:comment>
  <w:comment w:id="3110" w:author="Jeppe Knudsen" w:date="2018-05-16T17:14:00Z" w:initials="JK">
    <w:p w14:paraId="6C1CFE8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109" w:author="Marianne Rasborg Knudsen" w:date="2018-05-16T14:47:00Z" w:initials="MRK">
    <w:p w14:paraId="1C30D7D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3111" w:author="Marianne Rasborg Knudsen" w:date="2018-05-16T15:10:00Z" w:initials="MRK">
    <w:p w14:paraId="34A5AFD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3112" w:author="Marianne Rasborg Knudsen" w:date="2018-05-16T15:10:00Z" w:initials="MRK">
    <w:p w14:paraId="4D69520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3116" w:author="Jeppe Knudsen" w:date="2018-05-16T18:51:00Z" w:initials="JK">
    <w:p w14:paraId="2F5EAF2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3115" w:author="Jeppe Knudsen" w:date="2018-05-16T18:37:00Z" w:initials="JK">
    <w:p w14:paraId="5E71768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117" w:author="Jeppe Knudsen" w:date="2018-05-16T18:40:00Z" w:initials="JK">
    <w:p w14:paraId="41DC13D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 xml:space="preserve">Affordance </w:t>
      </w:r>
    </w:p>
  </w:comment>
  <w:comment w:id="3118" w:author="Jeppe Knudsen" w:date="2018-05-16T18:39:00Z" w:initials="JK">
    <w:p w14:paraId="32F13AC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Searching (Advanced)</w:t>
      </w:r>
    </w:p>
  </w:comment>
  <w:comment w:id="3114" w:author="Marianne Rasborg Knudsen" w:date="2018-05-16T15:22:00Z" w:initials="MRK">
    <w:p w14:paraId="42A6E8AC" w14:textId="77777777" w:rsidR="0061393F" w:rsidRPr="0068285C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8285C">
        <w:rPr>
          <w:lang w:val="en-US"/>
        </w:rPr>
        <w:t>Wrong action:</w:t>
      </w:r>
    </w:p>
    <w:p w14:paraId="1838E960" w14:textId="77777777" w:rsidR="0061393F" w:rsidRPr="0068285C" w:rsidRDefault="0061393F">
      <w:pPr>
        <w:pStyle w:val="Kommentartekst"/>
        <w:rPr>
          <w:lang w:val="en-US"/>
        </w:rPr>
      </w:pPr>
      <w:r w:rsidRPr="0068285C">
        <w:rPr>
          <w:lang w:val="en-US"/>
        </w:rPr>
        <w:t>Misleading lables</w:t>
      </w:r>
    </w:p>
    <w:p w14:paraId="5A5DC803" w14:textId="77777777" w:rsidR="0061393F" w:rsidRPr="0068285C" w:rsidRDefault="0061393F">
      <w:pPr>
        <w:pStyle w:val="Kommentartekst"/>
        <w:rPr>
          <w:lang w:val="en-US"/>
        </w:rPr>
      </w:pPr>
      <w:r w:rsidRPr="0068285C">
        <w:rPr>
          <w:lang w:val="en-US"/>
        </w:rPr>
        <w:t>Misleading Mapping</w:t>
      </w:r>
    </w:p>
  </w:comment>
  <w:comment w:id="3119" w:author="Jeppe Knudsen" w:date="2018-05-16T18:39:00Z" w:initials="JK">
    <w:p w14:paraId="6B68B5D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3121" w:author="Marianne Rasborg Knudsen" w:date="2018-05-16T15:22:00Z" w:initials="MRK">
    <w:p w14:paraId="5360000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120" w:author="Jeppe Knudsen" w:date="2018-05-16T18:39:00Z" w:initials="JK">
    <w:p w14:paraId="2B13DE6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22" w:author="Marianne Rasborg Knudsen" w:date="2018-05-16T15:23:00Z" w:initials="MRK">
    <w:p w14:paraId="5866AA8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125" w:author="Marianne Rasborg Knudsen" w:date="2018-05-16T15:24:00Z" w:initials="MRK">
    <w:p w14:paraId="54CA79C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128" w:author="Jeppe Knudsen" w:date="2018-05-16T18:51:00Z" w:initials="JK">
    <w:p w14:paraId="344705C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3127" w:author="Marianne Rasborg Knudsen" w:date="2018-05-16T15:25:00Z" w:initials="MRK">
    <w:p w14:paraId="3B9B1BD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4887BCAE" w14:textId="77777777" w:rsidR="0061393F" w:rsidRDefault="0061393F">
      <w:pPr>
        <w:pStyle w:val="Kommentartekst"/>
      </w:pPr>
      <w:r>
        <w:t>Misleading Lable</w:t>
      </w:r>
    </w:p>
  </w:comment>
  <w:comment w:id="3126" w:author="Jeppe Knudsen" w:date="2018-05-16T18:45:00Z" w:initials="JK">
    <w:p w14:paraId="23B59BA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129" w:author="Marianne Rasborg Knudsen" w:date="2018-05-16T15:26:00Z" w:initials="MRK">
    <w:p w14:paraId="2B04A1C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functionallity</w:t>
      </w:r>
    </w:p>
  </w:comment>
  <w:comment w:id="3130" w:author="Jeppe Knudsen" w:date="2018-05-16T18:46:00Z" w:initials="JK">
    <w:p w14:paraId="09203E6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3131" w:author="Jeppe Knudsen" w:date="2018-05-16T18:46:00Z" w:initials="JK">
    <w:p w14:paraId="3506401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Searching</w:t>
      </w:r>
    </w:p>
  </w:comment>
  <w:comment w:id="3132" w:author="Marianne Rasborg Knudsen" w:date="2018-05-16T15:26:00Z" w:initials="MRK">
    <w:p w14:paraId="41ED23A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Confused:</w:t>
      </w:r>
    </w:p>
    <w:p w14:paraId="417E6E67" w14:textId="77777777" w:rsidR="0061393F" w:rsidRDefault="0061393F">
      <w:pPr>
        <w:pStyle w:val="Kommentartekst"/>
      </w:pPr>
      <w:r>
        <w:t>Difficult:</w:t>
      </w:r>
    </w:p>
  </w:comment>
  <w:comment w:id="3133" w:author="Jeppe Knudsen" w:date="2018-05-16T18:47:00Z" w:initials="JK">
    <w:p w14:paraId="4BD4BFC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Not intuitive interaction</w:t>
      </w:r>
    </w:p>
  </w:comment>
  <w:comment w:id="3134" w:author="Marianne Rasborg Knudsen" w:date="2018-05-16T15:27:00Z" w:initials="MRK">
    <w:p w14:paraId="7B23CA5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136" w:author="Marianne Rasborg Knudsen" w:date="2018-05-16T15:28:00Z" w:initials="MRK">
    <w:p w14:paraId="42FF1C1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3135" w:author="Jeppe Knudsen" w:date="2018-05-16T18:49:00Z" w:initials="JK">
    <w:p w14:paraId="3BCE8CA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3137" w:author="Jeppe Knudsen" w:date="2018-05-16T18:49:00Z" w:initials="JK">
    <w:p w14:paraId="7DF6246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39" w:author="Marianne Rasborg Knudsen" w:date="2018-05-16T15:42:00Z" w:initials="MRK">
    <w:p w14:paraId="70CD315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138" w:author="Jeppe Knudsen" w:date="2018-05-16T18:50:00Z" w:initials="JK">
    <w:p w14:paraId="66DF5F6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3141" w:author="Jeppe Knudsen" w:date="2018-05-16T18:50:00Z" w:initials="JK">
    <w:p w14:paraId="225CDAE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3142" w:author="Jeppe Knudsen" w:date="2018-05-16T19:37:00Z" w:initials="JK">
    <w:p w14:paraId="5F467E8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Global settings igen</w:t>
      </w:r>
    </w:p>
  </w:comment>
  <w:comment w:id="3140" w:author="Marianne Rasborg Knudsen" w:date="2018-05-16T15:43:00Z" w:initials="MRK">
    <w:p w14:paraId="64558AD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lables:</w:t>
      </w:r>
    </w:p>
    <w:p w14:paraId="40BBB3AB" w14:textId="77777777" w:rsidR="0061393F" w:rsidRDefault="0061393F">
      <w:pPr>
        <w:pStyle w:val="Kommentartekst"/>
      </w:pPr>
      <w:r>
        <w:t>Confusing</w:t>
      </w:r>
    </w:p>
  </w:comment>
  <w:comment w:id="3144" w:author="Jeppe Knudsen" w:date="2018-05-16T19:37:00Z" w:initials="JK">
    <w:p w14:paraId="2E70B3C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45" w:author="Marianne Rasborg Knudsen" w:date="2018-05-16T15:43:00Z" w:initials="MRK">
    <w:p w14:paraId="209CDB1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146" w:author="Jeppe Knudsen" w:date="2018-05-16T19:38:00Z" w:initials="JK">
    <w:p w14:paraId="34AD654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47" w:author="Jeppe Knudsen" w:date="2018-05-16T19:38:00Z" w:initials="JK">
    <w:p w14:paraId="7B13576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3148" w:author="Marianne Rasborg Knudsen" w:date="2018-05-16T15:44:00Z" w:initials="MRK">
    <w:p w14:paraId="0683AD6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visibility:</w:t>
      </w:r>
    </w:p>
  </w:comment>
  <w:comment w:id="3149" w:author="Jeppe Knudsen" w:date="2018-05-16T19:40:00Z" w:initials="JK">
    <w:p w14:paraId="300C882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51" w:author="Jeppe Knudsen" w:date="2018-05-16T19:55:00Z" w:initials="JK">
    <w:p w14:paraId="6BD0C8B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3150" w:author="Marianne Rasborg Knudsen" w:date="2018-05-16T15:46:00Z" w:initials="MRK">
    <w:p w14:paraId="0634894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Confusing:</w:t>
      </w:r>
    </w:p>
    <w:p w14:paraId="28831CA5" w14:textId="77777777" w:rsidR="0061393F" w:rsidRDefault="0061393F">
      <w:pPr>
        <w:pStyle w:val="Kommentartekst"/>
      </w:pPr>
      <w:r>
        <w:t>Misleading lable</w:t>
      </w:r>
    </w:p>
  </w:comment>
  <w:comment w:id="3152" w:author="Jeppe Knudsen" w:date="2018-05-16T19:56:00Z" w:initials="JK">
    <w:p w14:paraId="43B1E2D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54" w:author="Jeppe Knudsen" w:date="2018-05-16T19:56:00Z" w:initials="JK">
    <w:p w14:paraId="1A570BA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156" w:author="Marianne Rasborg Knudsen" w:date="2018-05-16T15:51:00Z" w:initials="MRK">
    <w:p w14:paraId="282F41F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153" w:author="Marianne Rasborg Knudsen" w:date="2018-05-16T15:47:00Z" w:initials="MRK">
    <w:p w14:paraId="4D651B6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Bad mapping:</w:t>
      </w:r>
    </w:p>
    <w:p w14:paraId="3AD99BC2" w14:textId="77777777" w:rsidR="0061393F" w:rsidRDefault="0061393F">
      <w:pPr>
        <w:pStyle w:val="Kommentartekst"/>
      </w:pPr>
      <w:r>
        <w:t>Wrong action</w:t>
      </w:r>
    </w:p>
  </w:comment>
  <w:comment w:id="3155" w:author="Jeppe Knudsen" w:date="2018-05-16T19:56:00Z" w:initials="JK">
    <w:p w14:paraId="1865A63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57" w:author="Marianne Rasborg Knudsen" w:date="2018-05-16T15:48:00Z" w:initials="MRK">
    <w:p w14:paraId="312740C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</w:t>
      </w:r>
    </w:p>
  </w:comment>
  <w:comment w:id="3161" w:author="Jeppe Knudsen" w:date="2018-05-16T19:57:00Z" w:initials="JK">
    <w:p w14:paraId="0EA70C9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3162" w:author="Jeppe Knudsen" w:date="2018-05-16T19:58:00Z" w:initials="JK">
    <w:p w14:paraId="399B9B1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3163" w:author="Jeppe Knudsen" w:date="2018-05-16T19:58:00Z" w:initials="JK">
    <w:p w14:paraId="2199496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3160" w:author="Marianne Rasborg Knudsen" w:date="2018-05-16T15:49:00Z" w:initials="MRK">
    <w:p w14:paraId="5A108EE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Misleadign lables</w:t>
      </w:r>
    </w:p>
    <w:p w14:paraId="484755C3" w14:textId="77777777" w:rsidR="0061393F" w:rsidRDefault="0061393F">
      <w:pPr>
        <w:pStyle w:val="Kommentartekst"/>
      </w:pPr>
      <w:r>
        <w:t>Wrong action</w:t>
      </w:r>
    </w:p>
  </w:comment>
  <w:comment w:id="3166" w:author="Marianne Rasborg Knudsen" w:date="2018-05-16T15:50:00Z" w:initials="MRK">
    <w:p w14:paraId="0ED8152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 w:rsidRPr="00F736A7">
        <w:t>aesthetics</w:t>
      </w:r>
    </w:p>
  </w:comment>
  <w:comment w:id="3168" w:author="Marianne Rasborg Knudsen" w:date="2018-05-16T15:51:00Z" w:initials="MRK">
    <w:p w14:paraId="3588267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167" w:author="Jeppe Knudsen" w:date="2018-05-16T19:59:00Z" w:initials="JK">
    <w:p w14:paraId="10A0AC1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70" w:author="Jeppe Knudsen" w:date="2018-05-16T19:59:00Z" w:initials="JK">
    <w:p w14:paraId="7EF5A08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172" w:author="Jeppe Knudsen" w:date="2018-05-16T20:00:00Z" w:initials="JK">
    <w:p w14:paraId="301C362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73" w:author="Jeppe Knudsen" w:date="2018-05-16T20:01:00Z" w:initials="JK">
    <w:p w14:paraId="4556719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71" w:author="Marianne Rasborg Knudsen" w:date="2018-05-16T15:53:00Z" w:initials="MRK">
    <w:p w14:paraId="7B1CFE2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  <w:p w14:paraId="224F44F6" w14:textId="77777777" w:rsidR="0061393F" w:rsidRDefault="0061393F">
      <w:pPr>
        <w:pStyle w:val="Kommentartekst"/>
      </w:pPr>
      <w:r>
        <w:t>Gets help</w:t>
      </w:r>
    </w:p>
    <w:p w14:paraId="561551BB" w14:textId="77777777" w:rsidR="0061393F" w:rsidRDefault="0061393F">
      <w:pPr>
        <w:pStyle w:val="Kommentartekst"/>
      </w:pPr>
      <w:r>
        <w:t>Lack of visibility</w:t>
      </w:r>
    </w:p>
  </w:comment>
  <w:comment w:id="3174" w:author="Marianne Rasborg Knudsen" w:date="2018-05-16T15:54:00Z" w:initials="MRK">
    <w:p w14:paraId="4CD237A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3175" w:author="Jeppe Knudsen" w:date="2018-05-16T20:01:00Z" w:initials="JK">
    <w:p w14:paraId="204FF47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3177" w:author="Jeppe Knudsen" w:date="2018-05-16T20:01:00Z" w:initials="JK">
    <w:p w14:paraId="3662277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176" w:author="Marianne Rasborg Knudsen" w:date="2018-05-16T15:56:00Z" w:initials="MRK">
    <w:p w14:paraId="31751E8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 xml:space="preserve">Wrong action </w:t>
      </w:r>
    </w:p>
    <w:p w14:paraId="752044E1" w14:textId="77777777" w:rsidR="0061393F" w:rsidRDefault="0061393F">
      <w:pPr>
        <w:pStyle w:val="Kommentartekst"/>
      </w:pPr>
      <w:r>
        <w:t>Misleading lables</w:t>
      </w:r>
    </w:p>
    <w:p w14:paraId="71FF5BE7" w14:textId="77777777" w:rsidR="0061393F" w:rsidRDefault="0061393F">
      <w:pPr>
        <w:pStyle w:val="Kommentartekst"/>
      </w:pPr>
    </w:p>
  </w:comment>
  <w:comment w:id="3178" w:author="Marianne Rasborg Knudsen" w:date="2018-05-16T15:57:00Z" w:initials="MRK">
    <w:p w14:paraId="79069570" w14:textId="77777777" w:rsidR="0061393F" w:rsidRPr="00EE6A12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EE6A12">
        <w:rPr>
          <w:lang w:val="en-US"/>
        </w:rPr>
        <w:t>Visibility:</w:t>
      </w:r>
    </w:p>
    <w:p w14:paraId="0C9FDDC1" w14:textId="77777777" w:rsidR="0061393F" w:rsidRPr="00EE6A12" w:rsidRDefault="0061393F">
      <w:pPr>
        <w:pStyle w:val="Kommentartekst"/>
        <w:rPr>
          <w:lang w:val="en-US"/>
        </w:rPr>
      </w:pPr>
      <w:r w:rsidRPr="00EE6A12">
        <w:rPr>
          <w:lang w:val="en-US"/>
        </w:rPr>
        <w:t>Confused: he forgets the task</w:t>
      </w:r>
    </w:p>
  </w:comment>
  <w:comment w:id="3180" w:author="Jeppe Knudsen" w:date="2018-05-16T20:06:00Z" w:initials="JK">
    <w:p w14:paraId="6E90B67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3181" w:author="Jeppe Knudsen" w:date="2018-05-16T20:06:00Z" w:initials="JK">
    <w:p w14:paraId="40B553A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3179" w:author="Marianne Rasborg Knudsen" w:date="2018-05-16T16:01:00Z" w:initials="MRK">
    <w:p w14:paraId="7BA0627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lables:</w:t>
      </w:r>
    </w:p>
    <w:p w14:paraId="52EE9618" w14:textId="77777777" w:rsidR="0061393F" w:rsidRDefault="0061393F">
      <w:pPr>
        <w:pStyle w:val="Kommentartekst"/>
      </w:pPr>
      <w:r>
        <w:t>Wrong action</w:t>
      </w:r>
    </w:p>
  </w:comment>
  <w:comment w:id="3183" w:author="Jeppe Knudsen" w:date="2018-05-16T20:06:00Z" w:initials="JK">
    <w:p w14:paraId="0756950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184" w:author="Jeppe Knudsen" w:date="2018-05-16T20:07:00Z" w:initials="JK">
    <w:p w14:paraId="1F9F9D8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85" w:author="Jeppe Knudsen" w:date="2018-05-16T20:07:00Z" w:initials="JK">
    <w:p w14:paraId="496A630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182" w:author="Marianne Rasborg Knudsen" w:date="2018-05-16T16:02:00Z" w:initials="MRK">
    <w:p w14:paraId="10104D7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functions:</w:t>
      </w:r>
    </w:p>
    <w:p w14:paraId="5C793349" w14:textId="77777777" w:rsidR="0061393F" w:rsidRDefault="0061393F">
      <w:pPr>
        <w:pStyle w:val="Kommentartekst"/>
      </w:pPr>
      <w:r>
        <w:t>Wrong action:</w:t>
      </w:r>
    </w:p>
    <w:p w14:paraId="30B15BED" w14:textId="77777777" w:rsidR="0061393F" w:rsidRDefault="0061393F">
      <w:pPr>
        <w:pStyle w:val="Kommentartekst"/>
      </w:pPr>
      <w:r>
        <w:t>Confused</w:t>
      </w:r>
    </w:p>
  </w:comment>
  <w:comment w:id="3186" w:author="Jeppe Knudsen" w:date="2018-05-16T20:07:00Z" w:initials="JK">
    <w:p w14:paraId="11653B5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Recovery Issue/Succes</w:t>
      </w:r>
    </w:p>
  </w:comment>
  <w:comment w:id="3187" w:author="Jeppe Knudsen" w:date="2018-05-16T20:08:00Z" w:initials="JK">
    <w:p w14:paraId="73A1420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188" w:author="Marianne Rasborg Knudsen" w:date="2018-05-16T16:03:00Z" w:initials="MRK">
    <w:p w14:paraId="368AACB1" w14:textId="77777777" w:rsidR="0061393F" w:rsidRPr="00EE6A12" w:rsidRDefault="0061393F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EE6A12">
        <w:rPr>
          <w:lang w:val="en-US"/>
        </w:rPr>
        <w:t>Gets help:</w:t>
      </w:r>
    </w:p>
    <w:p w14:paraId="010FDEFE" w14:textId="77777777" w:rsidR="0061393F" w:rsidRPr="00EE6A12" w:rsidRDefault="0061393F">
      <w:pPr>
        <w:pStyle w:val="Kommentartekst"/>
        <w:rPr>
          <w:lang w:val="en-US"/>
        </w:rPr>
      </w:pPr>
      <w:r w:rsidRPr="00EE6A12">
        <w:rPr>
          <w:lang w:val="en-US"/>
        </w:rPr>
        <w:t>Bad mapping</w:t>
      </w:r>
    </w:p>
    <w:p w14:paraId="58EA5DD6" w14:textId="77777777" w:rsidR="0061393F" w:rsidRPr="00EE6A12" w:rsidRDefault="0061393F">
      <w:pPr>
        <w:pStyle w:val="Kommentartekst"/>
        <w:rPr>
          <w:lang w:val="en-US"/>
        </w:rPr>
      </w:pPr>
      <w:r w:rsidRPr="00EE6A12">
        <w:rPr>
          <w:lang w:val="en-US"/>
        </w:rPr>
        <w:t>Misleading lable</w:t>
      </w:r>
    </w:p>
  </w:comment>
  <w:comment w:id="3189" w:author="Jeppe Knudsen" w:date="2018-05-16T20:08:00Z" w:initials="JK">
    <w:p w14:paraId="0C6E075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3195" w:author="Marianne Rasborg Knudsen" w:date="2018-05-16T16:03:00Z" w:initials="MRK">
    <w:p w14:paraId="54D7FFC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200" w:author="Marianne Rasborg Knudsen" w:date="2018-05-16T16:05:00Z" w:initials="MRK">
    <w:p w14:paraId="7D7D9E0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Good mapping</w:t>
      </w:r>
    </w:p>
    <w:p w14:paraId="57259AF0" w14:textId="77777777" w:rsidR="0061393F" w:rsidRDefault="0061393F">
      <w:pPr>
        <w:pStyle w:val="Kommentartekst"/>
      </w:pPr>
      <w:r>
        <w:t>Familiarity</w:t>
      </w:r>
    </w:p>
    <w:p w14:paraId="58B5BBD5" w14:textId="77777777" w:rsidR="0061393F" w:rsidRDefault="0061393F">
      <w:pPr>
        <w:pStyle w:val="Kommentartekst"/>
      </w:pPr>
      <w:r>
        <w:t>Affordance</w:t>
      </w:r>
    </w:p>
  </w:comment>
  <w:comment w:id="3210" w:author="Marianne Rasborg Knudsen" w:date="2018-05-16T16:07:00Z" w:initials="MRK">
    <w:p w14:paraId="4EF3C1A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Confused by information</w:t>
      </w:r>
    </w:p>
  </w:comment>
  <w:comment w:id="3222" w:author="Jeppe Knudsen" w:date="2018-05-16T20:11:00Z" w:initials="JK">
    <w:p w14:paraId="741B781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3223" w:author="Jeppe Knudsen" w:date="2018-05-16T20:11:00Z" w:initials="JK">
    <w:p w14:paraId="5CDA864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224" w:author="Jeppe Knudsen" w:date="2018-05-16T20:11:00Z" w:initials="JK">
    <w:p w14:paraId="465F660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225" w:author="Jeppe Knudsen" w:date="2018-05-16T20:12:00Z" w:initials="JK">
    <w:p w14:paraId="54DA18D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227" w:author="Jeppe Knudsen" w:date="2018-05-16T20:13:00Z" w:initials="JK">
    <w:p w14:paraId="4DF9064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3226" w:author="Jeppe Knudsen" w:date="2018-05-16T20:13:00Z" w:initials="JK">
    <w:p w14:paraId="6573389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Attention to Screen</w:t>
      </w:r>
    </w:p>
  </w:comment>
  <w:comment w:id="3228" w:author="Marianne Rasborg Knudsen" w:date="2018-05-16T16:07:00Z" w:initials="MRK">
    <w:p w14:paraId="683E6F4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  <w:p w14:paraId="3E3F94FD" w14:textId="77777777" w:rsidR="0061393F" w:rsidRDefault="0061393F">
      <w:pPr>
        <w:pStyle w:val="Kommentartekst"/>
      </w:pPr>
      <w:r>
        <w:t>Get excited</w:t>
      </w:r>
    </w:p>
  </w:comment>
  <w:comment w:id="3231" w:author="Marianne Rasborg Knudsen" w:date="2018-05-16T16:08:00Z" w:initials="MRK">
    <w:p w14:paraId="42E3B51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Exited</w:t>
      </w:r>
    </w:p>
  </w:comment>
  <w:comment w:id="3230" w:author="Marianne Rasborg Knudsen" w:date="2018-05-16T16:08:00Z" w:initials="MRK">
    <w:p w14:paraId="34A77D5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</w:comment>
  <w:comment w:id="3232" w:author="Marianne Rasborg Knudsen" w:date="2018-05-16T16:09:00Z" w:initials="MRK">
    <w:p w14:paraId="2DCB097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Bad mapping:</w:t>
      </w:r>
    </w:p>
    <w:p w14:paraId="61368D1E" w14:textId="77777777" w:rsidR="0061393F" w:rsidRDefault="0061393F">
      <w:pPr>
        <w:pStyle w:val="Kommentartekst"/>
      </w:pPr>
      <w:r>
        <w:t>difficult</w:t>
      </w:r>
    </w:p>
  </w:comment>
  <w:comment w:id="3229" w:author="Jeppe Knudsen" w:date="2018-05-16T20:15:00Z" w:initials="JK">
    <w:p w14:paraId="104E244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Total Confusion / Searching</w:t>
      </w:r>
    </w:p>
  </w:comment>
  <w:comment w:id="3234" w:author="Marianne Rasborg Knudsen" w:date="2018-05-16T16:09:00Z" w:initials="MRK">
    <w:p w14:paraId="51AD233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233" w:author="Jeppe Knudsen" w:date="2018-05-16T20:15:00Z" w:initials="JK">
    <w:p w14:paraId="20D1F56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236" w:author="Marianne Rasborg Knudsen" w:date="2018-05-16T16:10:00Z" w:initials="MRK">
    <w:p w14:paraId="4260E26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Confused</w:t>
      </w:r>
    </w:p>
  </w:comment>
  <w:comment w:id="3235" w:author="Jeppe Knudsen" w:date="2018-05-16T20:15:00Z" w:initials="JK">
    <w:p w14:paraId="31C0732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238" w:author="Jeppe Knudsen" w:date="2018-05-16T20:15:00Z" w:initials="JK">
    <w:p w14:paraId="3F0F110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240" w:author="Jeppe Knudsen" w:date="2018-05-16T20:16:00Z" w:initials="JK">
    <w:p w14:paraId="400D6CF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3241" w:author="Jeppe Knudsen" w:date="2018-05-16T20:16:00Z" w:initials="JK">
    <w:p w14:paraId="5E1B4D9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239" w:author="Marianne Rasborg Knudsen" w:date="2018-05-16T16:10:00Z" w:initials="MRK">
    <w:p w14:paraId="43E80E6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help:</w:t>
      </w:r>
    </w:p>
    <w:p w14:paraId="387E65BB" w14:textId="77777777" w:rsidR="0061393F" w:rsidRDefault="0061393F">
      <w:pPr>
        <w:pStyle w:val="Kommentartekst"/>
      </w:pPr>
      <w:r>
        <w:t>Confused:</w:t>
      </w:r>
    </w:p>
    <w:p w14:paraId="6411939E" w14:textId="77777777" w:rsidR="0061393F" w:rsidRDefault="0061393F">
      <w:pPr>
        <w:pStyle w:val="Kommentartekst"/>
      </w:pPr>
      <w:r>
        <w:t>Makes sense</w:t>
      </w:r>
    </w:p>
  </w:comment>
  <w:comment w:id="3242" w:author="Marianne Rasborg Knudsen" w:date="2018-05-16T16:11:00Z" w:initials="MRK">
    <w:p w14:paraId="1FAF1E2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control</w:t>
      </w:r>
    </w:p>
  </w:comment>
  <w:comment w:id="3243" w:author="Jeppe Knudsen" w:date="2018-05-16T20:16:00Z" w:initials="JK">
    <w:p w14:paraId="587CD40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Smooth interaction</w:t>
      </w:r>
    </w:p>
  </w:comment>
  <w:comment w:id="3246" w:author="Marianne Rasborg Knudsen" w:date="2018-05-16T16:12:00Z" w:initials="MRK">
    <w:p w14:paraId="7B1D917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  <w:p w14:paraId="3861D2BA" w14:textId="77777777" w:rsidR="0061393F" w:rsidRDefault="0061393F">
      <w:pPr>
        <w:pStyle w:val="Kommentartekst"/>
      </w:pPr>
    </w:p>
  </w:comment>
  <w:comment w:id="3245" w:author="Jeppe Knudsen" w:date="2018-05-16T20:16:00Z" w:initials="JK">
    <w:p w14:paraId="47DFDF0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250" w:author="Marianne Rasborg Knudsen" w:date="2018-05-16T16:12:00Z" w:initials="MRK">
    <w:p w14:paraId="2E4FAF2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249" w:author="Jeppe Knudsen" w:date="2018-05-16T20:17:00Z" w:initials="JK">
    <w:p w14:paraId="727BBD0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251" w:author="Marianne Rasborg Knudsen" w:date="2018-05-16T16:13:00Z" w:initials="MRK">
    <w:p w14:paraId="07DF446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Visibility</w:t>
      </w:r>
    </w:p>
  </w:comment>
  <w:comment w:id="3252" w:author="Marianne Rasborg Knudsen" w:date="2018-05-16T16:13:00Z" w:initials="MRK">
    <w:p w14:paraId="0ECF50B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  <w:p w14:paraId="4257A125" w14:textId="77777777" w:rsidR="0061393F" w:rsidRDefault="0061393F">
      <w:pPr>
        <w:pStyle w:val="Kommentartekst"/>
      </w:pPr>
      <w:r>
        <w:t>Good mapping</w:t>
      </w:r>
    </w:p>
  </w:comment>
  <w:comment w:id="3254" w:author="Marianne Rasborg Knudsen" w:date="2018-05-16T16:13:00Z" w:initials="MRK">
    <w:p w14:paraId="1104B1A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253" w:author="Jeppe Knudsen" w:date="2018-05-16T20:18:00Z" w:initials="JK">
    <w:p w14:paraId="100F72D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256" w:author="Marianne Rasborg Knudsen" w:date="2018-05-16T16:14:00Z" w:initials="MRK">
    <w:p w14:paraId="5060233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Affordance:</w:t>
      </w:r>
    </w:p>
    <w:p w14:paraId="133400A6" w14:textId="77777777" w:rsidR="0061393F" w:rsidRDefault="0061393F">
      <w:pPr>
        <w:pStyle w:val="Kommentartekst"/>
      </w:pPr>
      <w:r>
        <w:t>Mapping</w:t>
      </w:r>
    </w:p>
  </w:comment>
  <w:comment w:id="3257" w:author="Marianne Rasborg Knudsen" w:date="2018-05-16T16:15:00Z" w:initials="MRK">
    <w:p w14:paraId="06CA0B0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  <w:p w14:paraId="1016AC8B" w14:textId="77777777" w:rsidR="0061393F" w:rsidRDefault="0061393F">
      <w:pPr>
        <w:pStyle w:val="Kommentartekst"/>
      </w:pPr>
      <w:r>
        <w:t>confused</w:t>
      </w:r>
    </w:p>
  </w:comment>
  <w:comment w:id="3259" w:author="Marianne Rasborg Knudsen" w:date="2018-05-16T16:15:00Z" w:initials="MRK">
    <w:p w14:paraId="2694723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258" w:author="Jeppe Knudsen" w:date="2018-05-16T20:19:00Z" w:initials="JK">
    <w:p w14:paraId="3BB545B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260" w:author="Jeppe Knudsen" w:date="2018-05-16T20:19:00Z" w:initials="JK">
    <w:p w14:paraId="343FA23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261" w:author="Marianne Rasborg Knudsen" w:date="2018-05-16T16:36:00Z" w:initials="MRK">
    <w:p w14:paraId="70BB247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Afordance</w:t>
      </w:r>
    </w:p>
  </w:comment>
  <w:comment w:id="3262" w:author="Marianne Rasborg Knudsen" w:date="2018-05-16T16:36:00Z" w:initials="MRK">
    <w:p w14:paraId="39B3295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  <w:p w14:paraId="2946AA0E" w14:textId="77777777" w:rsidR="0061393F" w:rsidRDefault="0061393F">
      <w:pPr>
        <w:pStyle w:val="Kommentartekst"/>
      </w:pPr>
      <w:r>
        <w:t>Wrong action</w:t>
      </w:r>
    </w:p>
  </w:comment>
  <w:comment w:id="3263" w:author="Jeppe Knudsen" w:date="2018-05-16T20:20:00Z" w:initials="JK">
    <w:p w14:paraId="083F0F0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264" w:author="Marianne Rasborg Knudsen" w:date="2018-05-16T16:45:00Z" w:initials="MRK">
    <w:p w14:paraId="0FD88D2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affordance:</w:t>
      </w:r>
    </w:p>
    <w:p w14:paraId="01AC885C" w14:textId="77777777" w:rsidR="0061393F" w:rsidRDefault="0061393F">
      <w:pPr>
        <w:pStyle w:val="Kommentartekst"/>
      </w:pPr>
      <w:r>
        <w:t>Wrong action</w:t>
      </w:r>
    </w:p>
  </w:comment>
  <w:comment w:id="3266" w:author="Marianne Rasborg Knudsen" w:date="2018-05-16T16:46:00Z" w:initials="MRK">
    <w:p w14:paraId="0C6B2DD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Bad mapping/affordance</w:t>
      </w:r>
    </w:p>
  </w:comment>
  <w:comment w:id="3267" w:author="Marianne Rasborg Knudsen" w:date="2018-05-16T16:47:00Z" w:initials="MRK">
    <w:p w14:paraId="0CC3D1D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 w:rsidRPr="005D624F">
        <w:t>aesthetics</w:t>
      </w:r>
    </w:p>
  </w:comment>
  <w:comment w:id="3265" w:author="Jeppe Knudsen" w:date="2018-05-16T20:21:00Z" w:initials="JK">
    <w:p w14:paraId="7630E48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270" w:author="Marianne Rasborg Knudsen" w:date="2018-05-16T16:51:00Z" w:initials="MRK">
    <w:p w14:paraId="0D08DB5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269" w:author="Marianne Rasborg Knudsen" w:date="2018-05-16T16:51:00Z" w:initials="MRK">
    <w:p w14:paraId="201B0A6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3271" w:author="Jeppe Knudsen" w:date="2018-05-16T21:15:00Z" w:initials="JK">
    <w:p w14:paraId="4CBBC61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Confusion/Memory</w:t>
      </w:r>
    </w:p>
  </w:comment>
  <w:comment w:id="3272" w:author="Marianne Rasborg Knudsen" w:date="2018-05-16T16:52:00Z" w:initials="MRK">
    <w:p w14:paraId="756C72D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273" w:author="Marianne Rasborg Knudsen" w:date="2018-05-16T16:52:00Z" w:initials="MRK">
    <w:p w14:paraId="76CE19A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mapping/visibility</w:t>
      </w:r>
    </w:p>
  </w:comment>
  <w:comment w:id="3274" w:author="Jeppe Knudsen" w:date="2018-05-16T20:23:00Z" w:initials="JK">
    <w:p w14:paraId="5AAC33DB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275" w:author="Jeppe Knudsen" w:date="2018-05-16T20:23:00Z" w:initials="JK">
    <w:p w14:paraId="1B4E32E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276" w:author="Marianne Rasborg Knudsen" w:date="2018-05-16T16:53:00Z" w:initials="MRK">
    <w:p w14:paraId="0D91685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 xml:space="preserve">Affordance: </w:t>
      </w:r>
    </w:p>
    <w:p w14:paraId="1E5C2780" w14:textId="77777777" w:rsidR="0061393F" w:rsidRDefault="0061393F">
      <w:pPr>
        <w:pStyle w:val="Kommentartekst"/>
      </w:pPr>
      <w:r>
        <w:t>Misunderstands functionality</w:t>
      </w:r>
    </w:p>
  </w:comment>
  <w:comment w:id="3278" w:author="Jeppe Knudsen" w:date="2018-05-16T20:24:00Z" w:initials="JK">
    <w:p w14:paraId="220463D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279" w:author="Jeppe Knudsen" w:date="2018-05-16T20:24:00Z" w:initials="JK">
    <w:p w14:paraId="1D76523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277" w:author="Marianne Rasborg Knudsen" w:date="2018-05-16T16:54:00Z" w:initials="MRK">
    <w:p w14:paraId="28D9E9E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help:</w:t>
      </w:r>
    </w:p>
    <w:p w14:paraId="4AEFEFC1" w14:textId="77777777" w:rsidR="0061393F" w:rsidRDefault="0061393F">
      <w:pPr>
        <w:pStyle w:val="Kommentartekst"/>
      </w:pPr>
    </w:p>
  </w:comment>
  <w:comment w:id="3280" w:author="Jeppe Knudsen" w:date="2018-05-16T21:14:00Z" w:initials="JK">
    <w:p w14:paraId="5F3C190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282" w:author="Marianne Rasborg Knudsen" w:date="2018-05-16T16:53:00Z" w:initials="MRK">
    <w:p w14:paraId="2EA8967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Anoyed</w:t>
      </w:r>
    </w:p>
  </w:comment>
  <w:comment w:id="3281" w:author="Jeppe Knudsen" w:date="2018-05-16T20:25:00Z" w:initials="JK">
    <w:p w14:paraId="1F98618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286" w:author="Marianne Rasborg Knudsen" w:date="2018-05-16T16:54:00Z" w:initials="MRK">
    <w:p w14:paraId="2328E43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3288" w:author="Marianne Rasborg Knudsen" w:date="2018-05-16T16:58:00Z" w:initials="MRK">
    <w:p w14:paraId="190B4B44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</w:comment>
  <w:comment w:id="3287" w:author="Jeppe Knudsen" w:date="2018-05-16T16:21:00Z" w:initials="JK">
    <w:p w14:paraId="33E359C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289" w:author="Marianne Rasborg Knudsen" w:date="2018-05-16T16:57:00Z" w:initials="MRK">
    <w:p w14:paraId="507BCAB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290" w:author="Jeppe Knudsen" w:date="2018-05-16T16:21:00Z" w:initials="JK">
    <w:p w14:paraId="33F8154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292" w:author="Marianne Rasborg Knudsen" w:date="2018-05-16T16:59:00Z" w:initials="MRK">
    <w:p w14:paraId="457D0025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Exited:</w:t>
      </w:r>
    </w:p>
  </w:comment>
  <w:comment w:id="3293" w:author="Jeppe Knudsen" w:date="2018-05-16T21:14:00Z" w:initials="JK">
    <w:p w14:paraId="4F55843C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Style succes</w:t>
      </w:r>
    </w:p>
  </w:comment>
  <w:comment w:id="3295" w:author="Marianne Rasborg Knudsen" w:date="2018-05-16T17:10:00Z" w:initials="MRK">
    <w:p w14:paraId="0706499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</w:comment>
  <w:comment w:id="3296" w:author="Jeppe Knudsen" w:date="2018-05-16T16:22:00Z" w:initials="JK">
    <w:p w14:paraId="1EBECF2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3297" w:author="Marianne Rasborg Knudsen" w:date="2018-05-16T17:10:00Z" w:initials="MRK">
    <w:p w14:paraId="3E2DF88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298" w:author="Jeppe Knudsen" w:date="2018-05-16T16:22:00Z" w:initials="JK">
    <w:p w14:paraId="191E17D0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299" w:author="Jeppe Knudsen" w:date="2018-05-16T16:24:00Z" w:initials="JK">
    <w:p w14:paraId="328437B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Searching</w:t>
      </w:r>
    </w:p>
  </w:comment>
  <w:comment w:id="3300" w:author="Marianne Rasborg Knudsen" w:date="2018-05-16T17:11:00Z" w:initials="MRK">
    <w:p w14:paraId="409888C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3301" w:author="Jeppe Knudsen" w:date="2018-05-16T16:23:00Z" w:initials="JK">
    <w:p w14:paraId="155A475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304" w:author="Marianne Rasborg Knudsen" w:date="2018-05-16T17:11:00Z" w:initials="MRK">
    <w:p w14:paraId="7682A2D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function:</w:t>
      </w:r>
    </w:p>
    <w:p w14:paraId="0CAE5333" w14:textId="77777777" w:rsidR="0061393F" w:rsidRDefault="0061393F">
      <w:pPr>
        <w:pStyle w:val="Kommentartekst"/>
      </w:pPr>
      <w:r>
        <w:t>Wrong action</w:t>
      </w:r>
    </w:p>
  </w:comment>
  <w:comment w:id="3305" w:author="Jeppe Knudsen" w:date="2018-05-16T16:25:00Z" w:initials="JK">
    <w:p w14:paraId="436EAE1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303" w:author="Jeppe Knudsen" w:date="2018-05-16T21:13:00Z" w:initials="JK">
    <w:p w14:paraId="081A7783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Navigation issue</w:t>
      </w:r>
    </w:p>
  </w:comment>
  <w:comment w:id="3307" w:author="Marianne Rasborg Knudsen" w:date="2018-05-16T17:12:00Z" w:initials="MRK">
    <w:p w14:paraId="0C2B5517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Inconsistensy</w:t>
      </w:r>
    </w:p>
  </w:comment>
  <w:comment w:id="3309" w:author="Jeppe Knudsen" w:date="2018-05-16T16:26:00Z" w:initials="JK">
    <w:p w14:paraId="74CEEE29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310" w:author="Jeppe Knudsen" w:date="2018-05-16T16:26:00Z" w:initials="JK">
    <w:p w14:paraId="41938E8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308" w:author="Marianne Rasborg Knudsen" w:date="2018-05-16T17:13:00Z" w:initials="MRK">
    <w:p w14:paraId="4C93E7F2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functionallity:</w:t>
      </w:r>
    </w:p>
    <w:p w14:paraId="613618A3" w14:textId="77777777" w:rsidR="0061393F" w:rsidRDefault="0061393F">
      <w:pPr>
        <w:pStyle w:val="Kommentartekst"/>
      </w:pPr>
      <w:r>
        <w:t xml:space="preserve">Wrong action </w:t>
      </w:r>
    </w:p>
  </w:comment>
  <w:comment w:id="3312" w:author="Marianne Rasborg Knudsen" w:date="2018-05-16T17:14:00Z" w:initials="MRK">
    <w:p w14:paraId="71579A6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  <w:p w14:paraId="48CC555D" w14:textId="77777777" w:rsidR="0061393F" w:rsidRDefault="0061393F">
      <w:pPr>
        <w:pStyle w:val="Kommentartekst"/>
      </w:pPr>
      <w:r>
        <w:t xml:space="preserve">Wrong action </w:t>
      </w:r>
    </w:p>
  </w:comment>
  <w:comment w:id="3311" w:author="Jeppe Knudsen" w:date="2018-05-16T16:40:00Z" w:initials="JK">
    <w:p w14:paraId="54CEF58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314" w:author="Jeppe Knudsen" w:date="2018-05-16T16:41:00Z" w:initials="JK">
    <w:p w14:paraId="22AF2ABE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315" w:author="Jeppe Knudsen" w:date="2018-05-16T16:41:00Z" w:initials="JK">
    <w:p w14:paraId="350792E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316" w:author="Marianne Rasborg Knudsen" w:date="2018-05-16T17:15:00Z" w:initials="MRK">
    <w:p w14:paraId="59F7240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</w:comment>
  <w:comment w:id="3318" w:author="Marianne Rasborg Knudsen" w:date="2018-05-16T17:16:00Z" w:initials="MRK">
    <w:p w14:paraId="07D6ADDA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317" w:author="Jeppe Knudsen" w:date="2018-05-16T16:41:00Z" w:initials="JK">
    <w:p w14:paraId="7E9BF751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319" w:author="Marianne Rasborg Knudsen" w:date="2018-05-16T17:17:00Z" w:initials="MRK">
    <w:p w14:paraId="71497738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Confused</w:t>
      </w:r>
    </w:p>
  </w:comment>
  <w:comment w:id="3322" w:author="Marianne Rasborg Knudsen" w:date="2018-05-16T17:17:00Z" w:initials="MRK">
    <w:p w14:paraId="160C5DD6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321" w:author="Jeppe Knudsen" w:date="2018-05-16T21:13:00Z" w:initials="JK">
    <w:p w14:paraId="406BD63D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3324" w:author="Marianne Rasborg Knudsen" w:date="2018-05-16T17:20:00Z" w:initials="MRK">
    <w:p w14:paraId="3056A9AF" w14:textId="77777777" w:rsidR="0061393F" w:rsidRDefault="0061393F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ntAwesom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lyphicons Halflings">
    <w:charset w:val="00"/>
    <w:family w:val="auto"/>
    <w:pitch w:val="default"/>
  </w:font>
  <w:font w:name="Open Sans"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38"/>
    <w:rsid w:val="000057F9"/>
    <w:rsid w:val="00012FC4"/>
    <w:rsid w:val="000305EA"/>
    <w:rsid w:val="000314F3"/>
    <w:rsid w:val="00033057"/>
    <w:rsid w:val="000740B7"/>
    <w:rsid w:val="000A7B96"/>
    <w:rsid w:val="000B1A13"/>
    <w:rsid w:val="000C5130"/>
    <w:rsid w:val="000D1DF5"/>
    <w:rsid w:val="000E3E45"/>
    <w:rsid w:val="000E6FAD"/>
    <w:rsid w:val="000E760C"/>
    <w:rsid w:val="00106CB6"/>
    <w:rsid w:val="00111CD4"/>
    <w:rsid w:val="0012158C"/>
    <w:rsid w:val="001227B0"/>
    <w:rsid w:val="001520BA"/>
    <w:rsid w:val="0016715F"/>
    <w:rsid w:val="00192E73"/>
    <w:rsid w:val="0019542B"/>
    <w:rsid w:val="001B3127"/>
    <w:rsid w:val="001C08E8"/>
    <w:rsid w:val="001C644A"/>
    <w:rsid w:val="001E56E5"/>
    <w:rsid w:val="001F5DDF"/>
    <w:rsid w:val="00247B8C"/>
    <w:rsid w:val="00260A13"/>
    <w:rsid w:val="0026282A"/>
    <w:rsid w:val="00292D25"/>
    <w:rsid w:val="00330016"/>
    <w:rsid w:val="00331D51"/>
    <w:rsid w:val="00342A1D"/>
    <w:rsid w:val="00362488"/>
    <w:rsid w:val="003676B5"/>
    <w:rsid w:val="003710D8"/>
    <w:rsid w:val="00391DFD"/>
    <w:rsid w:val="00401082"/>
    <w:rsid w:val="004132BE"/>
    <w:rsid w:val="00490238"/>
    <w:rsid w:val="00495551"/>
    <w:rsid w:val="004B161A"/>
    <w:rsid w:val="004E2979"/>
    <w:rsid w:val="004F3EF9"/>
    <w:rsid w:val="00523900"/>
    <w:rsid w:val="005279D3"/>
    <w:rsid w:val="005523BD"/>
    <w:rsid w:val="00552651"/>
    <w:rsid w:val="0056745D"/>
    <w:rsid w:val="005918CD"/>
    <w:rsid w:val="005B5E98"/>
    <w:rsid w:val="005D624F"/>
    <w:rsid w:val="0061393F"/>
    <w:rsid w:val="00614452"/>
    <w:rsid w:val="006229F8"/>
    <w:rsid w:val="0062510C"/>
    <w:rsid w:val="0067395B"/>
    <w:rsid w:val="0068285C"/>
    <w:rsid w:val="006B2E18"/>
    <w:rsid w:val="006D3AFF"/>
    <w:rsid w:val="007062C7"/>
    <w:rsid w:val="0071459A"/>
    <w:rsid w:val="00742E1F"/>
    <w:rsid w:val="007459A2"/>
    <w:rsid w:val="00752F18"/>
    <w:rsid w:val="0076092C"/>
    <w:rsid w:val="00775A74"/>
    <w:rsid w:val="00780472"/>
    <w:rsid w:val="007866FA"/>
    <w:rsid w:val="00795CAC"/>
    <w:rsid w:val="00797066"/>
    <w:rsid w:val="0079741B"/>
    <w:rsid w:val="007D7EC3"/>
    <w:rsid w:val="007E02C7"/>
    <w:rsid w:val="007F71C2"/>
    <w:rsid w:val="00817541"/>
    <w:rsid w:val="0083402D"/>
    <w:rsid w:val="00851ED8"/>
    <w:rsid w:val="00857F63"/>
    <w:rsid w:val="008679FD"/>
    <w:rsid w:val="008966E2"/>
    <w:rsid w:val="008A4E50"/>
    <w:rsid w:val="008B0643"/>
    <w:rsid w:val="008D05B5"/>
    <w:rsid w:val="008E037E"/>
    <w:rsid w:val="008E0E89"/>
    <w:rsid w:val="00944B52"/>
    <w:rsid w:val="00961BAA"/>
    <w:rsid w:val="00966F15"/>
    <w:rsid w:val="009931B5"/>
    <w:rsid w:val="009B27E0"/>
    <w:rsid w:val="009D78D9"/>
    <w:rsid w:val="00A04E47"/>
    <w:rsid w:val="00A0745D"/>
    <w:rsid w:val="00A46711"/>
    <w:rsid w:val="00A55CB4"/>
    <w:rsid w:val="00A7543C"/>
    <w:rsid w:val="00AA7DE3"/>
    <w:rsid w:val="00AC2B1E"/>
    <w:rsid w:val="00AE6C5D"/>
    <w:rsid w:val="00AF601E"/>
    <w:rsid w:val="00B033EE"/>
    <w:rsid w:val="00B13CCF"/>
    <w:rsid w:val="00B83885"/>
    <w:rsid w:val="00B90F6E"/>
    <w:rsid w:val="00BC1F61"/>
    <w:rsid w:val="00C60C35"/>
    <w:rsid w:val="00CB1AC8"/>
    <w:rsid w:val="00CE2E23"/>
    <w:rsid w:val="00D12F8E"/>
    <w:rsid w:val="00D56AA5"/>
    <w:rsid w:val="00D66E91"/>
    <w:rsid w:val="00D95BDA"/>
    <w:rsid w:val="00D97600"/>
    <w:rsid w:val="00DC5091"/>
    <w:rsid w:val="00DE0198"/>
    <w:rsid w:val="00DE7C2F"/>
    <w:rsid w:val="00E040A0"/>
    <w:rsid w:val="00E1488B"/>
    <w:rsid w:val="00E60AAE"/>
    <w:rsid w:val="00E903B9"/>
    <w:rsid w:val="00E94D55"/>
    <w:rsid w:val="00EB1AE1"/>
    <w:rsid w:val="00EE6A12"/>
    <w:rsid w:val="00F2662B"/>
    <w:rsid w:val="00F47761"/>
    <w:rsid w:val="00F625FF"/>
    <w:rsid w:val="00F736A7"/>
    <w:rsid w:val="00F839C2"/>
    <w:rsid w:val="00F861BA"/>
    <w:rsid w:val="00F97E93"/>
    <w:rsid w:val="00FC68D9"/>
    <w:rsid w:val="00FD34E1"/>
    <w:rsid w:val="00FD5ED4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CA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  <w:pPrChange w:id="0" w:author="Martin Geertsen" w:date="2018-05-16T22:28:00Z">
        <w:pPr/>
      </w:pPrChange>
    </w:pPr>
    <w:rPr>
      <w:rFonts w:eastAsiaTheme="minorHAnsi"/>
      <w:sz w:val="22"/>
      <w:szCs w:val="22"/>
      <w:lang w:eastAsia="en-US"/>
      <w:rPrChange w:id="0" w:author="Martin Geertsen" w:date="2018-05-16T22:28:00Z">
        <w:rPr>
          <w:rFonts w:asciiTheme="minorHAnsi" w:eastAsiaTheme="minorEastAsia" w:hAnsiTheme="minorHAnsi" w:cstheme="minorBidi"/>
          <w:sz w:val="24"/>
          <w:szCs w:val="24"/>
          <w:lang w:val="da-DK" w:eastAsia="da-DK" w:bidi="ar-SA"/>
        </w:rPr>
      </w:rPrChange>
    </w:rPr>
  </w:style>
  <w:style w:type="paragraph" w:styleId="Overskrift1">
    <w:name w:val="heading 1"/>
    <w:basedOn w:val="Normal"/>
    <w:link w:val="Overskrift1Tegn"/>
    <w:uiPriority w:val="9"/>
    <w:qFormat/>
    <w:rsid w:val="00FF5548"/>
    <w:pPr>
      <w:spacing w:before="375" w:after="188" w:line="240" w:lineRule="auto"/>
      <w:outlineLvl w:val="0"/>
      <w:pPrChange w:id="1" w:author="Martin Geertsen" w:date="2018-05-16T22:28:00Z">
        <w:pPr>
          <w:keepNext/>
          <w:keepLines/>
          <w:spacing w:before="480" w:after="160" w:line="259" w:lineRule="auto"/>
          <w:outlineLvl w:val="0"/>
        </w:pPr>
      </w:pPrChange>
    </w:pPr>
    <w:rPr>
      <w:rFonts w:ascii="Merriweather" w:eastAsia="Times New Roman" w:hAnsi="Merriweather" w:cs="Times New Roman"/>
      <w:color w:val="505050"/>
      <w:kern w:val="36"/>
      <w:sz w:val="48"/>
      <w:szCs w:val="48"/>
      <w:lang w:eastAsia="da-DK"/>
      <w:rPrChange w:id="1" w:author="Martin Geertsen" w:date="2018-05-16T22:28:00Z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da-DK" w:eastAsia="en-US" w:bidi="ar-SA"/>
        </w:rPr>
      </w:rPrChange>
    </w:rPr>
  </w:style>
  <w:style w:type="paragraph" w:styleId="Overskrift2">
    <w:name w:val="heading 2"/>
    <w:basedOn w:val="Normal"/>
    <w:link w:val="Overskrift2Tegn"/>
    <w:uiPriority w:val="9"/>
    <w:qFormat/>
    <w:rsid w:val="00FF5548"/>
    <w:pPr>
      <w:spacing w:before="375" w:after="188" w:line="240" w:lineRule="auto"/>
      <w:outlineLvl w:val="1"/>
      <w:pPrChange w:id="2" w:author="Martin Geertsen" w:date="2018-05-16T22:28:00Z">
        <w:pPr>
          <w:keepNext/>
          <w:keepLines/>
          <w:spacing w:before="200" w:after="160" w:line="259" w:lineRule="auto"/>
          <w:outlineLvl w:val="1"/>
        </w:pPr>
      </w:pPrChange>
    </w:pPr>
    <w:rPr>
      <w:rFonts w:ascii="Merriweather" w:eastAsia="Times New Roman" w:hAnsi="Merriweather" w:cs="Times New Roman"/>
      <w:color w:val="505050"/>
      <w:sz w:val="38"/>
      <w:szCs w:val="38"/>
      <w:lang w:eastAsia="da-DK"/>
      <w:rPrChange w:id="2" w:author="Martin Geertsen" w:date="2018-05-16T22:28:00Z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link w:val="Overskrift3Tegn"/>
    <w:uiPriority w:val="9"/>
    <w:qFormat/>
    <w:rsid w:val="00FF5548"/>
    <w:pPr>
      <w:spacing w:before="375" w:after="188" w:line="240" w:lineRule="auto"/>
      <w:outlineLvl w:val="2"/>
      <w:pPrChange w:id="3" w:author="Martin Geertsen" w:date="2018-05-16T22:28:00Z">
        <w:pPr>
          <w:keepNext/>
          <w:keepLines/>
          <w:spacing w:before="200" w:after="160" w:line="259" w:lineRule="auto"/>
          <w:outlineLvl w:val="2"/>
        </w:pPr>
      </w:pPrChange>
    </w:pPr>
    <w:rPr>
      <w:rFonts w:ascii="Merriweather" w:eastAsia="Times New Roman" w:hAnsi="Merriweather" w:cs="Times New Roman"/>
      <w:color w:val="505050"/>
      <w:sz w:val="30"/>
      <w:szCs w:val="30"/>
      <w:lang w:eastAsia="da-DK"/>
      <w:rPrChange w:id="3" w:author="Martin Geertsen" w:date="2018-05-16T22:28:00Z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link w:val="Overskrift4Tegn"/>
    <w:uiPriority w:val="9"/>
    <w:qFormat/>
    <w:rsid w:val="00FF5548"/>
    <w:pPr>
      <w:spacing w:before="188" w:after="188" w:line="240" w:lineRule="auto"/>
      <w:outlineLvl w:val="3"/>
      <w:pPrChange w:id="4" w:author="Martin Geertsen" w:date="2018-05-16T22:28:00Z">
        <w:pPr>
          <w:spacing w:before="188" w:after="188" w:line="259" w:lineRule="auto"/>
          <w:outlineLvl w:val="3"/>
        </w:pPr>
      </w:pPrChange>
    </w:pPr>
    <w:rPr>
      <w:rFonts w:ascii="Merriweather" w:eastAsia="Times New Roman" w:hAnsi="Merriweather" w:cs="Times New Roman"/>
      <w:color w:val="505050"/>
      <w:sz w:val="27"/>
      <w:szCs w:val="27"/>
      <w:lang w:eastAsia="da-DK"/>
      <w:rPrChange w:id="4" w:author="Martin Geertsen" w:date="2018-05-16T22:28:00Z">
        <w:rPr>
          <w:rFonts w:ascii="Merriweather" w:hAnsi="Merriweather"/>
          <w:color w:val="505050"/>
          <w:sz w:val="27"/>
          <w:szCs w:val="27"/>
          <w:lang w:val="da-DK" w:eastAsia="en-US" w:bidi="ar-SA"/>
        </w:rPr>
      </w:rPrChange>
    </w:rPr>
  </w:style>
  <w:style w:type="paragraph" w:styleId="Overskrift5">
    <w:name w:val="heading 5"/>
    <w:basedOn w:val="Normal"/>
    <w:link w:val="Overskrift5Tegn"/>
    <w:uiPriority w:val="9"/>
    <w:qFormat/>
    <w:rsid w:val="00FF5548"/>
    <w:pPr>
      <w:spacing w:before="188" w:after="188" w:line="240" w:lineRule="auto"/>
      <w:outlineLvl w:val="4"/>
      <w:pPrChange w:id="5" w:author="Martin Geertsen" w:date="2018-05-16T22:28:00Z">
        <w:pPr>
          <w:spacing w:before="188" w:after="188" w:line="259" w:lineRule="auto"/>
          <w:outlineLvl w:val="4"/>
        </w:pPr>
      </w:pPrChange>
    </w:pPr>
    <w:rPr>
      <w:rFonts w:ascii="Merriweather" w:eastAsia="Times New Roman" w:hAnsi="Merriweather" w:cs="Times New Roman"/>
      <w:color w:val="505050"/>
      <w:sz w:val="24"/>
      <w:szCs w:val="24"/>
      <w:lang w:eastAsia="da-DK"/>
      <w:rPrChange w:id="5" w:author="Martin Geertsen" w:date="2018-05-16T22:28:00Z">
        <w:rPr>
          <w:rFonts w:ascii="Merriweather" w:hAnsi="Merriweather"/>
          <w:color w:val="505050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link w:val="Overskrift6Tegn"/>
    <w:uiPriority w:val="9"/>
    <w:qFormat/>
    <w:rsid w:val="00FF5548"/>
    <w:pPr>
      <w:spacing w:before="188" w:after="188" w:line="240" w:lineRule="auto"/>
      <w:outlineLvl w:val="5"/>
      <w:pPrChange w:id="6" w:author="Martin Geertsen" w:date="2018-05-16T22:28:00Z">
        <w:pPr>
          <w:spacing w:before="188" w:after="188" w:line="259" w:lineRule="auto"/>
          <w:outlineLvl w:val="5"/>
        </w:pPr>
      </w:pPrChange>
    </w:pPr>
    <w:rPr>
      <w:rFonts w:ascii="Merriweather" w:eastAsia="Times New Roman" w:hAnsi="Merriweather" w:cs="Times New Roman"/>
      <w:color w:val="505050"/>
      <w:sz w:val="21"/>
      <w:szCs w:val="21"/>
      <w:lang w:eastAsia="da-DK"/>
      <w:rPrChange w:id="6" w:author="Martin Geertsen" w:date="2018-05-16T22:28:00Z">
        <w:rPr>
          <w:rFonts w:ascii="Merriweather" w:hAnsi="Merriweather"/>
          <w:color w:val="505050"/>
          <w:sz w:val="21"/>
          <w:szCs w:val="21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AC2B1E"/>
    <w:rPr>
      <w:sz w:val="16"/>
      <w:szCs w:val="16"/>
      <w:rPrChange w:id="7" w:author="Martin Geertsen" w:date="2018-05-16T22:28:00Z">
        <w:rPr>
          <w:sz w:val="18"/>
          <w:szCs w:val="18"/>
        </w:rPr>
      </w:rPrChange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C2B1E"/>
    <w:pPr>
      <w:spacing w:line="240" w:lineRule="auto"/>
      <w:pPrChange w:id="8" w:author="Martin Geertsen" w:date="2018-05-16T22:28:00Z">
        <w:pPr>
          <w:spacing w:after="160" w:line="259" w:lineRule="auto"/>
        </w:pPr>
      </w:pPrChange>
    </w:pPr>
    <w:rPr>
      <w:sz w:val="20"/>
      <w:szCs w:val="20"/>
      <w:rPrChange w:id="8" w:author="Martin Geertsen" w:date="2018-05-16T22:28:00Z">
        <w:rPr>
          <w:rFonts w:asciiTheme="minorHAnsi" w:eastAsiaTheme="minorHAnsi" w:hAnsiTheme="minorHAnsi" w:cstheme="minorBidi"/>
          <w:sz w:val="22"/>
          <w:szCs w:val="22"/>
          <w:lang w:val="da-DK" w:eastAsia="en-US" w:bidi="ar-SA"/>
        </w:rPr>
      </w:rPrChange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90238"/>
    <w:rPr>
      <w:rFonts w:eastAsiaTheme="minorHAnsi"/>
      <w:sz w:val="20"/>
      <w:szCs w:val="20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9023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90238"/>
    <w:rPr>
      <w:rFonts w:eastAsiaTheme="minorHAnsi"/>
      <w:b/>
      <w:bCs/>
      <w:sz w:val="20"/>
      <w:szCs w:val="20"/>
      <w:lang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2B1E"/>
    <w:pPr>
      <w:spacing w:after="0" w:line="240" w:lineRule="auto"/>
      <w:pPrChange w:id="9" w:author="Martin Geertsen" w:date="2018-05-16T22:28:00Z">
        <w:pPr>
          <w:spacing w:after="160" w:line="259" w:lineRule="auto"/>
        </w:pPr>
      </w:pPrChange>
    </w:pPr>
    <w:rPr>
      <w:rFonts w:ascii="Segoe UI" w:hAnsi="Segoe UI" w:cs="Segoe UI"/>
      <w:sz w:val="18"/>
      <w:szCs w:val="18"/>
      <w:rPrChange w:id="9" w:author="Martin Geertsen" w:date="2018-05-16T22:28:00Z">
        <w:rPr>
          <w:rFonts w:ascii="Lucida Grande" w:eastAsiaTheme="minorHAnsi" w:hAnsi="Lucida Grande" w:cs="Lucida Grande"/>
          <w:sz w:val="18"/>
          <w:szCs w:val="18"/>
          <w:lang w:val="da-DK" w:eastAsia="en-US" w:bidi="ar-SA"/>
        </w:rPr>
      </w:rPrChange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0238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31D51"/>
    <w:rPr>
      <w:rFonts w:ascii="Merriweather" w:eastAsia="Times New Roman" w:hAnsi="Merriweather" w:cs="Times New Roman"/>
      <w:color w:val="505050"/>
      <w:kern w:val="36"/>
      <w:sz w:val="48"/>
      <w:szCs w:val="4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1D51"/>
    <w:rPr>
      <w:rFonts w:ascii="Merriweather" w:eastAsia="Times New Roman" w:hAnsi="Merriweather" w:cs="Times New Roman"/>
      <w:color w:val="505050"/>
      <w:sz w:val="38"/>
      <w:szCs w:val="3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31D51"/>
    <w:rPr>
      <w:rFonts w:ascii="Merriweather" w:eastAsia="Times New Roman" w:hAnsi="Merriweather" w:cs="Times New Roman"/>
      <w:color w:val="505050"/>
      <w:sz w:val="30"/>
      <w:szCs w:val="3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1393F"/>
    <w:rPr>
      <w:rFonts w:ascii="Merriweather" w:eastAsia="Times New Roman" w:hAnsi="Merriweather" w:cs="Times New Roman"/>
      <w:color w:val="505050"/>
      <w:sz w:val="27"/>
      <w:szCs w:val="27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61393F"/>
    <w:rPr>
      <w:rFonts w:ascii="Merriweather" w:eastAsia="Times New Roman" w:hAnsi="Merriweather" w:cs="Times New Roman"/>
      <w:color w:val="50505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1393F"/>
    <w:rPr>
      <w:rFonts w:ascii="Merriweather" w:eastAsia="Times New Roman" w:hAnsi="Merriweather" w:cs="Times New Roman"/>
      <w:color w:val="505050"/>
      <w:sz w:val="21"/>
      <w:szCs w:val="21"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61393F"/>
    <w:rPr>
      <w:rFonts w:ascii="Times New Roman" w:eastAsia="Times New Roman" w:hAnsi="Times New Roman" w:cs="Times New Roman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FF5548"/>
    <w:pPr>
      <w:spacing w:after="375" w:line="240" w:lineRule="auto"/>
      <w:pPrChange w:id="10" w:author="Martin Geertsen" w:date="2018-05-16T22:28:00Z">
        <w:pPr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character" w:customStyle="1" w:styleId="HTML-adresseTegn1">
    <w:name w:val="HTML-adresse Tegn1"/>
    <w:basedOn w:val="Standardskrifttypeiafsnit"/>
    <w:uiPriority w:val="99"/>
    <w:semiHidden/>
    <w:rsid w:val="0061393F"/>
    <w:rPr>
      <w:i/>
      <w:iCs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1393F"/>
    <w:rPr>
      <w:rFonts w:ascii="Courier New" w:eastAsia="Times New Roman" w:hAnsi="Courier New" w:cs="Courier New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FF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pPrChange w:id="11" w:author="Martin Geertsen" w:date="2018-05-16T22:28:00Z"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992"/>
            <w:tab w:val="left" w:pos="11908"/>
            <w:tab w:val="left" w:pos="12824"/>
            <w:tab w:val="left" w:pos="13740"/>
            <w:tab w:val="left" w:pos="14656"/>
          </w:tabs>
          <w:spacing w:after="160" w:line="259" w:lineRule="auto"/>
        </w:pPr>
      </w:pPrChange>
    </w:pPr>
    <w:rPr>
      <w:rFonts w:ascii="Courier New" w:eastAsia="Times New Roman" w:hAnsi="Courier New" w:cs="Courier New"/>
      <w:sz w:val="24"/>
      <w:szCs w:val="24"/>
      <w:lang w:eastAsia="da-DK"/>
      <w:rPrChange w:id="11" w:author="Martin Geertsen" w:date="2018-05-16T22:28:00Z">
        <w:rPr>
          <w:rFonts w:ascii="Courier New" w:hAnsi="Courier New" w:cs="Courier New"/>
          <w:sz w:val="22"/>
          <w:szCs w:val="22"/>
          <w:lang w:val="da-DK" w:eastAsia="en-US" w:bidi="ar-SA"/>
        </w:rPr>
      </w:rPrChange>
    </w:rPr>
  </w:style>
  <w:style w:type="character" w:customStyle="1" w:styleId="FormateretHTMLTegn1">
    <w:name w:val="Formateret HTML Tegn1"/>
    <w:basedOn w:val="Standardskrifttypeiafsnit"/>
    <w:uiPriority w:val="99"/>
    <w:semiHidden/>
    <w:rsid w:val="0061393F"/>
    <w:rPr>
      <w:rFonts w:ascii="Courier" w:hAnsi="Courier"/>
      <w:sz w:val="20"/>
      <w:szCs w:val="20"/>
    </w:rPr>
  </w:style>
  <w:style w:type="paragraph" w:customStyle="1" w:styleId="msonormal0">
    <w:name w:val="msonormal"/>
    <w:basedOn w:val="Normal"/>
    <w:rsid w:val="00FF5548"/>
    <w:pPr>
      <w:spacing w:after="188" w:line="240" w:lineRule="auto"/>
      <w:pPrChange w:id="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mall">
    <w:name w:val="small"/>
    <w:basedOn w:val="Normal"/>
    <w:rsid w:val="00FF5548"/>
    <w:pPr>
      <w:spacing w:after="188" w:line="240" w:lineRule="auto"/>
      <w:pPrChange w:id="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lang w:eastAsia="da-DK"/>
      <w:rPrChange w:id="13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no-preview">
    <w:name w:val="no-preview"/>
    <w:basedOn w:val="Normal"/>
    <w:rsid w:val="00FF5548"/>
    <w:pPr>
      <w:spacing w:after="188" w:line="240" w:lineRule="auto"/>
      <w:pPrChange w:id="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hanks">
    <w:name w:val="thanks"/>
    <w:basedOn w:val="Normal"/>
    <w:rsid w:val="00FF5548"/>
    <w:pPr>
      <w:spacing w:after="188" w:line="240" w:lineRule="auto"/>
      <w:pPrChange w:id="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last">
    <w:name w:val="blast"/>
    <w:basedOn w:val="Normal"/>
    <w:rsid w:val="00FF5548"/>
    <w:pPr>
      <w:spacing w:after="188" w:line="240" w:lineRule="auto"/>
      <w:pPrChange w:id="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-fw">
    <w:name w:val="fa-fw"/>
    <w:basedOn w:val="Normal"/>
    <w:rsid w:val="00FF5548"/>
    <w:pPr>
      <w:spacing w:after="188" w:line="240" w:lineRule="auto"/>
      <w:jc w:val="center"/>
      <w:pPrChange w:id="17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-li">
    <w:name w:val="fa-li"/>
    <w:basedOn w:val="Normal"/>
    <w:rsid w:val="00FF5548"/>
    <w:pPr>
      <w:spacing w:after="188" w:line="240" w:lineRule="auto"/>
      <w:jc w:val="center"/>
      <w:pPrChange w:id="18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">
    <w:name w:val="fa"/>
    <w:basedOn w:val="Normal"/>
    <w:rsid w:val="00FF5548"/>
    <w:pPr>
      <w:spacing w:after="188" w:line="240" w:lineRule="auto"/>
      <w:pPrChange w:id="19" w:author="Martin Geertsen" w:date="2018-05-16T22:28:00Z">
        <w:pPr>
          <w:spacing w:after="188" w:line="259" w:lineRule="auto"/>
        </w:pPr>
      </w:pPrChange>
    </w:pPr>
    <w:rPr>
      <w:rFonts w:ascii="FontAwesome" w:eastAsia="Times New Roman" w:hAnsi="FontAwesome" w:cs="Times New Roman"/>
      <w:sz w:val="21"/>
      <w:szCs w:val="21"/>
      <w:lang w:eastAsia="da-DK"/>
      <w:rPrChange w:id="19" w:author="Martin Geertsen" w:date="2018-05-16T22:28:00Z">
        <w:rPr>
          <w:rFonts w:ascii="FontAwesome" w:hAnsi="FontAwesome"/>
          <w:sz w:val="21"/>
          <w:szCs w:val="21"/>
          <w:lang w:val="da-DK" w:eastAsia="en-US" w:bidi="ar-SA"/>
        </w:rPr>
      </w:rPrChange>
    </w:rPr>
  </w:style>
  <w:style w:type="paragraph" w:customStyle="1" w:styleId="cm-em">
    <w:name w:val="cm-em"/>
    <w:basedOn w:val="Normal"/>
    <w:rsid w:val="00FF5548"/>
    <w:pPr>
      <w:spacing w:after="188" w:line="240" w:lineRule="auto"/>
      <w:pPrChange w:id="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20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fa-lg">
    <w:name w:val="fa-lg"/>
    <w:basedOn w:val="Normal"/>
    <w:rsid w:val="0061393F"/>
    <w:pPr>
      <w:spacing w:after="188" w:line="180" w:lineRule="atLeas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fa-2x">
    <w:name w:val="fa-2x"/>
    <w:basedOn w:val="Normal"/>
    <w:rsid w:val="00FF5548"/>
    <w:pPr>
      <w:spacing w:after="188" w:line="240" w:lineRule="auto"/>
      <w:pPrChange w:id="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48"/>
      <w:szCs w:val="48"/>
      <w:lang w:eastAsia="da-DK"/>
      <w:rPrChange w:id="21" w:author="Martin Geertsen" w:date="2018-05-16T22:28:00Z">
        <w:rPr>
          <w:sz w:val="48"/>
          <w:szCs w:val="48"/>
          <w:lang w:val="da-DK" w:eastAsia="en-US" w:bidi="ar-SA"/>
        </w:rPr>
      </w:rPrChange>
    </w:rPr>
  </w:style>
  <w:style w:type="paragraph" w:customStyle="1" w:styleId="fa-3x">
    <w:name w:val="fa-3x"/>
    <w:basedOn w:val="Normal"/>
    <w:rsid w:val="00FF5548"/>
    <w:pPr>
      <w:spacing w:after="188" w:line="240" w:lineRule="auto"/>
      <w:pPrChange w:id="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72"/>
      <w:szCs w:val="72"/>
      <w:lang w:eastAsia="da-DK"/>
      <w:rPrChange w:id="22" w:author="Martin Geertsen" w:date="2018-05-16T22:28:00Z">
        <w:rPr>
          <w:sz w:val="72"/>
          <w:szCs w:val="72"/>
          <w:lang w:val="da-DK" w:eastAsia="en-US" w:bidi="ar-SA"/>
        </w:rPr>
      </w:rPrChange>
    </w:rPr>
  </w:style>
  <w:style w:type="paragraph" w:customStyle="1" w:styleId="fa-4x">
    <w:name w:val="fa-4x"/>
    <w:basedOn w:val="Normal"/>
    <w:rsid w:val="00FF5548"/>
    <w:pPr>
      <w:spacing w:after="188" w:line="240" w:lineRule="auto"/>
      <w:pPrChange w:id="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96"/>
      <w:szCs w:val="96"/>
      <w:lang w:eastAsia="da-DK"/>
      <w:rPrChange w:id="23" w:author="Martin Geertsen" w:date="2018-05-16T22:28:00Z">
        <w:rPr>
          <w:sz w:val="96"/>
          <w:szCs w:val="96"/>
          <w:lang w:val="da-DK" w:eastAsia="en-US" w:bidi="ar-SA"/>
        </w:rPr>
      </w:rPrChange>
    </w:rPr>
  </w:style>
  <w:style w:type="paragraph" w:customStyle="1" w:styleId="fa-5x">
    <w:name w:val="fa-5x"/>
    <w:basedOn w:val="Normal"/>
    <w:rsid w:val="00FF5548"/>
    <w:pPr>
      <w:spacing w:after="188" w:line="240" w:lineRule="auto"/>
      <w:pPrChange w:id="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20"/>
      <w:szCs w:val="120"/>
      <w:lang w:eastAsia="da-DK"/>
      <w:rPrChange w:id="24" w:author="Martin Geertsen" w:date="2018-05-16T22:28:00Z">
        <w:rPr>
          <w:sz w:val="120"/>
          <w:szCs w:val="120"/>
          <w:lang w:val="da-DK" w:eastAsia="en-US" w:bidi="ar-SA"/>
        </w:rPr>
      </w:rPrChange>
    </w:rPr>
  </w:style>
  <w:style w:type="paragraph" w:customStyle="1" w:styleId="fa-ul">
    <w:name w:val="fa-ul"/>
    <w:basedOn w:val="Normal"/>
    <w:rsid w:val="00FF5548"/>
    <w:pPr>
      <w:spacing w:after="188" w:line="240" w:lineRule="auto"/>
      <w:ind w:left="514"/>
      <w:pPrChange w:id="25" w:author="Martin Geertsen" w:date="2018-05-16T22:28:00Z">
        <w:pPr>
          <w:spacing w:after="188" w:line="259" w:lineRule="auto"/>
          <w:ind w:left="514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-border">
    <w:name w:val="fa-border"/>
    <w:basedOn w:val="Normal"/>
    <w:rsid w:val="00FF5548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88" w:line="240" w:lineRule="auto"/>
      <w:pPrChange w:id="26" w:author="Martin Geertsen" w:date="2018-05-16T22:28:00Z">
        <w:pPr>
          <w:pBdr>
            <w:top w:val="single" w:sz="8" w:space="2" w:color="EEEEEE"/>
            <w:left w:val="single" w:sz="8" w:space="3" w:color="EEEEEE"/>
            <w:bottom w:val="single" w:sz="8" w:space="2" w:color="EEEEEE"/>
            <w:right w:val="single" w:sz="8" w:space="3" w:color="EEEEEE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-stack">
    <w:name w:val="fa-stack"/>
    <w:basedOn w:val="Normal"/>
    <w:rsid w:val="00FF5548"/>
    <w:pPr>
      <w:spacing w:after="188" w:line="480" w:lineRule="atLeast"/>
      <w:textAlignment w:val="center"/>
      <w:pPrChange w:id="27" w:author="Martin Geertsen" w:date="2018-05-16T22:28:00Z">
        <w:pPr>
          <w:spacing w:after="188" w:line="480" w:lineRule="atLeast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-stack-1x">
    <w:name w:val="fa-stack-1x"/>
    <w:basedOn w:val="Normal"/>
    <w:rsid w:val="00FF5548"/>
    <w:pPr>
      <w:spacing w:after="188" w:line="240" w:lineRule="auto"/>
      <w:jc w:val="center"/>
      <w:pPrChange w:id="28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-stack-2x">
    <w:name w:val="fa-stack-2x"/>
    <w:basedOn w:val="Normal"/>
    <w:rsid w:val="00FF5548"/>
    <w:pPr>
      <w:spacing w:after="188" w:line="240" w:lineRule="auto"/>
      <w:jc w:val="center"/>
      <w:pPrChange w:id="29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48"/>
      <w:szCs w:val="48"/>
      <w:lang w:eastAsia="da-DK"/>
      <w:rPrChange w:id="29" w:author="Martin Geertsen" w:date="2018-05-16T22:28:00Z">
        <w:rPr>
          <w:sz w:val="48"/>
          <w:szCs w:val="48"/>
          <w:lang w:val="da-DK" w:eastAsia="en-US" w:bidi="ar-SA"/>
        </w:rPr>
      </w:rPrChange>
    </w:rPr>
  </w:style>
  <w:style w:type="paragraph" w:customStyle="1" w:styleId="fa-inverse">
    <w:name w:val="fa-inverse"/>
    <w:basedOn w:val="Normal"/>
    <w:rsid w:val="00FF5548"/>
    <w:pPr>
      <w:spacing w:after="188" w:line="240" w:lineRule="auto"/>
      <w:pPrChange w:id="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30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plv-text-layer">
    <w:name w:val="plv-text-layer"/>
    <w:basedOn w:val="Normal"/>
    <w:rsid w:val="00FF5548"/>
    <w:pPr>
      <w:spacing w:after="188" w:line="240" w:lineRule="auto"/>
      <w:pPrChange w:id="31" w:author="Martin Geertsen" w:date="2018-05-16T22:28:00Z">
        <w:pPr>
          <w:spacing w:after="188" w:line="259" w:lineRule="auto"/>
        </w:pPr>
      </w:pPrChange>
    </w:pPr>
    <w:rPr>
      <w:rFonts w:ascii="Arial" w:eastAsia="Times New Roman" w:hAnsi="Arial" w:cs="Arial"/>
      <w:vanish/>
      <w:color w:val="000000"/>
      <w:sz w:val="24"/>
      <w:szCs w:val="24"/>
      <w:lang w:eastAsia="da-DK"/>
      <w:rPrChange w:id="31" w:author="Martin Geertsen" w:date="2018-05-16T22:28:00Z">
        <w:rPr>
          <w:rFonts w:ascii="Arial" w:hAnsi="Arial" w:cs="Arial"/>
          <w:vanish/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plv-text-layerdiv">
    <w:name w:val="plv-text-layer&gt;div"/>
    <w:basedOn w:val="Normal"/>
    <w:rsid w:val="00FF5548"/>
    <w:pPr>
      <w:spacing w:after="188" w:line="240" w:lineRule="auto"/>
      <w:pPrChange w:id="3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v-annotations-layera">
    <w:name w:val="plv-annotations-layer&gt;a"/>
    <w:basedOn w:val="Normal"/>
    <w:rsid w:val="00FF5548"/>
    <w:pPr>
      <w:spacing w:after="188" w:line="240" w:lineRule="auto"/>
      <w:pPrChange w:id="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v-highlights-layerdiv">
    <w:name w:val="plv-highlights-layer&gt;div"/>
    <w:basedOn w:val="Normal"/>
    <w:rsid w:val="00FF5548"/>
    <w:pPr>
      <w:shd w:val="clear" w:color="auto" w:fill="FFFF00"/>
      <w:spacing w:after="188" w:line="240" w:lineRule="auto"/>
      <w:pPrChange w:id="34" w:author="Martin Geertsen" w:date="2018-05-16T22:28:00Z">
        <w:pPr>
          <w:shd w:val="clear" w:color="auto" w:fill="FFFF0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">
    <w:name w:val="codemirror"/>
    <w:basedOn w:val="Normal"/>
    <w:rsid w:val="00FF5548"/>
    <w:pPr>
      <w:shd w:val="clear" w:color="auto" w:fill="FFFFFF"/>
      <w:spacing w:after="188" w:line="240" w:lineRule="auto"/>
      <w:pPrChange w:id="35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Courier New" w:eastAsia="Times New Roman" w:hAnsi="Courier New" w:cs="Courier New"/>
      <w:color w:val="000000"/>
      <w:sz w:val="24"/>
      <w:szCs w:val="24"/>
      <w:lang w:eastAsia="da-DK"/>
      <w:rPrChange w:id="35" w:author="Martin Geertsen" w:date="2018-05-16T22:28:00Z">
        <w:rPr>
          <w:rFonts w:ascii="Courier New" w:hAnsi="Courier New" w:cs="Courier New"/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codemirror-lines">
    <w:name w:val="codemirror-lines"/>
    <w:basedOn w:val="Normal"/>
    <w:rsid w:val="00FF5548"/>
    <w:pPr>
      <w:spacing w:after="188" w:line="240" w:lineRule="auto"/>
      <w:pPrChange w:id="3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gutter-filler">
    <w:name w:val="codemirror-gutter-filler"/>
    <w:basedOn w:val="Normal"/>
    <w:rsid w:val="00FF5548"/>
    <w:pPr>
      <w:shd w:val="clear" w:color="auto" w:fill="FFFFFF"/>
      <w:spacing w:after="188" w:line="240" w:lineRule="auto"/>
      <w:pPrChange w:id="37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37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odemirror-scrollbar-filler">
    <w:name w:val="codemirror-scrollbar-filler"/>
    <w:basedOn w:val="Normal"/>
    <w:rsid w:val="00FF5548"/>
    <w:pPr>
      <w:shd w:val="clear" w:color="auto" w:fill="FFFFFF"/>
      <w:spacing w:after="188" w:line="240" w:lineRule="auto"/>
      <w:pPrChange w:id="38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38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odemirror-gutters">
    <w:name w:val="codemirror-gutters"/>
    <w:basedOn w:val="Normal"/>
    <w:rsid w:val="00FF5548"/>
    <w:pPr>
      <w:pBdr>
        <w:right w:val="single" w:sz="6" w:space="0" w:color="DDDDDD"/>
      </w:pBdr>
      <w:shd w:val="clear" w:color="auto" w:fill="F7F7F7"/>
      <w:spacing w:after="188" w:line="240" w:lineRule="auto"/>
      <w:pPrChange w:id="39" w:author="Martin Geertsen" w:date="2018-05-16T22:28:00Z">
        <w:pPr>
          <w:pBdr>
            <w:right w:val="single" w:sz="6" w:space="0" w:color="DDDDDD"/>
          </w:pBdr>
          <w:shd w:val="clear" w:color="auto" w:fill="F7F7F7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linenumber">
    <w:name w:val="codemirror-linenumber"/>
    <w:basedOn w:val="Normal"/>
    <w:rsid w:val="00FF5548"/>
    <w:pPr>
      <w:spacing w:after="188" w:line="240" w:lineRule="auto"/>
      <w:jc w:val="right"/>
      <w:pPrChange w:id="40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color w:val="999999"/>
      <w:sz w:val="24"/>
      <w:szCs w:val="24"/>
      <w:lang w:eastAsia="da-DK"/>
      <w:rPrChange w:id="40" w:author="Martin Geertsen" w:date="2018-05-16T22:28:00Z">
        <w:rPr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codemirror-guttermarker">
    <w:name w:val="codemirror-guttermarker"/>
    <w:basedOn w:val="Normal"/>
    <w:rsid w:val="00FF5548"/>
    <w:pPr>
      <w:spacing w:after="188" w:line="240" w:lineRule="auto"/>
      <w:pPrChange w:id="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00"/>
      <w:sz w:val="24"/>
      <w:szCs w:val="24"/>
      <w:lang w:eastAsia="da-DK"/>
      <w:rPrChange w:id="41" w:author="Martin Geertsen" w:date="2018-05-16T22:28:00Z">
        <w:rPr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codemirror-guttermarker-subtle">
    <w:name w:val="codemirror-guttermarker-subtle"/>
    <w:basedOn w:val="Normal"/>
    <w:rsid w:val="00FF5548"/>
    <w:pPr>
      <w:spacing w:after="188" w:line="240" w:lineRule="auto"/>
      <w:pPrChange w:id="4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999999"/>
      <w:sz w:val="24"/>
      <w:szCs w:val="24"/>
      <w:lang w:eastAsia="da-DK"/>
      <w:rPrChange w:id="42" w:author="Martin Geertsen" w:date="2018-05-16T22:28:00Z">
        <w:rPr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codemirror-cursor">
    <w:name w:val="codemirror-cursor"/>
    <w:basedOn w:val="Normal"/>
    <w:rsid w:val="00FF5548"/>
    <w:pPr>
      <w:pBdr>
        <w:left w:val="single" w:sz="6" w:space="0" w:color="000000"/>
      </w:pBdr>
      <w:spacing w:after="188" w:line="240" w:lineRule="auto"/>
      <w:pPrChange w:id="43" w:author="Martin Geertsen" w:date="2018-05-16T22:28:00Z">
        <w:pPr>
          <w:pBdr>
            <w:left w:val="single" w:sz="6" w:space="0" w:color="000000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animate-fat-cursor">
    <w:name w:val="cm-animate-fat-cursor"/>
    <w:basedOn w:val="Normal"/>
    <w:rsid w:val="00FF5548"/>
    <w:pPr>
      <w:shd w:val="clear" w:color="auto" w:fill="77EE77"/>
      <w:spacing w:after="188" w:line="240" w:lineRule="auto"/>
      <w:pPrChange w:id="44" w:author="Martin Geertsen" w:date="2018-05-16T22:28:00Z">
        <w:pPr>
          <w:shd w:val="clear" w:color="auto" w:fill="77EE77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ruler">
    <w:name w:val="codemirror-ruler"/>
    <w:basedOn w:val="Normal"/>
    <w:rsid w:val="00FF5548"/>
    <w:pPr>
      <w:pBdr>
        <w:left w:val="single" w:sz="6" w:space="0" w:color="CCCCCC"/>
      </w:pBdr>
      <w:spacing w:after="188" w:line="240" w:lineRule="auto"/>
      <w:pPrChange w:id="45" w:author="Martin Geertsen" w:date="2018-05-16T22:28:00Z">
        <w:pPr>
          <w:pBdr>
            <w:left w:val="single" w:sz="6" w:space="0" w:color="CCCCCC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negative">
    <w:name w:val="cm-negative"/>
    <w:basedOn w:val="Normal"/>
    <w:rsid w:val="00FF5548"/>
    <w:pPr>
      <w:spacing w:after="188" w:line="240" w:lineRule="auto"/>
      <w:pPrChange w:id="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DD4444"/>
      <w:sz w:val="24"/>
      <w:szCs w:val="24"/>
      <w:lang w:eastAsia="da-DK"/>
      <w:rPrChange w:id="46" w:author="Martin Geertsen" w:date="2018-05-16T22:28:00Z">
        <w:rPr>
          <w:color w:val="DD4444"/>
          <w:sz w:val="22"/>
          <w:szCs w:val="22"/>
          <w:lang w:val="da-DK" w:eastAsia="en-US" w:bidi="ar-SA"/>
        </w:rPr>
      </w:rPrChange>
    </w:rPr>
  </w:style>
  <w:style w:type="paragraph" w:customStyle="1" w:styleId="cm-positive">
    <w:name w:val="cm-positive"/>
    <w:basedOn w:val="Normal"/>
    <w:rsid w:val="00FF5548"/>
    <w:pPr>
      <w:spacing w:after="188" w:line="240" w:lineRule="auto"/>
      <w:pPrChange w:id="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29922"/>
      <w:sz w:val="24"/>
      <w:szCs w:val="24"/>
      <w:lang w:eastAsia="da-DK"/>
      <w:rPrChange w:id="47" w:author="Martin Geertsen" w:date="2018-05-16T22:28:00Z">
        <w:rPr>
          <w:color w:val="229922"/>
          <w:sz w:val="22"/>
          <w:szCs w:val="22"/>
          <w:lang w:val="da-DK" w:eastAsia="en-US" w:bidi="ar-SA"/>
        </w:rPr>
      </w:rPrChange>
    </w:rPr>
  </w:style>
  <w:style w:type="paragraph" w:customStyle="1" w:styleId="cm-invalidchar">
    <w:name w:val="cm-invalidchar"/>
    <w:basedOn w:val="Normal"/>
    <w:rsid w:val="00FF5548"/>
    <w:pPr>
      <w:spacing w:after="188" w:line="240" w:lineRule="auto"/>
      <w:pPrChange w:id="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0000"/>
      <w:sz w:val="24"/>
      <w:szCs w:val="24"/>
      <w:lang w:eastAsia="da-DK"/>
      <w:rPrChange w:id="48" w:author="Martin Geertsen" w:date="2018-05-16T22:28:00Z">
        <w:rPr>
          <w:color w:val="FF0000"/>
          <w:sz w:val="22"/>
          <w:szCs w:val="22"/>
          <w:lang w:val="da-DK" w:eastAsia="en-US" w:bidi="ar-SA"/>
        </w:rPr>
      </w:rPrChange>
    </w:rPr>
  </w:style>
  <w:style w:type="paragraph" w:customStyle="1" w:styleId="codemirror-composing">
    <w:name w:val="codemirror-composing"/>
    <w:basedOn w:val="Normal"/>
    <w:rsid w:val="00FF5548"/>
    <w:pPr>
      <w:pBdr>
        <w:bottom w:val="single" w:sz="12" w:space="0" w:color="auto"/>
      </w:pBdr>
      <w:spacing w:after="188" w:line="240" w:lineRule="auto"/>
      <w:pPrChange w:id="49" w:author="Martin Geertsen" w:date="2018-05-16T22:28:00Z">
        <w:pPr>
          <w:pBdr>
            <w:bottom w:val="single" w:sz="12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activeline-background">
    <w:name w:val="codemirror-activeline-background"/>
    <w:basedOn w:val="Normal"/>
    <w:rsid w:val="00FF5548"/>
    <w:pPr>
      <w:shd w:val="clear" w:color="auto" w:fill="E8F2FF"/>
      <w:spacing w:after="188" w:line="240" w:lineRule="auto"/>
      <w:pPrChange w:id="50" w:author="Martin Geertsen" w:date="2018-05-16T22:28:00Z">
        <w:pPr>
          <w:shd w:val="clear" w:color="auto" w:fill="E8F2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scroll">
    <w:name w:val="codemirror-scroll"/>
    <w:basedOn w:val="Normal"/>
    <w:rsid w:val="00FF5548"/>
    <w:pPr>
      <w:spacing w:after="0" w:line="240" w:lineRule="auto"/>
      <w:ind w:right="-450"/>
      <w:pPrChange w:id="51" w:author="Martin Geertsen" w:date="2018-05-16T22:28:00Z">
        <w:pPr>
          <w:spacing w:after="160" w:line="259" w:lineRule="auto"/>
          <w:ind w:right="-45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hscrollbar">
    <w:name w:val="codemirror-hscrollbar"/>
    <w:basedOn w:val="Normal"/>
    <w:rsid w:val="00FF5548"/>
    <w:pPr>
      <w:spacing w:after="188" w:line="240" w:lineRule="auto"/>
      <w:pPrChange w:id="5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52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odemirror-vscrollbar">
    <w:name w:val="codemirror-vscrollbar"/>
    <w:basedOn w:val="Normal"/>
    <w:rsid w:val="00FF5548"/>
    <w:pPr>
      <w:spacing w:after="188" w:line="240" w:lineRule="auto"/>
      <w:pPrChange w:id="5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53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odemirror-gutter">
    <w:name w:val="codemirror-gutter"/>
    <w:basedOn w:val="Normal"/>
    <w:rsid w:val="00FF5548"/>
    <w:pPr>
      <w:spacing w:after="0" w:line="240" w:lineRule="auto"/>
      <w:textAlignment w:val="top"/>
      <w:pPrChange w:id="54" w:author="Martin Geertsen" w:date="2018-05-16T22:28:00Z">
        <w:pPr>
          <w:spacing w:after="160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linewidget">
    <w:name w:val="codemirror-linewidget"/>
    <w:basedOn w:val="Normal"/>
    <w:rsid w:val="00FF5548"/>
    <w:pPr>
      <w:spacing w:after="188" w:line="240" w:lineRule="auto"/>
      <w:pPrChange w:id="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measure">
    <w:name w:val="codemirror-measure"/>
    <w:basedOn w:val="Normal"/>
    <w:rsid w:val="00FF5548"/>
    <w:pPr>
      <w:spacing w:after="188" w:line="240" w:lineRule="auto"/>
      <w:pPrChange w:id="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selected">
    <w:name w:val="codemirror-selected"/>
    <w:basedOn w:val="Normal"/>
    <w:rsid w:val="00FF5548"/>
    <w:pPr>
      <w:shd w:val="clear" w:color="auto" w:fill="D9D9D9"/>
      <w:spacing w:after="188" w:line="240" w:lineRule="auto"/>
      <w:pPrChange w:id="57" w:author="Martin Geertsen" w:date="2018-05-16T22:28:00Z">
        <w:pPr>
          <w:shd w:val="clear" w:color="auto" w:fill="D9D9D9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searching">
    <w:name w:val="cm-searching"/>
    <w:basedOn w:val="Normal"/>
    <w:rsid w:val="00FF5548"/>
    <w:pPr>
      <w:shd w:val="clear" w:color="auto" w:fill="FFFFAA"/>
      <w:spacing w:after="188" w:line="240" w:lineRule="auto"/>
      <w:pPrChange w:id="58" w:author="Martin Geertsen" w:date="2018-05-16T22:28:00Z">
        <w:pPr>
          <w:shd w:val="clear" w:color="auto" w:fill="FFFFAA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force-border">
    <w:name w:val="cm-force-border"/>
    <w:basedOn w:val="Normal"/>
    <w:rsid w:val="00FF5548"/>
    <w:pPr>
      <w:spacing w:after="188" w:line="240" w:lineRule="auto"/>
      <w:pPrChange w:id="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glyphicon">
    <w:name w:val="glyphicon"/>
    <w:basedOn w:val="Normal"/>
    <w:rsid w:val="00FF5548"/>
    <w:pPr>
      <w:spacing w:after="188" w:line="240" w:lineRule="auto"/>
      <w:pPrChange w:id="60" w:author="Martin Geertsen" w:date="2018-05-16T22:28:00Z">
        <w:pPr>
          <w:spacing w:after="188" w:line="259" w:lineRule="auto"/>
        </w:pPr>
      </w:pPrChange>
    </w:pPr>
    <w:rPr>
      <w:rFonts w:ascii="Glyphicons Halflings" w:eastAsia="Times New Roman" w:hAnsi="Glyphicons Halflings" w:cs="Times New Roman"/>
      <w:sz w:val="24"/>
      <w:szCs w:val="24"/>
      <w:lang w:eastAsia="da-DK"/>
      <w:rPrChange w:id="60" w:author="Martin Geertsen" w:date="2018-05-16T22:28:00Z">
        <w:rPr>
          <w:rFonts w:ascii="Glyphicons Halflings" w:hAnsi="Glyphicons Halflings"/>
          <w:sz w:val="22"/>
          <w:szCs w:val="22"/>
          <w:lang w:val="da-DK" w:eastAsia="en-US" w:bidi="ar-SA"/>
        </w:rPr>
      </w:rPrChange>
    </w:rPr>
  </w:style>
  <w:style w:type="paragraph" w:customStyle="1" w:styleId="img-thumbnail">
    <w:name w:val="img-thumbnail"/>
    <w:basedOn w:val="Normal"/>
    <w:rsid w:val="00FF554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88" w:line="240" w:lineRule="auto"/>
      <w:pPrChange w:id="61" w:author="Martin Geertsen" w:date="2018-05-16T22:28:00Z">
        <w:pPr>
          <w:p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1">
    <w:name w:val="h1"/>
    <w:basedOn w:val="Normal"/>
    <w:rsid w:val="00FF5548"/>
    <w:pPr>
      <w:spacing w:before="375" w:after="188" w:line="240" w:lineRule="auto"/>
      <w:pPrChange w:id="62" w:author="Martin Geertsen" w:date="2018-05-16T22:28:00Z">
        <w:pPr>
          <w:spacing w:before="375" w:after="188" w:line="259" w:lineRule="auto"/>
        </w:pPr>
      </w:pPrChange>
    </w:pPr>
    <w:rPr>
      <w:rFonts w:ascii="Merriweather" w:eastAsia="Times New Roman" w:hAnsi="Merriweather" w:cs="Times New Roman"/>
      <w:color w:val="505050"/>
      <w:sz w:val="48"/>
      <w:szCs w:val="48"/>
      <w:lang w:eastAsia="da-DK"/>
      <w:rPrChange w:id="62" w:author="Martin Geertsen" w:date="2018-05-16T22:28:00Z">
        <w:rPr>
          <w:rFonts w:ascii="Merriweather" w:hAnsi="Merriweather"/>
          <w:color w:val="505050"/>
          <w:sz w:val="48"/>
          <w:szCs w:val="48"/>
          <w:lang w:val="da-DK" w:eastAsia="en-US" w:bidi="ar-SA"/>
        </w:rPr>
      </w:rPrChange>
    </w:rPr>
  </w:style>
  <w:style w:type="paragraph" w:customStyle="1" w:styleId="h2">
    <w:name w:val="h2"/>
    <w:basedOn w:val="Normal"/>
    <w:rsid w:val="00FF5548"/>
    <w:pPr>
      <w:spacing w:before="375" w:after="188" w:line="240" w:lineRule="auto"/>
      <w:pPrChange w:id="63" w:author="Martin Geertsen" w:date="2018-05-16T22:28:00Z">
        <w:pPr>
          <w:spacing w:before="375" w:after="188" w:line="259" w:lineRule="auto"/>
        </w:pPr>
      </w:pPrChange>
    </w:pPr>
    <w:rPr>
      <w:rFonts w:ascii="Merriweather" w:eastAsia="Times New Roman" w:hAnsi="Merriweather" w:cs="Times New Roman"/>
      <w:color w:val="505050"/>
      <w:sz w:val="38"/>
      <w:szCs w:val="38"/>
      <w:lang w:eastAsia="da-DK"/>
      <w:rPrChange w:id="63" w:author="Martin Geertsen" w:date="2018-05-16T22:28:00Z">
        <w:rPr>
          <w:rFonts w:ascii="Merriweather" w:hAnsi="Merriweather"/>
          <w:color w:val="505050"/>
          <w:sz w:val="38"/>
          <w:szCs w:val="38"/>
          <w:lang w:val="da-DK" w:eastAsia="en-US" w:bidi="ar-SA"/>
        </w:rPr>
      </w:rPrChange>
    </w:rPr>
  </w:style>
  <w:style w:type="paragraph" w:customStyle="1" w:styleId="h3">
    <w:name w:val="h3"/>
    <w:basedOn w:val="Normal"/>
    <w:rsid w:val="00FF5548"/>
    <w:pPr>
      <w:spacing w:before="375" w:after="188" w:line="240" w:lineRule="auto"/>
      <w:pPrChange w:id="64" w:author="Martin Geertsen" w:date="2018-05-16T22:28:00Z">
        <w:pPr>
          <w:spacing w:before="375" w:after="188" w:line="259" w:lineRule="auto"/>
        </w:pPr>
      </w:pPrChange>
    </w:pPr>
    <w:rPr>
      <w:rFonts w:ascii="Merriweather" w:eastAsia="Times New Roman" w:hAnsi="Merriweather" w:cs="Times New Roman"/>
      <w:color w:val="505050"/>
      <w:sz w:val="30"/>
      <w:szCs w:val="30"/>
      <w:lang w:eastAsia="da-DK"/>
      <w:rPrChange w:id="64" w:author="Martin Geertsen" w:date="2018-05-16T22:28:00Z">
        <w:rPr>
          <w:rFonts w:ascii="Merriweather" w:hAnsi="Merriweather"/>
          <w:color w:val="505050"/>
          <w:sz w:val="30"/>
          <w:szCs w:val="30"/>
          <w:lang w:val="da-DK" w:eastAsia="en-US" w:bidi="ar-SA"/>
        </w:rPr>
      </w:rPrChange>
    </w:rPr>
  </w:style>
  <w:style w:type="paragraph" w:customStyle="1" w:styleId="h4">
    <w:name w:val="h4"/>
    <w:basedOn w:val="Normal"/>
    <w:rsid w:val="00FF5548"/>
    <w:pPr>
      <w:spacing w:before="188" w:after="188" w:line="240" w:lineRule="auto"/>
      <w:pPrChange w:id="65" w:author="Martin Geertsen" w:date="2018-05-16T22:28:00Z">
        <w:pPr>
          <w:spacing w:before="188" w:after="188" w:line="259" w:lineRule="auto"/>
        </w:pPr>
      </w:pPrChange>
    </w:pPr>
    <w:rPr>
      <w:rFonts w:ascii="Merriweather" w:eastAsia="Times New Roman" w:hAnsi="Merriweather" w:cs="Times New Roman"/>
      <w:color w:val="505050"/>
      <w:sz w:val="27"/>
      <w:szCs w:val="27"/>
      <w:lang w:eastAsia="da-DK"/>
      <w:rPrChange w:id="65" w:author="Martin Geertsen" w:date="2018-05-16T22:28:00Z">
        <w:rPr>
          <w:rFonts w:ascii="Merriweather" w:hAnsi="Merriweather"/>
          <w:color w:val="505050"/>
          <w:sz w:val="27"/>
          <w:szCs w:val="27"/>
          <w:lang w:val="da-DK" w:eastAsia="en-US" w:bidi="ar-SA"/>
        </w:rPr>
      </w:rPrChange>
    </w:rPr>
  </w:style>
  <w:style w:type="paragraph" w:customStyle="1" w:styleId="h5">
    <w:name w:val="h5"/>
    <w:basedOn w:val="Normal"/>
    <w:rsid w:val="00FF5548"/>
    <w:pPr>
      <w:spacing w:before="188" w:after="188" w:line="240" w:lineRule="auto"/>
      <w:pPrChange w:id="66" w:author="Martin Geertsen" w:date="2018-05-16T22:28:00Z">
        <w:pPr>
          <w:spacing w:before="188" w:after="188" w:line="259" w:lineRule="auto"/>
        </w:pPr>
      </w:pPrChange>
    </w:pPr>
    <w:rPr>
      <w:rFonts w:ascii="Merriweather" w:eastAsia="Times New Roman" w:hAnsi="Merriweather" w:cs="Times New Roman"/>
      <w:color w:val="505050"/>
      <w:sz w:val="24"/>
      <w:szCs w:val="24"/>
      <w:lang w:eastAsia="da-DK"/>
      <w:rPrChange w:id="66" w:author="Martin Geertsen" w:date="2018-05-16T22:28:00Z">
        <w:rPr>
          <w:rFonts w:ascii="Merriweather" w:hAnsi="Merriweather"/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h6">
    <w:name w:val="h6"/>
    <w:basedOn w:val="Normal"/>
    <w:rsid w:val="00FF5548"/>
    <w:pPr>
      <w:spacing w:before="188" w:after="188" w:line="240" w:lineRule="auto"/>
      <w:pPrChange w:id="67" w:author="Martin Geertsen" w:date="2018-05-16T22:28:00Z">
        <w:pPr>
          <w:spacing w:before="188" w:after="188" w:line="259" w:lineRule="auto"/>
        </w:pPr>
      </w:pPrChange>
    </w:pPr>
    <w:rPr>
      <w:rFonts w:ascii="Merriweather" w:eastAsia="Times New Roman" w:hAnsi="Merriweather" w:cs="Times New Roman"/>
      <w:color w:val="505050"/>
      <w:sz w:val="21"/>
      <w:szCs w:val="21"/>
      <w:lang w:eastAsia="da-DK"/>
      <w:rPrChange w:id="67" w:author="Martin Geertsen" w:date="2018-05-16T22:28:00Z">
        <w:rPr>
          <w:rFonts w:ascii="Merriweather" w:hAnsi="Merriweather"/>
          <w:color w:val="505050"/>
          <w:sz w:val="21"/>
          <w:szCs w:val="21"/>
          <w:lang w:val="da-DK" w:eastAsia="en-US" w:bidi="ar-SA"/>
        </w:rPr>
      </w:rPrChange>
    </w:rPr>
  </w:style>
  <w:style w:type="paragraph" w:customStyle="1" w:styleId="text-serif">
    <w:name w:val="text-serif"/>
    <w:basedOn w:val="Normal"/>
    <w:rsid w:val="00FF5548"/>
    <w:pPr>
      <w:spacing w:after="188" w:line="240" w:lineRule="auto"/>
      <w:pPrChange w:id="68" w:author="Martin Geertsen" w:date="2018-05-16T22:28:00Z">
        <w:pPr>
          <w:spacing w:after="188" w:line="259" w:lineRule="auto"/>
        </w:pPr>
      </w:pPrChange>
    </w:pPr>
    <w:rPr>
      <w:rFonts w:ascii="Merriweather" w:eastAsia="Times New Roman" w:hAnsi="Merriweather" w:cs="Times New Roman"/>
      <w:sz w:val="24"/>
      <w:szCs w:val="24"/>
      <w:lang w:eastAsia="da-DK"/>
      <w:rPrChange w:id="68" w:author="Martin Geertsen" w:date="2018-05-16T22:28:00Z">
        <w:rPr>
          <w:rFonts w:ascii="Merriweather" w:hAnsi="Merriweather"/>
          <w:sz w:val="22"/>
          <w:szCs w:val="22"/>
          <w:lang w:val="da-DK" w:eastAsia="en-US" w:bidi="ar-SA"/>
        </w:rPr>
      </w:rPrChange>
    </w:rPr>
  </w:style>
  <w:style w:type="paragraph" w:customStyle="1" w:styleId="sr-only">
    <w:name w:val="sr-only"/>
    <w:basedOn w:val="Normal"/>
    <w:rsid w:val="00FF5548"/>
    <w:pPr>
      <w:spacing w:after="0" w:line="240" w:lineRule="auto"/>
      <w:ind w:left="-15" w:right="-15"/>
      <w:pPrChange w:id="69" w:author="Martin Geertsen" w:date="2018-05-16T22:28:00Z">
        <w:pPr>
          <w:spacing w:after="160" w:line="259" w:lineRule="auto"/>
          <w:ind w:left="-15" w:right="-1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ent">
    <w:name w:val="content"/>
    <w:basedOn w:val="Normal"/>
    <w:rsid w:val="00FF5548"/>
    <w:pPr>
      <w:spacing w:after="188" w:line="240" w:lineRule="auto"/>
      <w:pPrChange w:id="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ent-alt">
    <w:name w:val="content-alt"/>
    <w:basedOn w:val="Normal"/>
    <w:rsid w:val="00FF5548"/>
    <w:pPr>
      <w:shd w:val="clear" w:color="auto" w:fill="F6F6F6"/>
      <w:spacing w:after="188" w:line="240" w:lineRule="auto"/>
      <w:pPrChange w:id="71" w:author="Martin Geertsen" w:date="2018-05-16T22:28:00Z">
        <w:pPr>
          <w:shd w:val="clear" w:color="auto" w:fill="F6F6F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ow-spaced">
    <w:name w:val="row-spaced"/>
    <w:basedOn w:val="Normal"/>
    <w:rsid w:val="00FF5548"/>
    <w:pPr>
      <w:spacing w:before="375" w:after="188" w:line="240" w:lineRule="auto"/>
      <w:pPrChange w:id="72" w:author="Martin Geertsen" w:date="2018-05-16T22:28:00Z">
        <w:pPr>
          <w:spacing w:before="375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ow-spaced-small">
    <w:name w:val="row-spaced-small"/>
    <w:basedOn w:val="Normal"/>
    <w:rsid w:val="00FF5548"/>
    <w:pPr>
      <w:spacing w:before="188" w:after="188" w:line="240" w:lineRule="auto"/>
      <w:pPrChange w:id="73" w:author="Martin Geertsen" w:date="2018-05-16T22:28:00Z">
        <w:pPr>
          <w:spacing w:before="188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ead">
    <w:name w:val="lead"/>
    <w:basedOn w:val="Normal"/>
    <w:rsid w:val="00FF5548"/>
    <w:pPr>
      <w:spacing w:after="375" w:line="240" w:lineRule="auto"/>
      <w:pPrChange w:id="74" w:author="Martin Geertsen" w:date="2018-05-16T22:28:00Z">
        <w:pPr>
          <w:spacing w:after="375" w:line="259" w:lineRule="auto"/>
        </w:pPr>
      </w:pPrChange>
    </w:pPr>
    <w:rPr>
      <w:rFonts w:ascii="Times New Roman" w:eastAsia="Times New Roman" w:hAnsi="Times New Roman" w:cs="Times New Roman"/>
      <w:sz w:val="27"/>
      <w:szCs w:val="27"/>
      <w:lang w:eastAsia="da-DK"/>
      <w:rPrChange w:id="74" w:author="Martin Geertsen" w:date="2018-05-16T22:28:00Z">
        <w:rPr>
          <w:sz w:val="27"/>
          <w:szCs w:val="27"/>
          <w:lang w:val="da-DK" w:eastAsia="en-US" w:bidi="ar-SA"/>
        </w:rPr>
      </w:rPrChange>
    </w:rPr>
  </w:style>
  <w:style w:type="paragraph" w:customStyle="1" w:styleId="text-left">
    <w:name w:val="text-left"/>
    <w:basedOn w:val="Normal"/>
    <w:rsid w:val="00FF5548"/>
    <w:pPr>
      <w:spacing w:after="188" w:line="240" w:lineRule="auto"/>
      <w:pPrChange w:id="7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right">
    <w:name w:val="text-right"/>
    <w:basedOn w:val="Normal"/>
    <w:rsid w:val="00FF5548"/>
    <w:pPr>
      <w:spacing w:after="188" w:line="240" w:lineRule="auto"/>
      <w:jc w:val="right"/>
      <w:pPrChange w:id="76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center">
    <w:name w:val="text-center"/>
    <w:basedOn w:val="Normal"/>
    <w:rsid w:val="00FF5548"/>
    <w:pPr>
      <w:spacing w:after="188" w:line="240" w:lineRule="auto"/>
      <w:jc w:val="center"/>
      <w:pPrChange w:id="77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justify">
    <w:name w:val="text-justify"/>
    <w:basedOn w:val="Normal"/>
    <w:rsid w:val="00FF5548"/>
    <w:pPr>
      <w:spacing w:after="188" w:line="240" w:lineRule="auto"/>
      <w:jc w:val="both"/>
      <w:pPrChange w:id="78" w:author="Martin Geertsen" w:date="2018-05-16T22:28:00Z">
        <w:pPr>
          <w:spacing w:after="188" w:line="259" w:lineRule="auto"/>
          <w:jc w:val="both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muted">
    <w:name w:val="text-muted"/>
    <w:basedOn w:val="Normal"/>
    <w:rsid w:val="00FF5548"/>
    <w:pPr>
      <w:spacing w:after="188" w:line="240" w:lineRule="auto"/>
      <w:pPrChange w:id="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24"/>
      <w:szCs w:val="24"/>
      <w:lang w:eastAsia="da-DK"/>
      <w:rPrChange w:id="79" w:author="Martin Geertsen" w:date="2018-05-16T22:28:00Z">
        <w:rPr>
          <w:color w:val="A4A4A4"/>
          <w:sz w:val="22"/>
          <w:szCs w:val="22"/>
          <w:lang w:val="da-DK" w:eastAsia="en-US" w:bidi="ar-SA"/>
        </w:rPr>
      </w:rPrChange>
    </w:rPr>
  </w:style>
  <w:style w:type="paragraph" w:customStyle="1" w:styleId="text-primary">
    <w:name w:val="text-primary"/>
    <w:basedOn w:val="Normal"/>
    <w:rsid w:val="00FF5548"/>
    <w:pPr>
      <w:spacing w:after="188" w:line="240" w:lineRule="auto"/>
      <w:pPrChange w:id="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80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text-success">
    <w:name w:val="text-success"/>
    <w:basedOn w:val="Normal"/>
    <w:rsid w:val="00FF5548"/>
    <w:pPr>
      <w:spacing w:after="188" w:line="240" w:lineRule="auto"/>
      <w:pPrChange w:id="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81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text-info">
    <w:name w:val="text-info"/>
    <w:basedOn w:val="Normal"/>
    <w:rsid w:val="00FF5548"/>
    <w:pPr>
      <w:spacing w:after="188" w:line="240" w:lineRule="auto"/>
      <w:pPrChange w:id="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63873"/>
      <w:sz w:val="24"/>
      <w:szCs w:val="24"/>
      <w:lang w:eastAsia="da-DK"/>
      <w:rPrChange w:id="82" w:author="Martin Geertsen" w:date="2018-05-16T22:28:00Z">
        <w:rPr>
          <w:color w:val="263873"/>
          <w:sz w:val="22"/>
          <w:szCs w:val="22"/>
          <w:lang w:val="da-DK" w:eastAsia="en-US" w:bidi="ar-SA"/>
        </w:rPr>
      </w:rPrChange>
    </w:rPr>
  </w:style>
  <w:style w:type="paragraph" w:customStyle="1" w:styleId="text-warning">
    <w:name w:val="text-warning"/>
    <w:basedOn w:val="Normal"/>
    <w:rsid w:val="00FF5548"/>
    <w:pPr>
      <w:spacing w:after="188" w:line="240" w:lineRule="auto"/>
      <w:pPrChange w:id="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83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text-danger">
    <w:name w:val="text-danger"/>
    <w:basedOn w:val="Normal"/>
    <w:rsid w:val="00FF5548"/>
    <w:pPr>
      <w:spacing w:after="188" w:line="240" w:lineRule="auto"/>
      <w:pPrChange w:id="8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84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text-sans-serif">
    <w:name w:val="text-sans-serif"/>
    <w:basedOn w:val="Normal"/>
    <w:rsid w:val="00FF5548"/>
    <w:pPr>
      <w:spacing w:after="188" w:line="240" w:lineRule="auto"/>
      <w:pPrChange w:id="85" w:author="Martin Geertsen" w:date="2018-05-16T22:28:00Z">
        <w:pPr>
          <w:spacing w:after="188" w:line="259" w:lineRule="auto"/>
        </w:pPr>
      </w:pPrChange>
    </w:pPr>
    <w:rPr>
      <w:rFonts w:ascii="Open Sans" w:eastAsia="Times New Roman" w:hAnsi="Open Sans" w:cs="Times New Roman"/>
      <w:sz w:val="24"/>
      <w:szCs w:val="24"/>
      <w:lang w:eastAsia="da-DK"/>
      <w:rPrChange w:id="85" w:author="Martin Geertsen" w:date="2018-05-16T22:28:00Z">
        <w:rPr>
          <w:rFonts w:ascii="Open Sans" w:hAnsi="Open Sans"/>
          <w:sz w:val="22"/>
          <w:szCs w:val="22"/>
          <w:lang w:val="da-DK" w:eastAsia="en-US" w:bidi="ar-SA"/>
        </w:rPr>
      </w:rPrChange>
    </w:rPr>
  </w:style>
  <w:style w:type="paragraph" w:customStyle="1" w:styleId="text-centered">
    <w:name w:val="text-centered"/>
    <w:basedOn w:val="Normal"/>
    <w:rsid w:val="00FF5548"/>
    <w:pPr>
      <w:spacing w:after="188" w:line="240" w:lineRule="auto"/>
      <w:jc w:val="center"/>
      <w:pPrChange w:id="86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g-primary">
    <w:name w:val="bg-primary"/>
    <w:basedOn w:val="Normal"/>
    <w:rsid w:val="00FF5548"/>
    <w:pPr>
      <w:shd w:val="clear" w:color="auto" w:fill="A93529"/>
      <w:spacing w:after="188" w:line="240" w:lineRule="auto"/>
      <w:pPrChange w:id="87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87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g-success">
    <w:name w:val="bg-success"/>
    <w:basedOn w:val="Normal"/>
    <w:rsid w:val="00FF5548"/>
    <w:pPr>
      <w:shd w:val="clear" w:color="auto" w:fill="F1F9F1"/>
      <w:spacing w:after="188" w:line="240" w:lineRule="auto"/>
      <w:pPrChange w:id="88" w:author="Martin Geertsen" w:date="2018-05-16T22:28:00Z">
        <w:pPr>
          <w:shd w:val="clear" w:color="auto" w:fill="F1F9F1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g-info">
    <w:name w:val="bg-info"/>
    <w:basedOn w:val="Normal"/>
    <w:rsid w:val="00FF5548"/>
    <w:pPr>
      <w:shd w:val="clear" w:color="auto" w:fill="F4F5FB"/>
      <w:spacing w:after="188" w:line="240" w:lineRule="auto"/>
      <w:pPrChange w:id="89" w:author="Martin Geertsen" w:date="2018-05-16T22:28:00Z">
        <w:pPr>
          <w:shd w:val="clear" w:color="auto" w:fill="F4F5FB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g-warning">
    <w:name w:val="bg-warning"/>
    <w:basedOn w:val="Normal"/>
    <w:rsid w:val="00FF5548"/>
    <w:pPr>
      <w:shd w:val="clear" w:color="auto" w:fill="FEF4E5"/>
      <w:spacing w:after="188" w:line="240" w:lineRule="auto"/>
      <w:pPrChange w:id="90" w:author="Martin Geertsen" w:date="2018-05-16T22:28:00Z">
        <w:pPr>
          <w:shd w:val="clear" w:color="auto" w:fill="FEF4E5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g-danger">
    <w:name w:val="bg-danger"/>
    <w:basedOn w:val="Normal"/>
    <w:rsid w:val="00FF5548"/>
    <w:pPr>
      <w:shd w:val="clear" w:color="auto" w:fill="FEECE7"/>
      <w:spacing w:after="188" w:line="240" w:lineRule="auto"/>
      <w:pPrChange w:id="91" w:author="Martin Geertsen" w:date="2018-05-16T22:28:00Z">
        <w:pPr>
          <w:shd w:val="clear" w:color="auto" w:fill="FEECE7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ge-header">
    <w:name w:val="page-header"/>
    <w:basedOn w:val="Normal"/>
    <w:rsid w:val="00FF5548"/>
    <w:pPr>
      <w:pBdr>
        <w:bottom w:val="single" w:sz="6" w:space="9" w:color="CFCFCF"/>
      </w:pBdr>
      <w:spacing w:before="375" w:after="375" w:line="240" w:lineRule="auto"/>
      <w:pPrChange w:id="92" w:author="Martin Geertsen" w:date="2018-05-16T22:28:00Z">
        <w:pPr>
          <w:pBdr>
            <w:bottom w:val="single" w:sz="6" w:space="9" w:color="CFCFCF"/>
          </w:pBdr>
          <w:spacing w:before="375"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mplate-section-header">
    <w:name w:val="template-section-header"/>
    <w:basedOn w:val="Normal"/>
    <w:rsid w:val="00FF5548"/>
    <w:pPr>
      <w:pBdr>
        <w:bottom w:val="single" w:sz="6" w:space="9" w:color="CFCFCF"/>
      </w:pBdr>
      <w:spacing w:after="375" w:line="240" w:lineRule="auto"/>
      <w:pPrChange w:id="93" w:author="Martin Geertsen" w:date="2018-05-16T22:28:00Z">
        <w:pPr>
          <w:pBdr>
            <w:bottom w:val="single" w:sz="6" w:space="9" w:color="CFCFCF"/>
          </w:pBdr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st-unstyled">
    <w:name w:val="list-unstyled"/>
    <w:basedOn w:val="Normal"/>
    <w:rsid w:val="00FF5548"/>
    <w:pPr>
      <w:spacing w:after="188" w:line="240" w:lineRule="auto"/>
      <w:pPrChange w:id="9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st-inline">
    <w:name w:val="list-inline"/>
    <w:basedOn w:val="Normal"/>
    <w:rsid w:val="00FF5548"/>
    <w:pPr>
      <w:spacing w:after="188" w:line="240" w:lineRule="auto"/>
      <w:ind w:left="-75"/>
      <w:pPrChange w:id="95" w:author="Martin Geertsen" w:date="2018-05-16T22:28:00Z">
        <w:pPr>
          <w:spacing w:after="188" w:line="259" w:lineRule="auto"/>
          <w:ind w:left="-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st-inlineli">
    <w:name w:val="list-inline&gt;li"/>
    <w:basedOn w:val="Normal"/>
    <w:rsid w:val="00FF5548"/>
    <w:pPr>
      <w:spacing w:after="188" w:line="240" w:lineRule="auto"/>
      <w:pPrChange w:id="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itialism">
    <w:name w:val="initialism"/>
    <w:basedOn w:val="Normal"/>
    <w:rsid w:val="00FF5548"/>
    <w:pPr>
      <w:spacing w:after="188" w:line="240" w:lineRule="auto"/>
      <w:pPrChange w:id="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aps/>
      <w:lang w:eastAsia="da-DK"/>
      <w:rPrChange w:id="97" w:author="Martin Geertsen" w:date="2018-05-16T22:28:00Z">
        <w:rPr>
          <w:caps/>
          <w:sz w:val="22"/>
          <w:szCs w:val="22"/>
          <w:lang w:val="da-DK" w:eastAsia="en-US" w:bidi="ar-SA"/>
        </w:rPr>
      </w:rPrChange>
    </w:rPr>
  </w:style>
  <w:style w:type="paragraph" w:customStyle="1" w:styleId="container">
    <w:name w:val="container"/>
    <w:basedOn w:val="Normal"/>
    <w:rsid w:val="00FF5548"/>
    <w:pPr>
      <w:spacing w:after="188" w:line="240" w:lineRule="auto"/>
      <w:pPrChange w:id="9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ainer-fluid">
    <w:name w:val="container-fluid"/>
    <w:basedOn w:val="Normal"/>
    <w:rsid w:val="00FF5548"/>
    <w:pPr>
      <w:spacing w:after="188" w:line="240" w:lineRule="auto"/>
      <w:pPrChange w:id="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">
    <w:name w:val="table"/>
    <w:basedOn w:val="Normal"/>
    <w:rsid w:val="00FF5548"/>
    <w:pPr>
      <w:spacing w:after="375" w:line="240" w:lineRule="auto"/>
      <w:pPrChange w:id="100" w:author="Martin Geertsen" w:date="2018-05-16T22:28:00Z">
        <w:pPr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lockquote-reverse">
    <w:name w:val="blockquote-reverse"/>
    <w:basedOn w:val="Normal"/>
    <w:rsid w:val="00FF5548"/>
    <w:pPr>
      <w:pBdr>
        <w:right w:val="single" w:sz="36" w:space="11" w:color="CFCFCF"/>
      </w:pBdr>
      <w:spacing w:after="188" w:line="240" w:lineRule="auto"/>
      <w:jc w:val="right"/>
      <w:pPrChange w:id="101" w:author="Martin Geertsen" w:date="2018-05-16T22:28:00Z">
        <w:pPr>
          <w:pBdr>
            <w:right w:val="single" w:sz="36" w:space="11" w:color="CFCFCF"/>
          </w:pBd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ow">
    <w:name w:val="row"/>
    <w:basedOn w:val="Normal"/>
    <w:rsid w:val="00FF5548"/>
    <w:pPr>
      <w:spacing w:after="188" w:line="240" w:lineRule="auto"/>
      <w:ind w:left="-225" w:right="-225"/>
      <w:pPrChange w:id="102" w:author="Martin Geertsen" w:date="2018-05-16T22:28:00Z">
        <w:pPr>
          <w:spacing w:after="188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1">
    <w:name w:val="col-lg-1"/>
    <w:basedOn w:val="Normal"/>
    <w:rsid w:val="00FF5548"/>
    <w:pPr>
      <w:spacing w:after="188" w:line="240" w:lineRule="auto"/>
      <w:pPrChange w:id="1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10">
    <w:name w:val="col-lg-10"/>
    <w:basedOn w:val="Normal"/>
    <w:rsid w:val="00FF5548"/>
    <w:pPr>
      <w:spacing w:after="188" w:line="240" w:lineRule="auto"/>
      <w:pPrChange w:id="1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11">
    <w:name w:val="col-lg-11"/>
    <w:basedOn w:val="Normal"/>
    <w:rsid w:val="00FF5548"/>
    <w:pPr>
      <w:spacing w:after="188" w:line="240" w:lineRule="auto"/>
      <w:pPrChange w:id="10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12">
    <w:name w:val="col-lg-12"/>
    <w:basedOn w:val="Normal"/>
    <w:rsid w:val="00FF5548"/>
    <w:pPr>
      <w:spacing w:after="188" w:line="240" w:lineRule="auto"/>
      <w:pPrChange w:id="10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2">
    <w:name w:val="col-lg-2"/>
    <w:basedOn w:val="Normal"/>
    <w:rsid w:val="00FF5548"/>
    <w:pPr>
      <w:spacing w:after="188" w:line="240" w:lineRule="auto"/>
      <w:pPrChange w:id="1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3">
    <w:name w:val="col-lg-3"/>
    <w:basedOn w:val="Normal"/>
    <w:rsid w:val="00FF5548"/>
    <w:pPr>
      <w:spacing w:after="188" w:line="240" w:lineRule="auto"/>
      <w:pPrChange w:id="1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4">
    <w:name w:val="col-lg-4"/>
    <w:basedOn w:val="Normal"/>
    <w:rsid w:val="00FF5548"/>
    <w:pPr>
      <w:spacing w:after="188" w:line="240" w:lineRule="auto"/>
      <w:pPrChange w:id="1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5">
    <w:name w:val="col-lg-5"/>
    <w:basedOn w:val="Normal"/>
    <w:rsid w:val="00FF5548"/>
    <w:pPr>
      <w:spacing w:after="188" w:line="240" w:lineRule="auto"/>
      <w:pPrChange w:id="11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6">
    <w:name w:val="col-lg-6"/>
    <w:basedOn w:val="Normal"/>
    <w:rsid w:val="00FF5548"/>
    <w:pPr>
      <w:spacing w:after="188" w:line="240" w:lineRule="auto"/>
      <w:pPrChange w:id="1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7">
    <w:name w:val="col-lg-7"/>
    <w:basedOn w:val="Normal"/>
    <w:rsid w:val="00FF5548"/>
    <w:pPr>
      <w:spacing w:after="188" w:line="240" w:lineRule="auto"/>
      <w:pPrChange w:id="1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8">
    <w:name w:val="col-lg-8"/>
    <w:basedOn w:val="Normal"/>
    <w:rsid w:val="00FF5548"/>
    <w:pPr>
      <w:spacing w:after="188" w:line="240" w:lineRule="auto"/>
      <w:pPrChange w:id="1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9">
    <w:name w:val="col-lg-9"/>
    <w:basedOn w:val="Normal"/>
    <w:rsid w:val="00FF5548"/>
    <w:pPr>
      <w:spacing w:after="188" w:line="240" w:lineRule="auto"/>
      <w:pPrChange w:id="1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1">
    <w:name w:val="col-md-1"/>
    <w:basedOn w:val="Normal"/>
    <w:rsid w:val="00FF5548"/>
    <w:pPr>
      <w:spacing w:after="188" w:line="240" w:lineRule="auto"/>
      <w:pPrChange w:id="1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10">
    <w:name w:val="col-md-10"/>
    <w:basedOn w:val="Normal"/>
    <w:rsid w:val="00FF5548"/>
    <w:pPr>
      <w:spacing w:after="188" w:line="240" w:lineRule="auto"/>
      <w:pPrChange w:id="1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11">
    <w:name w:val="col-md-11"/>
    <w:basedOn w:val="Normal"/>
    <w:rsid w:val="00FF5548"/>
    <w:pPr>
      <w:spacing w:after="188" w:line="240" w:lineRule="auto"/>
      <w:pPrChange w:id="1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12">
    <w:name w:val="col-md-12"/>
    <w:basedOn w:val="Normal"/>
    <w:rsid w:val="00FF5548"/>
    <w:pPr>
      <w:spacing w:after="188" w:line="240" w:lineRule="auto"/>
      <w:pPrChange w:id="1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2">
    <w:name w:val="col-md-2"/>
    <w:basedOn w:val="Normal"/>
    <w:rsid w:val="00FF5548"/>
    <w:pPr>
      <w:spacing w:after="188" w:line="240" w:lineRule="auto"/>
      <w:pPrChange w:id="1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3">
    <w:name w:val="col-md-3"/>
    <w:basedOn w:val="Normal"/>
    <w:rsid w:val="00FF5548"/>
    <w:pPr>
      <w:spacing w:after="188" w:line="240" w:lineRule="auto"/>
      <w:pPrChange w:id="1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4">
    <w:name w:val="col-md-4"/>
    <w:basedOn w:val="Normal"/>
    <w:rsid w:val="00FF5548"/>
    <w:pPr>
      <w:spacing w:after="188" w:line="240" w:lineRule="auto"/>
      <w:pPrChange w:id="1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5">
    <w:name w:val="col-md-5"/>
    <w:basedOn w:val="Normal"/>
    <w:rsid w:val="00FF5548"/>
    <w:pPr>
      <w:spacing w:after="188" w:line="240" w:lineRule="auto"/>
      <w:pPrChange w:id="1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6">
    <w:name w:val="col-md-6"/>
    <w:basedOn w:val="Normal"/>
    <w:rsid w:val="00FF5548"/>
    <w:pPr>
      <w:spacing w:after="188" w:line="240" w:lineRule="auto"/>
      <w:pPrChange w:id="1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7">
    <w:name w:val="col-md-7"/>
    <w:basedOn w:val="Normal"/>
    <w:rsid w:val="00FF5548"/>
    <w:pPr>
      <w:spacing w:after="188" w:line="240" w:lineRule="auto"/>
      <w:pPrChange w:id="1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8">
    <w:name w:val="col-md-8"/>
    <w:basedOn w:val="Normal"/>
    <w:rsid w:val="00FF5548"/>
    <w:pPr>
      <w:spacing w:after="188" w:line="240" w:lineRule="auto"/>
      <w:pPrChange w:id="12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9">
    <w:name w:val="col-md-9"/>
    <w:basedOn w:val="Normal"/>
    <w:rsid w:val="00FF5548"/>
    <w:pPr>
      <w:spacing w:after="188" w:line="240" w:lineRule="auto"/>
      <w:pPrChange w:id="1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1">
    <w:name w:val="col-sm-1"/>
    <w:basedOn w:val="Normal"/>
    <w:rsid w:val="00FF5548"/>
    <w:pPr>
      <w:spacing w:after="188" w:line="240" w:lineRule="auto"/>
      <w:pPrChange w:id="12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10">
    <w:name w:val="col-sm-10"/>
    <w:basedOn w:val="Normal"/>
    <w:rsid w:val="00FF5548"/>
    <w:pPr>
      <w:spacing w:after="188" w:line="240" w:lineRule="auto"/>
      <w:pPrChange w:id="1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11">
    <w:name w:val="col-sm-11"/>
    <w:basedOn w:val="Normal"/>
    <w:rsid w:val="00FF5548"/>
    <w:pPr>
      <w:spacing w:after="188" w:line="240" w:lineRule="auto"/>
      <w:pPrChange w:id="12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12">
    <w:name w:val="col-sm-12"/>
    <w:basedOn w:val="Normal"/>
    <w:rsid w:val="00FF5548"/>
    <w:pPr>
      <w:spacing w:after="188" w:line="240" w:lineRule="auto"/>
      <w:pPrChange w:id="1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2">
    <w:name w:val="col-sm-2"/>
    <w:basedOn w:val="Normal"/>
    <w:rsid w:val="00FF5548"/>
    <w:pPr>
      <w:spacing w:after="188" w:line="240" w:lineRule="auto"/>
      <w:pPrChange w:id="13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3">
    <w:name w:val="col-sm-3"/>
    <w:basedOn w:val="Normal"/>
    <w:rsid w:val="00FF5548"/>
    <w:pPr>
      <w:spacing w:after="188" w:line="240" w:lineRule="auto"/>
      <w:pPrChange w:id="13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4">
    <w:name w:val="col-sm-4"/>
    <w:basedOn w:val="Normal"/>
    <w:rsid w:val="00FF5548"/>
    <w:pPr>
      <w:spacing w:after="188" w:line="240" w:lineRule="auto"/>
      <w:pPrChange w:id="1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5">
    <w:name w:val="col-sm-5"/>
    <w:basedOn w:val="Normal"/>
    <w:rsid w:val="00FF5548"/>
    <w:pPr>
      <w:spacing w:after="188" w:line="240" w:lineRule="auto"/>
      <w:pPrChange w:id="1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6">
    <w:name w:val="col-sm-6"/>
    <w:basedOn w:val="Normal"/>
    <w:rsid w:val="00FF5548"/>
    <w:pPr>
      <w:spacing w:after="188" w:line="240" w:lineRule="auto"/>
      <w:pPrChange w:id="1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7">
    <w:name w:val="col-sm-7"/>
    <w:basedOn w:val="Normal"/>
    <w:rsid w:val="00FF5548"/>
    <w:pPr>
      <w:spacing w:after="188" w:line="240" w:lineRule="auto"/>
      <w:pPrChange w:id="13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8">
    <w:name w:val="col-sm-8"/>
    <w:basedOn w:val="Normal"/>
    <w:rsid w:val="00FF5548"/>
    <w:pPr>
      <w:spacing w:after="188" w:line="240" w:lineRule="auto"/>
      <w:pPrChange w:id="13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9">
    <w:name w:val="col-sm-9"/>
    <w:basedOn w:val="Normal"/>
    <w:rsid w:val="00FF5548"/>
    <w:pPr>
      <w:spacing w:after="188" w:line="240" w:lineRule="auto"/>
      <w:pPrChange w:id="13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1">
    <w:name w:val="col-xs-1"/>
    <w:basedOn w:val="Normal"/>
    <w:rsid w:val="00FF5548"/>
    <w:pPr>
      <w:spacing w:after="188" w:line="240" w:lineRule="auto"/>
      <w:pPrChange w:id="13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10">
    <w:name w:val="col-xs-10"/>
    <w:basedOn w:val="Normal"/>
    <w:rsid w:val="00FF5548"/>
    <w:pPr>
      <w:spacing w:after="188" w:line="240" w:lineRule="auto"/>
      <w:pPrChange w:id="14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11">
    <w:name w:val="col-xs-11"/>
    <w:basedOn w:val="Normal"/>
    <w:rsid w:val="00FF5548"/>
    <w:pPr>
      <w:spacing w:after="188" w:line="240" w:lineRule="auto"/>
      <w:pPrChange w:id="1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12">
    <w:name w:val="col-xs-12"/>
    <w:basedOn w:val="Normal"/>
    <w:rsid w:val="00FF5548"/>
    <w:pPr>
      <w:spacing w:after="188" w:line="240" w:lineRule="auto"/>
      <w:pPrChange w:id="14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2">
    <w:name w:val="col-xs-2"/>
    <w:basedOn w:val="Normal"/>
    <w:rsid w:val="00FF5548"/>
    <w:pPr>
      <w:spacing w:after="188" w:line="240" w:lineRule="auto"/>
      <w:pPrChange w:id="14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3">
    <w:name w:val="col-xs-3"/>
    <w:basedOn w:val="Normal"/>
    <w:rsid w:val="00FF5548"/>
    <w:pPr>
      <w:spacing w:after="188" w:line="240" w:lineRule="auto"/>
      <w:pPrChange w:id="14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4">
    <w:name w:val="col-xs-4"/>
    <w:basedOn w:val="Normal"/>
    <w:rsid w:val="00FF5548"/>
    <w:pPr>
      <w:spacing w:after="188" w:line="240" w:lineRule="auto"/>
      <w:pPrChange w:id="14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5">
    <w:name w:val="col-xs-5"/>
    <w:basedOn w:val="Normal"/>
    <w:rsid w:val="00FF5548"/>
    <w:pPr>
      <w:spacing w:after="188" w:line="240" w:lineRule="auto"/>
      <w:pPrChange w:id="1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6">
    <w:name w:val="col-xs-6"/>
    <w:basedOn w:val="Normal"/>
    <w:rsid w:val="00FF5548"/>
    <w:pPr>
      <w:spacing w:after="188" w:line="240" w:lineRule="auto"/>
      <w:pPrChange w:id="1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7">
    <w:name w:val="col-xs-7"/>
    <w:basedOn w:val="Normal"/>
    <w:rsid w:val="00FF5548"/>
    <w:pPr>
      <w:spacing w:after="188" w:line="240" w:lineRule="auto"/>
      <w:pPrChange w:id="1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8">
    <w:name w:val="col-xs-8"/>
    <w:basedOn w:val="Normal"/>
    <w:rsid w:val="00FF5548"/>
    <w:pPr>
      <w:spacing w:after="188" w:line="240" w:lineRule="auto"/>
      <w:pPrChange w:id="1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9">
    <w:name w:val="col-xs-9"/>
    <w:basedOn w:val="Normal"/>
    <w:rsid w:val="00FF5548"/>
    <w:pPr>
      <w:spacing w:after="188" w:line="240" w:lineRule="auto"/>
      <w:pPrChange w:id="1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12">
    <w:name w:val="col-xs-offset-12"/>
    <w:basedOn w:val="Normal"/>
    <w:rsid w:val="00FF5548"/>
    <w:pPr>
      <w:spacing w:after="188" w:line="240" w:lineRule="auto"/>
      <w:ind w:left="12240"/>
      <w:pPrChange w:id="151" w:author="Martin Geertsen" w:date="2018-05-16T22:28:00Z">
        <w:pPr>
          <w:spacing w:after="188" w:line="259" w:lineRule="auto"/>
          <w:ind w:left="1224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11">
    <w:name w:val="col-xs-offset-11"/>
    <w:basedOn w:val="Normal"/>
    <w:rsid w:val="00FF5548"/>
    <w:pPr>
      <w:spacing w:after="188" w:line="240" w:lineRule="auto"/>
      <w:ind w:left="11138"/>
      <w:pPrChange w:id="152" w:author="Martin Geertsen" w:date="2018-05-16T22:28:00Z">
        <w:pPr>
          <w:spacing w:after="188" w:line="259" w:lineRule="auto"/>
          <w:ind w:left="1113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10">
    <w:name w:val="col-xs-offset-10"/>
    <w:basedOn w:val="Normal"/>
    <w:rsid w:val="00FF5548"/>
    <w:pPr>
      <w:spacing w:after="188" w:line="240" w:lineRule="auto"/>
      <w:ind w:left="10159"/>
      <w:pPrChange w:id="153" w:author="Martin Geertsen" w:date="2018-05-16T22:28:00Z">
        <w:pPr>
          <w:spacing w:after="188" w:line="259" w:lineRule="auto"/>
          <w:ind w:left="10159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9">
    <w:name w:val="col-xs-offset-9"/>
    <w:basedOn w:val="Normal"/>
    <w:rsid w:val="00FF5548"/>
    <w:pPr>
      <w:spacing w:after="188" w:line="240" w:lineRule="auto"/>
      <w:ind w:left="9180"/>
      <w:pPrChange w:id="154" w:author="Martin Geertsen" w:date="2018-05-16T22:28:00Z">
        <w:pPr>
          <w:spacing w:after="188" w:line="259" w:lineRule="auto"/>
          <w:ind w:left="918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8">
    <w:name w:val="col-xs-offset-8"/>
    <w:basedOn w:val="Normal"/>
    <w:rsid w:val="00FF5548"/>
    <w:pPr>
      <w:spacing w:after="188" w:line="240" w:lineRule="auto"/>
      <w:ind w:left="8078"/>
      <w:pPrChange w:id="155" w:author="Martin Geertsen" w:date="2018-05-16T22:28:00Z">
        <w:pPr>
          <w:spacing w:after="188" w:line="259" w:lineRule="auto"/>
          <w:ind w:left="807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7">
    <w:name w:val="col-xs-offset-7"/>
    <w:basedOn w:val="Normal"/>
    <w:rsid w:val="00FF5548"/>
    <w:pPr>
      <w:spacing w:after="188" w:line="240" w:lineRule="auto"/>
      <w:ind w:left="7099"/>
      <w:pPrChange w:id="156" w:author="Martin Geertsen" w:date="2018-05-16T22:28:00Z">
        <w:pPr>
          <w:spacing w:after="188" w:line="259" w:lineRule="auto"/>
          <w:ind w:left="7099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6">
    <w:name w:val="col-xs-offset-6"/>
    <w:basedOn w:val="Normal"/>
    <w:rsid w:val="00FF5548"/>
    <w:pPr>
      <w:spacing w:after="188" w:line="240" w:lineRule="auto"/>
      <w:ind w:left="6120"/>
      <w:pPrChange w:id="157" w:author="Martin Geertsen" w:date="2018-05-16T22:28:00Z">
        <w:pPr>
          <w:spacing w:after="188" w:line="259" w:lineRule="auto"/>
          <w:ind w:left="612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5">
    <w:name w:val="col-xs-offset-5"/>
    <w:basedOn w:val="Normal"/>
    <w:rsid w:val="00FF5548"/>
    <w:pPr>
      <w:spacing w:after="188" w:line="240" w:lineRule="auto"/>
      <w:ind w:left="5018"/>
      <w:pPrChange w:id="158" w:author="Martin Geertsen" w:date="2018-05-16T22:28:00Z">
        <w:pPr>
          <w:spacing w:after="188" w:line="259" w:lineRule="auto"/>
          <w:ind w:left="501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4">
    <w:name w:val="col-xs-offset-4"/>
    <w:basedOn w:val="Normal"/>
    <w:rsid w:val="00FF5548"/>
    <w:pPr>
      <w:spacing w:after="188" w:line="240" w:lineRule="auto"/>
      <w:ind w:left="4039"/>
      <w:pPrChange w:id="159" w:author="Martin Geertsen" w:date="2018-05-16T22:28:00Z">
        <w:pPr>
          <w:spacing w:after="188" w:line="259" w:lineRule="auto"/>
          <w:ind w:left="4039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3">
    <w:name w:val="col-xs-offset-3"/>
    <w:basedOn w:val="Normal"/>
    <w:rsid w:val="00FF5548"/>
    <w:pPr>
      <w:spacing w:after="188" w:line="240" w:lineRule="auto"/>
      <w:ind w:left="3060"/>
      <w:pPrChange w:id="160" w:author="Martin Geertsen" w:date="2018-05-16T22:28:00Z">
        <w:pPr>
          <w:spacing w:after="188" w:line="259" w:lineRule="auto"/>
          <w:ind w:left="306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2">
    <w:name w:val="col-xs-offset-2"/>
    <w:basedOn w:val="Normal"/>
    <w:rsid w:val="00FF5548"/>
    <w:pPr>
      <w:spacing w:after="188" w:line="240" w:lineRule="auto"/>
      <w:ind w:left="1958"/>
      <w:pPrChange w:id="161" w:author="Martin Geertsen" w:date="2018-05-16T22:28:00Z">
        <w:pPr>
          <w:spacing w:after="188" w:line="259" w:lineRule="auto"/>
          <w:ind w:left="195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1">
    <w:name w:val="col-xs-offset-1"/>
    <w:basedOn w:val="Normal"/>
    <w:rsid w:val="00FF5548"/>
    <w:pPr>
      <w:spacing w:after="188" w:line="240" w:lineRule="auto"/>
      <w:ind w:left="979"/>
      <w:pPrChange w:id="162" w:author="Martin Geertsen" w:date="2018-05-16T22:28:00Z">
        <w:pPr>
          <w:spacing w:after="188" w:line="259" w:lineRule="auto"/>
          <w:ind w:left="979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0">
    <w:name w:val="col-xs-offset-0"/>
    <w:basedOn w:val="Normal"/>
    <w:rsid w:val="00FF5548"/>
    <w:pPr>
      <w:spacing w:after="188" w:line="240" w:lineRule="auto"/>
      <w:pPrChange w:id="1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tbodytrtd">
    <w:name w:val="table&gt;tbody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  <w:pPrChange w:id="164" w:author="Martin Geertsen" w:date="2018-05-16T22:28:00Z">
        <w:pPr>
          <w:pBdr>
            <w:top w:val="single" w:sz="6" w:space="6" w:color="DDDDDD"/>
          </w:pBd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tbodytrth">
    <w:name w:val="table&gt;tbody&gt;tr&gt;th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  <w:pPrChange w:id="165" w:author="Martin Geertsen" w:date="2018-05-16T22:28:00Z">
        <w:pPr>
          <w:pBdr>
            <w:top w:val="single" w:sz="6" w:space="6" w:color="DDDDDD"/>
          </w:pBd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tfoottrtd">
    <w:name w:val="table&gt;tfoot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  <w:pPrChange w:id="166" w:author="Martin Geertsen" w:date="2018-05-16T22:28:00Z">
        <w:pPr>
          <w:pBdr>
            <w:top w:val="single" w:sz="6" w:space="6" w:color="DDDDDD"/>
          </w:pBd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tfoottrth">
    <w:name w:val="table&gt;tfoot&gt;tr&gt;th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  <w:pPrChange w:id="167" w:author="Martin Geertsen" w:date="2018-05-16T22:28:00Z">
        <w:pPr>
          <w:pBdr>
            <w:top w:val="single" w:sz="6" w:space="6" w:color="DDDDDD"/>
          </w:pBd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theadtrtd">
    <w:name w:val="table&gt;thead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  <w:pPrChange w:id="168" w:author="Martin Geertsen" w:date="2018-05-16T22:28:00Z">
        <w:pPr>
          <w:pBdr>
            <w:top w:val="single" w:sz="6" w:space="6" w:color="DDDDDD"/>
          </w:pBd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theadtrth">
    <w:name w:val="table&gt;thead&gt;tr&gt;th"/>
    <w:basedOn w:val="Normal"/>
    <w:rsid w:val="00FF5548"/>
    <w:pPr>
      <w:pBdr>
        <w:top w:val="single" w:sz="6" w:space="6" w:color="DDDDDD"/>
        <w:bottom w:val="single" w:sz="12" w:space="0" w:color="DDDDDD"/>
      </w:pBdr>
      <w:spacing w:after="188" w:line="240" w:lineRule="auto"/>
      <w:textAlignment w:val="bottom"/>
      <w:pPrChange w:id="169" w:author="Martin Geertsen" w:date="2018-05-16T22:28:00Z">
        <w:pPr>
          <w:pBdr>
            <w:top w:val="single" w:sz="6" w:space="6" w:color="DDDDDD"/>
            <w:bottom w:val="single" w:sz="12" w:space="0" w:color="DDDDDD"/>
          </w:pBdr>
          <w:spacing w:after="188" w:line="259" w:lineRule="auto"/>
          <w:textAlignment w:val="bottom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densedtbodytrtd">
    <w:name w:val="table-condensed&gt;tbody&gt;tr&gt;td"/>
    <w:basedOn w:val="Normal"/>
    <w:rsid w:val="00FF5548"/>
    <w:pPr>
      <w:spacing w:after="188" w:line="240" w:lineRule="auto"/>
      <w:pPrChange w:id="1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densedtbodytrth">
    <w:name w:val="table-condensed&gt;tbody&gt;tr&gt;th"/>
    <w:basedOn w:val="Normal"/>
    <w:rsid w:val="00FF5548"/>
    <w:pPr>
      <w:spacing w:after="188" w:line="240" w:lineRule="auto"/>
      <w:pPrChange w:id="1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densedtfoottrtd">
    <w:name w:val="table-condensed&gt;tfoot&gt;tr&gt;td"/>
    <w:basedOn w:val="Normal"/>
    <w:rsid w:val="00FF5548"/>
    <w:pPr>
      <w:spacing w:after="188" w:line="240" w:lineRule="auto"/>
      <w:pPrChange w:id="1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densedtfoottrth">
    <w:name w:val="table-condensed&gt;tfoot&gt;tr&gt;th"/>
    <w:basedOn w:val="Normal"/>
    <w:rsid w:val="00FF5548"/>
    <w:pPr>
      <w:spacing w:after="188" w:line="240" w:lineRule="auto"/>
      <w:pPrChange w:id="1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densedtheadtrtd">
    <w:name w:val="table-condensed&gt;thead&gt;tr&gt;td"/>
    <w:basedOn w:val="Normal"/>
    <w:rsid w:val="00FF5548"/>
    <w:pPr>
      <w:spacing w:after="188" w:line="240" w:lineRule="auto"/>
      <w:pPrChange w:id="1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densedtheadtrth">
    <w:name w:val="table-condensed&gt;thead&gt;tr&gt;th"/>
    <w:basedOn w:val="Normal"/>
    <w:rsid w:val="00FF5548"/>
    <w:pPr>
      <w:spacing w:after="188" w:line="240" w:lineRule="auto"/>
      <w:pPrChange w:id="17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">
    <w:name w:val="table-bordere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  <w:pPrChange w:id="176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tbodytrtd">
    <w:name w:val="table-bordered&gt;tbody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  <w:pPrChange w:id="177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tbodytrth">
    <w:name w:val="table-bordered&gt;tbody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  <w:pPrChange w:id="178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tfoottrtd">
    <w:name w:val="table-bordered&gt;tfoot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  <w:pPrChange w:id="179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tfoottrth">
    <w:name w:val="table-bordered&gt;tfoot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  <w:pPrChange w:id="180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theadtrtd">
    <w:name w:val="table-bordered&gt;thead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88" w:line="240" w:lineRule="auto"/>
      <w:pPrChange w:id="181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12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theadtrth">
    <w:name w:val="table-bordered&gt;thead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88" w:line="240" w:lineRule="auto"/>
      <w:pPrChange w:id="182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12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">
    <w:name w:val="form-control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  <w:pPrChange w:id="183" w:author="Martin Geertsen" w:date="2018-05-16T22:28:00Z">
        <w:pPr>
          <w:pBdr>
            <w:top w:val="single" w:sz="6" w:space="4" w:color="CCCCCC"/>
            <w:left w:val="single" w:sz="6" w:space="12" w:color="CCCCCC"/>
            <w:bottom w:val="single" w:sz="6" w:space="4" w:color="CCCCCC"/>
            <w:right w:val="single" w:sz="6" w:space="12" w:color="CCCCCC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curly-hosted-field">
    <w:name w:val="recurly-hosted-field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  <w:pPrChange w:id="184" w:author="Martin Geertsen" w:date="2018-05-16T22:28:00Z">
        <w:pPr>
          <w:pBdr>
            <w:top w:val="single" w:sz="6" w:space="4" w:color="CCCCCC"/>
            <w:left w:val="single" w:sz="6" w:space="12" w:color="CCCCCC"/>
            <w:bottom w:val="single" w:sz="6" w:space="4" w:color="CCCCCC"/>
            <w:right w:val="single" w:sz="6" w:space="12" w:color="CCCCCC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group">
    <w:name w:val="form-group"/>
    <w:basedOn w:val="Normal"/>
    <w:rsid w:val="00FF5548"/>
    <w:pPr>
      <w:spacing w:after="225" w:line="240" w:lineRule="auto"/>
      <w:pPrChange w:id="185" w:author="Martin Geertsen" w:date="2018-05-16T22:28:00Z">
        <w:pPr>
          <w:spacing w:after="22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eckbox">
    <w:name w:val="checkbox"/>
    <w:basedOn w:val="Normal"/>
    <w:rsid w:val="00FF5548"/>
    <w:pPr>
      <w:spacing w:before="150" w:after="150" w:line="240" w:lineRule="auto"/>
      <w:pPrChange w:id="186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adio">
    <w:name w:val="radio"/>
    <w:basedOn w:val="Normal"/>
    <w:rsid w:val="00FF5548"/>
    <w:pPr>
      <w:spacing w:before="150" w:after="150" w:line="240" w:lineRule="auto"/>
      <w:pPrChange w:id="187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eckbox-inline">
    <w:name w:val="checkbox-inline"/>
    <w:basedOn w:val="Normal"/>
    <w:rsid w:val="00FF5548"/>
    <w:pPr>
      <w:spacing w:after="0" w:line="240" w:lineRule="auto"/>
      <w:textAlignment w:val="center"/>
      <w:pPrChange w:id="188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adio-inline">
    <w:name w:val="radio-inline"/>
    <w:basedOn w:val="Normal"/>
    <w:rsid w:val="00FF5548"/>
    <w:pPr>
      <w:spacing w:after="0" w:line="240" w:lineRule="auto"/>
      <w:textAlignment w:val="center"/>
      <w:pPrChange w:id="189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sm">
    <w:name w:val="input-sm"/>
    <w:basedOn w:val="Normal"/>
    <w:rsid w:val="00FF5548"/>
    <w:pPr>
      <w:spacing w:after="188" w:line="240" w:lineRule="auto"/>
      <w:pPrChange w:id="1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190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input-lg">
    <w:name w:val="input-lg"/>
    <w:basedOn w:val="Normal"/>
    <w:rsid w:val="00FF5548"/>
    <w:pPr>
      <w:spacing w:after="188" w:line="240" w:lineRule="auto"/>
      <w:pPrChange w:id="1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30"/>
      <w:szCs w:val="30"/>
      <w:lang w:eastAsia="da-DK"/>
      <w:rPrChange w:id="191" w:author="Martin Geertsen" w:date="2018-05-16T22:28:00Z">
        <w:rPr>
          <w:sz w:val="30"/>
          <w:szCs w:val="30"/>
          <w:lang w:val="da-DK" w:eastAsia="en-US" w:bidi="ar-SA"/>
        </w:rPr>
      </w:rPrChange>
    </w:rPr>
  </w:style>
  <w:style w:type="paragraph" w:customStyle="1" w:styleId="has-external-error">
    <w:name w:val="has-external-error"/>
    <w:basedOn w:val="Normal"/>
    <w:rsid w:val="00FF5548"/>
    <w:pPr>
      <w:spacing w:after="188" w:line="240" w:lineRule="auto"/>
      <w:pPrChange w:id="1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192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form-control-static">
    <w:name w:val="form-control-static"/>
    <w:basedOn w:val="Normal"/>
    <w:rsid w:val="00FF5548"/>
    <w:pPr>
      <w:spacing w:after="0" w:line="240" w:lineRule="auto"/>
      <w:pPrChange w:id="193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elp-block">
    <w:name w:val="help-block"/>
    <w:basedOn w:val="Normal"/>
    <w:rsid w:val="00FF5548"/>
    <w:pPr>
      <w:spacing w:before="75" w:after="150" w:line="240" w:lineRule="auto"/>
      <w:pPrChange w:id="194" w:author="Martin Geertsen" w:date="2018-05-16T22:28:00Z">
        <w:pPr>
          <w:spacing w:before="75" w:after="150" w:line="259" w:lineRule="auto"/>
        </w:pPr>
      </w:pPrChange>
    </w:pPr>
    <w:rPr>
      <w:rFonts w:ascii="Times New Roman" w:eastAsia="Times New Roman" w:hAnsi="Times New Roman" w:cs="Times New Roman"/>
      <w:color w:val="909090"/>
      <w:sz w:val="24"/>
      <w:szCs w:val="24"/>
      <w:lang w:eastAsia="da-DK"/>
      <w:rPrChange w:id="194" w:author="Martin Geertsen" w:date="2018-05-16T22:28:00Z">
        <w:rPr>
          <w:color w:val="909090"/>
          <w:sz w:val="22"/>
          <w:szCs w:val="22"/>
          <w:lang w:val="da-DK" w:eastAsia="en-US" w:bidi="ar-SA"/>
        </w:rPr>
      </w:rPrChange>
    </w:rPr>
  </w:style>
  <w:style w:type="paragraph" w:customStyle="1" w:styleId="btn">
    <w:name w:val="btn"/>
    <w:basedOn w:val="Normal"/>
    <w:rsid w:val="00FF5548"/>
    <w:pPr>
      <w:spacing w:after="0" w:line="240" w:lineRule="auto"/>
      <w:jc w:val="center"/>
      <w:textAlignment w:val="center"/>
      <w:pPrChange w:id="195" w:author="Martin Geertsen" w:date="2018-05-16T22:28:00Z">
        <w:pPr>
          <w:spacing w:after="160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95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btn-default">
    <w:name w:val="btn-default"/>
    <w:basedOn w:val="Normal"/>
    <w:rsid w:val="00FF5548"/>
    <w:pPr>
      <w:shd w:val="clear" w:color="auto" w:fill="FFFFFF"/>
      <w:spacing w:after="188" w:line="240" w:lineRule="auto"/>
      <w:pPrChange w:id="196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196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btn-primary">
    <w:name w:val="btn-primary"/>
    <w:basedOn w:val="Normal"/>
    <w:rsid w:val="00FF5548"/>
    <w:pPr>
      <w:shd w:val="clear" w:color="auto" w:fill="A93529"/>
      <w:spacing w:after="188" w:line="240" w:lineRule="auto"/>
      <w:pPrChange w:id="197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97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success">
    <w:name w:val="btn-success"/>
    <w:basedOn w:val="Normal"/>
    <w:rsid w:val="00FF5548"/>
    <w:pPr>
      <w:shd w:val="clear" w:color="auto" w:fill="46A546"/>
      <w:spacing w:after="188" w:line="240" w:lineRule="auto"/>
      <w:pPrChange w:id="198" w:author="Martin Geertsen" w:date="2018-05-16T22:28:00Z">
        <w:pPr>
          <w:shd w:val="clear" w:color="auto" w:fill="46A546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98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info">
    <w:name w:val="btn-info"/>
    <w:basedOn w:val="Normal"/>
    <w:rsid w:val="00FF5548"/>
    <w:pPr>
      <w:shd w:val="clear" w:color="auto" w:fill="405EBF"/>
      <w:spacing w:after="188" w:line="240" w:lineRule="auto"/>
      <w:pPrChange w:id="199" w:author="Martin Geertsen" w:date="2018-05-16T22:28:00Z">
        <w:pPr>
          <w:shd w:val="clear" w:color="auto" w:fill="405EB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99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warning">
    <w:name w:val="btn-warning"/>
    <w:basedOn w:val="Normal"/>
    <w:rsid w:val="00FF5548"/>
    <w:pPr>
      <w:shd w:val="clear" w:color="auto" w:fill="F89406"/>
      <w:spacing w:after="188" w:line="240" w:lineRule="auto"/>
      <w:pPrChange w:id="200" w:author="Martin Geertsen" w:date="2018-05-16T22:28:00Z">
        <w:pPr>
          <w:shd w:val="clear" w:color="auto" w:fill="F89406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00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danger">
    <w:name w:val="btn-danger"/>
    <w:basedOn w:val="Normal"/>
    <w:rsid w:val="00FF5548"/>
    <w:pPr>
      <w:shd w:val="clear" w:color="auto" w:fill="E03A06"/>
      <w:spacing w:after="188" w:line="240" w:lineRule="auto"/>
      <w:pPrChange w:id="201" w:author="Martin Geertsen" w:date="2018-05-16T22:28:00Z">
        <w:pPr>
          <w:shd w:val="clear" w:color="auto" w:fill="E03A06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01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link">
    <w:name w:val="btn-link"/>
    <w:basedOn w:val="Normal"/>
    <w:rsid w:val="00FF5548"/>
    <w:pPr>
      <w:spacing w:after="188" w:line="240" w:lineRule="auto"/>
      <w:pPrChange w:id="2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202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card">
    <w:name w:val="card"/>
    <w:basedOn w:val="Normal"/>
    <w:rsid w:val="00FF5548"/>
    <w:pPr>
      <w:shd w:val="clear" w:color="auto" w:fill="FFFFFF"/>
      <w:spacing w:after="188" w:line="240" w:lineRule="auto"/>
      <w:pPrChange w:id="203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down-menu">
    <w:name w:val="dropdown-menu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  <w:pPrChange w:id="204" w:author="Martin Geertsen" w:date="2018-05-16T22:28:00Z">
        <w:pPr>
          <w:pBdr>
            <w:top w:val="single" w:sz="6" w:space="4" w:color="CCCCCC"/>
            <w:left w:val="single" w:sz="6" w:space="0" w:color="CCCCCC"/>
            <w:bottom w:val="single" w:sz="6" w:space="4" w:color="CCCCCC"/>
            <w:right w:val="single" w:sz="6" w:space="0" w:color="CCCCCC"/>
          </w:pBdr>
          <w:shd w:val="clear" w:color="auto" w:fill="FFFFFF"/>
          <w:spacing w:before="30" w:after="160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04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btn-block">
    <w:name w:val="btn-block"/>
    <w:basedOn w:val="Normal"/>
    <w:rsid w:val="00FF5548"/>
    <w:pPr>
      <w:spacing w:after="188" w:line="240" w:lineRule="auto"/>
      <w:pPrChange w:id="20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-hint">
    <w:name w:val="card-hint"/>
    <w:basedOn w:val="Normal"/>
    <w:rsid w:val="00FF5548"/>
    <w:pPr>
      <w:spacing w:before="150" w:after="188" w:line="240" w:lineRule="auto"/>
      <w:pPrChange w:id="206" w:author="Martin Geertsen" w:date="2018-05-16T22:28:00Z">
        <w:pPr>
          <w:spacing w:before="150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-thin">
    <w:name w:val="card-thin"/>
    <w:basedOn w:val="Normal"/>
    <w:rsid w:val="00FF5548"/>
    <w:pPr>
      <w:spacing w:after="188" w:line="240" w:lineRule="auto"/>
      <w:pPrChange w:id="2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lapse">
    <w:name w:val="collapse"/>
    <w:basedOn w:val="Normal"/>
    <w:rsid w:val="00FF5548"/>
    <w:pPr>
      <w:spacing w:after="188" w:line="240" w:lineRule="auto"/>
      <w:pPrChange w:id="2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08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ollapsing">
    <w:name w:val="collapsing"/>
    <w:basedOn w:val="Normal"/>
    <w:rsid w:val="00FF5548"/>
    <w:pPr>
      <w:spacing w:after="188" w:line="240" w:lineRule="auto"/>
      <w:pPrChange w:id="2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et">
    <w:name w:val="caret"/>
    <w:basedOn w:val="Normal"/>
    <w:rsid w:val="00FF5548"/>
    <w:pPr>
      <w:pBdr>
        <w:top w:val="single" w:sz="24" w:space="0" w:color="auto"/>
      </w:pBdr>
      <w:spacing w:after="188" w:line="240" w:lineRule="auto"/>
      <w:ind w:left="30"/>
      <w:textAlignment w:val="center"/>
      <w:pPrChange w:id="210" w:author="Martin Geertsen" w:date="2018-05-16T22:28:00Z">
        <w:pPr>
          <w:pBdr>
            <w:top w:val="single" w:sz="24" w:space="0" w:color="auto"/>
          </w:pBdr>
          <w:spacing w:after="188" w:line="259" w:lineRule="auto"/>
          <w:ind w:left="30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down-menulia">
    <w:name w:val="dropdown-menu&gt;li&gt;a"/>
    <w:basedOn w:val="Normal"/>
    <w:rsid w:val="00FF5548"/>
    <w:pPr>
      <w:spacing w:after="188" w:line="240" w:lineRule="auto"/>
      <w:pPrChange w:id="2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211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dropdown-header">
    <w:name w:val="dropdown-header"/>
    <w:basedOn w:val="Normal"/>
    <w:rsid w:val="00FF5548"/>
    <w:pPr>
      <w:spacing w:after="188" w:line="240" w:lineRule="auto"/>
      <w:pPrChange w:id="2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21"/>
      <w:szCs w:val="21"/>
      <w:lang w:eastAsia="da-DK"/>
      <w:rPrChange w:id="212" w:author="Martin Geertsen" w:date="2018-05-16T22:28:00Z">
        <w:rPr>
          <w:color w:val="A4A4A4"/>
          <w:sz w:val="21"/>
          <w:szCs w:val="21"/>
          <w:lang w:val="da-DK" w:eastAsia="en-US" w:bidi="ar-SA"/>
        </w:rPr>
      </w:rPrChange>
    </w:rPr>
  </w:style>
  <w:style w:type="paragraph" w:customStyle="1" w:styleId="btn-group">
    <w:name w:val="btn-group"/>
    <w:basedOn w:val="Normal"/>
    <w:rsid w:val="00FF5548"/>
    <w:pPr>
      <w:spacing w:after="188" w:line="240" w:lineRule="auto"/>
      <w:textAlignment w:val="center"/>
      <w:pPrChange w:id="213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group-vertical">
    <w:name w:val="btn-group-vertical"/>
    <w:basedOn w:val="Normal"/>
    <w:rsid w:val="00FF5548"/>
    <w:pPr>
      <w:spacing w:after="188" w:line="240" w:lineRule="auto"/>
      <w:textAlignment w:val="center"/>
      <w:pPrChange w:id="214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toolbar">
    <w:name w:val="btn-toolbar"/>
    <w:basedOn w:val="Normal"/>
    <w:rsid w:val="00FF5548"/>
    <w:pPr>
      <w:spacing w:after="188" w:line="240" w:lineRule="auto"/>
      <w:ind w:left="-75"/>
      <w:pPrChange w:id="215" w:author="Martin Geertsen" w:date="2018-05-16T22:28:00Z">
        <w:pPr>
          <w:spacing w:after="188" w:line="259" w:lineRule="auto"/>
          <w:ind w:left="-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group-justified">
    <w:name w:val="btn-group-justified"/>
    <w:basedOn w:val="Normal"/>
    <w:rsid w:val="00FF5548"/>
    <w:pPr>
      <w:spacing w:after="188" w:line="240" w:lineRule="auto"/>
      <w:pPrChange w:id="2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groupclasscol-">
    <w:name w:val="input-group[class*=col-]"/>
    <w:basedOn w:val="Normal"/>
    <w:rsid w:val="00FF5548"/>
    <w:pPr>
      <w:spacing w:after="188" w:line="240" w:lineRule="auto"/>
      <w:pPrChange w:id="2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li">
    <w:name w:val="nav&gt;li"/>
    <w:basedOn w:val="Normal"/>
    <w:rsid w:val="00FF5548"/>
    <w:pPr>
      <w:spacing w:after="188" w:line="240" w:lineRule="auto"/>
      <w:pPrChange w:id="2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lia">
    <w:name w:val="nav&gt;li&gt;a"/>
    <w:basedOn w:val="Normal"/>
    <w:rsid w:val="00FF5548"/>
    <w:pPr>
      <w:spacing w:after="188" w:line="240" w:lineRule="auto"/>
      <w:pPrChange w:id="2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group-addon">
    <w:name w:val="input-group-addon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CFCFCF"/>
      <w:spacing w:after="188" w:line="240" w:lineRule="auto"/>
      <w:jc w:val="center"/>
      <w:textAlignment w:val="center"/>
      <w:pPrChange w:id="220" w:author="Martin Geertsen" w:date="2018-05-16T22:28:00Z">
        <w:pPr>
          <w:pBdr>
            <w:top w:val="single" w:sz="6" w:space="4" w:color="CCCCCC"/>
            <w:left w:val="single" w:sz="6" w:space="12" w:color="CCCCCC"/>
            <w:bottom w:val="single" w:sz="6" w:space="4" w:color="CCCCCC"/>
            <w:right w:val="single" w:sz="6" w:space="12" w:color="CCCCCC"/>
          </w:pBdr>
          <w:shd w:val="clear" w:color="auto" w:fill="CFCFCF"/>
          <w:spacing w:after="188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color w:val="7A7A7A"/>
      <w:sz w:val="24"/>
      <w:szCs w:val="24"/>
      <w:lang w:eastAsia="da-DK"/>
      <w:rPrChange w:id="220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input-group-btn">
    <w:name w:val="input-group-btn"/>
    <w:basedOn w:val="Normal"/>
    <w:rsid w:val="00FF5548"/>
    <w:pPr>
      <w:spacing w:after="188" w:line="240" w:lineRule="auto"/>
      <w:textAlignment w:val="center"/>
      <w:pPrChange w:id="221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"/>
      <w:szCs w:val="2"/>
      <w:lang w:eastAsia="da-DK"/>
      <w:rPrChange w:id="221" w:author="Martin Geertsen" w:date="2018-05-16T22:28:00Z">
        <w:rPr>
          <w:sz w:val="2"/>
          <w:szCs w:val="2"/>
          <w:lang w:val="da-DK" w:eastAsia="en-US" w:bidi="ar-SA"/>
        </w:rPr>
      </w:rPrChange>
    </w:rPr>
  </w:style>
  <w:style w:type="paragraph" w:customStyle="1" w:styleId="nav">
    <w:name w:val="nav"/>
    <w:basedOn w:val="Normal"/>
    <w:rsid w:val="00FF5548"/>
    <w:pPr>
      <w:spacing w:after="0" w:line="240" w:lineRule="auto"/>
      <w:pPrChange w:id="222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tabs">
    <w:name w:val="nav-tabs"/>
    <w:basedOn w:val="Normal"/>
    <w:rsid w:val="00FF5548"/>
    <w:pPr>
      <w:pBdr>
        <w:bottom w:val="single" w:sz="6" w:space="0" w:color="DDDDDD"/>
      </w:pBdr>
      <w:spacing w:after="188" w:line="240" w:lineRule="auto"/>
      <w:pPrChange w:id="223" w:author="Martin Geertsen" w:date="2018-05-16T22:28:00Z">
        <w:pPr>
          <w:pBdr>
            <w:bottom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tabsli">
    <w:name w:val="nav-tabs&gt;li"/>
    <w:basedOn w:val="Normal"/>
    <w:rsid w:val="00FF5548"/>
    <w:pPr>
      <w:spacing w:after="0" w:line="240" w:lineRule="auto"/>
      <w:pPrChange w:id="224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tabslia">
    <w:name w:val="nav-tabs&gt;li&gt;a"/>
    <w:basedOn w:val="Normal"/>
    <w:rsid w:val="00FF5548"/>
    <w:pPr>
      <w:spacing w:after="188" w:line="240" w:lineRule="auto"/>
      <w:ind w:right="30"/>
      <w:pPrChange w:id="225" w:author="Martin Geertsen" w:date="2018-05-16T22:28:00Z">
        <w:pPr>
          <w:spacing w:after="188" w:line="259" w:lineRule="auto"/>
          <w:ind w:right="3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pillslia">
    <w:name w:val="nav-pills&gt;li&gt;a"/>
    <w:basedOn w:val="Normal"/>
    <w:rsid w:val="00FF5548"/>
    <w:pPr>
      <w:pBdr>
        <w:top w:val="single" w:sz="12" w:space="6" w:color="A93529"/>
        <w:left w:val="single" w:sz="12" w:space="10" w:color="A93529"/>
        <w:bottom w:val="single" w:sz="12" w:space="6" w:color="A93529"/>
        <w:right w:val="single" w:sz="12" w:space="10" w:color="A93529"/>
      </w:pBdr>
      <w:spacing w:after="188" w:line="240" w:lineRule="auto"/>
      <w:pPrChange w:id="226" w:author="Martin Geertsen" w:date="2018-05-16T22:28:00Z">
        <w:pPr>
          <w:pBdr>
            <w:top w:val="single" w:sz="12" w:space="6" w:color="A93529"/>
            <w:left w:val="single" w:sz="12" w:space="10" w:color="A93529"/>
            <w:bottom w:val="single" w:sz="12" w:space="6" w:color="A93529"/>
            <w:right w:val="single" w:sz="12" w:space="10" w:color="A9352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justified">
    <w:name w:val="nav-justified"/>
    <w:basedOn w:val="Normal"/>
    <w:rsid w:val="00FF5548"/>
    <w:pPr>
      <w:spacing w:after="188" w:line="240" w:lineRule="auto"/>
      <w:pPrChange w:id="22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justifiedlia">
    <w:name w:val="nav-justified&gt;li&gt;a"/>
    <w:basedOn w:val="Normal"/>
    <w:rsid w:val="00FF5548"/>
    <w:pPr>
      <w:spacing w:after="75" w:line="240" w:lineRule="auto"/>
      <w:jc w:val="center"/>
      <w:pPrChange w:id="228" w:author="Martin Geertsen" w:date="2018-05-16T22:28:00Z">
        <w:pPr>
          <w:spacing w:after="75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tabs-justified">
    <w:name w:val="nav-tabs-justified"/>
    <w:basedOn w:val="Normal"/>
    <w:rsid w:val="00FF5548"/>
    <w:pPr>
      <w:spacing w:after="188" w:line="240" w:lineRule="auto"/>
      <w:pPrChange w:id="22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tabs-justifiedlia">
    <w:name w:val="nav-tabs-justified&gt;li&gt;a"/>
    <w:basedOn w:val="Normal"/>
    <w:rsid w:val="00FF5548"/>
    <w:pPr>
      <w:spacing w:after="188" w:line="240" w:lineRule="auto"/>
      <w:pPrChange w:id="2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-content">
    <w:name w:val="tab-content"/>
    <w:basedOn w:val="Normal"/>
    <w:rsid w:val="00FF5548"/>
    <w:pPr>
      <w:pBdr>
        <w:left w:val="single" w:sz="6" w:space="9" w:color="DDDDDD"/>
        <w:bottom w:val="single" w:sz="6" w:space="9" w:color="DDDDDD"/>
        <w:right w:val="single" w:sz="6" w:space="9" w:color="DDDDDD"/>
      </w:pBdr>
      <w:shd w:val="clear" w:color="auto" w:fill="FFFFFF"/>
      <w:spacing w:after="188" w:line="240" w:lineRule="auto"/>
      <w:pPrChange w:id="231" w:author="Martin Geertsen" w:date="2018-05-16T22:28:00Z">
        <w:pPr>
          <w:pBdr>
            <w:left w:val="single" w:sz="6" w:space="9" w:color="DDDDDD"/>
            <w:bottom w:val="single" w:sz="6" w:space="9" w:color="DDDDDD"/>
            <w:right w:val="single" w:sz="6" w:space="9" w:color="DDDDDD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">
    <w:name w:val="navbar"/>
    <w:basedOn w:val="Normal"/>
    <w:rsid w:val="00FF5548"/>
    <w:pPr>
      <w:spacing w:after="0" w:line="240" w:lineRule="auto"/>
      <w:pPrChange w:id="232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collapse">
    <w:name w:val="navbar-collapse"/>
    <w:basedOn w:val="Normal"/>
    <w:rsid w:val="00FF5548"/>
    <w:pPr>
      <w:spacing w:after="188" w:line="240" w:lineRule="auto"/>
      <w:pPrChange w:id="2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static-top">
    <w:name w:val="navbar-static-top"/>
    <w:basedOn w:val="Normal"/>
    <w:rsid w:val="00FF5548"/>
    <w:pPr>
      <w:spacing w:after="188" w:line="240" w:lineRule="auto"/>
      <w:pPrChange w:id="2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fixed-top">
    <w:name w:val="navbar-fixed-top"/>
    <w:basedOn w:val="Normal"/>
    <w:rsid w:val="00FF5548"/>
    <w:pPr>
      <w:spacing w:after="188" w:line="240" w:lineRule="auto"/>
      <w:pPrChange w:id="2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fixed-bottom">
    <w:name w:val="navbar-fixed-bottom"/>
    <w:basedOn w:val="Normal"/>
    <w:rsid w:val="00FF5548"/>
    <w:pPr>
      <w:spacing w:after="0" w:line="240" w:lineRule="auto"/>
      <w:pPrChange w:id="236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brand">
    <w:name w:val="navbar-brand"/>
    <w:basedOn w:val="Normal"/>
    <w:rsid w:val="00FF5548"/>
    <w:pPr>
      <w:spacing w:after="188" w:line="375" w:lineRule="atLeast"/>
      <w:pPrChange w:id="237" w:author="Martin Geertsen" w:date="2018-05-16T22:28:00Z">
        <w:pPr>
          <w:spacing w:after="188" w:line="375" w:lineRule="atLeas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title">
    <w:name w:val="navbar-title"/>
    <w:basedOn w:val="Normal"/>
    <w:rsid w:val="00FF5548"/>
    <w:pPr>
      <w:spacing w:before="30" w:after="188" w:line="240" w:lineRule="auto"/>
      <w:pPrChange w:id="238" w:author="Martin Geertsen" w:date="2018-05-16T22:28:00Z">
        <w:pPr>
          <w:spacing w:before="30" w:after="188" w:line="259" w:lineRule="auto"/>
        </w:pPr>
      </w:pPrChange>
    </w:pPr>
    <w:rPr>
      <w:rFonts w:ascii="Times New Roman" w:eastAsia="Times New Roman" w:hAnsi="Times New Roman" w:cs="Times New Roman"/>
      <w:color w:val="666666"/>
      <w:sz w:val="30"/>
      <w:szCs w:val="30"/>
      <w:lang w:eastAsia="da-DK"/>
      <w:rPrChange w:id="238" w:author="Martin Geertsen" w:date="2018-05-16T22:28:00Z">
        <w:rPr>
          <w:color w:val="666666"/>
          <w:sz w:val="30"/>
          <w:szCs w:val="30"/>
          <w:lang w:val="da-DK" w:eastAsia="en-US" w:bidi="ar-SA"/>
        </w:rPr>
      </w:rPrChange>
    </w:rPr>
  </w:style>
  <w:style w:type="paragraph" w:customStyle="1" w:styleId="navbar-toggle">
    <w:name w:val="navbar-toggle"/>
    <w:basedOn w:val="Normal"/>
    <w:rsid w:val="00FF5548"/>
    <w:pPr>
      <w:pBdr>
        <w:top w:val="single" w:sz="12" w:space="0" w:color="A93529"/>
        <w:left w:val="single" w:sz="12" w:space="0" w:color="A93529"/>
        <w:bottom w:val="single" w:sz="12" w:space="0" w:color="A93529"/>
        <w:right w:val="single" w:sz="12" w:space="0" w:color="A93529"/>
      </w:pBdr>
      <w:spacing w:after="188" w:line="240" w:lineRule="auto"/>
      <w:ind w:right="225"/>
      <w:pPrChange w:id="239" w:author="Martin Geertsen" w:date="2018-05-16T22:28:00Z">
        <w:pPr>
          <w:pBdr>
            <w:top w:val="single" w:sz="12" w:space="0" w:color="A93529"/>
            <w:left w:val="single" w:sz="12" w:space="0" w:color="A93529"/>
            <w:bottom w:val="single" w:sz="12" w:space="0" w:color="A93529"/>
            <w:right w:val="single" w:sz="12" w:space="0" w:color="A93529"/>
          </w:pBdr>
          <w:spacing w:after="188" w:line="259" w:lineRule="auto"/>
          <w:ind w:right="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nav">
    <w:name w:val="navbar-nav"/>
    <w:basedOn w:val="Normal"/>
    <w:rsid w:val="00FF5548"/>
    <w:pPr>
      <w:spacing w:before="131" w:after="131" w:line="240" w:lineRule="auto"/>
      <w:ind w:left="-225" w:right="-225"/>
      <w:pPrChange w:id="240" w:author="Martin Geertsen" w:date="2018-05-16T22:28:00Z">
        <w:pPr>
          <w:spacing w:before="131" w:after="131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navlia">
    <w:name w:val="navbar-nav&gt;li&gt;a"/>
    <w:basedOn w:val="Normal"/>
    <w:rsid w:val="00FF5548"/>
    <w:pPr>
      <w:spacing w:after="188" w:line="375" w:lineRule="atLeast"/>
      <w:pPrChange w:id="241" w:author="Martin Geertsen" w:date="2018-05-16T22:28:00Z">
        <w:pPr>
          <w:spacing w:after="188" w:line="375" w:lineRule="atLeas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form">
    <w:name w:val="navbar-form"/>
    <w:basedOn w:val="Normal"/>
    <w:rsid w:val="00FF5548"/>
    <w:pPr>
      <w:spacing w:before="173" w:after="173" w:line="240" w:lineRule="auto"/>
      <w:ind w:left="-225" w:right="-225"/>
      <w:pPrChange w:id="242" w:author="Martin Geertsen" w:date="2018-05-16T22:28:00Z">
        <w:pPr>
          <w:spacing w:before="173" w:after="173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btn">
    <w:name w:val="navbar-btn"/>
    <w:basedOn w:val="Normal"/>
    <w:rsid w:val="00FF5548"/>
    <w:pPr>
      <w:spacing w:before="173" w:after="173" w:line="240" w:lineRule="auto"/>
      <w:pPrChange w:id="243" w:author="Martin Geertsen" w:date="2018-05-16T22:28:00Z">
        <w:pPr>
          <w:spacing w:before="173" w:after="173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text">
    <w:name w:val="navbar-text"/>
    <w:basedOn w:val="Normal"/>
    <w:rsid w:val="00FF5548"/>
    <w:pPr>
      <w:spacing w:before="263" w:after="263" w:line="240" w:lineRule="auto"/>
      <w:pPrChange w:id="244" w:author="Martin Geertsen" w:date="2018-05-16T22:28:00Z">
        <w:pPr>
          <w:spacing w:before="263" w:after="263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default">
    <w:name w:val="navbar-default"/>
    <w:basedOn w:val="Normal"/>
    <w:rsid w:val="00FF5548"/>
    <w:pPr>
      <w:shd w:val="clear" w:color="auto" w:fill="FFFFFF"/>
      <w:spacing w:after="188" w:line="240" w:lineRule="auto"/>
      <w:pPrChange w:id="245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ite-footer-content">
    <w:name w:val="site-footer-content"/>
    <w:basedOn w:val="Normal"/>
    <w:rsid w:val="00FF5548"/>
    <w:pPr>
      <w:spacing w:after="188" w:line="240" w:lineRule="auto"/>
      <w:pPrChange w:id="2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lang">
    <w:name w:val="sprite-icon-lang"/>
    <w:basedOn w:val="Normal"/>
    <w:rsid w:val="00FF5548"/>
    <w:pPr>
      <w:spacing w:after="188" w:line="240" w:lineRule="auto"/>
      <w:textAlignment w:val="center"/>
      <w:pPrChange w:id="247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ger">
    <w:name w:val="pager"/>
    <w:basedOn w:val="Normal"/>
    <w:rsid w:val="00FF5548"/>
    <w:pPr>
      <w:spacing w:before="375" w:after="375" w:line="240" w:lineRule="auto"/>
      <w:jc w:val="center"/>
      <w:pPrChange w:id="248" w:author="Martin Geertsen" w:date="2018-05-16T22:28:00Z">
        <w:pPr>
          <w:spacing w:before="375" w:after="375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">
    <w:name w:val="alert"/>
    <w:basedOn w:val="Normal"/>
    <w:rsid w:val="00FF5548"/>
    <w:pPr>
      <w:spacing w:after="375" w:line="240" w:lineRule="auto"/>
      <w:pPrChange w:id="249" w:author="Martin Geertsen" w:date="2018-05-16T22:28:00Z">
        <w:pPr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humbnail">
    <w:name w:val="thumbnail"/>
    <w:basedOn w:val="Normal"/>
    <w:rsid w:val="00FF554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75" w:line="240" w:lineRule="auto"/>
      <w:pPrChange w:id="250" w:author="Martin Geertsen" w:date="2018-05-16T22:28:00Z">
        <w:pPr>
          <w:p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pBdr>
          <w:shd w:val="clear" w:color="auto" w:fill="FFFFFF"/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eta-feature-badge">
    <w:name w:val="beta-feature-badge"/>
    <w:basedOn w:val="Normal"/>
    <w:rsid w:val="00FF5548"/>
    <w:pPr>
      <w:shd w:val="clear" w:color="auto" w:fill="F89406"/>
      <w:spacing w:after="188" w:line="240" w:lineRule="auto"/>
      <w:ind w:left="180"/>
      <w:jc w:val="center"/>
      <w:textAlignment w:val="baseline"/>
      <w:pPrChange w:id="251" w:author="Martin Geertsen" w:date="2018-05-16T22:28:00Z">
        <w:pPr>
          <w:shd w:val="clear" w:color="auto" w:fill="F89406"/>
          <w:spacing w:after="188" w:line="259" w:lineRule="auto"/>
          <w:ind w:left="180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  <w:rPrChange w:id="251" w:author="Martin Geertsen" w:date="2018-05-16T22:28:00Z">
        <w:rPr>
          <w:b/>
          <w:bCs/>
          <w:color w:val="FFFFFF"/>
          <w:sz w:val="18"/>
          <w:szCs w:val="18"/>
          <w:lang w:val="da-DK" w:eastAsia="en-US" w:bidi="ar-SA"/>
        </w:rPr>
      </w:rPrChange>
    </w:rPr>
  </w:style>
  <w:style w:type="paragraph" w:customStyle="1" w:styleId="label">
    <w:name w:val="label"/>
    <w:basedOn w:val="Normal"/>
    <w:rsid w:val="00FF5548"/>
    <w:pPr>
      <w:spacing w:after="188" w:line="240" w:lineRule="auto"/>
      <w:jc w:val="center"/>
      <w:textAlignment w:val="baseline"/>
      <w:pPrChange w:id="252" w:author="Martin Geertsen" w:date="2018-05-16T22:28:00Z">
        <w:pPr>
          <w:spacing w:after="188" w:line="259" w:lineRule="auto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  <w:rPrChange w:id="252" w:author="Martin Geertsen" w:date="2018-05-16T22:28:00Z">
        <w:rPr>
          <w:b/>
          <w:bCs/>
          <w:color w:val="FFFFFF"/>
          <w:sz w:val="18"/>
          <w:szCs w:val="18"/>
          <w:lang w:val="da-DK" w:eastAsia="en-US" w:bidi="ar-SA"/>
        </w:rPr>
      </w:rPrChange>
    </w:rPr>
  </w:style>
  <w:style w:type="paragraph" w:customStyle="1" w:styleId="v1-badge">
    <w:name w:val="v1-badge"/>
    <w:basedOn w:val="Normal"/>
    <w:rsid w:val="00FF5548"/>
    <w:pPr>
      <w:shd w:val="clear" w:color="auto" w:fill="A4A4A4"/>
      <w:spacing w:after="0" w:line="240" w:lineRule="auto"/>
      <w:ind w:left="90" w:right="90"/>
      <w:jc w:val="center"/>
      <w:textAlignment w:val="baseline"/>
      <w:pPrChange w:id="253" w:author="Martin Geertsen" w:date="2018-05-16T22:28:00Z">
        <w:pPr>
          <w:shd w:val="clear" w:color="auto" w:fill="A4A4A4"/>
          <w:spacing w:after="160" w:line="259" w:lineRule="auto"/>
          <w:ind w:left="90" w:right="90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  <w:rPrChange w:id="253" w:author="Martin Geertsen" w:date="2018-05-16T22:28:00Z">
        <w:rPr>
          <w:b/>
          <w:bCs/>
          <w:color w:val="FFFFFF"/>
          <w:sz w:val="18"/>
          <w:szCs w:val="18"/>
          <w:lang w:val="da-DK" w:eastAsia="en-US" w:bidi="ar-SA"/>
        </w:rPr>
      </w:rPrChange>
    </w:rPr>
  </w:style>
  <w:style w:type="paragraph" w:customStyle="1" w:styleId="label-default">
    <w:name w:val="label-default"/>
    <w:basedOn w:val="Normal"/>
    <w:rsid w:val="00FF5548"/>
    <w:pPr>
      <w:shd w:val="clear" w:color="auto" w:fill="A4A4A4"/>
      <w:spacing w:after="188" w:line="240" w:lineRule="auto"/>
      <w:pPrChange w:id="254" w:author="Martin Geertsen" w:date="2018-05-16T22:28:00Z">
        <w:pPr>
          <w:shd w:val="clear" w:color="auto" w:fill="A4A4A4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abel-primary">
    <w:name w:val="label-primary"/>
    <w:basedOn w:val="Normal"/>
    <w:rsid w:val="00FF5548"/>
    <w:pPr>
      <w:shd w:val="clear" w:color="auto" w:fill="A93529"/>
      <w:spacing w:after="188" w:line="240" w:lineRule="auto"/>
      <w:pPrChange w:id="255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abel-success">
    <w:name w:val="label-success"/>
    <w:basedOn w:val="Normal"/>
    <w:rsid w:val="00FF5548"/>
    <w:pPr>
      <w:shd w:val="clear" w:color="auto" w:fill="46A546"/>
      <w:spacing w:after="188" w:line="240" w:lineRule="auto"/>
      <w:pPrChange w:id="256" w:author="Martin Geertsen" w:date="2018-05-16T22:28:00Z">
        <w:pPr>
          <w:shd w:val="clear" w:color="auto" w:fill="46A54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abel-info">
    <w:name w:val="label-info"/>
    <w:basedOn w:val="Normal"/>
    <w:rsid w:val="00FF5548"/>
    <w:pPr>
      <w:shd w:val="clear" w:color="auto" w:fill="405EBF"/>
      <w:spacing w:after="188" w:line="240" w:lineRule="auto"/>
      <w:pPrChange w:id="257" w:author="Martin Geertsen" w:date="2018-05-16T22:28:00Z">
        <w:pPr>
          <w:shd w:val="clear" w:color="auto" w:fill="405EB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abel-warning">
    <w:name w:val="label-warning"/>
    <w:basedOn w:val="Normal"/>
    <w:rsid w:val="00FF5548"/>
    <w:pPr>
      <w:shd w:val="clear" w:color="auto" w:fill="F89406"/>
      <w:spacing w:after="188" w:line="240" w:lineRule="auto"/>
      <w:pPrChange w:id="258" w:author="Martin Geertsen" w:date="2018-05-16T22:28:00Z">
        <w:pPr>
          <w:shd w:val="clear" w:color="auto" w:fill="F8940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abel-danger">
    <w:name w:val="label-danger"/>
    <w:basedOn w:val="Normal"/>
    <w:rsid w:val="00FF5548"/>
    <w:pPr>
      <w:shd w:val="clear" w:color="auto" w:fill="E03A06"/>
      <w:spacing w:after="188" w:line="240" w:lineRule="auto"/>
      <w:pPrChange w:id="259" w:author="Martin Geertsen" w:date="2018-05-16T22:28:00Z">
        <w:pPr>
          <w:shd w:val="clear" w:color="auto" w:fill="E03A0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p">
    <w:name w:val="alert&gt;p"/>
    <w:basedOn w:val="Normal"/>
    <w:rsid w:val="00FF5548"/>
    <w:pPr>
      <w:spacing w:after="0" w:line="240" w:lineRule="auto"/>
      <w:pPrChange w:id="260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ul">
    <w:name w:val="alert&gt;ul"/>
    <w:basedOn w:val="Normal"/>
    <w:rsid w:val="00FF5548"/>
    <w:pPr>
      <w:spacing w:after="0" w:line="240" w:lineRule="auto"/>
      <w:pPrChange w:id="261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-dismissable">
    <w:name w:val="alert-dismissable"/>
    <w:basedOn w:val="Normal"/>
    <w:rsid w:val="00FF5548"/>
    <w:pPr>
      <w:spacing w:after="188" w:line="240" w:lineRule="auto"/>
      <w:pPrChange w:id="26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-success">
    <w:name w:val="alert-success"/>
    <w:basedOn w:val="Normal"/>
    <w:rsid w:val="00FF5548"/>
    <w:pPr>
      <w:shd w:val="clear" w:color="auto" w:fill="F1F9F1"/>
      <w:spacing w:after="188" w:line="240" w:lineRule="auto"/>
      <w:pPrChange w:id="263" w:author="Martin Geertsen" w:date="2018-05-16T22:28:00Z">
        <w:pPr>
          <w:shd w:val="clear" w:color="auto" w:fill="F1F9F1"/>
          <w:spacing w:after="188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263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alert-info">
    <w:name w:val="alert-info"/>
    <w:basedOn w:val="Normal"/>
    <w:rsid w:val="00FF5548"/>
    <w:pPr>
      <w:shd w:val="clear" w:color="auto" w:fill="F4F5FB"/>
      <w:spacing w:after="188" w:line="240" w:lineRule="auto"/>
      <w:pPrChange w:id="264" w:author="Martin Geertsen" w:date="2018-05-16T22:28:00Z">
        <w:pPr>
          <w:shd w:val="clear" w:color="auto" w:fill="F4F5FB"/>
          <w:spacing w:after="188" w:line="259" w:lineRule="auto"/>
        </w:pPr>
      </w:pPrChange>
    </w:pPr>
    <w:rPr>
      <w:rFonts w:ascii="Times New Roman" w:eastAsia="Times New Roman" w:hAnsi="Times New Roman" w:cs="Times New Roman"/>
      <w:color w:val="263873"/>
      <w:sz w:val="24"/>
      <w:szCs w:val="24"/>
      <w:lang w:eastAsia="da-DK"/>
      <w:rPrChange w:id="264" w:author="Martin Geertsen" w:date="2018-05-16T22:28:00Z">
        <w:rPr>
          <w:color w:val="263873"/>
          <w:sz w:val="22"/>
          <w:szCs w:val="22"/>
          <w:lang w:val="da-DK" w:eastAsia="en-US" w:bidi="ar-SA"/>
        </w:rPr>
      </w:rPrChange>
    </w:rPr>
  </w:style>
  <w:style w:type="paragraph" w:customStyle="1" w:styleId="alert-warning">
    <w:name w:val="alert-warning"/>
    <w:basedOn w:val="Normal"/>
    <w:rsid w:val="00FF5548"/>
    <w:pPr>
      <w:shd w:val="clear" w:color="auto" w:fill="FEF4E5"/>
      <w:spacing w:after="188" w:line="240" w:lineRule="auto"/>
      <w:pPrChange w:id="265" w:author="Martin Geertsen" w:date="2018-05-16T22:28:00Z">
        <w:pPr>
          <w:shd w:val="clear" w:color="auto" w:fill="FEF4E5"/>
          <w:spacing w:after="188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265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alert-danger">
    <w:name w:val="alert-danger"/>
    <w:basedOn w:val="Normal"/>
    <w:rsid w:val="00FF5548"/>
    <w:pPr>
      <w:shd w:val="clear" w:color="auto" w:fill="FEECE7"/>
      <w:spacing w:after="188" w:line="240" w:lineRule="auto"/>
      <w:pPrChange w:id="266" w:author="Martin Geertsen" w:date="2018-05-16T22:28:00Z">
        <w:pPr>
          <w:shd w:val="clear" w:color="auto" w:fill="FEECE7"/>
          <w:spacing w:after="188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266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progress">
    <w:name w:val="progress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after="375" w:line="240" w:lineRule="auto"/>
      <w:pPrChange w:id="267" w:author="Martin Geertsen" w:date="2018-05-16T22:28:00Z">
        <w:pPr>
          <w:p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pBdr>
          <w:shd w:val="clear" w:color="auto" w:fill="FFFFFF"/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bar">
    <w:name w:val="progress-bar"/>
    <w:basedOn w:val="Normal"/>
    <w:rsid w:val="0061393F"/>
    <w:pPr>
      <w:shd w:val="clear" w:color="auto" w:fill="A93529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qq-progress-bar-selector">
    <w:name w:val="qq-progress-bar-selector"/>
    <w:basedOn w:val="Normal"/>
    <w:rsid w:val="0061393F"/>
    <w:pPr>
      <w:shd w:val="clear" w:color="auto" w:fill="405EBF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progress-bar-success">
    <w:name w:val="progress-bar-success"/>
    <w:basedOn w:val="Normal"/>
    <w:rsid w:val="00FF5548"/>
    <w:pPr>
      <w:shd w:val="clear" w:color="auto" w:fill="46A546"/>
      <w:spacing w:after="188" w:line="240" w:lineRule="auto"/>
      <w:pPrChange w:id="268" w:author="Martin Geertsen" w:date="2018-05-16T22:28:00Z">
        <w:pPr>
          <w:shd w:val="clear" w:color="auto" w:fill="46A54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bar-info">
    <w:name w:val="progress-bar-info"/>
    <w:basedOn w:val="Normal"/>
    <w:rsid w:val="00FF5548"/>
    <w:pPr>
      <w:shd w:val="clear" w:color="auto" w:fill="405EBF"/>
      <w:spacing w:after="188" w:line="240" w:lineRule="auto"/>
      <w:pPrChange w:id="269" w:author="Martin Geertsen" w:date="2018-05-16T22:28:00Z">
        <w:pPr>
          <w:shd w:val="clear" w:color="auto" w:fill="405EB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bar-warning">
    <w:name w:val="progress-bar-warning"/>
    <w:basedOn w:val="Normal"/>
    <w:rsid w:val="00FF5548"/>
    <w:pPr>
      <w:shd w:val="clear" w:color="auto" w:fill="F89406"/>
      <w:spacing w:after="188" w:line="240" w:lineRule="auto"/>
      <w:pPrChange w:id="270" w:author="Martin Geertsen" w:date="2018-05-16T22:28:00Z">
        <w:pPr>
          <w:shd w:val="clear" w:color="auto" w:fill="F8940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bar-danger">
    <w:name w:val="progress-bar-danger"/>
    <w:basedOn w:val="Normal"/>
    <w:rsid w:val="00FF5548"/>
    <w:pPr>
      <w:shd w:val="clear" w:color="auto" w:fill="E03A06"/>
      <w:spacing w:after="188" w:line="240" w:lineRule="auto"/>
      <w:pPrChange w:id="271" w:author="Martin Geertsen" w:date="2018-05-16T22:28:00Z">
        <w:pPr>
          <w:shd w:val="clear" w:color="auto" w:fill="E03A0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lose">
    <w:name w:val="close"/>
    <w:basedOn w:val="Normal"/>
    <w:rsid w:val="00FF5548"/>
    <w:pPr>
      <w:spacing w:after="188" w:line="240" w:lineRule="auto"/>
      <w:pPrChange w:id="2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da-DK"/>
      <w:rPrChange w:id="272" w:author="Martin Geertsen" w:date="2018-05-16T22:28:00Z">
        <w:rPr>
          <w:b/>
          <w:bCs/>
          <w:color w:val="000000"/>
          <w:sz w:val="36"/>
          <w:szCs w:val="36"/>
          <w:lang w:val="da-DK" w:eastAsia="en-US" w:bidi="ar-SA"/>
        </w:rPr>
      </w:rPrChange>
    </w:rPr>
  </w:style>
  <w:style w:type="paragraph" w:customStyle="1" w:styleId="qq-uploader-selector">
    <w:name w:val="qq-uploader-selector"/>
    <w:basedOn w:val="Normal"/>
    <w:rsid w:val="00FF5548"/>
    <w:pPr>
      <w:spacing w:after="188" w:line="240" w:lineRule="auto"/>
      <w:jc w:val="center"/>
      <w:pPrChange w:id="273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drop-area-selector">
    <w:name w:val="qq-upload-drop-area-selector"/>
    <w:basedOn w:val="Normal"/>
    <w:rsid w:val="00FF5548"/>
    <w:pPr>
      <w:shd w:val="clear" w:color="auto" w:fill="F89406"/>
      <w:spacing w:after="188" w:line="240" w:lineRule="auto"/>
      <w:jc w:val="center"/>
      <w:pPrChange w:id="274" w:author="Martin Geertsen" w:date="2018-05-16T22:28:00Z">
        <w:pPr>
          <w:shd w:val="clear" w:color="auto" w:fill="F89406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extra-drop-area-selector">
    <w:name w:val="qq-upload-extra-drop-area-selector"/>
    <w:basedOn w:val="Normal"/>
    <w:rsid w:val="00FF5548"/>
    <w:pPr>
      <w:shd w:val="clear" w:color="auto" w:fill="F89406"/>
      <w:spacing w:before="750" w:after="188" w:line="240" w:lineRule="auto"/>
      <w:jc w:val="center"/>
      <w:pPrChange w:id="275" w:author="Martin Geertsen" w:date="2018-05-16T22:28:00Z">
        <w:pPr>
          <w:shd w:val="clear" w:color="auto" w:fill="F89406"/>
          <w:spacing w:before="750"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drop-area-active-selector">
    <w:name w:val="qq-upload-drop-area-active-selector"/>
    <w:basedOn w:val="Normal"/>
    <w:rsid w:val="00FF5548"/>
    <w:pPr>
      <w:shd w:val="clear" w:color="auto" w:fill="AD6704"/>
      <w:spacing w:after="188" w:line="240" w:lineRule="auto"/>
      <w:pPrChange w:id="276" w:author="Martin Geertsen" w:date="2018-05-16T22:28:00Z">
        <w:pPr>
          <w:shd w:val="clear" w:color="auto" w:fill="AD6704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list-selector">
    <w:name w:val="qq-upload-list-selector"/>
    <w:basedOn w:val="Normal"/>
    <w:rsid w:val="00FF5548"/>
    <w:pPr>
      <w:spacing w:after="0" w:line="240" w:lineRule="auto"/>
      <w:pPrChange w:id="277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cancel-selector">
    <w:name w:val="qq-upload-cancel-selector"/>
    <w:basedOn w:val="Normal"/>
    <w:rsid w:val="00FF5548"/>
    <w:pPr>
      <w:spacing w:after="188" w:line="240" w:lineRule="auto"/>
      <w:ind w:right="180"/>
      <w:pPrChange w:id="278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sz w:val="18"/>
      <w:szCs w:val="18"/>
      <w:lang w:eastAsia="da-DK"/>
      <w:rPrChange w:id="278" w:author="Martin Geertsen" w:date="2018-05-16T22:28:00Z">
        <w:rPr>
          <w:sz w:val="18"/>
          <w:szCs w:val="18"/>
          <w:lang w:val="da-DK" w:eastAsia="en-US" w:bidi="ar-SA"/>
        </w:rPr>
      </w:rPrChange>
    </w:rPr>
  </w:style>
  <w:style w:type="paragraph" w:customStyle="1" w:styleId="qq-upload-delete-selector">
    <w:name w:val="qq-upload-delete-selector"/>
    <w:basedOn w:val="Normal"/>
    <w:rsid w:val="00FF5548"/>
    <w:pPr>
      <w:spacing w:after="188" w:line="240" w:lineRule="auto"/>
      <w:ind w:right="180"/>
      <w:pPrChange w:id="279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vanish/>
      <w:sz w:val="18"/>
      <w:szCs w:val="18"/>
      <w:lang w:eastAsia="da-DK"/>
      <w:rPrChange w:id="279" w:author="Martin Geertsen" w:date="2018-05-16T22:28:00Z">
        <w:rPr>
          <w:vanish/>
          <w:sz w:val="18"/>
          <w:szCs w:val="18"/>
          <w:lang w:val="da-DK" w:eastAsia="en-US" w:bidi="ar-SA"/>
        </w:rPr>
      </w:rPrChange>
    </w:rPr>
  </w:style>
  <w:style w:type="paragraph" w:customStyle="1" w:styleId="qq-upload-failed-text-selector">
    <w:name w:val="qq-upload-failed-text-selector"/>
    <w:basedOn w:val="Normal"/>
    <w:rsid w:val="00FF5548"/>
    <w:pPr>
      <w:spacing w:after="188" w:line="240" w:lineRule="auto"/>
      <w:ind w:right="180"/>
      <w:pPrChange w:id="280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b/>
      <w:bCs/>
      <w:i/>
      <w:iCs/>
      <w:vanish/>
      <w:sz w:val="24"/>
      <w:szCs w:val="24"/>
      <w:lang w:eastAsia="da-DK"/>
      <w:rPrChange w:id="280" w:author="Martin Geertsen" w:date="2018-05-16T22:28:00Z">
        <w:rPr>
          <w:b/>
          <w:bCs/>
          <w:i/>
          <w:iCs/>
          <w:vanish/>
          <w:sz w:val="22"/>
          <w:szCs w:val="22"/>
          <w:lang w:val="da-DK" w:eastAsia="en-US" w:bidi="ar-SA"/>
        </w:rPr>
      </w:rPrChange>
    </w:rPr>
  </w:style>
  <w:style w:type="paragraph" w:customStyle="1" w:styleId="qq-upload-file-selector">
    <w:name w:val="qq-upload-file-selector"/>
    <w:basedOn w:val="Normal"/>
    <w:rsid w:val="00FF5548"/>
    <w:pPr>
      <w:spacing w:after="188" w:line="240" w:lineRule="auto"/>
      <w:ind w:right="180"/>
      <w:pPrChange w:id="281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finished-selector">
    <w:name w:val="qq-upload-finished-selector"/>
    <w:basedOn w:val="Normal"/>
    <w:rsid w:val="00FF5548"/>
    <w:pPr>
      <w:spacing w:after="188" w:line="240" w:lineRule="auto"/>
      <w:ind w:right="180"/>
      <w:textAlignment w:val="bottom"/>
      <w:pPrChange w:id="282" w:author="Martin Geertsen" w:date="2018-05-16T22:28:00Z">
        <w:pPr>
          <w:spacing w:after="188" w:line="259" w:lineRule="auto"/>
          <w:ind w:right="180"/>
          <w:textAlignment w:val="bottom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82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qq-upload-retry-selector">
    <w:name w:val="qq-upload-retry-selector"/>
    <w:basedOn w:val="Normal"/>
    <w:rsid w:val="00FF5548"/>
    <w:pPr>
      <w:spacing w:after="188" w:line="240" w:lineRule="auto"/>
      <w:ind w:right="180"/>
      <w:pPrChange w:id="283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vanish/>
      <w:sz w:val="18"/>
      <w:szCs w:val="18"/>
      <w:lang w:eastAsia="da-DK"/>
      <w:rPrChange w:id="283" w:author="Martin Geertsen" w:date="2018-05-16T22:28:00Z">
        <w:rPr>
          <w:vanish/>
          <w:sz w:val="18"/>
          <w:szCs w:val="18"/>
          <w:lang w:val="da-DK" w:eastAsia="en-US" w:bidi="ar-SA"/>
        </w:rPr>
      </w:rPrChange>
    </w:rPr>
  </w:style>
  <w:style w:type="paragraph" w:customStyle="1" w:styleId="qq-upload-size-selector">
    <w:name w:val="qq-upload-size-selector"/>
    <w:basedOn w:val="Normal"/>
    <w:rsid w:val="00FF5548"/>
    <w:pPr>
      <w:spacing w:after="188" w:line="240" w:lineRule="auto"/>
      <w:ind w:right="180"/>
      <w:pPrChange w:id="284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sz w:val="18"/>
      <w:szCs w:val="18"/>
      <w:lang w:eastAsia="da-DK"/>
      <w:rPrChange w:id="284" w:author="Martin Geertsen" w:date="2018-05-16T22:28:00Z">
        <w:rPr>
          <w:sz w:val="18"/>
          <w:szCs w:val="18"/>
          <w:lang w:val="da-DK" w:eastAsia="en-US" w:bidi="ar-SA"/>
        </w:rPr>
      </w:rPrChange>
    </w:rPr>
  </w:style>
  <w:style w:type="paragraph" w:customStyle="1" w:styleId="qq-upload-spinner-selector">
    <w:name w:val="qq-upload-spinner-selector"/>
    <w:basedOn w:val="Normal"/>
    <w:rsid w:val="00FF5548"/>
    <w:pPr>
      <w:spacing w:after="188" w:line="240" w:lineRule="auto"/>
      <w:ind w:right="180"/>
      <w:textAlignment w:val="bottom"/>
      <w:pPrChange w:id="285" w:author="Martin Geertsen" w:date="2018-05-16T22:28:00Z">
        <w:pPr>
          <w:spacing w:after="188" w:line="259" w:lineRule="auto"/>
          <w:ind w:right="180"/>
          <w:textAlignment w:val="bottom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drop-processing-selector">
    <w:name w:val="qq-drop-processing-selector"/>
    <w:basedOn w:val="Normal"/>
    <w:rsid w:val="00FF5548"/>
    <w:pPr>
      <w:spacing w:after="188" w:line="240" w:lineRule="auto"/>
      <w:pPrChange w:id="28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86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qq-drop-processing-spinner-selector">
    <w:name w:val="qq-drop-processing-spinner-selector"/>
    <w:basedOn w:val="Normal"/>
    <w:rsid w:val="00FF5548"/>
    <w:pPr>
      <w:spacing w:after="188" w:line="240" w:lineRule="auto"/>
      <w:textAlignment w:val="bottom"/>
      <w:pPrChange w:id="287" w:author="Martin Geertsen" w:date="2018-05-16T22:28:00Z">
        <w:pPr>
          <w:spacing w:after="188" w:line="259" w:lineRule="auto"/>
          <w:textAlignment w:val="bottom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failed-icon-selector">
    <w:name w:val="qq-upload-failed-icon-selector"/>
    <w:basedOn w:val="Normal"/>
    <w:rsid w:val="00FF5548"/>
    <w:pPr>
      <w:spacing w:after="188" w:line="240" w:lineRule="auto"/>
      <w:textAlignment w:val="bottom"/>
      <w:pPrChange w:id="288" w:author="Martin Geertsen" w:date="2018-05-16T22:28:00Z">
        <w:pPr>
          <w:spacing w:after="188" w:line="259" w:lineRule="auto"/>
          <w:textAlignment w:val="bottom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88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modal">
    <w:name w:val="modal"/>
    <w:basedOn w:val="Normal"/>
    <w:rsid w:val="00FF5548"/>
    <w:pPr>
      <w:spacing w:after="188" w:line="240" w:lineRule="auto"/>
      <w:pPrChange w:id="28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89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modal-dialog">
    <w:name w:val="modal-dialog"/>
    <w:basedOn w:val="Normal"/>
    <w:rsid w:val="00FF5548"/>
    <w:pPr>
      <w:spacing w:before="150" w:after="150" w:line="240" w:lineRule="auto"/>
      <w:ind w:left="150" w:right="150"/>
      <w:pPrChange w:id="290" w:author="Martin Geertsen" w:date="2018-05-16T22:28:00Z">
        <w:pPr>
          <w:spacing w:before="150" w:after="150" w:line="259" w:lineRule="auto"/>
          <w:ind w:left="150" w:right="15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content">
    <w:name w:val="modal-content"/>
    <w:basedOn w:val="Normal"/>
    <w:rsid w:val="00FF554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88" w:line="240" w:lineRule="auto"/>
      <w:pPrChange w:id="291" w:author="Martin Geertsen" w:date="2018-05-16T22:28:00Z">
        <w:pPr>
          <w:p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backdrop">
    <w:name w:val="modal-backdrop"/>
    <w:basedOn w:val="Normal"/>
    <w:rsid w:val="00FF5548"/>
    <w:pPr>
      <w:shd w:val="clear" w:color="auto" w:fill="000000"/>
      <w:spacing w:after="188" w:line="240" w:lineRule="auto"/>
      <w:pPrChange w:id="292" w:author="Martin Geertsen" w:date="2018-05-16T22:28:00Z">
        <w:pPr>
          <w:shd w:val="clear" w:color="auto" w:fill="00000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header">
    <w:name w:val="modal-header"/>
    <w:basedOn w:val="Normal"/>
    <w:rsid w:val="00FF5548"/>
    <w:pPr>
      <w:pBdr>
        <w:bottom w:val="single" w:sz="6" w:space="11" w:color="E5E5E5"/>
      </w:pBdr>
      <w:spacing w:after="188" w:line="240" w:lineRule="auto"/>
      <w:pPrChange w:id="293" w:author="Martin Geertsen" w:date="2018-05-16T22:28:00Z">
        <w:pPr>
          <w:pBdr>
            <w:bottom w:val="single" w:sz="6" w:space="11" w:color="E5E5E5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title">
    <w:name w:val="modal-title"/>
    <w:basedOn w:val="Normal"/>
    <w:rsid w:val="00FF5548"/>
    <w:pPr>
      <w:spacing w:after="0" w:line="240" w:lineRule="auto"/>
      <w:pPrChange w:id="294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body">
    <w:name w:val="modal-body"/>
    <w:basedOn w:val="Normal"/>
    <w:rsid w:val="00FF5548"/>
    <w:pPr>
      <w:spacing w:after="188" w:line="240" w:lineRule="auto"/>
      <w:pPrChange w:id="2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footer">
    <w:name w:val="modal-footer"/>
    <w:basedOn w:val="Normal"/>
    <w:rsid w:val="00FF5548"/>
    <w:pPr>
      <w:pBdr>
        <w:top w:val="single" w:sz="6" w:space="14" w:color="E5E5E5"/>
      </w:pBdr>
      <w:shd w:val="clear" w:color="auto" w:fill="F0F0F0"/>
      <w:spacing w:after="188" w:line="240" w:lineRule="auto"/>
      <w:jc w:val="right"/>
      <w:pPrChange w:id="296" w:author="Martin Geertsen" w:date="2018-05-16T22:28:00Z">
        <w:pPr>
          <w:pBdr>
            <w:top w:val="single" w:sz="6" w:space="14" w:color="E5E5E5"/>
          </w:pBdr>
          <w:shd w:val="clear" w:color="auto" w:fill="F0F0F0"/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tip">
    <w:name w:val="tooltip"/>
    <w:basedOn w:val="Normal"/>
    <w:rsid w:val="00FF5548"/>
    <w:pPr>
      <w:spacing w:after="188" w:line="240" w:lineRule="auto"/>
      <w:pPrChange w:id="2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297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tooltip-inner">
    <w:name w:val="tooltip-inner"/>
    <w:basedOn w:val="Normal"/>
    <w:rsid w:val="00FF5548"/>
    <w:pPr>
      <w:shd w:val="clear" w:color="auto" w:fill="000000"/>
      <w:spacing w:after="188" w:line="240" w:lineRule="auto"/>
      <w:jc w:val="center"/>
      <w:pPrChange w:id="298" w:author="Martin Geertsen" w:date="2018-05-16T22:28:00Z">
        <w:pPr>
          <w:shd w:val="clear" w:color="auto" w:fill="000000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98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tooltip-arrow">
    <w:name w:val="tooltip-arrow"/>
    <w:basedOn w:val="Normal"/>
    <w:rsid w:val="00FF5548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88" w:line="240" w:lineRule="auto"/>
      <w:pPrChange w:id="299" w:author="Martin Geertsen" w:date="2018-05-16T22:28:00Z">
        <w:pPr>
          <w:p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opover">
    <w:name w:val="popover"/>
    <w:basedOn w:val="Normal"/>
    <w:rsid w:val="00FF5548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88" w:line="240" w:lineRule="auto"/>
      <w:pPrChange w:id="300" w:author="Martin Geertsen" w:date="2018-05-16T22:28:00Z">
        <w:pPr>
          <w:pBdr>
            <w:top w:val="single" w:sz="6" w:space="1" w:color="CCCCCC"/>
            <w:left w:val="single" w:sz="6" w:space="1" w:color="CCCCCC"/>
            <w:bottom w:val="single" w:sz="6" w:space="1" w:color="CCCCCC"/>
            <w:right w:val="single" w:sz="6" w:space="1" w:color="CCCCCC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300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popover-title">
    <w:name w:val="popover-title"/>
    <w:basedOn w:val="Normal"/>
    <w:rsid w:val="00FF5548"/>
    <w:pPr>
      <w:pBdr>
        <w:bottom w:val="single" w:sz="6" w:space="6" w:color="EBEBEB"/>
      </w:pBdr>
      <w:shd w:val="clear" w:color="auto" w:fill="F7F7F7"/>
      <w:spacing w:after="0" w:line="270" w:lineRule="atLeast"/>
      <w:pPrChange w:id="301" w:author="Martin Geertsen" w:date="2018-05-16T22:28:00Z">
        <w:pPr>
          <w:pBdr>
            <w:bottom w:val="single" w:sz="6" w:space="6" w:color="EBEBEB"/>
          </w:pBdr>
          <w:shd w:val="clear" w:color="auto" w:fill="F7F7F7"/>
          <w:spacing w:after="160" w:line="270" w:lineRule="atLeas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opover-content">
    <w:name w:val="popover-content"/>
    <w:basedOn w:val="Normal"/>
    <w:rsid w:val="00FF5548"/>
    <w:pPr>
      <w:spacing w:after="188" w:line="240" w:lineRule="auto"/>
      <w:pPrChange w:id="3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ousel-inner">
    <w:name w:val="carousel-inner"/>
    <w:basedOn w:val="Normal"/>
    <w:rsid w:val="00FF5548"/>
    <w:pPr>
      <w:spacing w:after="188" w:line="240" w:lineRule="auto"/>
      <w:pPrChange w:id="3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ousel-control">
    <w:name w:val="carousel-control"/>
    <w:basedOn w:val="Normal"/>
    <w:rsid w:val="00FF5548"/>
    <w:pPr>
      <w:spacing w:after="188" w:line="240" w:lineRule="auto"/>
      <w:jc w:val="center"/>
      <w:pPrChange w:id="304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30"/>
      <w:szCs w:val="30"/>
      <w:lang w:eastAsia="da-DK"/>
      <w:rPrChange w:id="304" w:author="Martin Geertsen" w:date="2018-05-16T22:28:00Z">
        <w:rPr>
          <w:color w:val="FFFFFF"/>
          <w:sz w:val="30"/>
          <w:szCs w:val="30"/>
          <w:lang w:val="da-DK" w:eastAsia="en-US" w:bidi="ar-SA"/>
        </w:rPr>
      </w:rPrChange>
    </w:rPr>
  </w:style>
  <w:style w:type="paragraph" w:customStyle="1" w:styleId="carousel-indicators">
    <w:name w:val="carousel-indicators"/>
    <w:basedOn w:val="Normal"/>
    <w:rsid w:val="00FF5548"/>
    <w:pPr>
      <w:spacing w:after="188" w:line="240" w:lineRule="auto"/>
      <w:ind w:left="-3672"/>
      <w:jc w:val="center"/>
      <w:pPrChange w:id="305" w:author="Martin Geertsen" w:date="2018-05-16T22:28:00Z">
        <w:pPr>
          <w:spacing w:after="188" w:line="259" w:lineRule="auto"/>
          <w:ind w:left="-3672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ousel-caption">
    <w:name w:val="carousel-caption"/>
    <w:basedOn w:val="Normal"/>
    <w:rsid w:val="00FF5548"/>
    <w:pPr>
      <w:spacing w:after="188" w:line="240" w:lineRule="auto"/>
      <w:jc w:val="center"/>
      <w:pPrChange w:id="306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306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text-hide">
    <w:name w:val="text-hide"/>
    <w:basedOn w:val="Normal"/>
    <w:rsid w:val="00FF5548"/>
    <w:pPr>
      <w:spacing w:after="188" w:line="240" w:lineRule="auto"/>
      <w:pPrChange w:id="3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enter-block">
    <w:name w:val="center-block"/>
    <w:basedOn w:val="Normal"/>
    <w:rsid w:val="00FF5548"/>
    <w:pPr>
      <w:spacing w:after="188" w:line="240" w:lineRule="auto"/>
      <w:pPrChange w:id="3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ystem-message">
    <w:name w:val="system-message"/>
    <w:basedOn w:val="Normal"/>
    <w:rsid w:val="00FF5548"/>
    <w:pPr>
      <w:pBdr>
        <w:bottom w:val="single" w:sz="6" w:space="5" w:color="CFCFCF"/>
      </w:pBdr>
      <w:shd w:val="clear" w:color="auto" w:fill="FEF4E5"/>
      <w:spacing w:after="188" w:line="240" w:lineRule="auto"/>
      <w:pPrChange w:id="309" w:author="Martin Geertsen" w:date="2018-05-16T22:28:00Z">
        <w:pPr>
          <w:pBdr>
            <w:bottom w:val="single" w:sz="6" w:space="5" w:color="CFCFCF"/>
          </w:pBdr>
          <w:shd w:val="clear" w:color="auto" w:fill="FEF4E5"/>
          <w:spacing w:after="188" w:line="259" w:lineRule="auto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309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project-list-content">
    <w:name w:val="project-list-content"/>
    <w:basedOn w:val="Normal"/>
    <w:rsid w:val="00FF5548"/>
    <w:pPr>
      <w:spacing w:after="188" w:line="240" w:lineRule="auto"/>
      <w:pPrChange w:id="31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1-import-col">
    <w:name w:val="v1-import-col"/>
    <w:basedOn w:val="Normal"/>
    <w:rsid w:val="00FF5548"/>
    <w:pPr>
      <w:spacing w:after="188" w:line="240" w:lineRule="auto"/>
      <w:pPrChange w:id="3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mg-circle">
    <w:name w:val="img-circle"/>
    <w:basedOn w:val="Normal"/>
    <w:rsid w:val="00FF5548"/>
    <w:pPr>
      <w:spacing w:after="188" w:line="240" w:lineRule="auto"/>
      <w:pPrChange w:id="3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grecaptcha-badge">
    <w:name w:val="grecaptcha-badge"/>
    <w:basedOn w:val="Normal"/>
    <w:rsid w:val="00FF5548"/>
    <w:pPr>
      <w:spacing w:after="188" w:line="240" w:lineRule="auto"/>
      <w:pPrChange w:id="3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313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team-profile">
    <w:name w:val="team-profile"/>
    <w:basedOn w:val="Normal"/>
    <w:rsid w:val="00FF5548"/>
    <w:pPr>
      <w:spacing w:after="188" w:line="240" w:lineRule="auto"/>
      <w:pPrChange w:id="3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1-import-title">
    <w:name w:val="v1-import-title"/>
    <w:basedOn w:val="Normal"/>
    <w:rsid w:val="00FF5548"/>
    <w:pPr>
      <w:spacing w:before="188" w:after="188" w:line="240" w:lineRule="auto"/>
      <w:jc w:val="center"/>
      <w:pPrChange w:id="315" w:author="Martin Geertsen" w:date="2018-05-16T22:28:00Z">
        <w:pPr>
          <w:spacing w:before="188"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1-import-img">
    <w:name w:val="v1-import-img"/>
    <w:basedOn w:val="Normal"/>
    <w:rsid w:val="00FF5548"/>
    <w:pPr>
      <w:spacing w:before="450" w:after="188" w:line="240" w:lineRule="auto"/>
      <w:pPrChange w:id="316" w:author="Martin Geertsen" w:date="2018-05-16T22:28:00Z">
        <w:pPr>
          <w:spacing w:before="450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1-import-cta">
    <w:name w:val="v1-import-cta"/>
    <w:basedOn w:val="Normal"/>
    <w:rsid w:val="00FF5548"/>
    <w:pPr>
      <w:spacing w:before="300" w:after="188" w:line="240" w:lineRule="auto"/>
      <w:jc w:val="center"/>
      <w:pPrChange w:id="317" w:author="Martin Geertsen" w:date="2018-05-16T22:28:00Z">
        <w:pPr>
          <w:spacing w:before="300"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1-import-warning">
    <w:name w:val="v1-import-warning"/>
    <w:basedOn w:val="Normal"/>
    <w:rsid w:val="0061393F"/>
    <w:pPr>
      <w:spacing w:after="188" w:line="240" w:lineRule="atLeast"/>
    </w:pPr>
    <w:rPr>
      <w:rFonts w:ascii="Times New Roman" w:eastAsia="Times New Roman" w:hAnsi="Times New Roman" w:cs="Times New Roman"/>
      <w:color w:val="4B7FD1"/>
      <w:sz w:val="240"/>
      <w:szCs w:val="240"/>
    </w:rPr>
  </w:style>
  <w:style w:type="paragraph" w:customStyle="1" w:styleId="v1-import-footer">
    <w:name w:val="v1-import-footer"/>
    <w:basedOn w:val="Normal"/>
    <w:rsid w:val="00FF5548"/>
    <w:pPr>
      <w:spacing w:after="188" w:line="240" w:lineRule="auto"/>
      <w:pPrChange w:id="3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list-page">
    <w:name w:val="project-list-page"/>
    <w:basedOn w:val="Normal"/>
    <w:rsid w:val="00FF5548"/>
    <w:pPr>
      <w:spacing w:after="188" w:line="240" w:lineRule="auto"/>
      <w:pPrChange w:id="3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list-sidebar">
    <w:name w:val="project-list-sidebar"/>
    <w:basedOn w:val="Normal"/>
    <w:rsid w:val="00FF5548"/>
    <w:pPr>
      <w:spacing w:after="188" w:line="240" w:lineRule="auto"/>
      <w:pPrChange w:id="3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list-main">
    <w:name w:val="project-list-main"/>
    <w:basedOn w:val="Normal"/>
    <w:rsid w:val="00FF5548"/>
    <w:pPr>
      <w:spacing w:after="188" w:line="240" w:lineRule="auto"/>
      <w:pPrChange w:id="3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search">
    <w:name w:val="project-search"/>
    <w:basedOn w:val="Normal"/>
    <w:rsid w:val="00FF5548"/>
    <w:pPr>
      <w:spacing w:before="23" w:after="23" w:line="240" w:lineRule="auto"/>
      <w:pPrChange w:id="322" w:author="Martin Geertsen" w:date="2018-05-16T22:28:00Z">
        <w:pPr>
          <w:spacing w:before="23" w:after="23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tools">
    <w:name w:val="project-tools"/>
    <w:basedOn w:val="Normal"/>
    <w:rsid w:val="00FF5548"/>
    <w:pPr>
      <w:spacing w:after="188" w:line="240" w:lineRule="auto"/>
      <w:pPrChange w:id="3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irst-project">
    <w:name w:val="first-project"/>
    <w:basedOn w:val="Normal"/>
    <w:rsid w:val="00FF5548"/>
    <w:pPr>
      <w:spacing w:after="188" w:line="240" w:lineRule="auto"/>
      <w:jc w:val="center"/>
      <w:pPrChange w:id="324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inimal-create-proj-dropdown">
    <w:name w:val="minimal-create-proj-dropdown"/>
    <w:basedOn w:val="Normal"/>
    <w:rsid w:val="00FF5548"/>
    <w:pPr>
      <w:spacing w:after="188" w:line="240" w:lineRule="auto"/>
      <w:jc w:val="center"/>
      <w:pPrChange w:id="325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inimal-create-proj-dropdown-menu">
    <w:name w:val="minimal-create-proj-dropdown-menu"/>
    <w:basedOn w:val="Normal"/>
    <w:rsid w:val="00FF5548"/>
    <w:pPr>
      <w:spacing w:after="188" w:line="240" w:lineRule="auto"/>
      <w:ind w:left="-1500"/>
      <w:pPrChange w:id="326" w:author="Martin Geertsen" w:date="2018-05-16T22:28:00Z">
        <w:pPr>
          <w:spacing w:after="188" w:line="259" w:lineRule="auto"/>
          <w:ind w:left="-150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s">
    <w:name w:val="announcements"/>
    <w:basedOn w:val="Normal"/>
    <w:rsid w:val="00FF5548"/>
    <w:pPr>
      <w:spacing w:after="188" w:line="240" w:lineRule="auto"/>
      <w:pPrChange w:id="32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s-btn">
    <w:name w:val="announcements-btn"/>
    <w:basedOn w:val="Normal"/>
    <w:rsid w:val="00FF5548"/>
    <w:pPr>
      <w:spacing w:after="188" w:line="240" w:lineRule="auto"/>
      <w:pPrChange w:id="3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s-btn-has-new">
    <w:name w:val="announcements-btn-has-new"/>
    <w:basedOn w:val="Normal"/>
    <w:rsid w:val="00FF5548"/>
    <w:pPr>
      <w:shd w:val="clear" w:color="auto" w:fill="FFFFFF"/>
      <w:spacing w:after="188" w:line="240" w:lineRule="auto"/>
      <w:pPrChange w:id="329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s-btn-open">
    <w:name w:val="announcements-btn-open"/>
    <w:basedOn w:val="Normal"/>
    <w:rsid w:val="00FF5548"/>
    <w:pPr>
      <w:shd w:val="clear" w:color="auto" w:fill="FFFFFF"/>
      <w:spacing w:after="188" w:line="240" w:lineRule="auto"/>
      <w:pPrChange w:id="330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3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s-badge">
    <w:name w:val="announcements-badge"/>
    <w:basedOn w:val="Normal"/>
    <w:rsid w:val="00FF5548"/>
    <w:pPr>
      <w:shd w:val="clear" w:color="auto" w:fill="A93529"/>
      <w:spacing w:after="188" w:line="240" w:lineRule="auto"/>
      <w:jc w:val="center"/>
      <w:textAlignment w:val="baseline"/>
      <w:pPrChange w:id="331" w:author="Martin Geertsen" w:date="2018-05-16T22:28:00Z">
        <w:pPr>
          <w:shd w:val="clear" w:color="auto" w:fill="A93529"/>
          <w:spacing w:after="188" w:line="259" w:lineRule="auto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7"/>
      <w:szCs w:val="17"/>
      <w:lang w:eastAsia="da-DK"/>
      <w:rPrChange w:id="331" w:author="Martin Geertsen" w:date="2018-05-16T22:28:00Z">
        <w:rPr>
          <w:b/>
          <w:bCs/>
          <w:color w:val="FFFFFF"/>
          <w:sz w:val="17"/>
          <w:szCs w:val="17"/>
          <w:lang w:val="da-DK" w:eastAsia="en-US" w:bidi="ar-SA"/>
        </w:rPr>
      </w:rPrChange>
    </w:rPr>
  </w:style>
  <w:style w:type="paragraph" w:customStyle="1" w:styleId="announcements-body">
    <w:name w:val="announcements-body"/>
    <w:basedOn w:val="Normal"/>
    <w:rsid w:val="00FF5548"/>
    <w:pPr>
      <w:shd w:val="clear" w:color="auto" w:fill="FFFFFF"/>
      <w:spacing w:after="188" w:line="240" w:lineRule="auto"/>
      <w:ind w:right="1425"/>
      <w:pPrChange w:id="332" w:author="Martin Geertsen" w:date="2018-05-16T22:28:00Z">
        <w:pPr>
          <w:shd w:val="clear" w:color="auto" w:fill="FFFFFF"/>
          <w:spacing w:after="188" w:line="259" w:lineRule="auto"/>
          <w:ind w:right="14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s-scroller">
    <w:name w:val="announcements-scroller"/>
    <w:basedOn w:val="Normal"/>
    <w:rsid w:val="00FF5548"/>
    <w:pPr>
      <w:spacing w:after="188" w:line="240" w:lineRule="auto"/>
      <w:pPrChange w:id="3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">
    <w:name w:val="announcement"/>
    <w:basedOn w:val="Normal"/>
    <w:rsid w:val="00FF5548"/>
    <w:pPr>
      <w:spacing w:after="563" w:line="240" w:lineRule="auto"/>
      <w:pPrChange w:id="334" w:author="Martin Geertsen" w:date="2018-05-16T22:28:00Z">
        <w:pPr>
          <w:spacing w:after="563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-header">
    <w:name w:val="announcement-header"/>
    <w:basedOn w:val="Normal"/>
    <w:rsid w:val="00FF5548"/>
    <w:pPr>
      <w:pBdr>
        <w:bottom w:val="single" w:sz="6" w:space="9" w:color="CFCFCF"/>
      </w:pBdr>
      <w:spacing w:after="0" w:line="240" w:lineRule="auto"/>
      <w:pPrChange w:id="335" w:author="Martin Geertsen" w:date="2018-05-16T22:28:00Z">
        <w:pPr>
          <w:pBdr>
            <w:bottom w:val="single" w:sz="6" w:space="9" w:color="CFCFCF"/>
          </w:pBd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-description">
    <w:name w:val="announcement-description"/>
    <w:basedOn w:val="Normal"/>
    <w:rsid w:val="00FF5548"/>
    <w:pPr>
      <w:spacing w:before="94" w:after="188" w:line="240" w:lineRule="auto"/>
      <w:pPrChange w:id="336" w:author="Martin Geertsen" w:date="2018-05-16T22:28:00Z">
        <w:pPr>
          <w:spacing w:before="94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-meta">
    <w:name w:val="announcement-meta"/>
    <w:basedOn w:val="Normal"/>
    <w:rsid w:val="00FF5548"/>
    <w:pPr>
      <w:spacing w:after="188" w:line="240" w:lineRule="auto"/>
      <w:pPrChange w:id="33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lang w:eastAsia="da-DK"/>
      <w:rPrChange w:id="3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-date">
    <w:name w:val="announcement-date"/>
    <w:basedOn w:val="Normal"/>
    <w:rsid w:val="00FF5548"/>
    <w:pPr>
      <w:spacing w:after="0" w:line="240" w:lineRule="auto"/>
      <w:pPrChange w:id="338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color w:val="7A7A7A"/>
      <w:sz w:val="24"/>
      <w:szCs w:val="24"/>
      <w:lang w:eastAsia="da-DK"/>
      <w:rPrChange w:id="338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announcement-link">
    <w:name w:val="announcement-link"/>
    <w:basedOn w:val="Normal"/>
    <w:rsid w:val="00FF5548"/>
    <w:pPr>
      <w:spacing w:after="0" w:line="240" w:lineRule="auto"/>
      <w:pPrChange w:id="339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ff-deleted">
    <w:name w:val="diff-deleted"/>
    <w:basedOn w:val="Normal"/>
    <w:rsid w:val="00FF5548"/>
    <w:pPr>
      <w:spacing w:after="188" w:line="240" w:lineRule="auto"/>
      <w:pPrChange w:id="34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">
    <w:name w:val="toolbar"/>
    <w:basedOn w:val="Normal"/>
    <w:rsid w:val="00FF5548"/>
    <w:pPr>
      <w:pBdr>
        <w:bottom w:val="single" w:sz="6" w:space="0" w:color="CFCFCF"/>
      </w:pBdr>
      <w:spacing w:after="188" w:line="240" w:lineRule="auto"/>
      <w:pPrChange w:id="341" w:author="Martin Geertsen" w:date="2018-05-16T22:28:00Z">
        <w:pPr>
          <w:pBdr>
            <w:bottom w:val="single" w:sz="6" w:space="0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label">
    <w:name w:val="toolbar-label"/>
    <w:basedOn w:val="Normal"/>
    <w:rsid w:val="00FF5548"/>
    <w:pPr>
      <w:spacing w:after="30" w:line="240" w:lineRule="auto"/>
      <w:ind w:left="60" w:right="60"/>
      <w:textAlignment w:val="center"/>
      <w:pPrChange w:id="342" w:author="Martin Geertsen" w:date="2018-05-16T22:28:00Z">
        <w:pPr>
          <w:spacing w:after="30" w:line="259" w:lineRule="auto"/>
          <w:ind w:left="60" w:right="60"/>
          <w:textAlignment w:val="center"/>
        </w:pPr>
      </w:pPrChange>
    </w:pPr>
    <w:rPr>
      <w:rFonts w:ascii="Times New Roman" w:eastAsia="Times New Roman" w:hAnsi="Times New Roman" w:cs="Times New Roman"/>
      <w:b/>
      <w:bCs/>
      <w:vanish/>
      <w:sz w:val="18"/>
      <w:szCs w:val="18"/>
      <w:lang w:eastAsia="da-DK"/>
      <w:rPrChange w:id="342" w:author="Martin Geertsen" w:date="2018-05-16T22:28:00Z">
        <w:rPr>
          <w:b/>
          <w:bCs/>
          <w:vanish/>
          <w:sz w:val="18"/>
          <w:szCs w:val="18"/>
          <w:lang w:val="da-DK" w:eastAsia="en-US" w:bidi="ar-SA"/>
        </w:rPr>
      </w:rPrChange>
    </w:rPr>
  </w:style>
  <w:style w:type="paragraph" w:customStyle="1" w:styleId="toggle-wrapper">
    <w:name w:val="toggle-wrapper"/>
    <w:basedOn w:val="Normal"/>
    <w:rsid w:val="00FF5548"/>
    <w:pPr>
      <w:spacing w:after="188" w:line="240" w:lineRule="auto"/>
      <w:pPrChange w:id="34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ggle-switch">
    <w:name w:val="toggle-switch"/>
    <w:basedOn w:val="Normal"/>
    <w:rsid w:val="00FF5548"/>
    <w:pPr>
      <w:shd w:val="clear" w:color="auto" w:fill="F0F0F0"/>
      <w:spacing w:after="188" w:line="240" w:lineRule="auto"/>
      <w:pPrChange w:id="344" w:author="Martin Geertsen" w:date="2018-05-16T22:28:00Z">
        <w:pPr>
          <w:shd w:val="clear" w:color="auto" w:fill="F0F0F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ggle-switch-label">
    <w:name w:val="toggle-switch-label"/>
    <w:basedOn w:val="Normal"/>
    <w:rsid w:val="00FF5548"/>
    <w:pPr>
      <w:spacing w:after="0" w:line="360" w:lineRule="atLeast"/>
      <w:jc w:val="center"/>
      <w:pPrChange w:id="345" w:author="Martin Geertsen" w:date="2018-05-16T22:28:00Z">
        <w:pPr>
          <w:spacing w:after="160" w:line="360" w:lineRule="atLeast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ggle-switch-selection">
    <w:name w:val="toggle-switch-selection"/>
    <w:basedOn w:val="Normal"/>
    <w:rsid w:val="00FF5548"/>
    <w:pPr>
      <w:shd w:val="clear" w:color="auto" w:fill="A93529"/>
      <w:spacing w:after="188" w:line="240" w:lineRule="auto"/>
      <w:pPrChange w:id="346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4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">
    <w:name w:val="pdf"/>
    <w:basedOn w:val="Normal"/>
    <w:rsid w:val="00FF5548"/>
    <w:pPr>
      <w:spacing w:after="188" w:line="240" w:lineRule="auto"/>
      <w:pPrChange w:id="3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-errors">
    <w:name w:val="pdf-errors"/>
    <w:basedOn w:val="Normal"/>
    <w:rsid w:val="00FF5548"/>
    <w:pPr>
      <w:spacing w:after="188" w:line="240" w:lineRule="auto"/>
      <w:pPrChange w:id="3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-logs">
    <w:name w:val="pdf-logs"/>
    <w:basedOn w:val="Normal"/>
    <w:rsid w:val="00FF5548"/>
    <w:pPr>
      <w:spacing w:after="188" w:line="240" w:lineRule="auto"/>
      <w:pPrChange w:id="3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-uncompiled">
    <w:name w:val="pdf-uncompiled"/>
    <w:basedOn w:val="Normal"/>
    <w:rsid w:val="00FF5548"/>
    <w:pPr>
      <w:spacing w:after="188" w:line="240" w:lineRule="auto"/>
      <w:pPrChange w:id="3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-validation-problems">
    <w:name w:val="pdf-validation-problems"/>
    <w:basedOn w:val="Normal"/>
    <w:rsid w:val="00FF5548"/>
    <w:pPr>
      <w:spacing w:after="188" w:line="240" w:lineRule="auto"/>
      <w:pPrChange w:id="35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recompile-group">
    <w:name w:val="btn-recompile-group"/>
    <w:basedOn w:val="Normal"/>
    <w:rsid w:val="00FF5548"/>
    <w:pPr>
      <w:spacing w:after="188" w:line="240" w:lineRule="auto"/>
      <w:ind w:right="188"/>
      <w:pPrChange w:id="352" w:author="Martin Geertsen" w:date="2018-05-16T22:28:00Z">
        <w:pPr>
          <w:spacing w:after="188" w:line="259" w:lineRule="auto"/>
          <w:ind w:right="18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ynctex-controls">
    <w:name w:val="synctex-controls"/>
    <w:basedOn w:val="Normal"/>
    <w:rsid w:val="00FF5548"/>
    <w:pPr>
      <w:spacing w:after="188" w:line="240" w:lineRule="auto"/>
      <w:pPrChange w:id="35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ynctex-control">
    <w:name w:val="synctex-control"/>
    <w:basedOn w:val="Normal"/>
    <w:rsid w:val="00FF5548"/>
    <w:pPr>
      <w:spacing w:after="45" w:line="240" w:lineRule="auto"/>
      <w:pPrChange w:id="354" w:author="Martin Geertsen" w:date="2018-05-16T22:28:00Z">
        <w:pPr>
          <w:spacing w:after="4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keyboard-shortcut">
    <w:name w:val="keyboard-shortcut"/>
    <w:basedOn w:val="Normal"/>
    <w:rsid w:val="00FF5548"/>
    <w:pPr>
      <w:spacing w:after="188" w:line="240" w:lineRule="auto"/>
      <w:pPrChange w:id="3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-hint-icon-container">
    <w:name w:val="card-hint-icon-container"/>
    <w:basedOn w:val="Normal"/>
    <w:rsid w:val="00FF5548"/>
    <w:pPr>
      <w:spacing w:after="188" w:line="240" w:lineRule="auto"/>
      <w:ind w:right="150"/>
      <w:jc w:val="center"/>
      <w:pPrChange w:id="356" w:author="Martin Geertsen" w:date="2018-05-16T22:28:00Z">
        <w:pPr>
          <w:spacing w:after="188" w:line="259" w:lineRule="auto"/>
          <w:ind w:right="150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-hint-feedback-label">
    <w:name w:val="card-hint-feedback-label"/>
    <w:basedOn w:val="Normal"/>
    <w:rsid w:val="00FF5548"/>
    <w:pPr>
      <w:spacing w:after="0" w:line="240" w:lineRule="auto"/>
      <w:ind w:right="120"/>
      <w:pPrChange w:id="357" w:author="Martin Geertsen" w:date="2018-05-16T22:28:00Z">
        <w:pPr>
          <w:spacing w:after="160" w:line="259" w:lineRule="auto"/>
          <w:ind w:right="120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357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ard-hint-text">
    <w:name w:val="card-hint-text"/>
    <w:basedOn w:val="Normal"/>
    <w:rsid w:val="00FF5548"/>
    <w:pPr>
      <w:spacing w:after="300" w:line="240" w:lineRule="auto"/>
      <w:pPrChange w:id="358" w:author="Martin Geertsen" w:date="2018-05-16T22:28:00Z">
        <w:pPr>
          <w:spacing w:after="300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358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ard-hint-feedback">
    <w:name w:val="card-hint-feedback"/>
    <w:basedOn w:val="Normal"/>
    <w:rsid w:val="00FF5548"/>
    <w:pPr>
      <w:spacing w:after="188" w:line="240" w:lineRule="auto"/>
      <w:pPrChange w:id="3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359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ard-hint-extra-feedback">
    <w:name w:val="card-hint-extra-feedback"/>
    <w:basedOn w:val="Normal"/>
    <w:rsid w:val="00FF5548"/>
    <w:pPr>
      <w:spacing w:before="150" w:after="188" w:line="240" w:lineRule="auto"/>
      <w:pPrChange w:id="360" w:author="Martin Geertsen" w:date="2018-05-16T22:28:00Z">
        <w:pPr>
          <w:spacing w:before="150"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360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ard-hint-extra-feedback-label">
    <w:name w:val="card-hint-extra-feedback-label"/>
    <w:basedOn w:val="Normal"/>
    <w:rsid w:val="00FF5548"/>
    <w:pPr>
      <w:pBdr>
        <w:top w:val="single" w:sz="6" w:space="4" w:color="CFCFCF"/>
      </w:pBdr>
      <w:spacing w:before="75" w:after="150" w:line="240" w:lineRule="auto"/>
      <w:pPrChange w:id="361" w:author="Martin Geertsen" w:date="2018-05-16T22:28:00Z">
        <w:pPr>
          <w:pBdr>
            <w:top w:val="single" w:sz="6" w:space="4" w:color="CFCFCF"/>
          </w:pBdr>
          <w:spacing w:before="75" w:after="1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add-comment-btn">
    <w:name w:val="rp-add-comment-btn"/>
    <w:basedOn w:val="Normal"/>
    <w:rsid w:val="00FF5548"/>
    <w:pPr>
      <w:shd w:val="clear" w:color="auto" w:fill="8A96B5"/>
      <w:spacing w:after="188" w:line="240" w:lineRule="auto"/>
      <w:jc w:val="center"/>
      <w:pPrChange w:id="362" w:author="Martin Geertsen" w:date="2018-05-16T22:28:00Z">
        <w:pP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362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p-bulk-actions-btn">
    <w:name w:val="rp-bulk-actions-btn"/>
    <w:basedOn w:val="Normal"/>
    <w:rsid w:val="00FF5548"/>
    <w:pPr>
      <w:shd w:val="clear" w:color="auto" w:fill="8A96B5"/>
      <w:spacing w:after="188" w:line="240" w:lineRule="auto"/>
      <w:jc w:val="center"/>
      <w:pPrChange w:id="363" w:author="Martin Geertsen" w:date="2018-05-16T22:28:00Z">
        <w:pP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363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p-entry-button">
    <w:name w:val="rp-entry-button"/>
    <w:basedOn w:val="Normal"/>
    <w:rsid w:val="00FF5548"/>
    <w:pPr>
      <w:pBdr>
        <w:right w:val="single" w:sz="6" w:space="0" w:color="FFFFFF"/>
      </w:pBdr>
      <w:shd w:val="clear" w:color="auto" w:fill="8A96B5"/>
      <w:spacing w:after="188" w:line="240" w:lineRule="auto"/>
      <w:jc w:val="center"/>
      <w:pPrChange w:id="364" w:author="Martin Geertsen" w:date="2018-05-16T22:28:00Z">
        <w:pPr>
          <w:pBdr>
            <w:right w:val="single" w:sz="6" w:space="0" w:color="FFFFFF"/>
          </w:pBd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364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reak-word">
    <w:name w:val="break-word"/>
    <w:basedOn w:val="Normal"/>
    <w:rsid w:val="00FF5548"/>
    <w:pPr>
      <w:wordWrap w:val="0"/>
      <w:spacing w:after="188" w:line="240" w:lineRule="auto"/>
      <w:pPrChange w:id="365" w:author="Martin Geertsen" w:date="2018-05-16T22:28:00Z">
        <w:pPr>
          <w:wordWrap w:val="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inary-file">
    <w:name w:val="binary-file"/>
    <w:basedOn w:val="Normal"/>
    <w:rsid w:val="00FF5548"/>
    <w:pPr>
      <w:shd w:val="clear" w:color="auto" w:fill="F0F0F0"/>
      <w:spacing w:after="188" w:line="240" w:lineRule="auto"/>
      <w:jc w:val="center"/>
      <w:pPrChange w:id="366" w:author="Martin Geertsen" w:date="2018-05-16T22:28:00Z">
        <w:pPr>
          <w:shd w:val="clear" w:color="auto" w:fill="F0F0F0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arch">
    <w:name w:val="ace_search"/>
    <w:basedOn w:val="Normal"/>
    <w:rsid w:val="00FF5548"/>
    <w:pPr>
      <w:pBdr>
        <w:left w:val="single" w:sz="6" w:space="5" w:color="CFCFCF"/>
        <w:bottom w:val="single" w:sz="6" w:space="5" w:color="CFCFCF"/>
        <w:right w:val="single" w:sz="6" w:space="5" w:color="CFCFCF"/>
      </w:pBdr>
      <w:shd w:val="clear" w:color="auto" w:fill="F0F0F0"/>
      <w:spacing w:after="188" w:line="240" w:lineRule="auto"/>
      <w:pPrChange w:id="367" w:author="Martin Geertsen" w:date="2018-05-16T22:28:00Z">
        <w:pPr>
          <w:pBdr>
            <w:left w:val="single" w:sz="6" w:space="5" w:color="CFCFCF"/>
            <w:bottom w:val="single" w:sz="6" w:space="5" w:color="CFCFCF"/>
            <w:right w:val="single" w:sz="6" w:space="5" w:color="CFCFCF"/>
          </w:pBdr>
          <w:shd w:val="clear" w:color="auto" w:fill="F0F0F0"/>
          <w:spacing w:after="188" w:line="259" w:lineRule="auto"/>
        </w:pPr>
      </w:pPrChange>
    </w:pPr>
    <w:rPr>
      <w:rFonts w:ascii="Open Sans" w:eastAsia="Times New Roman" w:hAnsi="Open Sans" w:cs="Times New Roman"/>
      <w:sz w:val="24"/>
      <w:szCs w:val="24"/>
      <w:lang w:eastAsia="da-DK"/>
      <w:rPrChange w:id="367" w:author="Martin Geertsen" w:date="2018-05-16T22:28:00Z">
        <w:rPr>
          <w:rFonts w:ascii="Open Sans" w:hAnsi="Open Sans"/>
          <w:sz w:val="22"/>
          <w:szCs w:val="22"/>
          <w:lang w:val="da-DK" w:eastAsia="en-US" w:bidi="ar-SA"/>
        </w:rPr>
      </w:rPrChange>
    </w:rPr>
  </w:style>
  <w:style w:type="paragraph" w:customStyle="1" w:styleId="publisheddetails">
    <w:name w:val="publisheddetails"/>
    <w:basedOn w:val="Normal"/>
    <w:rsid w:val="00FF5548"/>
    <w:pPr>
      <w:spacing w:after="188" w:line="240" w:lineRule="auto"/>
      <w:pPrChange w:id="36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sz w:val="24"/>
      <w:szCs w:val="24"/>
      <w:lang w:eastAsia="da-DK"/>
      <w:rPrChange w:id="368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modal-hotkeys">
    <w:name w:val="modal-hotkeys"/>
    <w:basedOn w:val="Normal"/>
    <w:rsid w:val="00FF5548"/>
    <w:pPr>
      <w:spacing w:after="188" w:line="240" w:lineRule="auto"/>
      <w:pPrChange w:id="36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369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review-panel-toolbar">
    <w:name w:val="review-panel-toolbar"/>
    <w:basedOn w:val="Normal"/>
    <w:rsid w:val="00FF5548"/>
    <w:pPr>
      <w:pBdr>
        <w:bottom w:val="single" w:sz="6" w:space="0" w:color="D9D9D9"/>
      </w:pBdr>
      <w:shd w:val="clear" w:color="auto" w:fill="FAFAFA"/>
      <w:spacing w:after="188" w:line="240" w:lineRule="auto"/>
      <w:jc w:val="center"/>
      <w:pPrChange w:id="370" w:author="Martin Geertsen" w:date="2018-05-16T22:28:00Z">
        <w:pPr>
          <w:pBdr>
            <w:bottom w:val="single" w:sz="6" w:space="0" w:color="D9D9D9"/>
          </w:pBdr>
          <w:shd w:val="clear" w:color="auto" w:fill="FAFAFA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370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tc-state">
    <w:name w:val="rp-tc-state"/>
    <w:basedOn w:val="Normal"/>
    <w:rsid w:val="00FF5548"/>
    <w:pPr>
      <w:pBdr>
        <w:bottom w:val="single" w:sz="6" w:space="0" w:color="D9D9D9"/>
      </w:pBdr>
      <w:shd w:val="clear" w:color="auto" w:fill="FAFAFA"/>
      <w:spacing w:after="0" w:line="240" w:lineRule="auto"/>
      <w:pPrChange w:id="371" w:author="Martin Geertsen" w:date="2018-05-16T22:28:00Z">
        <w:pPr>
          <w:pBdr>
            <w:bottom w:val="single" w:sz="6" w:space="0" w:color="D9D9D9"/>
          </w:pBdr>
          <w:shd w:val="clear" w:color="auto" w:fill="FAFAFA"/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view-panel-toolbar-label">
    <w:name w:val="review-panel-toolbar-label"/>
    <w:basedOn w:val="Normal"/>
    <w:rsid w:val="00FF5548"/>
    <w:pPr>
      <w:spacing w:after="188" w:line="240" w:lineRule="auto"/>
      <w:jc w:val="right"/>
      <w:pPrChange w:id="372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view-panel-toolbar-icon-on">
    <w:name w:val="review-panel-toolbar-icon-on"/>
    <w:basedOn w:val="Normal"/>
    <w:rsid w:val="00FF5548"/>
    <w:pPr>
      <w:spacing w:after="188" w:line="240" w:lineRule="auto"/>
      <w:ind w:right="75"/>
      <w:pPrChange w:id="373" w:author="Martin Geertsen" w:date="2018-05-16T22:28:00Z">
        <w:pPr>
          <w:spacing w:after="188" w:line="259" w:lineRule="auto"/>
          <w:ind w:right="75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373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review-panel-toolbar-label-disabled">
    <w:name w:val="review-panel-toolbar-label-disabled"/>
    <w:basedOn w:val="Normal"/>
    <w:rsid w:val="00FF5548"/>
    <w:pPr>
      <w:spacing w:after="188" w:line="240" w:lineRule="auto"/>
      <w:ind w:right="75"/>
      <w:pPrChange w:id="374" w:author="Martin Geertsen" w:date="2018-05-16T22:28:00Z">
        <w:pPr>
          <w:spacing w:after="188" w:line="259" w:lineRule="auto"/>
          <w:ind w:righ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view-panel-toolbar-spinner">
    <w:name w:val="review-panel-toolbar-spinner"/>
    <w:basedOn w:val="Normal"/>
    <w:rsid w:val="00FF5548"/>
    <w:pPr>
      <w:spacing w:after="188" w:line="240" w:lineRule="auto"/>
      <w:ind w:left="75"/>
      <w:pPrChange w:id="375" w:author="Martin Geertsen" w:date="2018-05-16T22:28:00Z">
        <w:pPr>
          <w:spacing w:after="188" w:line="259" w:lineRule="auto"/>
          <w:ind w:lef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tc-state-collapse">
    <w:name w:val="rp-tc-state-collapse"/>
    <w:basedOn w:val="Normal"/>
    <w:rsid w:val="00FF5548"/>
    <w:pPr>
      <w:spacing w:after="188" w:line="240" w:lineRule="auto"/>
      <w:ind w:left="75"/>
      <w:pPrChange w:id="376" w:author="Martin Geertsen" w:date="2018-05-16T22:28:00Z">
        <w:pPr>
          <w:spacing w:after="188" w:line="259" w:lineRule="auto"/>
          <w:ind w:lef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tc-state-item">
    <w:name w:val="rp-tc-state-item"/>
    <w:basedOn w:val="Normal"/>
    <w:rsid w:val="00FF5548"/>
    <w:pPr>
      <w:spacing w:after="188" w:line="240" w:lineRule="auto"/>
      <w:pPrChange w:id="37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tc-state-separator">
    <w:name w:val="rp-tc-state-separator"/>
    <w:basedOn w:val="Normal"/>
    <w:rsid w:val="00FF5548"/>
    <w:pPr>
      <w:pBdr>
        <w:bottom w:val="single" w:sz="6" w:space="0" w:color="D9D9D9"/>
      </w:pBdr>
      <w:spacing w:after="188" w:line="240" w:lineRule="auto"/>
      <w:pPrChange w:id="378" w:author="Martin Geertsen" w:date="2018-05-16T22:28:00Z">
        <w:pPr>
          <w:pBdr>
            <w:bottom w:val="single" w:sz="6" w:space="0" w:color="D9D9D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tc-state-item-everyone">
    <w:name w:val="rp-tc-state-item-everyone"/>
    <w:basedOn w:val="Normal"/>
    <w:rsid w:val="00FF5548"/>
    <w:pPr>
      <w:pBdr>
        <w:bottom w:val="single" w:sz="6" w:space="0" w:color="D9D9D9"/>
      </w:pBdr>
      <w:spacing w:after="188" w:line="240" w:lineRule="auto"/>
      <w:pPrChange w:id="379" w:author="Martin Geertsen" w:date="2018-05-16T22:28:00Z">
        <w:pPr>
          <w:pBdr>
            <w:bottom w:val="single" w:sz="6" w:space="0" w:color="D9D9D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379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rp-tc-state-item-name">
    <w:name w:val="rp-tc-state-item-name"/>
    <w:basedOn w:val="Normal"/>
    <w:rsid w:val="00FF5548"/>
    <w:pPr>
      <w:spacing w:after="188" w:line="240" w:lineRule="auto"/>
      <w:pPrChange w:id="3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380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rp-tc-state-item-guests">
    <w:name w:val="rp-tc-state-item-guests"/>
    <w:basedOn w:val="Normal"/>
    <w:rsid w:val="00FF5548"/>
    <w:pPr>
      <w:spacing w:after="188" w:line="240" w:lineRule="auto"/>
      <w:pPrChange w:id="3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405EBF"/>
      <w:sz w:val="24"/>
      <w:szCs w:val="24"/>
      <w:lang w:eastAsia="da-DK"/>
      <w:rPrChange w:id="381" w:author="Martin Geertsen" w:date="2018-05-16T22:28:00Z">
        <w:rPr>
          <w:color w:val="405EBF"/>
          <w:sz w:val="22"/>
          <w:szCs w:val="22"/>
          <w:lang w:val="da-DK" w:eastAsia="en-US" w:bidi="ar-SA"/>
        </w:rPr>
      </w:rPrChange>
    </w:rPr>
  </w:style>
  <w:style w:type="paragraph" w:customStyle="1" w:styleId="rp-entry-list">
    <w:name w:val="rp-entry-list"/>
    <w:basedOn w:val="Normal"/>
    <w:rsid w:val="00FF5548"/>
    <w:pPr>
      <w:spacing w:after="188" w:line="240" w:lineRule="auto"/>
      <w:pPrChange w:id="3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382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-indicator">
    <w:name w:val="rp-entry-indicator"/>
    <w:basedOn w:val="Normal"/>
    <w:rsid w:val="00FF5548"/>
    <w:pPr>
      <w:shd w:val="clear" w:color="auto" w:fill="8A96B5"/>
      <w:spacing w:after="188" w:line="240" w:lineRule="auto"/>
      <w:jc w:val="center"/>
      <w:pPrChange w:id="383" w:author="Martin Geertsen" w:date="2018-05-16T22:28:00Z">
        <w:pP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vanish/>
      <w:color w:val="FFFFFF"/>
      <w:sz w:val="24"/>
      <w:szCs w:val="24"/>
      <w:lang w:eastAsia="da-DK"/>
      <w:rPrChange w:id="383" w:author="Martin Geertsen" w:date="2018-05-16T22:28:00Z">
        <w:rPr>
          <w:vanish/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p-entry">
    <w:name w:val="rp-entry"/>
    <w:basedOn w:val="Normal"/>
    <w:rsid w:val="00FF5548"/>
    <w:pPr>
      <w:shd w:val="clear" w:color="auto" w:fill="FFFFFF"/>
      <w:spacing w:after="188" w:line="240" w:lineRule="auto"/>
      <w:pPrChange w:id="384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aggregate">
    <w:name w:val="rp-entry-aggregate"/>
    <w:basedOn w:val="Normal"/>
    <w:rsid w:val="00FF5548"/>
    <w:pPr>
      <w:spacing w:after="188" w:line="240" w:lineRule="auto"/>
      <w:pPrChange w:id="3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insert">
    <w:name w:val="rp-entry-insert"/>
    <w:basedOn w:val="Normal"/>
    <w:rsid w:val="00FF5548"/>
    <w:pPr>
      <w:spacing w:after="188" w:line="240" w:lineRule="auto"/>
      <w:pPrChange w:id="38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delete">
    <w:name w:val="rp-entry-delete"/>
    <w:basedOn w:val="Normal"/>
    <w:rsid w:val="00FF5548"/>
    <w:pPr>
      <w:spacing w:after="188" w:line="240" w:lineRule="auto"/>
      <w:pPrChange w:id="38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comment">
    <w:name w:val="rp-entry-comment"/>
    <w:basedOn w:val="Normal"/>
    <w:rsid w:val="00FF5548"/>
    <w:pPr>
      <w:spacing w:after="188" w:line="240" w:lineRule="auto"/>
      <w:pPrChange w:id="3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comment-resolved">
    <w:name w:val="rp-entry-comment-resolved"/>
    <w:basedOn w:val="Normal"/>
    <w:rsid w:val="00FF5548"/>
    <w:pPr>
      <w:shd w:val="clear" w:color="auto" w:fill="EFEFEF"/>
      <w:spacing w:after="188" w:line="240" w:lineRule="auto"/>
      <w:pPrChange w:id="389" w:author="Martin Geertsen" w:date="2018-05-16T22:28:00Z">
        <w:pPr>
          <w:shd w:val="clear" w:color="auto" w:fill="EFEFE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add-comment">
    <w:name w:val="rp-entry-add-comment"/>
    <w:basedOn w:val="Normal"/>
    <w:rsid w:val="00FF5548"/>
    <w:pPr>
      <w:spacing w:after="188" w:line="240" w:lineRule="auto"/>
      <w:pPrChange w:id="3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bulk-actions">
    <w:name w:val="rp-entry-bulk-actions"/>
    <w:basedOn w:val="Normal"/>
    <w:rsid w:val="00FF5548"/>
    <w:pPr>
      <w:spacing w:after="188" w:line="240" w:lineRule="auto"/>
      <w:pPrChange w:id="3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body">
    <w:name w:val="rp-entry-body"/>
    <w:basedOn w:val="Normal"/>
    <w:rsid w:val="00FF5548"/>
    <w:pPr>
      <w:spacing w:after="188" w:line="240" w:lineRule="auto"/>
      <w:pPrChange w:id="3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action-icon">
    <w:name w:val="rp-entry-action-icon"/>
    <w:basedOn w:val="Normal"/>
    <w:rsid w:val="0061393F"/>
    <w:pPr>
      <w:spacing w:after="188" w:line="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rp-entry-details">
    <w:name w:val="rp-entry-details"/>
    <w:basedOn w:val="Normal"/>
    <w:rsid w:val="00FF5548"/>
    <w:pPr>
      <w:spacing w:after="188" w:line="240" w:lineRule="auto"/>
      <w:ind w:left="75"/>
      <w:pPrChange w:id="393" w:author="Martin Geertsen" w:date="2018-05-16T22:28:00Z">
        <w:pPr>
          <w:spacing w:after="188" w:line="259" w:lineRule="auto"/>
          <w:ind w:lef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metadata">
    <w:name w:val="rp-entry-metadata"/>
    <w:basedOn w:val="Normal"/>
    <w:rsid w:val="00FF5548"/>
    <w:pPr>
      <w:spacing w:after="188" w:line="240" w:lineRule="auto"/>
      <w:pPrChange w:id="39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5"/>
      <w:szCs w:val="15"/>
      <w:lang w:eastAsia="da-DK"/>
      <w:rPrChange w:id="394" w:author="Martin Geertsen" w:date="2018-05-16T22:28:00Z">
        <w:rPr>
          <w:sz w:val="15"/>
          <w:szCs w:val="15"/>
          <w:lang w:val="da-DK" w:eastAsia="en-US" w:bidi="ar-SA"/>
        </w:rPr>
      </w:rPrChange>
    </w:rPr>
  </w:style>
  <w:style w:type="paragraph" w:customStyle="1" w:styleId="rp-entry-user">
    <w:name w:val="rp-entry-user"/>
    <w:basedOn w:val="Normal"/>
    <w:rsid w:val="00FF5548"/>
    <w:pPr>
      <w:spacing w:after="188" w:line="240" w:lineRule="auto"/>
      <w:pPrChange w:id="3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395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rp-content-highlight">
    <w:name w:val="rp-content-highlight"/>
    <w:basedOn w:val="Normal"/>
    <w:rsid w:val="00FF5548"/>
    <w:pPr>
      <w:spacing w:after="188" w:line="240" w:lineRule="auto"/>
      <w:pPrChange w:id="3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3F3F3F"/>
      <w:sz w:val="24"/>
      <w:szCs w:val="24"/>
      <w:lang w:eastAsia="da-DK"/>
      <w:rPrChange w:id="396" w:author="Martin Geertsen" w:date="2018-05-16T22:28:00Z">
        <w:rPr>
          <w:b/>
          <w:bCs/>
          <w:color w:val="3F3F3F"/>
          <w:sz w:val="22"/>
          <w:szCs w:val="22"/>
          <w:lang w:val="da-DK" w:eastAsia="en-US" w:bidi="ar-SA"/>
        </w:rPr>
      </w:rPrChange>
    </w:rPr>
  </w:style>
  <w:style w:type="paragraph" w:customStyle="1" w:styleId="rp-comment">
    <w:name w:val="rp-comment"/>
    <w:basedOn w:val="Normal"/>
    <w:rsid w:val="00FF5548"/>
    <w:pPr>
      <w:pBdr>
        <w:bottom w:val="single" w:sz="6" w:space="2" w:color="D9D9D9"/>
      </w:pBdr>
      <w:spacing w:before="30" w:after="30" w:line="240" w:lineRule="auto"/>
      <w:ind w:left="75" w:right="75"/>
      <w:pPrChange w:id="397" w:author="Martin Geertsen" w:date="2018-05-16T22:28:00Z">
        <w:pPr>
          <w:pBdr>
            <w:bottom w:val="single" w:sz="6" w:space="2" w:color="D9D9D9"/>
          </w:pBdr>
          <w:spacing w:before="30" w:after="30" w:line="259" w:lineRule="auto"/>
          <w:ind w:left="75" w:righ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3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comment-content">
    <w:name w:val="rp-comment-content"/>
    <w:basedOn w:val="Normal"/>
    <w:rsid w:val="00FF5548"/>
    <w:pPr>
      <w:spacing w:after="0" w:line="240" w:lineRule="auto"/>
      <w:pPrChange w:id="398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color w:val="3F3F3F"/>
      <w:sz w:val="24"/>
      <w:szCs w:val="24"/>
      <w:lang w:eastAsia="da-DK"/>
      <w:rPrChange w:id="398" w:author="Martin Geertsen" w:date="2018-05-16T22:28:00Z">
        <w:rPr>
          <w:color w:val="3F3F3F"/>
          <w:sz w:val="22"/>
          <w:szCs w:val="22"/>
          <w:lang w:val="da-DK" w:eastAsia="en-US" w:bidi="ar-SA"/>
        </w:rPr>
      </w:rPrChange>
    </w:rPr>
  </w:style>
  <w:style w:type="paragraph" w:customStyle="1" w:styleId="rp-comment-resolver">
    <w:name w:val="rp-comment-resolver"/>
    <w:basedOn w:val="Normal"/>
    <w:rsid w:val="00FF5548"/>
    <w:pPr>
      <w:spacing w:after="188" w:line="240" w:lineRule="auto"/>
      <w:pPrChange w:id="3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6B7797"/>
      <w:sz w:val="24"/>
      <w:szCs w:val="24"/>
      <w:lang w:eastAsia="da-DK"/>
      <w:rPrChange w:id="399" w:author="Martin Geertsen" w:date="2018-05-16T22:28:00Z">
        <w:rPr>
          <w:color w:val="6B7797"/>
          <w:sz w:val="22"/>
          <w:szCs w:val="22"/>
          <w:lang w:val="da-DK" w:eastAsia="en-US" w:bidi="ar-SA"/>
        </w:rPr>
      </w:rPrChange>
    </w:rPr>
  </w:style>
  <w:style w:type="paragraph" w:customStyle="1" w:styleId="rp-comment-resolver-content">
    <w:name w:val="rp-comment-resolver-content"/>
    <w:basedOn w:val="Normal"/>
    <w:rsid w:val="00FF5548"/>
    <w:pPr>
      <w:spacing w:after="0" w:line="240" w:lineRule="auto"/>
      <w:pPrChange w:id="400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400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rp-comment-reply">
    <w:name w:val="rp-comment-reply"/>
    <w:basedOn w:val="Normal"/>
    <w:rsid w:val="00FF5548"/>
    <w:pPr>
      <w:spacing w:after="188" w:line="240" w:lineRule="auto"/>
      <w:pPrChange w:id="4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new-comment">
    <w:name w:val="rp-new-comment"/>
    <w:basedOn w:val="Normal"/>
    <w:rsid w:val="00FF5548"/>
    <w:pPr>
      <w:spacing w:after="188" w:line="240" w:lineRule="auto"/>
      <w:pPrChange w:id="4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comment-input">
    <w:name w:val="rp-comment-input"/>
    <w:basedOn w:val="Normal"/>
    <w:rsid w:val="00FF5548"/>
    <w:pPr>
      <w:pBdr>
        <w:top w:val="single" w:sz="6" w:space="2" w:color="D9D9D9"/>
        <w:left w:val="single" w:sz="6" w:space="4" w:color="D9D9D9"/>
        <w:bottom w:val="single" w:sz="6" w:space="2" w:color="D9D9D9"/>
        <w:right w:val="single" w:sz="6" w:space="4" w:color="D9D9D9"/>
      </w:pBdr>
      <w:spacing w:before="45" w:after="188" w:line="240" w:lineRule="auto"/>
      <w:pPrChange w:id="403" w:author="Martin Geertsen" w:date="2018-05-16T22:28:00Z">
        <w:pPr>
          <w:pBdr>
            <w:top w:val="single" w:sz="6" w:space="2" w:color="D9D9D9"/>
            <w:left w:val="single" w:sz="6" w:space="4" w:color="D9D9D9"/>
            <w:bottom w:val="single" w:sz="6" w:space="2" w:color="D9D9D9"/>
            <w:right w:val="single" w:sz="6" w:space="4" w:color="D9D9D9"/>
          </w:pBdr>
          <w:spacing w:before="45" w:after="188" w:line="259" w:lineRule="auto"/>
        </w:pPr>
      </w:pPrChange>
    </w:pPr>
    <w:rPr>
      <w:rFonts w:ascii="Times New Roman" w:eastAsia="Times New Roman" w:hAnsi="Times New Roman" w:cs="Times New Roman"/>
      <w:color w:val="3F3F3F"/>
      <w:sz w:val="18"/>
      <w:szCs w:val="18"/>
      <w:lang w:eastAsia="da-DK"/>
      <w:rPrChange w:id="403" w:author="Martin Geertsen" w:date="2018-05-16T22:28:00Z">
        <w:rPr>
          <w:color w:val="3F3F3F"/>
          <w:sz w:val="18"/>
          <w:szCs w:val="18"/>
          <w:lang w:val="da-DK" w:eastAsia="en-US" w:bidi="ar-SA"/>
        </w:rPr>
      </w:rPrChange>
    </w:rPr>
  </w:style>
  <w:style w:type="paragraph" w:customStyle="1" w:styleId="rp-icon-delete">
    <w:name w:val="rp-icon-delete"/>
    <w:basedOn w:val="Normal"/>
    <w:rsid w:val="00FF5548"/>
    <w:pPr>
      <w:spacing w:after="188" w:line="240" w:lineRule="auto"/>
      <w:pPrChange w:id="4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trike/>
      <w:sz w:val="19"/>
      <w:szCs w:val="19"/>
      <w:lang w:eastAsia="da-DK"/>
      <w:rPrChange w:id="404" w:author="Martin Geertsen" w:date="2018-05-16T22:28:00Z">
        <w:rPr>
          <w:b/>
          <w:bCs/>
          <w:strike/>
          <w:sz w:val="19"/>
          <w:szCs w:val="19"/>
          <w:lang w:val="da-DK" w:eastAsia="en-US" w:bidi="ar-SA"/>
        </w:rPr>
      </w:rPrChange>
    </w:rPr>
  </w:style>
  <w:style w:type="paragraph" w:customStyle="1" w:styleId="rp-resolved-comment">
    <w:name w:val="rp-resolved-comment"/>
    <w:basedOn w:val="Normal"/>
    <w:rsid w:val="00FF5548"/>
    <w:pPr>
      <w:pBdr>
        <w:left w:val="single" w:sz="24" w:space="0" w:color="F3B111"/>
      </w:pBdr>
      <w:shd w:val="clear" w:color="auto" w:fill="FFFFFF"/>
      <w:spacing w:after="75" w:line="240" w:lineRule="auto"/>
      <w:pPrChange w:id="405" w:author="Martin Geertsen" w:date="2018-05-16T22:28:00Z">
        <w:pPr>
          <w:pBdr>
            <w:left w:val="single" w:sz="24" w:space="0" w:color="F3B111"/>
          </w:pBdr>
          <w:shd w:val="clear" w:color="auto" w:fill="FFFFFF"/>
          <w:spacing w:after="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resolved-comment-context">
    <w:name w:val="rp-resolved-comment-context"/>
    <w:basedOn w:val="Normal"/>
    <w:rsid w:val="00FF5548"/>
    <w:pPr>
      <w:shd w:val="clear" w:color="auto" w:fill="FCE9BB"/>
      <w:spacing w:after="188" w:line="240" w:lineRule="auto"/>
      <w:pPrChange w:id="406" w:author="Martin Geertsen" w:date="2018-05-16T22:28:00Z">
        <w:pPr>
          <w:shd w:val="clear" w:color="auto" w:fill="FCE9BB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resolved-comment-context-file">
    <w:name w:val="rp-resolved-comment-context-file"/>
    <w:basedOn w:val="Normal"/>
    <w:rsid w:val="00FF5548"/>
    <w:pPr>
      <w:spacing w:after="188" w:line="240" w:lineRule="auto"/>
      <w:pPrChange w:id="4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407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rp-resolved-comment-context-quote">
    <w:name w:val="rp-resolved-comment-context-quote"/>
    <w:basedOn w:val="Normal"/>
    <w:rsid w:val="00FF5548"/>
    <w:pPr>
      <w:spacing w:after="0" w:line="240" w:lineRule="auto"/>
      <w:pPrChange w:id="408" w:author="Martin Geertsen" w:date="2018-05-16T22:28:00Z">
        <w:pPr>
          <w:spacing w:after="160" w:line="259" w:lineRule="auto"/>
        </w:pPr>
      </w:pPrChange>
    </w:pPr>
    <w:rPr>
      <w:rFonts w:ascii="Consolas" w:eastAsia="Times New Roman" w:hAnsi="Consolas" w:cs="Times New Roman"/>
      <w:color w:val="000000"/>
      <w:sz w:val="24"/>
      <w:szCs w:val="24"/>
      <w:lang w:eastAsia="da-DK"/>
      <w:rPrChange w:id="408" w:author="Martin Geertsen" w:date="2018-05-16T22:28:00Z">
        <w:rPr>
          <w:rFonts w:ascii="Consolas" w:hAnsi="Consolas"/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rp-nav">
    <w:name w:val="rp-nav"/>
    <w:basedOn w:val="Normal"/>
    <w:rsid w:val="00FF5548"/>
    <w:pPr>
      <w:pBdr>
        <w:top w:val="single" w:sz="6" w:space="0" w:color="D9D9D9"/>
      </w:pBdr>
      <w:shd w:val="clear" w:color="auto" w:fill="FAFAFA"/>
      <w:spacing w:after="188" w:line="240" w:lineRule="auto"/>
      <w:jc w:val="center"/>
      <w:pPrChange w:id="409" w:author="Martin Geertsen" w:date="2018-05-16T22:28:00Z">
        <w:pPr>
          <w:pBdr>
            <w:top w:val="single" w:sz="6" w:space="0" w:color="D9D9D9"/>
          </w:pBdr>
          <w:shd w:val="clear" w:color="auto" w:fill="FAFAFA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vanish/>
      <w:sz w:val="27"/>
      <w:szCs w:val="27"/>
      <w:lang w:eastAsia="da-DK"/>
      <w:rPrChange w:id="409" w:author="Martin Geertsen" w:date="2018-05-16T22:28:00Z">
        <w:rPr>
          <w:vanish/>
          <w:sz w:val="27"/>
          <w:szCs w:val="27"/>
          <w:lang w:val="da-DK" w:eastAsia="en-US" w:bidi="ar-SA"/>
        </w:rPr>
      </w:rPrChange>
    </w:rPr>
  </w:style>
  <w:style w:type="paragraph" w:customStyle="1" w:styleId="rp-overview-file-header">
    <w:name w:val="rp-overview-file-header"/>
    <w:basedOn w:val="Normal"/>
    <w:rsid w:val="00FF5548"/>
    <w:pPr>
      <w:pBdr>
        <w:top w:val="single" w:sz="6" w:space="0" w:color="D9D9D9"/>
        <w:bottom w:val="single" w:sz="6" w:space="2" w:color="D9D9D9"/>
      </w:pBdr>
      <w:shd w:val="clear" w:color="auto" w:fill="FAFAFA"/>
      <w:spacing w:before="150" w:after="188" w:line="240" w:lineRule="auto"/>
      <w:jc w:val="center"/>
      <w:pPrChange w:id="410" w:author="Martin Geertsen" w:date="2018-05-16T22:28:00Z">
        <w:pPr>
          <w:pBdr>
            <w:top w:val="single" w:sz="6" w:space="0" w:color="D9D9D9"/>
            <w:bottom w:val="single" w:sz="6" w:space="2" w:color="D9D9D9"/>
          </w:pBdr>
          <w:shd w:val="clear" w:color="auto" w:fill="FAFAFA"/>
          <w:spacing w:before="150" w:after="188" w:line="259" w:lineRule="auto"/>
          <w:jc w:val="center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410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rp-overview-file-num-entries">
    <w:name w:val="rp-overview-file-num-entries"/>
    <w:basedOn w:val="Normal"/>
    <w:rsid w:val="00FF5548"/>
    <w:pPr>
      <w:spacing w:after="188" w:line="240" w:lineRule="auto"/>
      <w:pPrChange w:id="4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lang w:eastAsia="da-DK"/>
      <w:rPrChange w:id="4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mpty">
    <w:name w:val="rp-empty"/>
    <w:basedOn w:val="Normal"/>
    <w:rsid w:val="00FF5548"/>
    <w:pPr>
      <w:spacing w:after="188" w:line="240" w:lineRule="auto"/>
      <w:jc w:val="center"/>
      <w:pPrChange w:id="412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loading">
    <w:name w:val="rp-loading"/>
    <w:basedOn w:val="Normal"/>
    <w:rsid w:val="00FF5548"/>
    <w:pPr>
      <w:spacing w:after="188" w:line="240" w:lineRule="auto"/>
      <w:jc w:val="center"/>
      <w:pPrChange w:id="413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nav-item">
    <w:name w:val="rp-nav-item"/>
    <w:basedOn w:val="Normal"/>
    <w:rsid w:val="00FF5548"/>
    <w:pPr>
      <w:spacing w:after="188" w:line="240" w:lineRule="auto"/>
      <w:pPrChange w:id="4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B6BCCC"/>
      <w:sz w:val="24"/>
      <w:szCs w:val="24"/>
      <w:lang w:eastAsia="da-DK"/>
      <w:rPrChange w:id="414" w:author="Martin Geertsen" w:date="2018-05-16T22:28:00Z">
        <w:rPr>
          <w:color w:val="B6BCCC"/>
          <w:sz w:val="22"/>
          <w:szCs w:val="22"/>
          <w:lang w:val="da-DK" w:eastAsia="en-US" w:bidi="ar-SA"/>
        </w:rPr>
      </w:rPrChange>
    </w:rPr>
  </w:style>
  <w:style w:type="paragraph" w:customStyle="1" w:styleId="rp-nav-item-active">
    <w:name w:val="rp-nav-item-active"/>
    <w:basedOn w:val="Normal"/>
    <w:rsid w:val="00FF5548"/>
    <w:pPr>
      <w:pBdr>
        <w:top w:val="single" w:sz="18" w:space="0" w:color="8A96B5"/>
      </w:pBdr>
      <w:spacing w:after="188" w:line="240" w:lineRule="auto"/>
      <w:pPrChange w:id="415" w:author="Martin Geertsen" w:date="2018-05-16T22:28:00Z">
        <w:pPr>
          <w:pBdr>
            <w:top w:val="single" w:sz="18" w:space="0" w:color="8A96B5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6B7797"/>
      <w:sz w:val="24"/>
      <w:szCs w:val="24"/>
      <w:lang w:eastAsia="da-DK"/>
      <w:rPrChange w:id="415" w:author="Martin Geertsen" w:date="2018-05-16T22:28:00Z">
        <w:rPr>
          <w:color w:val="6B7797"/>
          <w:sz w:val="22"/>
          <w:szCs w:val="22"/>
          <w:lang w:val="da-DK" w:eastAsia="en-US" w:bidi="ar-SA"/>
        </w:rPr>
      </w:rPrChange>
    </w:rPr>
  </w:style>
  <w:style w:type="paragraph" w:customStyle="1" w:styleId="rp-nav-label">
    <w:name w:val="rp-nav-label"/>
    <w:basedOn w:val="Normal"/>
    <w:rsid w:val="00FF5548"/>
    <w:pPr>
      <w:spacing w:after="188" w:line="240" w:lineRule="auto"/>
      <w:pPrChange w:id="4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8"/>
      <w:szCs w:val="18"/>
      <w:lang w:eastAsia="da-DK"/>
      <w:rPrChange w:id="416" w:author="Martin Geertsen" w:date="2018-05-16T22:28:00Z">
        <w:rPr>
          <w:sz w:val="18"/>
          <w:szCs w:val="18"/>
          <w:lang w:val="da-DK" w:eastAsia="en-US" w:bidi="ar-SA"/>
        </w:rPr>
      </w:rPrChange>
    </w:rPr>
  </w:style>
  <w:style w:type="paragraph" w:customStyle="1" w:styleId="rp-toggle">
    <w:name w:val="rp-toggle"/>
    <w:basedOn w:val="Normal"/>
    <w:rsid w:val="00FF5548"/>
    <w:pPr>
      <w:spacing w:after="188" w:line="240" w:lineRule="auto"/>
      <w:textAlignment w:val="center"/>
      <w:pPrChange w:id="417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toggle-hidden-input">
    <w:name w:val="rp-toggle-hidden-input"/>
    <w:basedOn w:val="Normal"/>
    <w:rsid w:val="00FF5548"/>
    <w:pPr>
      <w:spacing w:after="188" w:line="240" w:lineRule="auto"/>
      <w:pPrChange w:id="4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418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eview-icon">
    <w:name w:val="review-icon"/>
    <w:basedOn w:val="Normal"/>
    <w:rsid w:val="00FF5548"/>
    <w:pPr>
      <w:spacing w:after="188" w:line="240" w:lineRule="auto"/>
      <w:pPrChange w:id="4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solved-comments-toggle">
    <w:name w:val="resolved-comments-toggle"/>
    <w:basedOn w:val="Normal"/>
    <w:rsid w:val="00FF5548"/>
    <w:pPr>
      <w:pBdr>
        <w:top w:val="single" w:sz="6" w:space="0" w:color="D9D9D9"/>
        <w:left w:val="single" w:sz="6" w:space="3" w:color="D9D9D9"/>
        <w:bottom w:val="single" w:sz="6" w:space="0" w:color="D9D9D9"/>
        <w:right w:val="single" w:sz="6" w:space="3" w:color="D9D9D9"/>
      </w:pBdr>
      <w:spacing w:after="188" w:line="240" w:lineRule="auto"/>
      <w:pPrChange w:id="420" w:author="Martin Geertsen" w:date="2018-05-16T22:28:00Z">
        <w:pPr>
          <w:pBdr>
            <w:top w:val="single" w:sz="6" w:space="0" w:color="D9D9D9"/>
            <w:left w:val="single" w:sz="6" w:space="3" w:color="D9D9D9"/>
            <w:bottom w:val="single" w:sz="6" w:space="0" w:color="D9D9D9"/>
            <w:right w:val="single" w:sz="6" w:space="3" w:color="D9D9D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B6BCCC"/>
      <w:sz w:val="21"/>
      <w:szCs w:val="21"/>
      <w:lang w:eastAsia="da-DK"/>
      <w:rPrChange w:id="420" w:author="Martin Geertsen" w:date="2018-05-16T22:28:00Z">
        <w:rPr>
          <w:color w:val="B6BCCC"/>
          <w:sz w:val="21"/>
          <w:szCs w:val="21"/>
          <w:lang w:val="da-DK" w:eastAsia="en-US" w:bidi="ar-SA"/>
        </w:rPr>
      </w:rPrChange>
    </w:rPr>
  </w:style>
  <w:style w:type="paragraph" w:customStyle="1" w:styleId="resolved-comments-backdrop">
    <w:name w:val="resolved-comments-backdrop"/>
    <w:basedOn w:val="Normal"/>
    <w:rsid w:val="00FF5548"/>
    <w:pPr>
      <w:spacing w:after="188" w:line="240" w:lineRule="auto"/>
      <w:pPrChange w:id="4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421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esolved-comments-backdrop-visible">
    <w:name w:val="resolved-comments-backdrop-visible"/>
    <w:basedOn w:val="Normal"/>
    <w:rsid w:val="00FF5548"/>
    <w:pPr>
      <w:spacing w:after="188" w:line="240" w:lineRule="auto"/>
      <w:pPrChange w:id="4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solved-comments-dropdown">
    <w:name w:val="resolved-comments-dropdown"/>
    <w:basedOn w:val="Normal"/>
    <w:rsid w:val="00FF5548"/>
    <w:pPr>
      <w:shd w:val="clear" w:color="auto" w:fill="DADFED"/>
      <w:spacing w:before="135" w:after="188" w:line="240" w:lineRule="auto"/>
      <w:ind w:left="240"/>
      <w:pPrChange w:id="423" w:author="Martin Geertsen" w:date="2018-05-16T22:28:00Z">
        <w:pPr>
          <w:shd w:val="clear" w:color="auto" w:fill="DADFED"/>
          <w:spacing w:before="135" w:after="188" w:line="259" w:lineRule="auto"/>
          <w:ind w:left="240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423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esolved-comments-scroller">
    <w:name w:val="resolved-comments-scroller"/>
    <w:basedOn w:val="Normal"/>
    <w:rsid w:val="00FF5548"/>
    <w:pPr>
      <w:spacing w:after="188" w:line="240" w:lineRule="auto"/>
      <w:pPrChange w:id="4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collapse-toggle">
    <w:name w:val="rp-collapse-toggle"/>
    <w:basedOn w:val="Normal"/>
    <w:rsid w:val="00FF5548"/>
    <w:pPr>
      <w:spacing w:after="188" w:line="240" w:lineRule="auto"/>
      <w:pPrChange w:id="42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6B7797"/>
      <w:sz w:val="24"/>
      <w:szCs w:val="24"/>
      <w:lang w:eastAsia="da-DK"/>
      <w:rPrChange w:id="425" w:author="Martin Geertsen" w:date="2018-05-16T22:28:00Z">
        <w:rPr>
          <w:b/>
          <w:bCs/>
          <w:color w:val="6B7797"/>
          <w:sz w:val="22"/>
          <w:szCs w:val="22"/>
          <w:lang w:val="da-DK" w:eastAsia="en-US" w:bidi="ar-SA"/>
        </w:rPr>
      </w:rPrChange>
    </w:rPr>
  </w:style>
  <w:style w:type="paragraph" w:customStyle="1" w:styleId="rp-in-editor-widgets">
    <w:name w:val="rp-in-editor-widgets"/>
    <w:basedOn w:val="Normal"/>
    <w:rsid w:val="00FF5548"/>
    <w:pPr>
      <w:spacing w:after="188" w:line="240" w:lineRule="auto"/>
      <w:pPrChange w:id="4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7"/>
      <w:szCs w:val="17"/>
      <w:lang w:eastAsia="da-DK"/>
      <w:rPrChange w:id="426" w:author="Martin Geertsen" w:date="2018-05-16T22:28:00Z">
        <w:rPr>
          <w:sz w:val="17"/>
          <w:szCs w:val="17"/>
          <w:lang w:val="da-DK" w:eastAsia="en-US" w:bidi="ar-SA"/>
        </w:rPr>
      </w:rPrChange>
    </w:rPr>
  </w:style>
  <w:style w:type="paragraph" w:customStyle="1" w:styleId="rp-track-changes-indicator">
    <w:name w:val="rp-track-changes-indicator"/>
    <w:basedOn w:val="Normal"/>
    <w:rsid w:val="00FF5548"/>
    <w:pPr>
      <w:spacing w:after="188" w:line="240" w:lineRule="auto"/>
      <w:jc w:val="center"/>
      <w:pPrChange w:id="427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6B7797"/>
      <w:sz w:val="24"/>
      <w:szCs w:val="24"/>
      <w:lang w:eastAsia="da-DK"/>
      <w:rPrChange w:id="427" w:author="Martin Geertsen" w:date="2018-05-16T22:28:00Z">
        <w:rPr>
          <w:color w:val="6B7797"/>
          <w:sz w:val="22"/>
          <w:szCs w:val="22"/>
          <w:lang w:val="da-DK" w:eastAsia="en-US" w:bidi="ar-SA"/>
        </w:rPr>
      </w:rPrChange>
    </w:rPr>
  </w:style>
  <w:style w:type="paragraph" w:customStyle="1" w:styleId="review-panel-toggler">
    <w:name w:val="review-panel-toggler"/>
    <w:basedOn w:val="Normal"/>
    <w:rsid w:val="00FF5548"/>
    <w:pPr>
      <w:spacing w:after="188" w:line="240" w:lineRule="auto"/>
      <w:pPrChange w:id="4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color w:val="8A96B5"/>
      <w:sz w:val="24"/>
      <w:szCs w:val="24"/>
      <w:lang w:eastAsia="da-DK"/>
      <w:rPrChange w:id="428" w:author="Martin Geertsen" w:date="2018-05-16T22:28:00Z">
        <w:rPr>
          <w:vanish/>
          <w:color w:val="8A96B5"/>
          <w:sz w:val="22"/>
          <w:szCs w:val="22"/>
          <w:lang w:val="da-DK" w:eastAsia="en-US" w:bidi="ar-SA"/>
        </w:rPr>
      </w:rPrChange>
    </w:rPr>
  </w:style>
  <w:style w:type="paragraph" w:customStyle="1" w:styleId="rp-flex-block">
    <w:name w:val="rp-flex-block"/>
    <w:basedOn w:val="Normal"/>
    <w:rsid w:val="00FF5548"/>
    <w:pPr>
      <w:spacing w:after="188" w:line="240" w:lineRule="auto"/>
      <w:pPrChange w:id="42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ich-text">
    <w:name w:val="rich-text"/>
    <w:basedOn w:val="Normal"/>
    <w:rsid w:val="00FF5548"/>
    <w:pPr>
      <w:spacing w:after="188" w:line="240" w:lineRule="auto"/>
      <w:pPrChange w:id="430" w:author="Martin Geertsen" w:date="2018-05-16T22:28:00Z">
        <w:pPr>
          <w:spacing w:after="188" w:line="259" w:lineRule="auto"/>
        </w:pPr>
      </w:pPrChange>
    </w:pPr>
    <w:rPr>
      <w:rFonts w:ascii="Helvetica" w:eastAsia="Times New Roman" w:hAnsi="Helvetica" w:cs="Helvetica"/>
      <w:sz w:val="28"/>
      <w:szCs w:val="28"/>
      <w:lang w:eastAsia="da-DK"/>
      <w:rPrChange w:id="430" w:author="Martin Geertsen" w:date="2018-05-16T22:28:00Z">
        <w:rPr>
          <w:rFonts w:ascii="Helvetica" w:hAnsi="Helvetica" w:cs="Helvetica"/>
          <w:sz w:val="28"/>
          <w:szCs w:val="28"/>
          <w:lang w:val="da-DK" w:eastAsia="en-US" w:bidi="ar-SA"/>
        </w:rPr>
      </w:rPrChange>
    </w:rPr>
  </w:style>
  <w:style w:type="paragraph" w:customStyle="1" w:styleId="loading-panel">
    <w:name w:val="loading-panel"/>
    <w:basedOn w:val="Normal"/>
    <w:rsid w:val="00FF5548"/>
    <w:pPr>
      <w:shd w:val="clear" w:color="auto" w:fill="FAFAFA"/>
      <w:spacing w:after="188" w:line="240" w:lineRule="auto"/>
      <w:jc w:val="center"/>
      <w:pPrChange w:id="431" w:author="Martin Geertsen" w:date="2018-05-16T22:28:00Z">
        <w:pPr>
          <w:shd w:val="clear" w:color="auto" w:fill="FAFAFA"/>
          <w:spacing w:after="188" w:line="259" w:lineRule="auto"/>
          <w:jc w:val="center"/>
        </w:pPr>
      </w:pPrChange>
    </w:pPr>
    <w:rPr>
      <w:rFonts w:ascii="Merriweather" w:eastAsia="Times New Roman" w:hAnsi="Merriweather" w:cs="Times New Roman"/>
      <w:sz w:val="24"/>
      <w:szCs w:val="24"/>
      <w:lang w:eastAsia="da-DK"/>
      <w:rPrChange w:id="431" w:author="Martin Geertsen" w:date="2018-05-16T22:28:00Z">
        <w:rPr>
          <w:rFonts w:ascii="Merriweather" w:hAnsi="Merriweather"/>
          <w:sz w:val="22"/>
          <w:szCs w:val="22"/>
          <w:lang w:val="da-DK" w:eastAsia="en-US" w:bidi="ar-SA"/>
        </w:rPr>
      </w:rPrChange>
    </w:rPr>
  </w:style>
  <w:style w:type="paragraph" w:customStyle="1" w:styleId="global-alerts">
    <w:name w:val="global-alerts"/>
    <w:basedOn w:val="Normal"/>
    <w:rsid w:val="00FF5548"/>
    <w:pPr>
      <w:spacing w:before="30" w:after="188" w:line="240" w:lineRule="auto"/>
      <w:jc w:val="center"/>
      <w:pPrChange w:id="432" w:author="Martin Geertsen" w:date="2018-05-16T22:28:00Z">
        <w:pPr>
          <w:spacing w:before="30"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editor">
    <w:name w:val="toolbar-editor"/>
    <w:basedOn w:val="Normal"/>
    <w:rsid w:val="00FF5548"/>
    <w:pPr>
      <w:shd w:val="clear" w:color="auto" w:fill="FFFFFF"/>
      <w:spacing w:after="188" w:line="240" w:lineRule="auto"/>
      <w:pPrChange w:id="433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oading-screen">
    <w:name w:val="loading-screen"/>
    <w:basedOn w:val="Normal"/>
    <w:rsid w:val="00FF5548"/>
    <w:pPr>
      <w:shd w:val="clear" w:color="auto" w:fill="FFFFFF"/>
      <w:spacing w:after="188" w:line="240" w:lineRule="auto"/>
      <w:pPrChange w:id="434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oading-screen-brand-container">
    <w:name w:val="loading-screen-brand-container"/>
    <w:basedOn w:val="Normal"/>
    <w:rsid w:val="00FF5548"/>
    <w:pPr>
      <w:spacing w:after="188" w:line="240" w:lineRule="auto"/>
      <w:jc w:val="center"/>
      <w:pPrChange w:id="435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oading-screen-brand">
    <w:name w:val="loading-screen-brand"/>
    <w:basedOn w:val="Normal"/>
    <w:rsid w:val="00FF5548"/>
    <w:pPr>
      <w:spacing w:after="188" w:line="240" w:lineRule="auto"/>
      <w:pPrChange w:id="43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-panel">
    <w:name w:val="error-panel"/>
    <w:basedOn w:val="Normal"/>
    <w:rsid w:val="00FF5548"/>
    <w:pPr>
      <w:shd w:val="clear" w:color="auto" w:fill="FAFAFA"/>
      <w:spacing w:after="188" w:line="240" w:lineRule="auto"/>
      <w:pPrChange w:id="437" w:author="Martin Geertsen" w:date="2018-05-16T22:28:00Z">
        <w:pPr>
          <w:shd w:val="clear" w:color="auto" w:fill="FAFAFA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oading-screen-label">
    <w:name w:val="loading-screen-label"/>
    <w:basedOn w:val="Normal"/>
    <w:rsid w:val="00FF5548"/>
    <w:pPr>
      <w:spacing w:after="0" w:line="240" w:lineRule="auto"/>
      <w:pPrChange w:id="438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color w:val="505050"/>
      <w:sz w:val="48"/>
      <w:szCs w:val="48"/>
      <w:lang w:eastAsia="da-DK"/>
      <w:rPrChange w:id="438" w:author="Martin Geertsen" w:date="2018-05-16T22:28:00Z">
        <w:rPr>
          <w:color w:val="505050"/>
          <w:sz w:val="48"/>
          <w:szCs w:val="48"/>
          <w:lang w:val="da-DK" w:eastAsia="en-US" w:bidi="ar-SA"/>
        </w:rPr>
      </w:rPrChange>
    </w:rPr>
  </w:style>
  <w:style w:type="paragraph" w:customStyle="1" w:styleId="loading-screen-error">
    <w:name w:val="loading-screen-error"/>
    <w:basedOn w:val="Normal"/>
    <w:rsid w:val="00FF5548"/>
    <w:pPr>
      <w:spacing w:after="0" w:line="240" w:lineRule="auto"/>
      <w:pPrChange w:id="439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439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acescrollbar-inner">
    <w:name w:val="ace_scrollbar-inner"/>
    <w:basedOn w:val="Normal"/>
    <w:rsid w:val="00FF5548"/>
    <w:pPr>
      <w:shd w:val="clear" w:color="auto" w:fill="FFFFFF"/>
      <w:spacing w:after="188" w:line="240" w:lineRule="auto"/>
      <w:pPrChange w:id="440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i-layout-resizer">
    <w:name w:val="ui-layout-resizer"/>
    <w:basedOn w:val="Normal"/>
    <w:rsid w:val="00FF5548"/>
    <w:pPr>
      <w:pBdr>
        <w:left w:val="single" w:sz="6" w:space="0" w:color="CFCFCF"/>
        <w:right w:val="single" w:sz="6" w:space="0" w:color="CFCFCF"/>
      </w:pBdr>
      <w:shd w:val="clear" w:color="auto" w:fill="F4F4F4"/>
      <w:spacing w:after="188" w:line="240" w:lineRule="auto"/>
      <w:pPrChange w:id="441" w:author="Martin Geertsen" w:date="2018-05-16T22:28:00Z">
        <w:pPr>
          <w:pBdr>
            <w:left w:val="single" w:sz="6" w:space="0" w:color="CFCFCF"/>
            <w:right w:val="single" w:sz="6" w:space="0" w:color="CFCFCF"/>
          </w:pBdr>
          <w:shd w:val="clear" w:color="auto" w:fill="F4F4F4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i-layout-resizer-dragging">
    <w:name w:val="ui-layout-resizer-dragging"/>
    <w:basedOn w:val="Normal"/>
    <w:rsid w:val="00FF5548"/>
    <w:pPr>
      <w:shd w:val="clear" w:color="auto" w:fill="DDDDDD"/>
      <w:spacing w:after="188" w:line="240" w:lineRule="auto"/>
      <w:pPrChange w:id="442" w:author="Martin Geertsen" w:date="2018-05-16T22:28:00Z">
        <w:pPr>
          <w:shd w:val="clear" w:color="auto" w:fill="DDDDDD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lreferencessearchhint-varbutton">
    <w:name w:val="sl_references_search_hint-varbutton"/>
    <w:basedOn w:val="Normal"/>
    <w:rsid w:val="00FF5548"/>
    <w:pPr>
      <w:pBdr>
        <w:left w:val="single" w:sz="6" w:space="5" w:color="D3D3D3"/>
      </w:pBdr>
      <w:shd w:val="clear" w:color="auto" w:fill="FBFBFB"/>
      <w:spacing w:after="188" w:line="240" w:lineRule="auto"/>
      <w:jc w:val="center"/>
      <w:pPrChange w:id="443" w:author="Martin Geertsen" w:date="2018-05-16T22:28:00Z">
        <w:pPr>
          <w:pBdr>
            <w:left w:val="single" w:sz="6" w:space="5" w:color="D3D3D3"/>
          </w:pBdr>
          <w:shd w:val="clear" w:color="auto" w:fill="FBFBFB"/>
          <w:spacing w:after="188" w:line="259" w:lineRule="auto"/>
          <w:jc w:val="center"/>
        </w:pPr>
      </w:pPrChange>
    </w:pPr>
    <w:rPr>
      <w:rFonts w:ascii="Open Sans" w:eastAsia="Times New Roman" w:hAnsi="Open Sans" w:cs="Times New Roman"/>
      <w:b/>
      <w:bCs/>
      <w:color w:val="FFFFFF"/>
      <w:sz w:val="20"/>
      <w:szCs w:val="20"/>
      <w:lang w:eastAsia="da-DK"/>
      <w:rPrChange w:id="443" w:author="Martin Geertsen" w:date="2018-05-16T22:28:00Z">
        <w:rPr>
          <w:rFonts w:ascii="Open Sans" w:hAnsi="Open Sans"/>
          <w:b/>
          <w:bCs/>
          <w:color w:val="FFFFFF"/>
          <w:lang w:val="da-DK" w:eastAsia="en-US" w:bidi="ar-SA"/>
        </w:rPr>
      </w:rPrChange>
    </w:rPr>
  </w:style>
  <w:style w:type="paragraph" w:customStyle="1" w:styleId="slreferencessearchhint-vardefault">
    <w:name w:val="sl_references_search_hint-vardefault"/>
    <w:basedOn w:val="Normal"/>
    <w:rsid w:val="00FF5548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hd w:val="clear" w:color="auto" w:fill="CAD6FA"/>
      <w:spacing w:after="188" w:line="240" w:lineRule="auto"/>
      <w:jc w:val="center"/>
      <w:pPrChange w:id="444" w:author="Martin Geertsen" w:date="2018-05-16T22:28:00Z">
        <w:pPr>
          <w:p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pBdr>
          <w:shd w:val="clear" w:color="auto" w:fill="CAD6FA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ditor-dark">
    <w:name w:val="editor-dark"/>
    <w:basedOn w:val="Normal"/>
    <w:rsid w:val="00FF5548"/>
    <w:pPr>
      <w:shd w:val="clear" w:color="auto" w:fill="333333"/>
      <w:spacing w:after="188" w:line="240" w:lineRule="auto"/>
      <w:pPrChange w:id="445" w:author="Martin Geertsen" w:date="2018-05-16T22:28:00Z">
        <w:pPr>
          <w:shd w:val="clear" w:color="auto" w:fill="333333"/>
          <w:spacing w:after="188" w:line="259" w:lineRule="auto"/>
        </w:pPr>
      </w:pPrChange>
    </w:pPr>
    <w:rPr>
      <w:rFonts w:ascii="Times New Roman" w:eastAsia="Times New Roman" w:hAnsi="Times New Roman" w:cs="Times New Roman"/>
      <w:color w:val="CFCFCF"/>
      <w:sz w:val="24"/>
      <w:szCs w:val="24"/>
      <w:lang w:eastAsia="da-DK"/>
      <w:rPrChange w:id="445" w:author="Martin Geertsen" w:date="2018-05-16T22:28:00Z">
        <w:rPr>
          <w:color w:val="CFCFCF"/>
          <w:sz w:val="22"/>
          <w:szCs w:val="22"/>
          <w:lang w:val="da-DK" w:eastAsia="en-US" w:bidi="ar-SA"/>
        </w:rPr>
      </w:rPrChange>
    </w:rPr>
  </w:style>
  <w:style w:type="paragraph" w:customStyle="1" w:styleId="modal-alert">
    <w:name w:val="modal-alert"/>
    <w:basedOn w:val="Normal"/>
    <w:rsid w:val="00FF5548"/>
    <w:pPr>
      <w:spacing w:before="150" w:after="0" w:line="240" w:lineRule="auto"/>
      <w:pPrChange w:id="446" w:author="Martin Geertsen" w:date="2018-05-16T22:28:00Z">
        <w:pPr>
          <w:spacing w:before="150"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4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ferences-search-modal-backdrop">
    <w:name w:val="references-search-modal-backdrop"/>
    <w:basedOn w:val="Normal"/>
    <w:rsid w:val="00FF5548"/>
    <w:pPr>
      <w:spacing w:after="188" w:line="240" w:lineRule="auto"/>
      <w:pPrChange w:id="4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box-teaser-title">
    <w:name w:val="dropbox-teaser-title"/>
    <w:basedOn w:val="Normal"/>
    <w:rsid w:val="00FF5548"/>
    <w:pPr>
      <w:spacing w:after="188" w:line="240" w:lineRule="auto"/>
      <w:jc w:val="center"/>
      <w:pPrChange w:id="448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aser-title">
    <w:name w:val="teaser-title"/>
    <w:basedOn w:val="Normal"/>
    <w:rsid w:val="00FF5548"/>
    <w:pPr>
      <w:spacing w:after="188" w:line="240" w:lineRule="auto"/>
      <w:jc w:val="center"/>
      <w:pPrChange w:id="449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box-teaser-img">
    <w:name w:val="dropbox-teaser-img"/>
    <w:basedOn w:val="Normal"/>
    <w:rsid w:val="00FF5548"/>
    <w:pPr>
      <w:spacing w:after="75" w:line="240" w:lineRule="auto"/>
      <w:pPrChange w:id="450" w:author="Martin Geertsen" w:date="2018-05-16T22:28:00Z">
        <w:pPr>
          <w:spacing w:after="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aser-img">
    <w:name w:val="teaser-img"/>
    <w:basedOn w:val="Normal"/>
    <w:rsid w:val="00FF5548"/>
    <w:pPr>
      <w:spacing w:after="75" w:line="240" w:lineRule="auto"/>
      <w:pPrChange w:id="451" w:author="Martin Geertsen" w:date="2018-05-16T22:28:00Z">
        <w:pPr>
          <w:spacing w:after="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box-teaser-video-container">
    <w:name w:val="dropbox-teaser-video-container"/>
    <w:basedOn w:val="Normal"/>
    <w:rsid w:val="00FF5548"/>
    <w:pPr>
      <w:spacing w:after="75" w:line="240" w:lineRule="auto"/>
      <w:ind w:left="-300" w:right="-300"/>
      <w:pPrChange w:id="452" w:author="Martin Geertsen" w:date="2018-05-16T22:28:00Z">
        <w:pPr>
          <w:spacing w:after="75" w:line="259" w:lineRule="auto"/>
          <w:ind w:left="-300" w:right="-30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aser-video-container">
    <w:name w:val="teaser-video-container"/>
    <w:basedOn w:val="Normal"/>
    <w:rsid w:val="00FF5548"/>
    <w:pPr>
      <w:spacing w:after="75" w:line="240" w:lineRule="auto"/>
      <w:ind w:left="-300" w:right="-300"/>
      <w:pPrChange w:id="453" w:author="Martin Geertsen" w:date="2018-05-16T22:28:00Z">
        <w:pPr>
          <w:spacing w:after="75" w:line="259" w:lineRule="auto"/>
          <w:ind w:left="-300" w:right="-30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box-teaser-video">
    <w:name w:val="dropbox-teaser-video"/>
    <w:basedOn w:val="Normal"/>
    <w:rsid w:val="00FF5548"/>
    <w:pPr>
      <w:pBdr>
        <w:bottom w:val="single" w:sz="6" w:space="0" w:color="E5E5E5"/>
      </w:pBdr>
      <w:spacing w:after="188" w:line="240" w:lineRule="auto"/>
      <w:pPrChange w:id="454" w:author="Martin Geertsen" w:date="2018-05-16T22:28:00Z">
        <w:pPr>
          <w:pBdr>
            <w:bottom w:val="single" w:sz="6" w:space="0" w:color="E5E5E5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aser-video">
    <w:name w:val="teaser-video"/>
    <w:basedOn w:val="Normal"/>
    <w:rsid w:val="00FF5548"/>
    <w:pPr>
      <w:pBdr>
        <w:bottom w:val="single" w:sz="6" w:space="0" w:color="E5E5E5"/>
      </w:pBdr>
      <w:spacing w:after="188" w:line="240" w:lineRule="auto"/>
      <w:pPrChange w:id="455" w:author="Martin Geertsen" w:date="2018-05-16T22:28:00Z">
        <w:pPr>
          <w:pBdr>
            <w:bottom w:val="single" w:sz="6" w:space="0" w:color="E5E5E5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sthead">
    <w:name w:val="masthead"/>
    <w:basedOn w:val="Normal"/>
    <w:rsid w:val="00FF5548"/>
    <w:pPr>
      <w:spacing w:before="1020" w:after="188" w:line="240" w:lineRule="auto"/>
      <w:jc w:val="center"/>
      <w:pPrChange w:id="456" w:author="Martin Geertsen" w:date="2018-05-16T22:28:00Z">
        <w:pPr>
          <w:spacing w:before="1020"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niversities">
    <w:name w:val="universities"/>
    <w:basedOn w:val="Normal"/>
    <w:rsid w:val="00FF5548"/>
    <w:pPr>
      <w:spacing w:after="0" w:line="240" w:lineRule="auto"/>
      <w:jc w:val="center"/>
      <w:pPrChange w:id="457" w:author="Martin Geertsen" w:date="2018-05-16T22:28:00Z">
        <w:pPr>
          <w:spacing w:after="160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ttern-container">
    <w:name w:val="pattern-container"/>
    <w:basedOn w:val="Normal"/>
    <w:rsid w:val="00FF5548"/>
    <w:pPr>
      <w:pBdr>
        <w:top w:val="single" w:sz="6" w:space="0" w:color="F0F0F0"/>
        <w:bottom w:val="single" w:sz="6" w:space="0" w:color="F0F0F0"/>
      </w:pBdr>
      <w:shd w:val="clear" w:color="auto" w:fill="F1F1F1"/>
      <w:spacing w:after="188" w:line="240" w:lineRule="auto"/>
      <w:pPrChange w:id="458" w:author="Martin Geertsen" w:date="2018-05-16T22:28:00Z">
        <w:pPr>
          <w:pBdr>
            <w:top w:val="single" w:sz="6" w:space="0" w:color="F0F0F0"/>
            <w:bottom w:val="single" w:sz="6" w:space="0" w:color="F0F0F0"/>
          </w:pBdr>
          <w:shd w:val="clear" w:color="auto" w:fill="F1F1F1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al-time-example-code">
    <w:name w:val="real-time-example-code"/>
    <w:basedOn w:val="Normal"/>
    <w:rsid w:val="00FF5548"/>
    <w:pPr>
      <w:pBdr>
        <w:left w:val="single" w:sz="48" w:space="9" w:color="CFCFCF"/>
      </w:pBdr>
      <w:shd w:val="clear" w:color="auto" w:fill="FFFFFF"/>
      <w:spacing w:after="188" w:line="240" w:lineRule="auto"/>
      <w:pPrChange w:id="459" w:author="Martin Geertsen" w:date="2018-05-16T22:28:00Z">
        <w:pPr>
          <w:pBdr>
            <w:left w:val="single" w:sz="48" w:space="9" w:color="CFCFCF"/>
          </w:pBdr>
          <w:shd w:val="clear" w:color="auto" w:fill="FFFFFF"/>
          <w:spacing w:after="188" w:line="259" w:lineRule="auto"/>
        </w:pPr>
      </w:pPrChange>
    </w:pPr>
    <w:rPr>
      <w:rFonts w:ascii="Consolas" w:eastAsia="Times New Roman" w:hAnsi="Consolas" w:cs="Times New Roman"/>
      <w:sz w:val="24"/>
      <w:szCs w:val="24"/>
      <w:lang w:eastAsia="da-DK"/>
      <w:rPrChange w:id="459" w:author="Martin Geertsen" w:date="2018-05-16T22:28:00Z">
        <w:rPr>
          <w:rFonts w:ascii="Consolas" w:hAnsi="Consolas"/>
          <w:sz w:val="22"/>
          <w:szCs w:val="22"/>
          <w:lang w:val="da-DK" w:eastAsia="en-US" w:bidi="ar-SA"/>
        </w:rPr>
      </w:rPrChange>
    </w:rPr>
  </w:style>
  <w:style w:type="paragraph" w:customStyle="1" w:styleId="totalprice">
    <w:name w:val="totalprice"/>
    <w:basedOn w:val="Normal"/>
    <w:rsid w:val="00FF5548"/>
    <w:pPr>
      <w:spacing w:after="188" w:line="240" w:lineRule="auto"/>
      <w:pPrChange w:id="46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eature">
    <w:name w:val="feature"/>
    <w:basedOn w:val="Normal"/>
    <w:rsid w:val="00FF5548"/>
    <w:pPr>
      <w:spacing w:before="188" w:after="250" w:line="240" w:lineRule="auto"/>
      <w:pPrChange w:id="461" w:author="Martin Geertsen" w:date="2018-05-16T22:28:00Z">
        <w:pPr>
          <w:spacing w:before="188" w:after="2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eatures-check">
    <w:name w:val="features-check"/>
    <w:basedOn w:val="Normal"/>
    <w:rsid w:val="00FF5548"/>
    <w:pPr>
      <w:spacing w:after="188" w:line="240" w:lineRule="auto"/>
      <w:textAlignment w:val="top"/>
      <w:pPrChange w:id="462" w:author="Martin Geertsen" w:date="2018-05-16T22:28:00Z">
        <w:pP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eatures-copy">
    <w:name w:val="features-copy"/>
    <w:basedOn w:val="Normal"/>
    <w:rsid w:val="00FF5548"/>
    <w:pPr>
      <w:spacing w:after="188" w:line="240" w:lineRule="auto"/>
      <w:textAlignment w:val="top"/>
      <w:pPrChange w:id="463" w:author="Martin Geertsen" w:date="2018-05-16T22:28:00Z">
        <w:pP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anspagestudentlink">
    <w:name w:val="planspagestudentlink"/>
    <w:basedOn w:val="Normal"/>
    <w:rsid w:val="00FF5548"/>
    <w:pPr>
      <w:spacing w:before="300" w:after="188" w:line="240" w:lineRule="auto"/>
      <w:ind w:left="300"/>
      <w:pPrChange w:id="464" w:author="Martin Geertsen" w:date="2018-05-16T22:28:00Z">
        <w:pPr>
          <w:spacing w:before="300" w:after="188" w:line="259" w:lineRule="auto"/>
          <w:ind w:left="30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icingbreakdown">
    <w:name w:val="pricingbreakdown"/>
    <w:basedOn w:val="Normal"/>
    <w:rsid w:val="00FF5548"/>
    <w:pPr>
      <w:spacing w:after="188" w:line="240" w:lineRule="auto"/>
      <w:jc w:val="right"/>
      <w:pPrChange w:id="465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curly">
    <w:name w:val="recurly"/>
    <w:basedOn w:val="Normal"/>
    <w:rsid w:val="00FF5548"/>
    <w:pPr>
      <w:spacing w:after="188" w:line="240" w:lineRule="auto"/>
      <w:pPrChange w:id="4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efail">
    <w:name w:val="iefail"/>
    <w:basedOn w:val="Normal"/>
    <w:rsid w:val="00FF5548"/>
    <w:pPr>
      <w:shd w:val="clear" w:color="auto" w:fill="666666"/>
      <w:spacing w:after="188" w:line="240" w:lineRule="auto"/>
      <w:pPrChange w:id="467" w:author="Martin Geertsen" w:date="2018-05-16T22:28:00Z">
        <w:pPr>
          <w:shd w:val="clear" w:color="auto" w:fill="66666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onus">
    <w:name w:val="bonus"/>
    <w:basedOn w:val="Normal"/>
    <w:rsid w:val="00FF5548"/>
    <w:pPr>
      <w:spacing w:before="225" w:after="188" w:line="240" w:lineRule="auto"/>
      <w:pPrChange w:id="468" w:author="Martin Geertsen" w:date="2018-05-16T22:28:00Z">
        <w:pPr>
          <w:spacing w:before="225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nk-modal">
    <w:name w:val="link-modal"/>
    <w:basedOn w:val="Normal"/>
    <w:rsid w:val="00FF5548"/>
    <w:pPr>
      <w:spacing w:after="188" w:line="240" w:lineRule="auto"/>
      <w:jc w:val="center"/>
      <w:pPrChange w:id="469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gistrationmessage">
    <w:name w:val="registration_message"/>
    <w:basedOn w:val="Normal"/>
    <w:rsid w:val="00FF5548"/>
    <w:pPr>
      <w:spacing w:after="188" w:line="240" w:lineRule="auto"/>
      <w:jc w:val="center"/>
      <w:pPrChange w:id="470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uthordetails">
    <w:name w:val="author_details"/>
    <w:basedOn w:val="Normal"/>
    <w:rsid w:val="00FF5548"/>
    <w:pPr>
      <w:spacing w:after="188" w:line="240" w:lineRule="auto"/>
      <w:pPrChange w:id="4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sz w:val="19"/>
      <w:szCs w:val="19"/>
      <w:lang w:eastAsia="da-DK"/>
      <w:rPrChange w:id="471" w:author="Martin Geertsen" w:date="2018-05-16T22:28:00Z">
        <w:rPr>
          <w:color w:val="7A7A7A"/>
          <w:sz w:val="19"/>
          <w:szCs w:val="19"/>
          <w:lang w:val="da-DK" w:eastAsia="en-US" w:bidi="ar-SA"/>
        </w:rPr>
      </w:rPrChange>
    </w:rPr>
  </w:style>
  <w:style w:type="paragraph" w:customStyle="1" w:styleId="download-buttons">
    <w:name w:val="download-buttons"/>
    <w:basedOn w:val="Normal"/>
    <w:rsid w:val="00FF5548"/>
    <w:pPr>
      <w:spacing w:after="188" w:line="240" w:lineRule="auto"/>
      <w:pPrChange w:id="4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ocialbuttons">
    <w:name w:val="social_buttons"/>
    <w:basedOn w:val="Normal"/>
    <w:rsid w:val="00FF5548"/>
    <w:pPr>
      <w:spacing w:after="188" w:line="240" w:lineRule="auto"/>
      <w:pPrChange w:id="4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mplate-details-section">
    <w:name w:val="template-details-section"/>
    <w:basedOn w:val="Normal"/>
    <w:rsid w:val="00FF5548"/>
    <w:pPr>
      <w:spacing w:after="188" w:line="240" w:lineRule="auto"/>
      <w:pPrChange w:id="4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nslations-message">
    <w:name w:val="translations-message"/>
    <w:basedOn w:val="Normal"/>
    <w:rsid w:val="00FF5548"/>
    <w:pPr>
      <w:pBdr>
        <w:bottom w:val="single" w:sz="6" w:space="5" w:color="CFCFCF"/>
      </w:pBdr>
      <w:shd w:val="clear" w:color="auto" w:fill="FEF4E5"/>
      <w:spacing w:after="188" w:line="240" w:lineRule="auto"/>
      <w:jc w:val="center"/>
      <w:pPrChange w:id="475" w:author="Martin Geertsen" w:date="2018-05-16T22:28:00Z">
        <w:pPr>
          <w:pBdr>
            <w:bottom w:val="single" w:sz="6" w:space="5" w:color="CFCFCF"/>
          </w:pBdr>
          <w:shd w:val="clear" w:color="auto" w:fill="FEF4E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475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contact-suggestion-list">
    <w:name w:val="contact-suggestion-list"/>
    <w:basedOn w:val="Normal"/>
    <w:rsid w:val="00FF5548"/>
    <w:pPr>
      <w:pBdr>
        <w:top w:val="single" w:sz="6" w:space="0" w:color="CFCFCF"/>
        <w:bottom w:val="single" w:sz="6" w:space="0" w:color="CFCFCF"/>
      </w:pBdr>
      <w:shd w:val="clear" w:color="auto" w:fill="FFFFFF"/>
      <w:spacing w:after="0" w:line="240" w:lineRule="auto"/>
      <w:pPrChange w:id="476" w:author="Martin Geertsen" w:date="2018-05-16T22:28:00Z">
        <w:pPr>
          <w:pBdr>
            <w:top w:val="single" w:sz="6" w:space="0" w:color="CFCFCF"/>
            <w:bottom w:val="single" w:sz="6" w:space="0" w:color="CFCFCF"/>
          </w:pBd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act-suggestions">
    <w:name w:val="contact-suggestions"/>
    <w:basedOn w:val="Normal"/>
    <w:rsid w:val="00FF5548"/>
    <w:pPr>
      <w:pBdr>
        <w:top w:val="single" w:sz="6" w:space="0" w:color="CFCFCF"/>
        <w:bottom w:val="single" w:sz="6" w:space="0" w:color="CFCFCF"/>
      </w:pBdr>
      <w:shd w:val="clear" w:color="auto" w:fill="F0F0F0"/>
      <w:spacing w:after="150" w:line="240" w:lineRule="auto"/>
      <w:ind w:left="-300" w:right="-300"/>
      <w:pPrChange w:id="477" w:author="Martin Geertsen" w:date="2018-05-16T22:28:00Z">
        <w:pPr>
          <w:pBdr>
            <w:top w:val="single" w:sz="6" w:space="0" w:color="CFCFCF"/>
            <w:bottom w:val="single" w:sz="6" w:space="0" w:color="CFCFCF"/>
          </w:pBdr>
          <w:shd w:val="clear" w:color="auto" w:fill="F0F0F0"/>
          <w:spacing w:after="150" w:line="259" w:lineRule="auto"/>
          <w:ind w:left="-300" w:right="-300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477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ontact-suggestion-label">
    <w:name w:val="contact-suggestion-label"/>
    <w:basedOn w:val="Normal"/>
    <w:rsid w:val="00FF5548"/>
    <w:pPr>
      <w:spacing w:after="150" w:line="240" w:lineRule="auto"/>
      <w:pPrChange w:id="478" w:author="Martin Geertsen" w:date="2018-05-16T22:28:00Z">
        <w:pPr>
          <w:spacing w:after="1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act-suggestion-list-item">
    <w:name w:val="contact-suggestion-list-item"/>
    <w:basedOn w:val="Normal"/>
    <w:rsid w:val="00FF5548"/>
    <w:pPr>
      <w:pBdr>
        <w:bottom w:val="single" w:sz="6" w:space="8" w:color="E9E9E9"/>
      </w:pBdr>
      <w:spacing w:after="188" w:line="240" w:lineRule="auto"/>
      <w:pPrChange w:id="479" w:author="Martin Geertsen" w:date="2018-05-16T22:28:00Z">
        <w:pPr>
          <w:pBdr>
            <w:bottom w:val="single" w:sz="6" w:space="8" w:color="E9E9E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479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form-helper">
    <w:name w:val="form-helper"/>
    <w:basedOn w:val="Normal"/>
    <w:rsid w:val="00FF5548"/>
    <w:pPr>
      <w:shd w:val="clear" w:color="auto" w:fill="7A7A7A"/>
      <w:spacing w:after="188" w:line="240" w:lineRule="auto"/>
      <w:pPrChange w:id="480" w:author="Martin Geertsen" w:date="2018-05-16T22:28:00Z">
        <w:pPr>
          <w:shd w:val="clear" w:color="auto" w:fill="7A7A7A"/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da-DK"/>
      <w:rPrChange w:id="480" w:author="Martin Geertsen" w:date="2018-05-16T22:28:00Z">
        <w:rPr>
          <w:b/>
          <w:bCs/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price-breakdown">
    <w:name w:val="price-breakdown"/>
    <w:basedOn w:val="Normal"/>
    <w:rsid w:val="00FF5548"/>
    <w:pPr>
      <w:spacing w:after="0" w:line="240" w:lineRule="auto"/>
      <w:jc w:val="center"/>
      <w:pPrChange w:id="481" w:author="Martin Geertsen" w:date="2018-05-16T22:28:00Z">
        <w:pPr>
          <w:spacing w:after="160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feedback-message">
    <w:name w:val="input-feedback-message"/>
    <w:basedOn w:val="Normal"/>
    <w:rsid w:val="00FF5548"/>
    <w:pPr>
      <w:spacing w:after="188" w:line="240" w:lineRule="auto"/>
      <w:pPrChange w:id="4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19"/>
      <w:szCs w:val="19"/>
      <w:lang w:eastAsia="da-DK"/>
      <w:rPrChange w:id="482" w:author="Martin Geertsen" w:date="2018-05-16T22:28:00Z">
        <w:rPr>
          <w:vanish/>
          <w:sz w:val="19"/>
          <w:szCs w:val="19"/>
          <w:lang w:val="da-DK" w:eastAsia="en-US" w:bidi="ar-SA"/>
        </w:rPr>
      </w:rPrChange>
    </w:rPr>
  </w:style>
  <w:style w:type="paragraph" w:customStyle="1" w:styleId="payment-submit">
    <w:name w:val="payment-submit"/>
    <w:basedOn w:val="Normal"/>
    <w:rsid w:val="00FF5548"/>
    <w:pPr>
      <w:spacing w:after="188" w:line="240" w:lineRule="auto"/>
      <w:pPrChange w:id="4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ment-method-toggle">
    <w:name w:val="payment-method-toggle"/>
    <w:basedOn w:val="Normal"/>
    <w:rsid w:val="00FF5548"/>
    <w:pPr>
      <w:spacing w:after="188" w:line="240" w:lineRule="auto"/>
      <w:pPrChange w:id="48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invite-accept">
    <w:name w:val="project-invite-accept"/>
    <w:basedOn w:val="Normal"/>
    <w:rsid w:val="00FF5548"/>
    <w:pPr>
      <w:spacing w:after="450" w:line="240" w:lineRule="auto"/>
      <w:pPrChange w:id="485" w:author="Martin Geertsen" w:date="2018-05-16T22:28:00Z">
        <w:pPr>
          <w:spacing w:after="4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invite-invalid">
    <w:name w:val="project-invite-invalid"/>
    <w:basedOn w:val="Normal"/>
    <w:rsid w:val="00FF5548"/>
    <w:pPr>
      <w:spacing w:after="450" w:line="240" w:lineRule="auto"/>
      <w:pPrChange w:id="486" w:author="Martin Geertsen" w:date="2018-05-16T22:28:00Z">
        <w:pPr>
          <w:spacing w:after="4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ment-method-toggle-switch">
    <w:name w:val="payment-method-toggle-switch"/>
    <w:basedOn w:val="Normal"/>
    <w:rsid w:val="00FF5548"/>
    <w:pPr>
      <w:pBdr>
        <w:top w:val="single" w:sz="6" w:space="9" w:color="CFCFCF"/>
        <w:left w:val="single" w:sz="6" w:space="9" w:color="CFCFCF"/>
        <w:bottom w:val="single" w:sz="6" w:space="9" w:color="CFCFCF"/>
        <w:right w:val="single" w:sz="6" w:space="9" w:color="CFCFCF"/>
      </w:pBdr>
      <w:spacing w:after="188" w:line="240" w:lineRule="auto"/>
      <w:jc w:val="center"/>
      <w:pPrChange w:id="487" w:author="Martin Geertsen" w:date="2018-05-16T22:28:00Z">
        <w:pPr>
          <w:pBdr>
            <w:top w:val="single" w:sz="6" w:space="9" w:color="CFCFCF"/>
            <w:left w:val="single" w:sz="6" w:space="9" w:color="CFCFCF"/>
            <w:bottom w:val="single" w:sz="6" w:space="9" w:color="CFCFCF"/>
            <w:right w:val="single" w:sz="6" w:space="9" w:color="CFCFCF"/>
          </w:pBd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7A7A7A"/>
      <w:sz w:val="24"/>
      <w:szCs w:val="24"/>
      <w:lang w:eastAsia="da-DK"/>
      <w:rPrChange w:id="487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sprite-icon-cn">
    <w:name w:val="sprite-icon-cn"/>
    <w:basedOn w:val="Normal"/>
    <w:rsid w:val="00FF5548"/>
    <w:pPr>
      <w:spacing w:after="188" w:line="240" w:lineRule="auto"/>
      <w:pPrChange w:id="4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cs">
    <w:name w:val="sprite-icon-cs"/>
    <w:basedOn w:val="Normal"/>
    <w:rsid w:val="00FF5548"/>
    <w:pPr>
      <w:spacing w:after="188" w:line="240" w:lineRule="auto"/>
      <w:pPrChange w:id="48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da">
    <w:name w:val="sprite-icon-da"/>
    <w:basedOn w:val="Normal"/>
    <w:rsid w:val="00FF5548"/>
    <w:pPr>
      <w:spacing w:after="188" w:line="240" w:lineRule="auto"/>
      <w:pPrChange w:id="4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de">
    <w:name w:val="sprite-icon-de"/>
    <w:basedOn w:val="Normal"/>
    <w:rsid w:val="00FF5548"/>
    <w:pPr>
      <w:spacing w:after="188" w:line="240" w:lineRule="auto"/>
      <w:pPrChange w:id="4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en">
    <w:name w:val="sprite-icon-en"/>
    <w:basedOn w:val="Normal"/>
    <w:rsid w:val="00FF5548"/>
    <w:pPr>
      <w:spacing w:after="188" w:line="240" w:lineRule="auto"/>
      <w:pPrChange w:id="4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es">
    <w:name w:val="sprite-icon-es"/>
    <w:basedOn w:val="Normal"/>
    <w:rsid w:val="00FF5548"/>
    <w:pPr>
      <w:spacing w:after="188" w:line="240" w:lineRule="auto"/>
      <w:pPrChange w:id="49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fi">
    <w:name w:val="sprite-icon-fi"/>
    <w:basedOn w:val="Normal"/>
    <w:rsid w:val="00FF5548"/>
    <w:pPr>
      <w:spacing w:after="188" w:line="240" w:lineRule="auto"/>
      <w:pPrChange w:id="49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fr">
    <w:name w:val="sprite-icon-fr"/>
    <w:basedOn w:val="Normal"/>
    <w:rsid w:val="00FF5548"/>
    <w:pPr>
      <w:spacing w:after="188" w:line="240" w:lineRule="auto"/>
      <w:pPrChange w:id="4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it">
    <w:name w:val="sprite-icon-it"/>
    <w:basedOn w:val="Normal"/>
    <w:rsid w:val="00FF5548"/>
    <w:pPr>
      <w:spacing w:after="188" w:line="240" w:lineRule="auto"/>
      <w:pPrChange w:id="4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ko">
    <w:name w:val="sprite-icon-ko"/>
    <w:basedOn w:val="Normal"/>
    <w:rsid w:val="00FF5548"/>
    <w:pPr>
      <w:spacing w:after="188" w:line="240" w:lineRule="auto"/>
      <w:pPrChange w:id="4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nl">
    <w:name w:val="sprite-icon-nl"/>
    <w:basedOn w:val="Normal"/>
    <w:rsid w:val="00FF5548"/>
    <w:pPr>
      <w:spacing w:after="188" w:line="240" w:lineRule="auto"/>
      <w:pPrChange w:id="49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no">
    <w:name w:val="sprite-icon-no"/>
    <w:basedOn w:val="Normal"/>
    <w:rsid w:val="00FF5548"/>
    <w:pPr>
      <w:spacing w:after="188" w:line="240" w:lineRule="auto"/>
      <w:pPrChange w:id="4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4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pl">
    <w:name w:val="sprite-icon-pl"/>
    <w:basedOn w:val="Normal"/>
    <w:rsid w:val="00FF5548"/>
    <w:pPr>
      <w:spacing w:after="188" w:line="240" w:lineRule="auto"/>
      <w:pPrChange w:id="5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pt">
    <w:name w:val="sprite-icon-pt"/>
    <w:basedOn w:val="Normal"/>
    <w:rsid w:val="00FF5548"/>
    <w:pPr>
      <w:spacing w:after="188" w:line="240" w:lineRule="auto"/>
      <w:pPrChange w:id="5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ru">
    <w:name w:val="sprite-icon-ru"/>
    <w:basedOn w:val="Normal"/>
    <w:rsid w:val="00FF5548"/>
    <w:pPr>
      <w:spacing w:after="188" w:line="240" w:lineRule="auto"/>
      <w:pPrChange w:id="5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sv">
    <w:name w:val="sprite-icon-sv"/>
    <w:basedOn w:val="Normal"/>
    <w:rsid w:val="00FF5548"/>
    <w:pPr>
      <w:spacing w:after="188" w:line="240" w:lineRule="auto"/>
      <w:pPrChange w:id="5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tr">
    <w:name w:val="sprite-icon-tr"/>
    <w:basedOn w:val="Normal"/>
    <w:rsid w:val="00FF5548"/>
    <w:pPr>
      <w:spacing w:after="188" w:line="240" w:lineRule="auto"/>
      <w:pPrChange w:id="5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uk">
    <w:name w:val="sprite-icon-uk"/>
    <w:basedOn w:val="Normal"/>
    <w:rsid w:val="00FF5548"/>
    <w:pPr>
      <w:spacing w:after="188" w:line="240" w:lineRule="auto"/>
      <w:pPrChange w:id="50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zh-cn">
    <w:name w:val="sprite-icon-zh-cn"/>
    <w:basedOn w:val="Normal"/>
    <w:rsid w:val="00FF5548"/>
    <w:pPr>
      <w:spacing w:after="188" w:line="240" w:lineRule="auto"/>
      <w:pPrChange w:id="50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quote">
    <w:name w:val="rfp-quote"/>
    <w:basedOn w:val="Normal"/>
    <w:rsid w:val="00FF5548"/>
    <w:pPr>
      <w:shd w:val="clear" w:color="auto" w:fill="FFFFFF"/>
      <w:spacing w:after="300" w:line="240" w:lineRule="auto"/>
      <w:pPrChange w:id="507" w:author="Martin Geertsen" w:date="2018-05-16T22:28:00Z">
        <w:pPr>
          <w:shd w:val="clear" w:color="auto" w:fill="FFFFFF"/>
          <w:spacing w:after="300" w:line="259" w:lineRule="auto"/>
        </w:pPr>
      </w:pPrChange>
    </w:pPr>
    <w:rPr>
      <w:rFonts w:ascii="Times New Roman" w:eastAsia="Times New Roman" w:hAnsi="Times New Roman" w:cs="Times New Roman"/>
      <w:color w:val="363C4C"/>
      <w:sz w:val="24"/>
      <w:szCs w:val="24"/>
      <w:lang w:eastAsia="da-DK"/>
      <w:rPrChange w:id="507" w:author="Martin Geertsen" w:date="2018-05-16T22:28:00Z">
        <w:rPr>
          <w:color w:val="363C4C"/>
          <w:sz w:val="22"/>
          <w:szCs w:val="22"/>
          <w:lang w:val="da-DK" w:eastAsia="en-US" w:bidi="ar-SA"/>
        </w:rPr>
      </w:rPrChange>
    </w:rPr>
  </w:style>
  <w:style w:type="paragraph" w:customStyle="1" w:styleId="rfp-quote-main">
    <w:name w:val="rfp-quote-main"/>
    <w:basedOn w:val="Normal"/>
    <w:rsid w:val="00FF5548"/>
    <w:pPr>
      <w:spacing w:after="0" w:line="240" w:lineRule="auto"/>
      <w:pPrChange w:id="508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30"/>
      <w:szCs w:val="30"/>
      <w:lang w:eastAsia="da-DK"/>
      <w:rPrChange w:id="508" w:author="Martin Geertsen" w:date="2018-05-16T22:28:00Z">
        <w:rPr>
          <w:sz w:val="30"/>
          <w:szCs w:val="30"/>
          <w:lang w:val="da-DK" w:eastAsia="en-US" w:bidi="ar-SA"/>
        </w:rPr>
      </w:rPrChange>
    </w:rPr>
  </w:style>
  <w:style w:type="paragraph" w:customStyle="1" w:styleId="payment-method-toggle-switch-selected">
    <w:name w:val="payment-method-toggle-switch-selected"/>
    <w:basedOn w:val="Normal"/>
    <w:rsid w:val="00FF5548"/>
    <w:pPr>
      <w:spacing w:after="188" w:line="240" w:lineRule="auto"/>
      <w:pPrChange w:id="5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509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sprite-icon">
    <w:name w:val="sprite-icon"/>
    <w:basedOn w:val="Normal"/>
    <w:rsid w:val="00FF5548"/>
    <w:pPr>
      <w:spacing w:after="188" w:line="240" w:lineRule="auto"/>
      <w:pPrChange w:id="51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ja">
    <w:name w:val="sprite-icon-ja"/>
    <w:basedOn w:val="Normal"/>
    <w:rsid w:val="00FF5548"/>
    <w:pPr>
      <w:spacing w:after="188" w:line="240" w:lineRule="auto"/>
      <w:pPrChange w:id="5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lead">
    <w:name w:val="rfp-lead"/>
    <w:basedOn w:val="Normal"/>
    <w:rsid w:val="00FF5548"/>
    <w:pPr>
      <w:spacing w:after="384" w:line="240" w:lineRule="auto"/>
      <w:pPrChange w:id="512" w:author="Martin Geertsen" w:date="2018-05-16T22:28:00Z">
        <w:pPr>
          <w:spacing w:after="38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p">
    <w:name w:val="rfp-p"/>
    <w:basedOn w:val="Normal"/>
    <w:rsid w:val="00FF5548"/>
    <w:pPr>
      <w:spacing w:after="384" w:line="240" w:lineRule="auto"/>
      <w:pPrChange w:id="513" w:author="Martin Geertsen" w:date="2018-05-16T22:28:00Z">
        <w:pPr>
          <w:spacing w:after="38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main">
    <w:name w:val="rfp-main"/>
    <w:basedOn w:val="Normal"/>
    <w:rsid w:val="00FF5548"/>
    <w:pPr>
      <w:shd w:val="clear" w:color="auto" w:fill="363C4C"/>
      <w:spacing w:after="188" w:line="240" w:lineRule="auto"/>
      <w:pPrChange w:id="514" w:author="Martin Geertsen" w:date="2018-05-16T22:28:00Z">
        <w:pPr>
          <w:shd w:val="clear" w:color="auto" w:fill="363C4C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7"/>
      <w:szCs w:val="27"/>
      <w:lang w:eastAsia="da-DK"/>
      <w:rPrChange w:id="514" w:author="Martin Geertsen" w:date="2018-05-16T22:28:00Z">
        <w:rPr>
          <w:color w:val="FFFFFF"/>
          <w:sz w:val="27"/>
          <w:szCs w:val="27"/>
          <w:lang w:val="da-DK" w:eastAsia="en-US" w:bidi="ar-SA"/>
        </w:rPr>
      </w:rPrChange>
    </w:rPr>
  </w:style>
  <w:style w:type="paragraph" w:customStyle="1" w:styleId="rfp-h1">
    <w:name w:val="rfp-h1"/>
    <w:basedOn w:val="Normal"/>
    <w:rsid w:val="00FF5548"/>
    <w:pPr>
      <w:spacing w:after="384" w:line="240" w:lineRule="auto"/>
      <w:pPrChange w:id="515" w:author="Martin Geertsen" w:date="2018-05-16T22:28:00Z">
        <w:pPr>
          <w:spacing w:after="384" w:line="259" w:lineRule="auto"/>
        </w:pPr>
      </w:pPrChange>
    </w:pPr>
    <w:rPr>
      <w:rFonts w:ascii="Times New Roman" w:eastAsia="Times New Roman" w:hAnsi="Times New Roman" w:cs="Times New Roman"/>
      <w:sz w:val="47"/>
      <w:szCs w:val="47"/>
      <w:lang w:eastAsia="da-DK"/>
      <w:rPrChange w:id="515" w:author="Martin Geertsen" w:date="2018-05-16T22:28:00Z">
        <w:rPr>
          <w:sz w:val="47"/>
          <w:szCs w:val="47"/>
          <w:lang w:val="da-DK" w:eastAsia="en-US" w:bidi="ar-SA"/>
        </w:rPr>
      </w:rPrChange>
    </w:rPr>
  </w:style>
  <w:style w:type="paragraph" w:customStyle="1" w:styleId="rfp-h1-masthead">
    <w:name w:val="rfp-h1-masthead"/>
    <w:basedOn w:val="Normal"/>
    <w:rsid w:val="00FF5548"/>
    <w:pPr>
      <w:spacing w:after="240" w:line="240" w:lineRule="auto"/>
      <w:pPrChange w:id="516" w:author="Martin Geertsen" w:date="2018-05-16T22:28:00Z">
        <w:pPr>
          <w:spacing w:after="240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516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fp-h2">
    <w:name w:val="rfp-h2"/>
    <w:basedOn w:val="Normal"/>
    <w:rsid w:val="00FF5548"/>
    <w:pPr>
      <w:spacing w:after="384" w:line="240" w:lineRule="auto"/>
      <w:pPrChange w:id="517" w:author="Martin Geertsen" w:date="2018-05-16T22:28:00Z">
        <w:pPr>
          <w:spacing w:after="384" w:line="259" w:lineRule="auto"/>
        </w:pPr>
      </w:pPrChange>
    </w:pPr>
    <w:rPr>
      <w:rFonts w:ascii="Times New Roman" w:eastAsia="Times New Roman" w:hAnsi="Times New Roman" w:cs="Times New Roman"/>
      <w:sz w:val="47"/>
      <w:szCs w:val="47"/>
      <w:lang w:eastAsia="da-DK"/>
      <w:rPrChange w:id="517" w:author="Martin Geertsen" w:date="2018-05-16T22:28:00Z">
        <w:rPr>
          <w:sz w:val="47"/>
          <w:szCs w:val="47"/>
          <w:lang w:val="da-DK" w:eastAsia="en-US" w:bidi="ar-SA"/>
        </w:rPr>
      </w:rPrChange>
    </w:rPr>
  </w:style>
  <w:style w:type="paragraph" w:customStyle="1" w:styleId="rfp-h3">
    <w:name w:val="rfp-h3"/>
    <w:basedOn w:val="Normal"/>
    <w:rsid w:val="00FF5548"/>
    <w:pPr>
      <w:spacing w:after="384" w:line="240" w:lineRule="auto"/>
      <w:pPrChange w:id="518" w:author="Martin Geertsen" w:date="2018-05-16T22:28:00Z">
        <w:pPr>
          <w:spacing w:after="384" w:line="259" w:lineRule="auto"/>
        </w:pPr>
      </w:pPrChange>
    </w:pPr>
    <w:rPr>
      <w:rFonts w:ascii="Times New Roman" w:eastAsia="Times New Roman" w:hAnsi="Times New Roman" w:cs="Times New Roman"/>
      <w:sz w:val="37"/>
      <w:szCs w:val="37"/>
      <w:lang w:eastAsia="da-DK"/>
      <w:rPrChange w:id="518" w:author="Martin Geertsen" w:date="2018-05-16T22:28:00Z">
        <w:rPr>
          <w:sz w:val="37"/>
          <w:szCs w:val="37"/>
          <w:lang w:val="da-DK" w:eastAsia="en-US" w:bidi="ar-SA"/>
        </w:rPr>
      </w:rPrChange>
    </w:rPr>
  </w:style>
  <w:style w:type="paragraph" w:customStyle="1" w:styleId="rfp-h3-cta">
    <w:name w:val="rfp-h3-cta"/>
    <w:basedOn w:val="Normal"/>
    <w:rsid w:val="00FF5548"/>
    <w:pPr>
      <w:spacing w:after="600" w:line="240" w:lineRule="auto"/>
      <w:pPrChange w:id="519" w:author="Martin Geertsen" w:date="2018-05-16T22:28:00Z">
        <w:pPr>
          <w:spacing w:after="60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lead-cta">
    <w:name w:val="rfp-lead-cta"/>
    <w:basedOn w:val="Normal"/>
    <w:rsid w:val="00FF5548"/>
    <w:pPr>
      <w:spacing w:after="600" w:line="240" w:lineRule="auto"/>
      <w:pPrChange w:id="520" w:author="Martin Geertsen" w:date="2018-05-16T22:28:00Z">
        <w:pPr>
          <w:spacing w:after="60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lead-strong">
    <w:name w:val="rfp-lead-strong"/>
    <w:basedOn w:val="Normal"/>
    <w:rsid w:val="00FF5548"/>
    <w:pPr>
      <w:spacing w:after="188" w:line="240" w:lineRule="auto"/>
      <w:pPrChange w:id="5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521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error-btn">
    <w:name w:val="error-btn"/>
    <w:basedOn w:val="Normal"/>
    <w:rsid w:val="00FF5548"/>
    <w:pPr>
      <w:pBdr>
        <w:top w:val="single" w:sz="12" w:space="4" w:color="A93529"/>
        <w:left w:val="single" w:sz="12" w:space="12" w:color="A93529"/>
        <w:bottom w:val="single" w:sz="12" w:space="4" w:color="A93529"/>
        <w:right w:val="single" w:sz="12" w:space="12" w:color="A93529"/>
      </w:pBdr>
      <w:spacing w:after="188" w:line="240" w:lineRule="auto"/>
      <w:pPrChange w:id="522" w:author="Martin Geertsen" w:date="2018-05-16T22:28:00Z">
        <w:pPr>
          <w:pBdr>
            <w:top w:val="single" w:sz="12" w:space="4" w:color="A93529"/>
            <w:left w:val="single" w:sz="12" w:space="12" w:color="A93529"/>
            <w:bottom w:val="single" w:sz="12" w:space="4" w:color="A93529"/>
            <w:right w:val="single" w:sz="12" w:space="12" w:color="A9352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A93529"/>
      <w:sz w:val="24"/>
      <w:szCs w:val="24"/>
      <w:lang w:eastAsia="da-DK"/>
      <w:rPrChange w:id="522" w:author="Martin Geertsen" w:date="2018-05-16T22:28:00Z">
        <w:rPr>
          <w:b/>
          <w:bCs/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rfp-highlight">
    <w:name w:val="rfp-highlight"/>
    <w:basedOn w:val="Normal"/>
    <w:rsid w:val="00FF5548"/>
    <w:pPr>
      <w:spacing w:after="188" w:line="240" w:lineRule="auto"/>
      <w:pPrChange w:id="5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523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rfp-header">
    <w:name w:val="rfp-header"/>
    <w:basedOn w:val="Normal"/>
    <w:rsid w:val="00FF5548"/>
    <w:pPr>
      <w:spacing w:after="188" w:line="240" w:lineRule="auto"/>
      <w:pPrChange w:id="5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header-wrapper">
    <w:name w:val="rfp-header-wrapper"/>
    <w:basedOn w:val="Normal"/>
    <w:rsid w:val="00FF5548"/>
    <w:pPr>
      <w:spacing w:before="100" w:beforeAutospacing="1" w:after="100" w:afterAutospacing="1" w:line="240" w:lineRule="auto"/>
      <w:pPrChange w:id="525" w:author="Martin Geertsen" w:date="2018-05-16T22:28:00Z">
        <w:pPr>
          <w:spacing w:before="100" w:beforeAutospacing="1" w:after="100" w:afterAutospacing="1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section">
    <w:name w:val="rfp-section"/>
    <w:basedOn w:val="Normal"/>
    <w:rsid w:val="00FF5548"/>
    <w:pPr>
      <w:spacing w:after="188" w:line="240" w:lineRule="auto"/>
      <w:jc w:val="center"/>
      <w:pPrChange w:id="526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section-masthead">
    <w:name w:val="rfp-section-masthead"/>
    <w:basedOn w:val="Normal"/>
    <w:rsid w:val="00FF5548"/>
    <w:pPr>
      <w:shd w:val="clear" w:color="auto" w:fill="252A35"/>
      <w:spacing w:after="188" w:line="240" w:lineRule="auto"/>
      <w:pPrChange w:id="527" w:author="Martin Geertsen" w:date="2018-05-16T22:28:00Z">
        <w:pPr>
          <w:shd w:val="clear" w:color="auto" w:fill="252A35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527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fp-section-blockquote">
    <w:name w:val="rfp-section-blockquote"/>
    <w:basedOn w:val="Normal"/>
    <w:rsid w:val="00FF5548"/>
    <w:pPr>
      <w:shd w:val="clear" w:color="auto" w:fill="A93529"/>
      <w:spacing w:after="188" w:line="240" w:lineRule="auto"/>
      <w:pPrChange w:id="528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section-feature">
    <w:name w:val="rfp-section-feature"/>
    <w:basedOn w:val="Normal"/>
    <w:rsid w:val="00FF5548"/>
    <w:pPr>
      <w:shd w:val="clear" w:color="auto" w:fill="F8F9FD"/>
      <w:spacing w:after="188" w:line="240" w:lineRule="auto"/>
      <w:pPrChange w:id="529" w:author="Martin Geertsen" w:date="2018-05-16T22:28:00Z">
        <w:pPr>
          <w:shd w:val="clear" w:color="auto" w:fill="F8F9FD"/>
          <w:spacing w:after="188" w:line="259" w:lineRule="auto"/>
        </w:pPr>
      </w:pPrChange>
    </w:pPr>
    <w:rPr>
      <w:rFonts w:ascii="Times New Roman" w:eastAsia="Times New Roman" w:hAnsi="Times New Roman" w:cs="Times New Roman"/>
      <w:color w:val="363C4C"/>
      <w:sz w:val="24"/>
      <w:szCs w:val="24"/>
      <w:lang w:eastAsia="da-DK"/>
      <w:rPrChange w:id="529" w:author="Martin Geertsen" w:date="2018-05-16T22:28:00Z">
        <w:rPr>
          <w:color w:val="363C4C"/>
          <w:sz w:val="22"/>
          <w:szCs w:val="22"/>
          <w:lang w:val="da-DK" w:eastAsia="en-US" w:bidi="ar-SA"/>
        </w:rPr>
      </w:rPrChange>
    </w:rPr>
  </w:style>
  <w:style w:type="paragraph" w:customStyle="1" w:styleId="rfp-section-feature-alt">
    <w:name w:val="rfp-section-feature-alt"/>
    <w:basedOn w:val="Normal"/>
    <w:rsid w:val="00FF5548"/>
    <w:pPr>
      <w:spacing w:after="188" w:line="240" w:lineRule="auto"/>
      <w:pPrChange w:id="5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530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fp-section-testimonials">
    <w:name w:val="rfp-section-testimonials"/>
    <w:basedOn w:val="Normal"/>
    <w:rsid w:val="00FF5548"/>
    <w:pPr>
      <w:shd w:val="clear" w:color="auto" w:fill="1B1E26"/>
      <w:spacing w:after="188" w:line="240" w:lineRule="auto"/>
      <w:pPrChange w:id="531" w:author="Martin Geertsen" w:date="2018-05-16T22:28:00Z">
        <w:pPr>
          <w:shd w:val="clear" w:color="auto" w:fill="1B1E2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section-final">
    <w:name w:val="rfp-section-final"/>
    <w:basedOn w:val="Normal"/>
    <w:rsid w:val="00FF5548"/>
    <w:pPr>
      <w:shd w:val="clear" w:color="auto" w:fill="252A35"/>
      <w:spacing w:after="188" w:line="240" w:lineRule="auto"/>
      <w:pPrChange w:id="532" w:author="Martin Geertsen" w:date="2018-05-16T22:28:00Z">
        <w:pPr>
          <w:shd w:val="clear" w:color="auto" w:fill="252A35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section-wrapper">
    <w:name w:val="rfp-section-wrapper"/>
    <w:basedOn w:val="Normal"/>
    <w:rsid w:val="00FF5548"/>
    <w:pPr>
      <w:spacing w:after="0" w:line="240" w:lineRule="auto"/>
      <w:pPrChange w:id="533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video-masthead">
    <w:name w:val="rfp-video-masthead"/>
    <w:basedOn w:val="Normal"/>
    <w:rsid w:val="00FF5548"/>
    <w:pPr>
      <w:spacing w:after="480" w:line="240" w:lineRule="auto"/>
      <w:pPrChange w:id="534" w:author="Martin Geertsen" w:date="2018-05-16T22:28:00Z">
        <w:pPr>
          <w:spacing w:after="48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quoted-text">
    <w:name w:val="rfp-quoted-text"/>
    <w:basedOn w:val="Normal"/>
    <w:rsid w:val="00FF5548"/>
    <w:pPr>
      <w:spacing w:after="600" w:line="240" w:lineRule="auto"/>
      <w:pPrChange w:id="535" w:author="Martin Geertsen" w:date="2018-05-16T22:28:00Z">
        <w:pPr>
          <w:spacing w:after="600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535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rfp-quoted-person">
    <w:name w:val="rfp-quoted-person"/>
    <w:basedOn w:val="Normal"/>
    <w:rsid w:val="00FF5548"/>
    <w:pPr>
      <w:spacing w:after="188" w:line="240" w:lineRule="auto"/>
      <w:pPrChange w:id="53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9"/>
      <w:szCs w:val="19"/>
      <w:lang w:eastAsia="da-DK"/>
      <w:rPrChange w:id="536" w:author="Martin Geertsen" w:date="2018-05-16T22:28:00Z">
        <w:rPr>
          <w:sz w:val="19"/>
          <w:szCs w:val="19"/>
          <w:lang w:val="da-DK" w:eastAsia="en-US" w:bidi="ar-SA"/>
        </w:rPr>
      </w:rPrChange>
    </w:rPr>
  </w:style>
  <w:style w:type="paragraph" w:customStyle="1" w:styleId="rfp-quoted-person-name">
    <w:name w:val="rfp-quoted-person-name"/>
    <w:basedOn w:val="Normal"/>
    <w:rsid w:val="00FF5548"/>
    <w:pPr>
      <w:spacing w:after="0" w:line="240" w:lineRule="auto"/>
      <w:pPrChange w:id="537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quoted-person-affil">
    <w:name w:val="rfp-quoted-person-affil"/>
    <w:basedOn w:val="Normal"/>
    <w:rsid w:val="00FF5548"/>
    <w:pPr>
      <w:spacing w:after="0" w:line="240" w:lineRule="auto"/>
      <w:pPrChange w:id="538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19"/>
      <w:szCs w:val="19"/>
      <w:lang w:eastAsia="da-DK"/>
      <w:rPrChange w:id="538" w:author="Martin Geertsen" w:date="2018-05-16T22:28:00Z">
        <w:rPr>
          <w:sz w:val="19"/>
          <w:szCs w:val="19"/>
          <w:lang w:val="da-DK" w:eastAsia="en-US" w:bidi="ar-SA"/>
        </w:rPr>
      </w:rPrChange>
    </w:rPr>
  </w:style>
  <w:style w:type="paragraph" w:customStyle="1" w:styleId="rfp-quoted-person-photo">
    <w:name w:val="rfp-quoted-person-photo"/>
    <w:basedOn w:val="Normal"/>
    <w:rsid w:val="00FF5548"/>
    <w:pPr>
      <w:spacing w:after="300" w:line="240" w:lineRule="auto"/>
      <w:pPrChange w:id="539" w:author="Martin Geertsen" w:date="2018-05-16T22:28:00Z">
        <w:pPr>
          <w:spacing w:after="30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users">
    <w:name w:val="rfp-users"/>
    <w:basedOn w:val="Normal"/>
    <w:rsid w:val="00FF5548"/>
    <w:pPr>
      <w:spacing w:after="480" w:line="240" w:lineRule="auto"/>
      <w:ind w:left="240" w:right="240"/>
      <w:pPrChange w:id="540" w:author="Martin Geertsen" w:date="2018-05-16T22:28:00Z">
        <w:pPr>
          <w:spacing w:after="480" w:line="259" w:lineRule="auto"/>
          <w:ind w:left="240" w:right="24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user-container">
    <w:name w:val="rfp-user-container"/>
    <w:basedOn w:val="Normal"/>
    <w:rsid w:val="00FF5548"/>
    <w:pPr>
      <w:spacing w:after="188" w:line="240" w:lineRule="auto"/>
      <w:pPrChange w:id="5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cta-container">
    <w:name w:val="rfp-cta-container"/>
    <w:basedOn w:val="Normal"/>
    <w:rsid w:val="00FF5548"/>
    <w:pPr>
      <w:shd w:val="clear" w:color="auto" w:fill="FFFFFF"/>
      <w:spacing w:after="0" w:line="240" w:lineRule="auto"/>
      <w:pPrChange w:id="542" w:author="Martin Geertsen" w:date="2018-05-16T22:28:00Z">
        <w:pP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color w:val="363C4C"/>
      <w:sz w:val="24"/>
      <w:szCs w:val="24"/>
      <w:lang w:eastAsia="da-DK"/>
      <w:rPrChange w:id="542" w:author="Martin Geertsen" w:date="2018-05-16T22:28:00Z">
        <w:rPr>
          <w:color w:val="363C4C"/>
          <w:sz w:val="22"/>
          <w:szCs w:val="22"/>
          <w:lang w:val="da-DK" w:eastAsia="en-US" w:bidi="ar-SA"/>
        </w:rPr>
      </w:rPrChange>
    </w:rPr>
  </w:style>
  <w:style w:type="paragraph" w:customStyle="1" w:styleId="rfp-cta">
    <w:name w:val="rfp-cta"/>
    <w:basedOn w:val="Normal"/>
    <w:rsid w:val="00FF5548"/>
    <w:pPr>
      <w:shd w:val="clear" w:color="auto" w:fill="A93529"/>
      <w:spacing w:after="188" w:line="240" w:lineRule="auto"/>
      <w:pPrChange w:id="543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37"/>
      <w:szCs w:val="37"/>
      <w:lang w:eastAsia="da-DK"/>
      <w:rPrChange w:id="543" w:author="Martin Geertsen" w:date="2018-05-16T22:28:00Z">
        <w:rPr>
          <w:color w:val="FFFFFF"/>
          <w:sz w:val="37"/>
          <w:szCs w:val="37"/>
          <w:lang w:val="da-DK" w:eastAsia="en-US" w:bidi="ar-SA"/>
        </w:rPr>
      </w:rPrChange>
    </w:rPr>
  </w:style>
  <w:style w:type="paragraph" w:customStyle="1" w:styleId="rfp-cta-header">
    <w:name w:val="rfp-cta-header"/>
    <w:basedOn w:val="Normal"/>
    <w:rsid w:val="00FF5548"/>
    <w:pPr>
      <w:spacing w:after="188" w:line="240" w:lineRule="auto"/>
      <w:pPrChange w:id="54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cta-main">
    <w:name w:val="rfp-cta-main"/>
    <w:basedOn w:val="Normal"/>
    <w:rsid w:val="00FF5548"/>
    <w:pPr>
      <w:spacing w:after="188" w:line="240" w:lineRule="auto"/>
      <w:pPrChange w:id="54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cta-extra">
    <w:name w:val="rfp-cta-extra"/>
    <w:basedOn w:val="Normal"/>
    <w:rsid w:val="00FF5548"/>
    <w:pPr>
      <w:spacing w:after="188" w:line="240" w:lineRule="auto"/>
      <w:pPrChange w:id="5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aps/>
      <w:sz w:val="12"/>
      <w:szCs w:val="12"/>
      <w:lang w:eastAsia="da-DK"/>
      <w:rPrChange w:id="546" w:author="Martin Geertsen" w:date="2018-05-16T22:28:00Z">
        <w:rPr>
          <w:caps/>
          <w:sz w:val="12"/>
          <w:szCs w:val="12"/>
          <w:lang w:val="da-DK" w:eastAsia="en-US" w:bidi="ar-SA"/>
        </w:rPr>
      </w:rPrChange>
    </w:rPr>
  </w:style>
  <w:style w:type="paragraph" w:customStyle="1" w:styleId="full-height">
    <w:name w:val="full-height"/>
    <w:basedOn w:val="Normal"/>
    <w:rsid w:val="00FF5548"/>
    <w:pPr>
      <w:spacing w:after="188" w:line="240" w:lineRule="auto"/>
      <w:pPrChange w:id="5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-figure">
    <w:name w:val="error-figure"/>
    <w:basedOn w:val="Normal"/>
    <w:rsid w:val="00FF5548"/>
    <w:pPr>
      <w:spacing w:after="188" w:line="240" w:lineRule="auto"/>
      <w:pPrChange w:id="5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548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error-img">
    <w:name w:val="error-img"/>
    <w:basedOn w:val="Normal"/>
    <w:rsid w:val="00FF5548"/>
    <w:pPr>
      <w:spacing w:after="0" w:line="240" w:lineRule="auto"/>
      <w:pPrChange w:id="549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-details">
    <w:name w:val="error-details"/>
    <w:basedOn w:val="Normal"/>
    <w:rsid w:val="00FF5548"/>
    <w:pPr>
      <w:spacing w:after="188" w:line="240" w:lineRule="auto"/>
      <w:pPrChange w:id="5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-status">
    <w:name w:val="error-status"/>
    <w:basedOn w:val="Normal"/>
    <w:rsid w:val="00FF5548"/>
    <w:pPr>
      <w:spacing w:after="94" w:line="240" w:lineRule="auto"/>
      <w:pPrChange w:id="551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color w:val="505050"/>
      <w:sz w:val="48"/>
      <w:szCs w:val="48"/>
      <w:lang w:eastAsia="da-DK"/>
      <w:rPrChange w:id="551" w:author="Martin Geertsen" w:date="2018-05-16T22:28:00Z">
        <w:rPr>
          <w:color w:val="505050"/>
          <w:sz w:val="48"/>
          <w:szCs w:val="48"/>
          <w:lang w:val="da-DK" w:eastAsia="en-US" w:bidi="ar-SA"/>
        </w:rPr>
      </w:rPrChange>
    </w:rPr>
  </w:style>
  <w:style w:type="paragraph" w:customStyle="1" w:styleId="error-description">
    <w:name w:val="error-description"/>
    <w:basedOn w:val="Normal"/>
    <w:rsid w:val="00FF5548"/>
    <w:pPr>
      <w:spacing w:after="750" w:line="240" w:lineRule="auto"/>
      <w:pPrChange w:id="552" w:author="Martin Geertsen" w:date="2018-05-16T22:28:00Z">
        <w:pPr>
          <w:spacing w:after="750" w:line="259" w:lineRule="auto"/>
        </w:pPr>
      </w:pPrChange>
    </w:pPr>
    <w:rPr>
      <w:rFonts w:ascii="Times New Roman" w:eastAsia="Times New Roman" w:hAnsi="Times New Roman" w:cs="Times New Roman"/>
      <w:color w:val="7A7A7A"/>
      <w:sz w:val="30"/>
      <w:szCs w:val="30"/>
      <w:lang w:eastAsia="da-DK"/>
      <w:rPrChange w:id="552" w:author="Martin Geertsen" w:date="2018-05-16T22:28:00Z">
        <w:rPr>
          <w:color w:val="7A7A7A"/>
          <w:sz w:val="30"/>
          <w:szCs w:val="30"/>
          <w:lang w:val="da-DK" w:eastAsia="en-US" w:bidi="ar-SA"/>
        </w:rPr>
      </w:rPrChange>
    </w:rPr>
  </w:style>
  <w:style w:type="paragraph" w:customStyle="1" w:styleId="aceeditor">
    <w:name w:val="ace_editor"/>
    <w:basedOn w:val="Normal"/>
    <w:rsid w:val="00FF5548"/>
    <w:pPr>
      <w:spacing w:after="188" w:line="240" w:lineRule="auto"/>
      <w:pPrChange w:id="553" w:author="Martin Geertsen" w:date="2018-05-16T22:28:00Z">
        <w:pPr>
          <w:spacing w:after="188" w:line="259" w:lineRule="auto"/>
        </w:pPr>
      </w:pPrChange>
    </w:pPr>
    <w:rPr>
      <w:rFonts w:ascii="Consolas" w:eastAsia="Times New Roman" w:hAnsi="Consolas" w:cs="Times New Roman"/>
      <w:sz w:val="18"/>
      <w:szCs w:val="18"/>
      <w:lang w:eastAsia="da-DK"/>
      <w:rPrChange w:id="553" w:author="Martin Geertsen" w:date="2018-05-16T22:28:00Z">
        <w:rPr>
          <w:rFonts w:ascii="Consolas" w:hAnsi="Consolas"/>
          <w:sz w:val="18"/>
          <w:szCs w:val="18"/>
          <w:lang w:val="da-DK" w:eastAsia="en-US" w:bidi="ar-SA"/>
        </w:rPr>
      </w:rPrChange>
    </w:rPr>
  </w:style>
  <w:style w:type="paragraph" w:customStyle="1" w:styleId="acegutter">
    <w:name w:val="ace_gutter"/>
    <w:basedOn w:val="Normal"/>
    <w:rsid w:val="00FF5548"/>
    <w:pPr>
      <w:spacing w:after="188" w:line="240" w:lineRule="auto"/>
      <w:pPrChange w:id="55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gutter-cell">
    <w:name w:val="ace_gutter-cell"/>
    <w:basedOn w:val="Normal"/>
    <w:rsid w:val="00FF5548"/>
    <w:pPr>
      <w:spacing w:after="188" w:line="240" w:lineRule="auto"/>
      <w:pPrChange w:id="5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text-input">
    <w:name w:val="ace_text-input"/>
    <w:basedOn w:val="Normal"/>
    <w:rsid w:val="00FF5548"/>
    <w:pPr>
      <w:spacing w:after="0" w:line="240" w:lineRule="auto"/>
      <w:ind w:left="-15" w:right="-15" w:hanging="240"/>
      <w:pPrChange w:id="556" w:author="Martin Geertsen" w:date="2018-05-16T22:28:00Z">
        <w:pPr>
          <w:spacing w:after="160" w:line="259" w:lineRule="auto"/>
          <w:ind w:left="-15" w:right="-15" w:hanging="24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layer">
    <w:name w:val="ace_layer"/>
    <w:basedOn w:val="Normal"/>
    <w:rsid w:val="00FF5548"/>
    <w:pPr>
      <w:spacing w:after="188" w:line="240" w:lineRule="auto"/>
      <w:pPrChange w:id="5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gutter-layer">
    <w:name w:val="ace_gutter-layer"/>
    <w:basedOn w:val="Normal"/>
    <w:rsid w:val="00FF5548"/>
    <w:pPr>
      <w:spacing w:after="188" w:line="240" w:lineRule="auto"/>
      <w:jc w:val="right"/>
      <w:pPrChange w:id="558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jk">
    <w:name w:val="ace_cjk"/>
    <w:basedOn w:val="Normal"/>
    <w:rsid w:val="00FF5548"/>
    <w:pPr>
      <w:spacing w:after="188" w:line="240" w:lineRule="auto"/>
      <w:jc w:val="center"/>
      <w:pPrChange w:id="559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">
    <w:name w:val="ace_cursor"/>
    <w:basedOn w:val="Normal"/>
    <w:rsid w:val="00FF5548"/>
    <w:pPr>
      <w:pBdr>
        <w:left w:val="single" w:sz="12" w:space="0" w:color="auto"/>
      </w:pBdr>
      <w:spacing w:after="188" w:line="240" w:lineRule="auto"/>
      <w:pPrChange w:id="560" w:author="Martin Geertsen" w:date="2018-05-16T22:28:00Z">
        <w:pPr>
          <w:pBdr>
            <w:left w:val="single" w:sz="12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tooltip">
    <w:name w:val="ace_tooltip"/>
    <w:basedOn w:val="Normal"/>
    <w:rsid w:val="00FF5548"/>
    <w:pPr>
      <w:pBdr>
        <w:top w:val="single" w:sz="6" w:space="2" w:color="808080"/>
        <w:left w:val="single" w:sz="6" w:space="3" w:color="808080"/>
        <w:bottom w:val="single" w:sz="6" w:space="2" w:color="808080"/>
        <w:right w:val="single" w:sz="6" w:space="3" w:color="808080"/>
      </w:pBdr>
      <w:shd w:val="clear" w:color="auto" w:fill="FFFFFF"/>
      <w:spacing w:after="188" w:line="240" w:lineRule="auto"/>
      <w:pPrChange w:id="561" w:author="Martin Geertsen" w:date="2018-05-16T22:28:00Z">
        <w:pPr>
          <w:pBdr>
            <w:top w:val="single" w:sz="6" w:space="2" w:color="808080"/>
            <w:left w:val="single" w:sz="6" w:space="3" w:color="808080"/>
            <w:bottom w:val="single" w:sz="6" w:space="2" w:color="808080"/>
            <w:right w:val="single" w:sz="6" w:space="3" w:color="808080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00"/>
      <w:sz w:val="24"/>
      <w:szCs w:val="24"/>
      <w:lang w:eastAsia="da-DK"/>
      <w:rPrChange w:id="561" w:author="Martin Geertsen" w:date="2018-05-16T22:28:00Z">
        <w:rPr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acefold-widget">
    <w:name w:val="ace_fold-widget"/>
    <w:basedOn w:val="Normal"/>
    <w:rsid w:val="00FF5548"/>
    <w:pPr>
      <w:spacing w:after="0" w:line="240" w:lineRule="auto"/>
      <w:ind w:left="15" w:right="-180"/>
      <w:textAlignment w:val="top"/>
      <w:pPrChange w:id="562" w:author="Martin Geertsen" w:date="2018-05-16T22:28:00Z">
        <w:pPr>
          <w:spacing w:after="160" w:line="259" w:lineRule="auto"/>
          <w:ind w:left="15" w:right="-180"/>
          <w:textAlignment w:val="top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562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aceunderline">
    <w:name w:val="ace_underline"/>
    <w:basedOn w:val="Normal"/>
    <w:rsid w:val="00FF5548"/>
    <w:pPr>
      <w:spacing w:after="188" w:line="240" w:lineRule="auto"/>
      <w:pPrChange w:id="5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u w:val="single"/>
      <w:lang w:eastAsia="da-DK"/>
      <w:rPrChange w:id="563" w:author="Martin Geertsen" w:date="2018-05-16T22:28:00Z">
        <w:rPr>
          <w:sz w:val="22"/>
          <w:szCs w:val="22"/>
          <w:u w:val="single"/>
          <w:lang w:val="da-DK" w:eastAsia="en-US" w:bidi="ar-SA"/>
        </w:rPr>
      </w:rPrChange>
    </w:rPr>
  </w:style>
  <w:style w:type="paragraph" w:customStyle="1" w:styleId="acebold">
    <w:name w:val="ace_bold"/>
    <w:basedOn w:val="Normal"/>
    <w:rsid w:val="00FF5548"/>
    <w:pPr>
      <w:spacing w:after="188" w:line="240" w:lineRule="auto"/>
      <w:pPrChange w:id="5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564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aceitalic">
    <w:name w:val="ace_italic"/>
    <w:basedOn w:val="Normal"/>
    <w:rsid w:val="00FF5548"/>
    <w:pPr>
      <w:spacing w:after="188" w:line="240" w:lineRule="auto"/>
      <w:pPrChange w:id="56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565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ace-tm">
    <w:name w:val="ace-tm"/>
    <w:basedOn w:val="Normal"/>
    <w:rsid w:val="00FF5548"/>
    <w:pPr>
      <w:shd w:val="clear" w:color="auto" w:fill="FFFFFF"/>
      <w:spacing w:after="188" w:line="240" w:lineRule="auto"/>
      <w:pPrChange w:id="566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00"/>
      <w:sz w:val="24"/>
      <w:szCs w:val="24"/>
      <w:lang w:eastAsia="da-DK"/>
      <w:rPrChange w:id="566" w:author="Martin Geertsen" w:date="2018-05-16T22:28:00Z">
        <w:rPr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errorwidgetwrapper">
    <w:name w:val="error_widget_wrapper"/>
    <w:basedOn w:val="Normal"/>
    <w:rsid w:val="00FF5548"/>
    <w:pPr>
      <w:spacing w:after="188" w:line="240" w:lineRule="auto"/>
      <w:pPrChange w:id="56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widget">
    <w:name w:val="error_widget"/>
    <w:basedOn w:val="Normal"/>
    <w:rsid w:val="00FF5548"/>
    <w:pPr>
      <w:pBdr>
        <w:top w:val="single" w:sz="12" w:space="8" w:color="auto"/>
        <w:bottom w:val="single" w:sz="12" w:space="8" w:color="auto"/>
      </w:pBdr>
      <w:spacing w:before="75" w:after="75" w:line="240" w:lineRule="auto"/>
      <w:pPrChange w:id="568" w:author="Martin Geertsen" w:date="2018-05-16T22:28:00Z">
        <w:pPr>
          <w:pBdr>
            <w:top w:val="single" w:sz="12" w:space="8" w:color="auto"/>
            <w:bottom w:val="single" w:sz="12" w:space="8" w:color="auto"/>
          </w:pBdr>
          <w:spacing w:before="75" w:after="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widgetarrow">
    <w:name w:val="error_widget_arrow"/>
    <w:basedOn w:val="Normal"/>
    <w:rsid w:val="00FF5548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after="188" w:line="240" w:lineRule="auto"/>
      <w:pPrChange w:id="569" w:author="Martin Geertsen" w:date="2018-05-16T22:28:00Z">
        <w:pPr>
          <w:pBdr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rightalignedtext">
    <w:name w:val="ace_rightalignedtext"/>
    <w:basedOn w:val="Normal"/>
    <w:rsid w:val="00FF5548"/>
    <w:pPr>
      <w:spacing w:after="188" w:line="240" w:lineRule="auto"/>
      <w:jc w:val="right"/>
      <w:pPrChange w:id="570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color w:val="808080"/>
      <w:sz w:val="24"/>
      <w:szCs w:val="24"/>
      <w:lang w:eastAsia="da-DK"/>
      <w:rPrChange w:id="570" w:author="Martin Geertsen" w:date="2018-05-16T22:28:00Z">
        <w:rPr>
          <w:color w:val="808080"/>
          <w:sz w:val="22"/>
          <w:szCs w:val="22"/>
          <w:lang w:val="da-DK" w:eastAsia="en-US" w:bidi="ar-SA"/>
        </w:rPr>
      </w:rPrChange>
    </w:rPr>
  </w:style>
  <w:style w:type="paragraph" w:customStyle="1" w:styleId="acedialog">
    <w:name w:val="ace_dialog"/>
    <w:basedOn w:val="Normal"/>
    <w:rsid w:val="00FF5548"/>
    <w:pPr>
      <w:shd w:val="clear" w:color="auto" w:fill="FFFFFF"/>
      <w:spacing w:after="188" w:line="240" w:lineRule="auto"/>
      <w:pPrChange w:id="571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571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acedialog-top">
    <w:name w:val="ace_dialog-top"/>
    <w:basedOn w:val="Normal"/>
    <w:rsid w:val="00FF5548"/>
    <w:pPr>
      <w:pBdr>
        <w:bottom w:val="single" w:sz="6" w:space="0" w:color="EEEEEE"/>
      </w:pBdr>
      <w:spacing w:after="188" w:line="240" w:lineRule="auto"/>
      <w:pPrChange w:id="572" w:author="Martin Geertsen" w:date="2018-05-16T22:28:00Z">
        <w:pPr>
          <w:pBdr>
            <w:bottom w:val="single" w:sz="6" w:space="0" w:color="EEEEEE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dialog-bottom">
    <w:name w:val="ace_dialog-bottom"/>
    <w:basedOn w:val="Normal"/>
    <w:rsid w:val="00FF5548"/>
    <w:pPr>
      <w:pBdr>
        <w:top w:val="single" w:sz="6" w:space="0" w:color="EEEEEE"/>
      </w:pBdr>
      <w:spacing w:after="188" w:line="240" w:lineRule="auto"/>
      <w:pPrChange w:id="573" w:author="Martin Geertsen" w:date="2018-05-16T22:28:00Z">
        <w:pPr>
          <w:pBdr>
            <w:top w:val="single" w:sz="6" w:space="0" w:color="EEEEEE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hoverarrow">
    <w:name w:val="mathjax_hover_arrow"/>
    <w:basedOn w:val="Normal"/>
    <w:rsid w:val="00FF5548"/>
    <w:pPr>
      <w:spacing w:after="188" w:line="240" w:lineRule="auto"/>
      <w:pPrChange w:id="5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menu">
    <w:name w:val="mathjax_menu"/>
    <w:basedOn w:val="Normal"/>
    <w:rsid w:val="00FF5548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  <w:pPrChange w:id="575" w:author="Martin Geertsen" w:date="2018-05-16T22:28:00Z">
        <w:pPr>
          <w:p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pBd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color w:val="000000"/>
      <w:sz w:val="24"/>
      <w:szCs w:val="24"/>
      <w:lang w:eastAsia="da-DK"/>
      <w:rPrChange w:id="575" w:author="Martin Geertsen" w:date="2018-05-16T22:28:00Z">
        <w:rPr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mathjaxmenuitem">
    <w:name w:val="mathjax_menuitem"/>
    <w:basedOn w:val="Normal"/>
    <w:rsid w:val="00FF5548"/>
    <w:pPr>
      <w:spacing w:after="188" w:line="240" w:lineRule="auto"/>
      <w:pPrChange w:id="57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menuarrow">
    <w:name w:val="mathjax_menuarrow"/>
    <w:basedOn w:val="Normal"/>
    <w:rsid w:val="00FF5548"/>
    <w:pPr>
      <w:spacing w:after="188" w:line="240" w:lineRule="auto"/>
      <w:pPrChange w:id="57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666666"/>
      <w:sz w:val="24"/>
      <w:szCs w:val="24"/>
      <w:lang w:eastAsia="da-DK"/>
      <w:rPrChange w:id="577" w:author="Martin Geertsen" w:date="2018-05-16T22:28:00Z">
        <w:rPr>
          <w:color w:val="666666"/>
          <w:sz w:val="22"/>
          <w:szCs w:val="22"/>
          <w:lang w:val="da-DK" w:eastAsia="en-US" w:bidi="ar-SA"/>
        </w:rPr>
      </w:rPrChange>
    </w:rPr>
  </w:style>
  <w:style w:type="paragraph" w:customStyle="1" w:styleId="mathjaxmenulabel">
    <w:name w:val="mathjax_menulabel"/>
    <w:basedOn w:val="Normal"/>
    <w:rsid w:val="00FF5548"/>
    <w:pPr>
      <w:spacing w:after="188" w:line="240" w:lineRule="auto"/>
      <w:pPrChange w:id="5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578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mathjaxmenurule">
    <w:name w:val="mathjax_menurule"/>
    <w:basedOn w:val="Normal"/>
    <w:rsid w:val="00FF5548"/>
    <w:pPr>
      <w:pBdr>
        <w:top w:val="single" w:sz="6" w:space="0" w:color="CCCCCC"/>
      </w:pBdr>
      <w:spacing w:before="60" w:after="0" w:line="240" w:lineRule="auto"/>
      <w:ind w:left="15" w:right="15"/>
      <w:pPrChange w:id="579" w:author="Martin Geertsen" w:date="2018-05-16T22:28:00Z">
        <w:pPr>
          <w:pBdr>
            <w:top w:val="single" w:sz="6" w:space="0" w:color="CCCCCC"/>
          </w:pBdr>
          <w:spacing w:before="60" w:after="160" w:line="259" w:lineRule="auto"/>
          <w:ind w:left="15" w:right="1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menuclose">
    <w:name w:val="mathjax_menu_close"/>
    <w:basedOn w:val="Normal"/>
    <w:rsid w:val="00FF5548"/>
    <w:pPr>
      <w:spacing w:after="188" w:line="240" w:lineRule="auto"/>
      <w:pPrChange w:id="5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preview">
    <w:name w:val="mathjax_preview"/>
    <w:basedOn w:val="Normal"/>
    <w:rsid w:val="00FF5548"/>
    <w:pPr>
      <w:spacing w:after="188" w:line="240" w:lineRule="auto"/>
      <w:pPrChange w:id="5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888888"/>
      <w:sz w:val="24"/>
      <w:szCs w:val="24"/>
      <w:lang w:eastAsia="da-DK"/>
      <w:rPrChange w:id="581" w:author="Martin Geertsen" w:date="2018-05-16T22:28:00Z">
        <w:rPr>
          <w:color w:val="888888"/>
          <w:sz w:val="22"/>
          <w:szCs w:val="22"/>
          <w:lang w:val="da-DK" w:eastAsia="en-US" w:bidi="ar-SA"/>
        </w:rPr>
      </w:rPrChange>
    </w:rPr>
  </w:style>
  <w:style w:type="paragraph" w:customStyle="1" w:styleId="mathjaxerror">
    <w:name w:val="mathjax_error"/>
    <w:basedOn w:val="Normal"/>
    <w:rsid w:val="00FF5548"/>
    <w:pPr>
      <w:spacing w:after="188" w:line="240" w:lineRule="auto"/>
      <w:pPrChange w:id="5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color w:val="CC0000"/>
      <w:sz w:val="24"/>
      <w:szCs w:val="24"/>
      <w:lang w:eastAsia="da-DK"/>
      <w:rPrChange w:id="582" w:author="Martin Geertsen" w:date="2018-05-16T22:28:00Z">
        <w:rPr>
          <w:i/>
          <w:iCs/>
          <w:color w:val="CC0000"/>
          <w:sz w:val="22"/>
          <w:szCs w:val="22"/>
          <w:lang w:val="da-DK" w:eastAsia="en-US" w:bidi="ar-SA"/>
        </w:rPr>
      </w:rPrChange>
    </w:rPr>
  </w:style>
  <w:style w:type="paragraph" w:customStyle="1" w:styleId="cm-header">
    <w:name w:val="cm-header"/>
    <w:basedOn w:val="Normal"/>
    <w:rsid w:val="00FF5548"/>
    <w:pPr>
      <w:spacing w:after="188" w:line="240" w:lineRule="auto"/>
      <w:pPrChange w:id="5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quote">
    <w:name w:val="cm-quote"/>
    <w:basedOn w:val="Normal"/>
    <w:rsid w:val="00FF5548"/>
    <w:pPr>
      <w:spacing w:after="188" w:line="240" w:lineRule="auto"/>
      <w:pPrChange w:id="58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keyword">
    <w:name w:val="cm-keyword"/>
    <w:basedOn w:val="Normal"/>
    <w:rsid w:val="00FF5548"/>
    <w:pPr>
      <w:spacing w:after="188" w:line="240" w:lineRule="auto"/>
      <w:pPrChange w:id="5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atom">
    <w:name w:val="cm-atom"/>
    <w:basedOn w:val="Normal"/>
    <w:rsid w:val="00FF5548"/>
    <w:pPr>
      <w:spacing w:after="188" w:line="240" w:lineRule="auto"/>
      <w:pPrChange w:id="58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number">
    <w:name w:val="cm-number"/>
    <w:basedOn w:val="Normal"/>
    <w:rsid w:val="00FF5548"/>
    <w:pPr>
      <w:spacing w:after="188" w:line="240" w:lineRule="auto"/>
      <w:pPrChange w:id="58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def">
    <w:name w:val="cm-def"/>
    <w:basedOn w:val="Normal"/>
    <w:rsid w:val="00FF5548"/>
    <w:pPr>
      <w:spacing w:after="188" w:line="240" w:lineRule="auto"/>
      <w:pPrChange w:id="5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variable-2">
    <w:name w:val="cm-variable-2"/>
    <w:basedOn w:val="Normal"/>
    <w:rsid w:val="00FF5548"/>
    <w:pPr>
      <w:spacing w:after="188" w:line="240" w:lineRule="auto"/>
      <w:pPrChange w:id="58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type">
    <w:name w:val="cm-type"/>
    <w:basedOn w:val="Normal"/>
    <w:rsid w:val="00FF5548"/>
    <w:pPr>
      <w:spacing w:after="188" w:line="240" w:lineRule="auto"/>
      <w:pPrChange w:id="5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variable-3">
    <w:name w:val="cm-variable-3"/>
    <w:basedOn w:val="Normal"/>
    <w:rsid w:val="00FF5548"/>
    <w:pPr>
      <w:spacing w:after="188" w:line="240" w:lineRule="auto"/>
      <w:pPrChange w:id="5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comment">
    <w:name w:val="cm-comment"/>
    <w:basedOn w:val="Normal"/>
    <w:rsid w:val="00FF5548"/>
    <w:pPr>
      <w:spacing w:after="188" w:line="240" w:lineRule="auto"/>
      <w:pPrChange w:id="5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string">
    <w:name w:val="cm-string"/>
    <w:basedOn w:val="Normal"/>
    <w:rsid w:val="00FF5548"/>
    <w:pPr>
      <w:spacing w:after="188" w:line="240" w:lineRule="auto"/>
      <w:pPrChange w:id="59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string-2">
    <w:name w:val="cm-string-2"/>
    <w:basedOn w:val="Normal"/>
    <w:rsid w:val="00FF5548"/>
    <w:pPr>
      <w:spacing w:after="188" w:line="240" w:lineRule="auto"/>
      <w:pPrChange w:id="59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meta">
    <w:name w:val="cm-meta"/>
    <w:basedOn w:val="Normal"/>
    <w:rsid w:val="00FF5548"/>
    <w:pPr>
      <w:spacing w:after="188" w:line="240" w:lineRule="auto"/>
      <w:pPrChange w:id="5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qualifier">
    <w:name w:val="cm-qualifier"/>
    <w:basedOn w:val="Normal"/>
    <w:rsid w:val="00FF5548"/>
    <w:pPr>
      <w:spacing w:after="188" w:line="240" w:lineRule="auto"/>
      <w:pPrChange w:id="5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builtin">
    <w:name w:val="cm-builtin"/>
    <w:basedOn w:val="Normal"/>
    <w:rsid w:val="00FF5548"/>
    <w:pPr>
      <w:spacing w:after="188" w:line="240" w:lineRule="auto"/>
      <w:pPrChange w:id="5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bracket">
    <w:name w:val="cm-bracket"/>
    <w:basedOn w:val="Normal"/>
    <w:rsid w:val="00FF5548"/>
    <w:pPr>
      <w:spacing w:after="188" w:line="240" w:lineRule="auto"/>
      <w:pPrChange w:id="59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tag">
    <w:name w:val="cm-tag"/>
    <w:basedOn w:val="Normal"/>
    <w:rsid w:val="00FF5548"/>
    <w:pPr>
      <w:spacing w:after="188" w:line="240" w:lineRule="auto"/>
      <w:pPrChange w:id="5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5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attribute">
    <w:name w:val="cm-attribute"/>
    <w:basedOn w:val="Normal"/>
    <w:rsid w:val="00FF5548"/>
    <w:pPr>
      <w:spacing w:after="188" w:line="240" w:lineRule="auto"/>
      <w:pPrChange w:id="6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hr">
    <w:name w:val="cm-hr"/>
    <w:basedOn w:val="Normal"/>
    <w:rsid w:val="00FF5548"/>
    <w:pPr>
      <w:spacing w:after="188" w:line="240" w:lineRule="auto"/>
      <w:pPrChange w:id="6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link">
    <w:name w:val="cm-link"/>
    <w:basedOn w:val="Normal"/>
    <w:rsid w:val="00FF5548"/>
    <w:pPr>
      <w:spacing w:after="188" w:line="240" w:lineRule="auto"/>
      <w:pPrChange w:id="6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error">
    <w:name w:val="cm-error"/>
    <w:basedOn w:val="Normal"/>
    <w:rsid w:val="00FF5548"/>
    <w:pPr>
      <w:spacing w:after="188" w:line="240" w:lineRule="auto"/>
      <w:pPrChange w:id="6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rol-label">
    <w:name w:val="control-label"/>
    <w:basedOn w:val="Normal"/>
    <w:rsid w:val="00FF5548"/>
    <w:pPr>
      <w:spacing w:after="188" w:line="240" w:lineRule="auto"/>
      <w:pPrChange w:id="6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-feedback">
    <w:name w:val="form-control-feedback"/>
    <w:basedOn w:val="Normal"/>
    <w:rsid w:val="00FF5548"/>
    <w:pPr>
      <w:spacing w:after="188" w:line="240" w:lineRule="auto"/>
      <w:pPrChange w:id="60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-feedback-left">
    <w:name w:val="form-control-feedback-left"/>
    <w:basedOn w:val="Normal"/>
    <w:rsid w:val="00FF5548"/>
    <w:pPr>
      <w:spacing w:after="188" w:line="240" w:lineRule="auto"/>
      <w:pPrChange w:id="60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adge">
    <w:name w:val="badge"/>
    <w:basedOn w:val="Normal"/>
    <w:rsid w:val="00FF5548"/>
    <w:pPr>
      <w:spacing w:after="188" w:line="240" w:lineRule="auto"/>
      <w:pPrChange w:id="6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-header">
    <w:name w:val="card-header"/>
    <w:basedOn w:val="Normal"/>
    <w:rsid w:val="00FF5548"/>
    <w:pPr>
      <w:spacing w:after="188" w:line="240" w:lineRule="auto"/>
      <w:pPrChange w:id="6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vider">
    <w:name w:val="divider"/>
    <w:basedOn w:val="Normal"/>
    <w:rsid w:val="00FF5548"/>
    <w:pPr>
      <w:spacing w:after="188" w:line="240" w:lineRule="auto"/>
      <w:pPrChange w:id="6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divider">
    <w:name w:val="nav-divider"/>
    <w:basedOn w:val="Normal"/>
    <w:rsid w:val="00FF5548"/>
    <w:pPr>
      <w:spacing w:after="188" w:line="240" w:lineRule="auto"/>
      <w:pPrChange w:id="61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link">
    <w:name w:val="navbar-link"/>
    <w:basedOn w:val="Normal"/>
    <w:rsid w:val="00FF5548"/>
    <w:pPr>
      <w:spacing w:after="188" w:line="240" w:lineRule="auto"/>
      <w:pPrChange w:id="6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illedtekst1">
    <w:name w:val="Billedtekst1"/>
    <w:basedOn w:val="Normal"/>
    <w:rsid w:val="00FF5548"/>
    <w:pPr>
      <w:spacing w:after="188" w:line="240" w:lineRule="auto"/>
      <w:pPrChange w:id="6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-link">
    <w:name w:val="alert-link"/>
    <w:basedOn w:val="Normal"/>
    <w:rsid w:val="00FF5548"/>
    <w:pPr>
      <w:spacing w:after="188" w:line="240" w:lineRule="auto"/>
      <w:pPrChange w:id="6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ag-here">
    <w:name w:val="drag-here"/>
    <w:basedOn w:val="Normal"/>
    <w:rsid w:val="00FF5548"/>
    <w:pPr>
      <w:spacing w:after="188" w:line="240" w:lineRule="auto"/>
      <w:pPrChange w:id="6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elp">
    <w:name w:val="help"/>
    <w:basedOn w:val="Normal"/>
    <w:rsid w:val="00FF5548"/>
    <w:pPr>
      <w:spacing w:after="188" w:line="240" w:lineRule="auto"/>
      <w:pPrChange w:id="6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how-on-hover">
    <w:name w:val="show-on-hover"/>
    <w:basedOn w:val="Normal"/>
    <w:rsid w:val="00FF5548"/>
    <w:pPr>
      <w:spacing w:after="188" w:line="240" w:lineRule="auto"/>
      <w:pPrChange w:id="6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con-next">
    <w:name w:val="icon-next"/>
    <w:basedOn w:val="Normal"/>
    <w:rsid w:val="00FF5548"/>
    <w:pPr>
      <w:spacing w:after="188" w:line="240" w:lineRule="auto"/>
      <w:pPrChange w:id="6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con-prev">
    <w:name w:val="icon-prev"/>
    <w:basedOn w:val="Normal"/>
    <w:rsid w:val="00FF5548"/>
    <w:pPr>
      <w:spacing w:after="188" w:line="240" w:lineRule="auto"/>
      <w:pPrChange w:id="6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tive">
    <w:name w:val="active"/>
    <w:basedOn w:val="Normal"/>
    <w:rsid w:val="00FF5548"/>
    <w:pPr>
      <w:spacing w:after="188" w:line="240" w:lineRule="auto"/>
      <w:pPrChange w:id="6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mg-container">
    <w:name w:val="img-container"/>
    <w:basedOn w:val="Normal"/>
    <w:rsid w:val="00FF5548"/>
    <w:pPr>
      <w:spacing w:after="188" w:line="240" w:lineRule="auto"/>
      <w:pPrChange w:id="6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utocomplete">
    <w:name w:val="autocomplete"/>
    <w:basedOn w:val="Normal"/>
    <w:rsid w:val="00FF5548"/>
    <w:pPr>
      <w:spacing w:after="188" w:line="240" w:lineRule="auto"/>
      <w:pPrChange w:id="6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ile-tree-inner">
    <w:name w:val="file-tree-inner"/>
    <w:basedOn w:val="Normal"/>
    <w:rsid w:val="00FF5548"/>
    <w:pPr>
      <w:spacing w:after="188" w:line="240" w:lineRule="auto"/>
      <w:pPrChange w:id="6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ntity-name">
    <w:name w:val="entity-name"/>
    <w:basedOn w:val="Normal"/>
    <w:rsid w:val="00FF5548"/>
    <w:pPr>
      <w:spacing w:after="188" w:line="240" w:lineRule="auto"/>
      <w:pPrChange w:id="6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full-height">
    <w:name w:val="btn-full-height"/>
    <w:basedOn w:val="Normal"/>
    <w:rsid w:val="00FF5548"/>
    <w:pPr>
      <w:spacing w:after="188" w:line="240" w:lineRule="auto"/>
      <w:pPrChange w:id="6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full-height-no-border">
    <w:name w:val="btn-full-height-no-border"/>
    <w:basedOn w:val="Normal"/>
    <w:rsid w:val="00FF5548"/>
    <w:pPr>
      <w:spacing w:after="188" w:line="240" w:lineRule="auto"/>
      <w:pPrChange w:id="62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left">
    <w:name w:val="toolbar-left"/>
    <w:basedOn w:val="Normal"/>
    <w:rsid w:val="00FF5548"/>
    <w:pPr>
      <w:spacing w:after="188" w:line="240" w:lineRule="auto"/>
      <w:pPrChange w:id="6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center">
    <w:name w:val="toolbar-center"/>
    <w:basedOn w:val="Normal"/>
    <w:rsid w:val="00FF5548"/>
    <w:pPr>
      <w:spacing w:after="188" w:line="240" w:lineRule="auto"/>
      <w:pPrChange w:id="62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alt">
    <w:name w:val="toolbar-alt"/>
    <w:basedOn w:val="Normal"/>
    <w:rsid w:val="00FF5548"/>
    <w:pPr>
      <w:spacing w:after="188" w:line="240" w:lineRule="auto"/>
      <w:pPrChange w:id="6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recompile">
    <w:name w:val="btn-recompile"/>
    <w:basedOn w:val="Normal"/>
    <w:rsid w:val="00FF5548"/>
    <w:pPr>
      <w:spacing w:after="188" w:line="240" w:lineRule="auto"/>
      <w:pPrChange w:id="62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js-viewer">
    <w:name w:val="pdfjs-viewer"/>
    <w:basedOn w:val="Normal"/>
    <w:rsid w:val="00FF5548"/>
    <w:pPr>
      <w:spacing w:after="188" w:line="240" w:lineRule="auto"/>
      <w:pPrChange w:id="6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3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thin">
    <w:name w:val="progress-thin"/>
    <w:basedOn w:val="Normal"/>
    <w:rsid w:val="00FF5548"/>
    <w:pPr>
      <w:spacing w:after="188" w:line="240" w:lineRule="auto"/>
      <w:pPrChange w:id="63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js-controls">
    <w:name w:val="pdfjs-controls"/>
    <w:basedOn w:val="Normal"/>
    <w:rsid w:val="00FF5548"/>
    <w:pPr>
      <w:spacing w:after="188" w:line="240" w:lineRule="auto"/>
      <w:pPrChange w:id="63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ce-recompile">
    <w:name w:val="force-recompile"/>
    <w:basedOn w:val="Normal"/>
    <w:rsid w:val="00FF5548"/>
    <w:pPr>
      <w:spacing w:after="188" w:line="240" w:lineRule="auto"/>
      <w:pPrChange w:id="6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invite">
    <w:name w:val="project-invite"/>
    <w:basedOn w:val="Normal"/>
    <w:rsid w:val="00FF5548"/>
    <w:pPr>
      <w:spacing w:after="188" w:line="240" w:lineRule="auto"/>
      <w:pPrChange w:id="6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member">
    <w:name w:val="project-member"/>
    <w:basedOn w:val="Normal"/>
    <w:rsid w:val="00FF5548"/>
    <w:pPr>
      <w:spacing w:after="188" w:line="240" w:lineRule="auto"/>
      <w:pPrChange w:id="6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ublic-access-level">
    <w:name w:val="public-access-level"/>
    <w:basedOn w:val="Normal"/>
    <w:rsid w:val="00FF5548"/>
    <w:pPr>
      <w:spacing w:after="188" w:line="240" w:lineRule="auto"/>
      <w:pPrChange w:id="63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vite-controls">
    <w:name w:val="invite-controls"/>
    <w:basedOn w:val="Normal"/>
    <w:rsid w:val="00FF5548"/>
    <w:pPr>
      <w:spacing w:after="188" w:line="240" w:lineRule="auto"/>
      <w:pPrChange w:id="63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footer-left">
    <w:name w:val="modal-footer-left"/>
    <w:basedOn w:val="Normal"/>
    <w:rsid w:val="00FF5548"/>
    <w:pPr>
      <w:spacing w:after="188" w:line="240" w:lineRule="auto"/>
      <w:pPrChange w:id="63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oading">
    <w:name w:val="loading"/>
    <w:basedOn w:val="Normal"/>
    <w:rsid w:val="00FF5548"/>
    <w:pPr>
      <w:spacing w:after="188" w:line="240" w:lineRule="auto"/>
      <w:pPrChange w:id="63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o-messages">
    <w:name w:val="no-messages"/>
    <w:basedOn w:val="Normal"/>
    <w:rsid w:val="00FF5548"/>
    <w:pPr>
      <w:spacing w:after="188" w:line="240" w:lineRule="auto"/>
      <w:pPrChange w:id="64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irst-message">
    <w:name w:val="first-message"/>
    <w:basedOn w:val="Normal"/>
    <w:rsid w:val="00FF5548"/>
    <w:pPr>
      <w:spacing w:after="188" w:line="240" w:lineRule="auto"/>
      <w:pPrChange w:id="6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s">
    <w:name w:val="messages"/>
    <w:basedOn w:val="Normal"/>
    <w:rsid w:val="00FF5548"/>
    <w:pPr>
      <w:spacing w:after="188" w:line="240" w:lineRule="auto"/>
      <w:pPrChange w:id="64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ew-message">
    <w:name w:val="new-message"/>
    <w:basedOn w:val="Normal"/>
    <w:rsid w:val="00FF5548"/>
    <w:pPr>
      <w:spacing w:after="188" w:line="240" w:lineRule="auto"/>
      <w:pPrChange w:id="64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loading">
    <w:name w:val="text-loading"/>
    <w:basedOn w:val="Normal"/>
    <w:rsid w:val="00FF5548"/>
    <w:pPr>
      <w:spacing w:after="188" w:line="240" w:lineRule="auto"/>
      <w:pPrChange w:id="64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mg-preview">
    <w:name w:val="img-preview"/>
    <w:basedOn w:val="Normal"/>
    <w:rsid w:val="00FF5548"/>
    <w:pPr>
      <w:spacing w:after="188" w:line="240" w:lineRule="auto"/>
      <w:pPrChange w:id="64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preview">
    <w:name w:val="text-preview"/>
    <w:basedOn w:val="Normal"/>
    <w:rsid w:val="00FF5548"/>
    <w:pPr>
      <w:spacing w:after="188" w:line="240" w:lineRule="auto"/>
      <w:pPrChange w:id="6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4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mbination">
    <w:name w:val="combination"/>
    <w:basedOn w:val="Normal"/>
    <w:rsid w:val="00FF5548"/>
    <w:pPr>
      <w:spacing w:after="188" w:line="240" w:lineRule="auto"/>
      <w:pPrChange w:id="6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nked-file-icon">
    <w:name w:val="linked-file-icon"/>
    <w:basedOn w:val="Normal"/>
    <w:rsid w:val="00FF5548"/>
    <w:pPr>
      <w:spacing w:after="188" w:line="240" w:lineRule="auto"/>
      <w:pPrChange w:id="6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archbtnclose">
    <w:name w:val="ace_searchbtn_close"/>
    <w:basedOn w:val="Normal"/>
    <w:rsid w:val="00FF5548"/>
    <w:pPr>
      <w:spacing w:after="188" w:line="240" w:lineRule="auto"/>
      <w:pPrChange w:id="6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replaceform">
    <w:name w:val="ace_replace_form"/>
    <w:basedOn w:val="Normal"/>
    <w:rsid w:val="00FF5548"/>
    <w:pPr>
      <w:spacing w:after="188" w:line="240" w:lineRule="auto"/>
      <w:pPrChange w:id="6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archform">
    <w:name w:val="ace_search_form"/>
    <w:basedOn w:val="Normal"/>
    <w:rsid w:val="00FF5548"/>
    <w:pPr>
      <w:spacing w:after="188" w:line="240" w:lineRule="auto"/>
      <w:pPrChange w:id="65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nline-user">
    <w:name w:val="online-user"/>
    <w:basedOn w:val="Normal"/>
    <w:rsid w:val="00FF5548"/>
    <w:pPr>
      <w:spacing w:after="188" w:line="240" w:lineRule="auto"/>
      <w:pPrChange w:id="65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nline-user-multi">
    <w:name w:val="online-user-multi"/>
    <w:basedOn w:val="Normal"/>
    <w:rsid w:val="00FF5548"/>
    <w:pPr>
      <w:spacing w:after="188" w:line="240" w:lineRule="auto"/>
      <w:pPrChange w:id="65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otkey">
    <w:name w:val="hotkey"/>
    <w:basedOn w:val="Normal"/>
    <w:rsid w:val="00FF5548"/>
    <w:pPr>
      <w:spacing w:after="188" w:line="240" w:lineRule="auto"/>
      <w:pPrChange w:id="65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indicator-add-comment">
    <w:name w:val="rp-entry-indicator-add-comment"/>
    <w:basedOn w:val="Normal"/>
    <w:rsid w:val="00FF5548"/>
    <w:pPr>
      <w:spacing w:after="188" w:line="240" w:lineRule="auto"/>
      <w:pPrChange w:id="6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callout-add-comment">
    <w:name w:val="rp-entry-callout-add-comment"/>
    <w:basedOn w:val="Normal"/>
    <w:rsid w:val="00FF5548"/>
    <w:pPr>
      <w:spacing w:after="188" w:line="240" w:lineRule="auto"/>
      <w:pPrChange w:id="6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callout">
    <w:name w:val="rp-entry-callout"/>
    <w:basedOn w:val="Normal"/>
    <w:rsid w:val="00FF5548"/>
    <w:pPr>
      <w:spacing w:after="188" w:line="240" w:lineRule="auto"/>
      <w:pPrChange w:id="6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callout-inverted">
    <w:name w:val="rp-entry-callout-inverted"/>
    <w:basedOn w:val="Normal"/>
    <w:rsid w:val="00FF5548"/>
    <w:pPr>
      <w:spacing w:after="188" w:line="240" w:lineRule="auto"/>
      <w:pPrChange w:id="65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added-marker-callout">
    <w:name w:val="track-changes-added-marker-callout"/>
    <w:basedOn w:val="Normal"/>
    <w:rsid w:val="00FF5548"/>
    <w:pPr>
      <w:spacing w:after="188" w:line="240" w:lineRule="auto"/>
      <w:pPrChange w:id="6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comment-marker-callout">
    <w:name w:val="track-changes-comment-marker-callout"/>
    <w:basedOn w:val="Normal"/>
    <w:rsid w:val="00FF5548"/>
    <w:pPr>
      <w:spacing w:after="188" w:line="240" w:lineRule="auto"/>
      <w:pPrChange w:id="66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deleted-marker-callout">
    <w:name w:val="track-changes-deleted-marker-callout"/>
    <w:basedOn w:val="Normal"/>
    <w:rsid w:val="00FF5548"/>
    <w:pPr>
      <w:spacing w:after="188" w:line="240" w:lineRule="auto"/>
      <w:pPrChange w:id="66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comment-marker">
    <w:name w:val="track-changes-comment-marker"/>
    <w:basedOn w:val="Normal"/>
    <w:rsid w:val="00FF5548"/>
    <w:pPr>
      <w:spacing w:after="188" w:line="240" w:lineRule="auto"/>
      <w:pPrChange w:id="66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added-marker">
    <w:name w:val="track-changes-added-marker"/>
    <w:basedOn w:val="Normal"/>
    <w:rsid w:val="00FF5548"/>
    <w:pPr>
      <w:spacing w:after="188" w:line="240" w:lineRule="auto"/>
      <w:pPrChange w:id="6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deleted-marker">
    <w:name w:val="track-changes-deleted-marker"/>
    <w:basedOn w:val="Normal"/>
    <w:rsid w:val="00FF5548"/>
    <w:pPr>
      <w:spacing w:after="188" w:line="240" w:lineRule="auto"/>
      <w:pPrChange w:id="6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an">
    <w:name w:val="plan"/>
    <w:basedOn w:val="Normal"/>
    <w:rsid w:val="00FF5548"/>
    <w:pPr>
      <w:spacing w:after="188" w:line="240" w:lineRule="auto"/>
      <w:pPrChange w:id="66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enumerate-item-open">
    <w:name w:val="wl-enumerate-item-open"/>
    <w:basedOn w:val="Normal"/>
    <w:rsid w:val="00FF5548"/>
    <w:pPr>
      <w:spacing w:after="188" w:line="240" w:lineRule="auto"/>
      <w:pPrChange w:id="6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tem-open">
    <w:name w:val="wl-item-open"/>
    <w:basedOn w:val="Normal"/>
    <w:rsid w:val="00FF5548"/>
    <w:pPr>
      <w:spacing w:after="188" w:line="240" w:lineRule="auto"/>
      <w:pPrChange w:id="66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nput">
    <w:name w:val="wl-input"/>
    <w:basedOn w:val="Normal"/>
    <w:rsid w:val="00FF5548"/>
    <w:pPr>
      <w:spacing w:after="188" w:line="240" w:lineRule="auto"/>
      <w:pPrChange w:id="66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abstract-close">
    <w:name w:val="wl-abstract-close"/>
    <w:basedOn w:val="Normal"/>
    <w:rsid w:val="00FF5548"/>
    <w:pPr>
      <w:spacing w:after="188" w:line="240" w:lineRule="auto"/>
      <w:pPrChange w:id="66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abstract-open">
    <w:name w:val="wl-abstract-open"/>
    <w:basedOn w:val="Normal"/>
    <w:rsid w:val="00FF5548"/>
    <w:pPr>
      <w:spacing w:after="188" w:line="240" w:lineRule="auto"/>
      <w:pPrChange w:id="6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figure">
    <w:name w:val="wl-figure"/>
    <w:basedOn w:val="Normal"/>
    <w:rsid w:val="00FF5548"/>
    <w:pPr>
      <w:spacing w:after="188" w:line="240" w:lineRule="auto"/>
      <w:pPrChange w:id="6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figure-wrap">
    <w:name w:val="wl-figure-wrap"/>
    <w:basedOn w:val="Normal"/>
    <w:rsid w:val="00FF5548"/>
    <w:pPr>
      <w:spacing w:after="188" w:line="240" w:lineRule="auto"/>
      <w:pPrChange w:id="6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figure-caption">
    <w:name w:val="wl-figure-caption"/>
    <w:basedOn w:val="Normal"/>
    <w:rsid w:val="00FF5548"/>
    <w:pPr>
      <w:spacing w:after="188" w:line="240" w:lineRule="auto"/>
      <w:pPrChange w:id="6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chapter">
    <w:name w:val="wl-chapter"/>
    <w:basedOn w:val="Normal"/>
    <w:rsid w:val="00FF5548"/>
    <w:pPr>
      <w:spacing w:after="188" w:line="240" w:lineRule="auto"/>
      <w:pPrChange w:id="6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chapter-close">
    <w:name w:val="wl-chapter-close"/>
    <w:basedOn w:val="Normal"/>
    <w:rsid w:val="00FF5548"/>
    <w:pPr>
      <w:spacing w:after="188" w:line="240" w:lineRule="auto"/>
      <w:pPrChange w:id="67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chapter-open">
    <w:name w:val="wl-chapter-open"/>
    <w:basedOn w:val="Normal"/>
    <w:rsid w:val="00FF5548"/>
    <w:pPr>
      <w:spacing w:after="188" w:line="240" w:lineRule="auto"/>
      <w:pPrChange w:id="67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ection">
    <w:name w:val="wl-section"/>
    <w:basedOn w:val="Normal"/>
    <w:rsid w:val="00FF5548"/>
    <w:pPr>
      <w:spacing w:after="188" w:line="240" w:lineRule="auto"/>
      <w:pPrChange w:id="67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ection-close">
    <w:name w:val="wl-section-close"/>
    <w:basedOn w:val="Normal"/>
    <w:rsid w:val="00FF5548"/>
    <w:pPr>
      <w:spacing w:after="188" w:line="240" w:lineRule="auto"/>
      <w:pPrChange w:id="6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ection-open">
    <w:name w:val="wl-section-open"/>
    <w:basedOn w:val="Normal"/>
    <w:rsid w:val="00FF5548"/>
    <w:pPr>
      <w:spacing w:after="188" w:line="240" w:lineRule="auto"/>
      <w:pPrChange w:id="6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ubsection">
    <w:name w:val="wl-subsection"/>
    <w:basedOn w:val="Normal"/>
    <w:rsid w:val="00FF5548"/>
    <w:pPr>
      <w:spacing w:after="188" w:line="240" w:lineRule="auto"/>
      <w:pPrChange w:id="6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ubsection-close">
    <w:name w:val="wl-subsection-close"/>
    <w:basedOn w:val="Normal"/>
    <w:rsid w:val="00FF5548"/>
    <w:pPr>
      <w:spacing w:after="188" w:line="240" w:lineRule="auto"/>
      <w:pPrChange w:id="6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ubsection-open">
    <w:name w:val="wl-subsection-open"/>
    <w:basedOn w:val="Normal"/>
    <w:rsid w:val="00FF5548"/>
    <w:pPr>
      <w:spacing w:after="188" w:line="240" w:lineRule="auto"/>
      <w:pPrChange w:id="6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8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ubsubsection">
    <w:name w:val="wl-subsubsection"/>
    <w:basedOn w:val="Normal"/>
    <w:rsid w:val="00FF5548"/>
    <w:pPr>
      <w:spacing w:after="188" w:line="240" w:lineRule="auto"/>
      <w:pPrChange w:id="6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ubsubsection-close">
    <w:name w:val="wl-subsubsection-close"/>
    <w:basedOn w:val="Normal"/>
    <w:rsid w:val="00FF5548"/>
    <w:pPr>
      <w:spacing w:after="188" w:line="240" w:lineRule="auto"/>
      <w:pPrChange w:id="68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ubsubsection-open">
    <w:name w:val="wl-subsubsection-open"/>
    <w:basedOn w:val="Normal"/>
    <w:rsid w:val="00FF5548"/>
    <w:pPr>
      <w:spacing w:after="188" w:line="240" w:lineRule="auto"/>
      <w:pPrChange w:id="6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bf">
    <w:name w:val="wl-textbf"/>
    <w:basedOn w:val="Normal"/>
    <w:rsid w:val="00FF5548"/>
    <w:pPr>
      <w:spacing w:after="188" w:line="240" w:lineRule="auto"/>
      <w:pPrChange w:id="68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label-bracket">
    <w:name w:val="wl-label-bracket"/>
    <w:basedOn w:val="Normal"/>
    <w:rsid w:val="00FF5548"/>
    <w:pPr>
      <w:spacing w:after="188" w:line="240" w:lineRule="auto"/>
      <w:pPrChange w:id="68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bf-close">
    <w:name w:val="wl-textbf-close"/>
    <w:basedOn w:val="Normal"/>
    <w:rsid w:val="00FF5548"/>
    <w:pPr>
      <w:spacing w:after="188" w:line="240" w:lineRule="auto"/>
      <w:pPrChange w:id="6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bf-open">
    <w:name w:val="wl-textbf-open"/>
    <w:basedOn w:val="Normal"/>
    <w:rsid w:val="00FF5548"/>
    <w:pPr>
      <w:spacing w:after="188" w:line="240" w:lineRule="auto"/>
      <w:pPrChange w:id="68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mg-default">
    <w:name w:val="wl-img-default"/>
    <w:basedOn w:val="Normal"/>
    <w:rsid w:val="00FF5548"/>
    <w:pPr>
      <w:spacing w:after="188" w:line="240" w:lineRule="auto"/>
      <w:pPrChange w:id="6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label-close">
    <w:name w:val="wl-label-close"/>
    <w:basedOn w:val="Normal"/>
    <w:rsid w:val="00FF5548"/>
    <w:pPr>
      <w:spacing w:after="188" w:line="240" w:lineRule="auto"/>
      <w:pPrChange w:id="6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it">
    <w:name w:val="wl-textit"/>
    <w:basedOn w:val="Normal"/>
    <w:rsid w:val="00FF5548"/>
    <w:pPr>
      <w:spacing w:after="188" w:line="240" w:lineRule="auto"/>
      <w:pPrChange w:id="6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it-close">
    <w:name w:val="wl-textit-close"/>
    <w:basedOn w:val="Normal"/>
    <w:rsid w:val="00FF5548"/>
    <w:pPr>
      <w:spacing w:after="188" w:line="240" w:lineRule="auto"/>
      <w:pPrChange w:id="69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it-open">
    <w:name w:val="wl-textit-open"/>
    <w:basedOn w:val="Normal"/>
    <w:rsid w:val="00FF5548"/>
    <w:pPr>
      <w:spacing w:after="188" w:line="240" w:lineRule="auto"/>
      <w:pPrChange w:id="69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name">
    <w:name w:val="table-content-name"/>
    <w:basedOn w:val="Normal"/>
    <w:rsid w:val="00FF5548"/>
    <w:pPr>
      <w:spacing w:after="188" w:line="240" w:lineRule="auto"/>
      <w:pPrChange w:id="6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category">
    <w:name w:val="table-content-category"/>
    <w:basedOn w:val="Normal"/>
    <w:rsid w:val="00FF5548"/>
    <w:pPr>
      <w:spacing w:after="188" w:line="240" w:lineRule="auto"/>
      <w:pPrChange w:id="6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utton-as-link">
    <w:name w:val="button-as-link"/>
    <w:basedOn w:val="Normal"/>
    <w:rsid w:val="00FF5548"/>
    <w:pPr>
      <w:spacing w:after="188" w:line="240" w:lineRule="auto"/>
      <w:pPrChange w:id="6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ffix-content-title">
    <w:name w:val="affix-content-title"/>
    <w:basedOn w:val="Normal"/>
    <w:rsid w:val="00FF5548"/>
    <w:pPr>
      <w:spacing w:after="188" w:line="240" w:lineRule="auto"/>
      <w:pPrChange w:id="69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ffix-subcontent">
    <w:name w:val="affix-subcontent"/>
    <w:basedOn w:val="Normal"/>
    <w:rsid w:val="00FF5548"/>
    <w:pPr>
      <w:spacing w:after="188" w:line="240" w:lineRule="auto"/>
      <w:pPrChange w:id="6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6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verbox">
    <w:name w:val="overbox"/>
    <w:basedOn w:val="Normal"/>
    <w:rsid w:val="00FF5548"/>
    <w:pPr>
      <w:spacing w:after="188" w:line="240" w:lineRule="auto"/>
      <w:pPrChange w:id="7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me">
    <w:name w:val="name"/>
    <w:basedOn w:val="Normal"/>
    <w:rsid w:val="00FF5548"/>
    <w:pPr>
      <w:spacing w:after="188" w:line="240" w:lineRule="auto"/>
      <w:pPrChange w:id="7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-editor-body">
    <w:name w:val="ace-editor-body"/>
    <w:basedOn w:val="Normal"/>
    <w:rsid w:val="00FF5548"/>
    <w:pPr>
      <w:spacing w:after="188" w:line="240" w:lineRule="auto"/>
      <w:pPrChange w:id="7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elling-highlight">
    <w:name w:val="spelling-highlight"/>
    <w:basedOn w:val="Normal"/>
    <w:rsid w:val="00FF5548"/>
    <w:pPr>
      <w:spacing w:after="188" w:line="240" w:lineRule="auto"/>
      <w:pPrChange w:id="7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tation-label">
    <w:name w:val="annotation-label"/>
    <w:basedOn w:val="Normal"/>
    <w:rsid w:val="00FF5548"/>
    <w:pPr>
      <w:spacing w:after="188" w:line="240" w:lineRule="auto"/>
      <w:pPrChange w:id="7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i-layout-toggler">
    <w:name w:val="ui-layout-toggler"/>
    <w:basedOn w:val="Normal"/>
    <w:rsid w:val="00FF5548"/>
    <w:pPr>
      <w:spacing w:after="188" w:line="240" w:lineRule="auto"/>
      <w:pPrChange w:id="70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ferences-search-upgrade-prompt">
    <w:name w:val="references-search-upgrade-prompt"/>
    <w:basedOn w:val="Normal"/>
    <w:rsid w:val="00FF5548"/>
    <w:pPr>
      <w:spacing w:after="188" w:line="240" w:lineRule="auto"/>
      <w:pPrChange w:id="70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arch-results">
    <w:name w:val="search-results"/>
    <w:basedOn w:val="Normal"/>
    <w:rsid w:val="00FF5548"/>
    <w:pPr>
      <w:spacing w:after="188" w:line="240" w:lineRule="auto"/>
      <w:pPrChange w:id="7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ferencesimportpreview">
    <w:name w:val="referencesimportpreview"/>
    <w:basedOn w:val="Normal"/>
    <w:rsid w:val="00FF5548"/>
    <w:pPr>
      <w:spacing w:after="188" w:line="240" w:lineRule="auto"/>
      <w:pPrChange w:id="7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gister-banner">
    <w:name w:val="register-banner"/>
    <w:basedOn w:val="Normal"/>
    <w:rsid w:val="00FF5548"/>
    <w:pPr>
      <w:spacing w:after="188" w:line="240" w:lineRule="auto"/>
      <w:pPrChange w:id="7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creenshot">
    <w:name w:val="screenshot"/>
    <w:basedOn w:val="Normal"/>
    <w:rsid w:val="00FF5548"/>
    <w:pPr>
      <w:spacing w:after="188" w:line="240" w:lineRule="auto"/>
      <w:pPrChange w:id="71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hero">
    <w:name w:val="btn-hero"/>
    <w:basedOn w:val="Normal"/>
    <w:rsid w:val="00FF5548"/>
    <w:pPr>
      <w:spacing w:after="188" w:line="240" w:lineRule="auto"/>
      <w:pPrChange w:id="7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ursor">
    <w:name w:val="cursor"/>
    <w:basedOn w:val="Normal"/>
    <w:rsid w:val="00FF5548"/>
    <w:pPr>
      <w:spacing w:after="188" w:line="240" w:lineRule="auto"/>
      <w:pPrChange w:id="7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dded">
    <w:name w:val="added"/>
    <w:basedOn w:val="Normal"/>
    <w:rsid w:val="00FF5548"/>
    <w:pPr>
      <w:spacing w:after="188" w:line="240" w:lineRule="auto"/>
      <w:pPrChange w:id="7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moved">
    <w:name w:val="removed"/>
    <w:basedOn w:val="Normal"/>
    <w:rsid w:val="00FF5548"/>
    <w:pPr>
      <w:spacing w:after="188" w:line="240" w:lineRule="auto"/>
      <w:pPrChange w:id="7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ighlight">
    <w:name w:val="highlight"/>
    <w:basedOn w:val="Normal"/>
    <w:rsid w:val="00FF5548"/>
    <w:pPr>
      <w:spacing w:after="188" w:line="240" w:lineRule="auto"/>
      <w:pPrChange w:id="7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ans-subheader">
    <w:name w:val="plans-subheader"/>
    <w:basedOn w:val="Normal"/>
    <w:rsid w:val="00FF5548"/>
    <w:pPr>
      <w:spacing w:after="188" w:line="240" w:lineRule="auto"/>
      <w:pPrChange w:id="7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ircle">
    <w:name w:val="circle"/>
    <w:basedOn w:val="Normal"/>
    <w:rsid w:val="00FF5548"/>
    <w:pPr>
      <w:spacing w:after="188" w:line="240" w:lineRule="auto"/>
      <w:pPrChange w:id="7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uenow">
    <w:name w:val="due_now"/>
    <w:basedOn w:val="Normal"/>
    <w:rsid w:val="00FF5548"/>
    <w:pPr>
      <w:spacing w:after="188" w:line="240" w:lineRule="auto"/>
      <w:pPrChange w:id="7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st">
    <w:name w:val="cost"/>
    <w:basedOn w:val="Normal"/>
    <w:rsid w:val="00FF5548"/>
    <w:pPr>
      <w:spacing w:after="188" w:line="240" w:lineRule="auto"/>
      <w:pPrChange w:id="7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scount">
    <w:name w:val="discount"/>
    <w:basedOn w:val="Normal"/>
    <w:rsid w:val="00FF5548"/>
    <w:pPr>
      <w:spacing w:after="188" w:line="240" w:lineRule="auto"/>
      <w:pPrChange w:id="7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ubscription">
    <w:name w:val="subscription"/>
    <w:basedOn w:val="Normal"/>
    <w:rsid w:val="00FF5548"/>
    <w:pPr>
      <w:spacing w:after="188" w:line="240" w:lineRule="auto"/>
      <w:pPrChange w:id="7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reetrial">
    <w:name w:val="free_trial"/>
    <w:basedOn w:val="Normal"/>
    <w:rsid w:val="00FF5548"/>
    <w:pPr>
      <w:spacing w:after="188" w:line="240" w:lineRule="auto"/>
      <w:pPrChange w:id="7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tupfee">
    <w:name w:val="setup_fee"/>
    <w:basedOn w:val="Normal"/>
    <w:rsid w:val="00FF5548"/>
    <w:pPr>
      <w:spacing w:after="188" w:line="240" w:lineRule="auto"/>
      <w:pPrChange w:id="7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at">
    <w:name w:val="vat"/>
    <w:basedOn w:val="Normal"/>
    <w:rsid w:val="00FF5548"/>
    <w:pPr>
      <w:spacing w:after="188" w:line="240" w:lineRule="auto"/>
      <w:pPrChange w:id="7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ddons">
    <w:name w:val="add_ons"/>
    <w:basedOn w:val="Normal"/>
    <w:rsid w:val="00FF5548"/>
    <w:pPr>
      <w:spacing w:after="188" w:line="240" w:lineRule="auto"/>
      <w:pPrChange w:id="72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upon">
    <w:name w:val="coupon"/>
    <w:basedOn w:val="Normal"/>
    <w:rsid w:val="00FF5548"/>
    <w:pPr>
      <w:spacing w:after="188" w:line="240" w:lineRule="auto"/>
      <w:pPrChange w:id="7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">
    <w:name w:val="error"/>
    <w:basedOn w:val="Normal"/>
    <w:rsid w:val="00FF5548"/>
    <w:pPr>
      <w:spacing w:after="188" w:line="240" w:lineRule="auto"/>
      <w:pPrChange w:id="72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rvererrors">
    <w:name w:val="server_errors"/>
    <w:basedOn w:val="Normal"/>
    <w:rsid w:val="00FF5548"/>
    <w:pPr>
      <w:spacing w:after="188" w:line="240" w:lineRule="auto"/>
      <w:pPrChange w:id="7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pttos">
    <w:name w:val="accept_tos"/>
    <w:basedOn w:val="Normal"/>
    <w:rsid w:val="00FF5548"/>
    <w:pPr>
      <w:spacing w:after="188" w:line="240" w:lineRule="auto"/>
      <w:pPrChange w:id="72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illinginfo">
    <w:name w:val="billing_info"/>
    <w:basedOn w:val="Normal"/>
    <w:rsid w:val="00FF5548"/>
    <w:pPr>
      <w:spacing w:after="188" w:line="240" w:lineRule="auto"/>
      <w:pPrChange w:id="7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3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actinfo">
    <w:name w:val="contact_info"/>
    <w:basedOn w:val="Normal"/>
    <w:rsid w:val="00FF5548"/>
    <w:pPr>
      <w:spacing w:after="188" w:line="240" w:lineRule="auto"/>
      <w:pPrChange w:id="73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itel1">
    <w:name w:val="Titel1"/>
    <w:basedOn w:val="Normal"/>
    <w:rsid w:val="00FF5548"/>
    <w:pPr>
      <w:spacing w:after="188" w:line="240" w:lineRule="auto"/>
      <w:pPrChange w:id="73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reditcard">
    <w:name w:val="credit_card"/>
    <w:basedOn w:val="Normal"/>
    <w:rsid w:val="00FF5548"/>
    <w:pPr>
      <w:spacing w:after="188" w:line="240" w:lineRule="auto"/>
      <w:pPrChange w:id="7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pal">
    <w:name w:val="paypal"/>
    <w:basedOn w:val="Normal"/>
    <w:rsid w:val="00FF5548"/>
    <w:pPr>
      <w:spacing w:after="188" w:line="240" w:lineRule="auto"/>
      <w:pPrChange w:id="7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mentmethod">
    <w:name w:val="payment_method"/>
    <w:basedOn w:val="Normal"/>
    <w:rsid w:val="00FF5548"/>
    <w:pPr>
      <w:spacing w:after="188" w:line="240" w:lineRule="auto"/>
      <w:pPrChange w:id="7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palmessage">
    <w:name w:val="paypal_message"/>
    <w:basedOn w:val="Normal"/>
    <w:rsid w:val="00FF5548"/>
    <w:pPr>
      <w:spacing w:after="188" w:line="240" w:lineRule="auto"/>
      <w:pPrChange w:id="73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ield">
    <w:name w:val="field"/>
    <w:basedOn w:val="Normal"/>
    <w:rsid w:val="00FF5548"/>
    <w:pPr>
      <w:spacing w:after="188" w:line="240" w:lineRule="auto"/>
      <w:pPrChange w:id="73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ptedcards">
    <w:name w:val="accepted_cards"/>
    <w:basedOn w:val="Normal"/>
    <w:rsid w:val="00FF5548"/>
    <w:pPr>
      <w:spacing w:after="188" w:line="240" w:lineRule="auto"/>
      <w:pPrChange w:id="73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idefod1">
    <w:name w:val="Sidefod1"/>
    <w:basedOn w:val="Normal"/>
    <w:rsid w:val="00FF5548"/>
    <w:pPr>
      <w:spacing w:after="188" w:line="240" w:lineRule="auto"/>
      <w:pPrChange w:id="73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romeframe">
    <w:name w:val="chromeframe"/>
    <w:basedOn w:val="Normal"/>
    <w:rsid w:val="00FF5548"/>
    <w:pPr>
      <w:spacing w:after="188" w:line="240" w:lineRule="auto"/>
      <w:pPrChange w:id="74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umber">
    <w:name w:val="number"/>
    <w:basedOn w:val="Normal"/>
    <w:rsid w:val="00FF5548"/>
    <w:pPr>
      <w:spacing w:after="188" w:line="240" w:lineRule="auto"/>
      <w:pPrChange w:id="7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erk">
    <w:name w:val="perk"/>
    <w:basedOn w:val="Normal"/>
    <w:rsid w:val="00FF5548"/>
    <w:pPr>
      <w:spacing w:after="188" w:line="240" w:lineRule="auto"/>
      <w:pPrChange w:id="74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ditsection">
    <w:name w:val="editsection"/>
    <w:basedOn w:val="Normal"/>
    <w:rsid w:val="00FF5548"/>
    <w:pPr>
      <w:spacing w:after="188" w:line="240" w:lineRule="auto"/>
      <w:pPrChange w:id="74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ource-latex">
    <w:name w:val="source-latex"/>
    <w:basedOn w:val="Normal"/>
    <w:rsid w:val="00FF5548"/>
    <w:pPr>
      <w:spacing w:after="188" w:line="240" w:lineRule="auto"/>
      <w:pPrChange w:id="74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tions">
    <w:name w:val="actions"/>
    <w:basedOn w:val="Normal"/>
    <w:rsid w:val="00FF5548"/>
    <w:pPr>
      <w:spacing w:after="188" w:line="240" w:lineRule="auto"/>
      <w:pPrChange w:id="74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fold">
    <w:name w:val="ace_fold"/>
    <w:basedOn w:val="Normal"/>
    <w:rsid w:val="00FF5548"/>
    <w:pPr>
      <w:spacing w:after="188" w:line="240" w:lineRule="auto"/>
      <w:pPrChange w:id="7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4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print-margin">
    <w:name w:val="ace_print-margin"/>
    <w:basedOn w:val="Normal"/>
    <w:rsid w:val="00FF5548"/>
    <w:pPr>
      <w:spacing w:after="188" w:line="240" w:lineRule="auto"/>
      <w:pPrChange w:id="7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invisible">
    <w:name w:val="ace_invisible"/>
    <w:basedOn w:val="Normal"/>
    <w:rsid w:val="00FF5548"/>
    <w:pPr>
      <w:spacing w:after="188" w:line="240" w:lineRule="auto"/>
      <w:pPrChange w:id="7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torage">
    <w:name w:val="ace_storage"/>
    <w:basedOn w:val="Normal"/>
    <w:rsid w:val="00FF5548"/>
    <w:pPr>
      <w:spacing w:after="188" w:line="240" w:lineRule="auto"/>
      <w:pPrChange w:id="7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keyword">
    <w:name w:val="ace_keyword"/>
    <w:basedOn w:val="Normal"/>
    <w:rsid w:val="00FF5548"/>
    <w:pPr>
      <w:spacing w:after="188" w:line="240" w:lineRule="auto"/>
      <w:pPrChange w:id="7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onstant">
    <w:name w:val="ace_constant"/>
    <w:basedOn w:val="Normal"/>
    <w:rsid w:val="00FF5548"/>
    <w:pPr>
      <w:spacing w:after="188" w:line="240" w:lineRule="auto"/>
      <w:pPrChange w:id="75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invalid">
    <w:name w:val="ace_invalid"/>
    <w:basedOn w:val="Normal"/>
    <w:rsid w:val="00FF5548"/>
    <w:pPr>
      <w:spacing w:after="188" w:line="240" w:lineRule="auto"/>
      <w:pPrChange w:id="75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tring">
    <w:name w:val="ace_string"/>
    <w:basedOn w:val="Normal"/>
    <w:rsid w:val="00FF5548"/>
    <w:pPr>
      <w:spacing w:after="188" w:line="240" w:lineRule="auto"/>
      <w:pPrChange w:id="75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omment">
    <w:name w:val="ace_comment"/>
    <w:basedOn w:val="Normal"/>
    <w:rsid w:val="00FF5548"/>
    <w:pPr>
      <w:spacing w:after="188" w:line="240" w:lineRule="auto"/>
      <w:pPrChange w:id="75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variable">
    <w:name w:val="ace_variable"/>
    <w:basedOn w:val="Normal"/>
    <w:rsid w:val="00FF5548"/>
    <w:pPr>
      <w:spacing w:after="188" w:line="240" w:lineRule="auto"/>
      <w:pPrChange w:id="7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xml-pe">
    <w:name w:val="ace_xml-pe"/>
    <w:basedOn w:val="Normal"/>
    <w:rsid w:val="00FF5548"/>
    <w:pPr>
      <w:spacing w:after="188" w:line="240" w:lineRule="auto"/>
      <w:pPrChange w:id="7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heading">
    <w:name w:val="ace_heading"/>
    <w:basedOn w:val="Normal"/>
    <w:rsid w:val="00FF5548"/>
    <w:pPr>
      <w:spacing w:after="188" w:line="240" w:lineRule="auto"/>
      <w:pPrChange w:id="7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list">
    <w:name w:val="ace_list"/>
    <w:basedOn w:val="Normal"/>
    <w:rsid w:val="00FF5548"/>
    <w:pPr>
      <w:spacing w:after="188" w:line="240" w:lineRule="auto"/>
      <w:pPrChange w:id="75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gutter-active-line">
    <w:name w:val="ace_gutter-active-line"/>
    <w:basedOn w:val="Normal"/>
    <w:rsid w:val="00FF5548"/>
    <w:pPr>
      <w:spacing w:after="188" w:line="240" w:lineRule="auto"/>
      <w:pPrChange w:id="7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indent-guide">
    <w:name w:val="ace_indent-guide"/>
    <w:basedOn w:val="Normal"/>
    <w:rsid w:val="00FF5548"/>
    <w:pPr>
      <w:spacing w:after="188" w:line="240" w:lineRule="auto"/>
      <w:pPrChange w:id="76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ubdued">
    <w:name w:val="subdued"/>
    <w:basedOn w:val="Normal"/>
    <w:rsid w:val="00FF5548"/>
    <w:pPr>
      <w:spacing w:after="188" w:line="240" w:lineRule="auto"/>
      <w:pPrChange w:id="76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idehoved1">
    <w:name w:val="Sidehoved1"/>
    <w:basedOn w:val="Normal"/>
    <w:rsid w:val="00FF5548"/>
    <w:pPr>
      <w:spacing w:after="188" w:line="240" w:lineRule="auto"/>
      <w:pPrChange w:id="76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wner">
    <w:name w:val="owner"/>
    <w:basedOn w:val="Normal"/>
    <w:rsid w:val="00FF5548"/>
    <w:pPr>
      <w:spacing w:after="188" w:line="240" w:lineRule="auto"/>
      <w:pPrChange w:id="7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name">
    <w:name w:val="projectname"/>
    <w:basedOn w:val="Normal"/>
    <w:rsid w:val="00FF5548"/>
    <w:pPr>
      <w:spacing w:after="188" w:line="240" w:lineRule="auto"/>
      <w:pPrChange w:id="7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g-label">
    <w:name w:val="tag-label"/>
    <w:basedOn w:val="Normal"/>
    <w:rsid w:val="00FF5548"/>
    <w:pPr>
      <w:spacing w:after="188" w:line="240" w:lineRule="auto"/>
      <w:pPrChange w:id="76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g-label-name">
    <w:name w:val="tag-label-name"/>
    <w:basedOn w:val="Normal"/>
    <w:rsid w:val="00FF5548"/>
    <w:pPr>
      <w:spacing w:after="188" w:line="240" w:lineRule="auto"/>
      <w:pPrChange w:id="7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g-label-remove">
    <w:name w:val="tag-label-remove"/>
    <w:basedOn w:val="Normal"/>
    <w:rsid w:val="00FF5548"/>
    <w:pPr>
      <w:spacing w:after="188" w:line="240" w:lineRule="auto"/>
      <w:pPrChange w:id="76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ge-container">
    <w:name w:val="page-container"/>
    <w:basedOn w:val="Normal"/>
    <w:rsid w:val="00FF5548"/>
    <w:pPr>
      <w:spacing w:after="188" w:line="240" w:lineRule="auto"/>
      <w:pPrChange w:id="76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ne-no">
    <w:name w:val="line-no"/>
    <w:basedOn w:val="Normal"/>
    <w:rsid w:val="00FF5548"/>
    <w:pPr>
      <w:spacing w:after="188" w:line="240" w:lineRule="auto"/>
      <w:pPrChange w:id="76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ntry-message">
    <w:name w:val="entry-message"/>
    <w:basedOn w:val="Normal"/>
    <w:rsid w:val="00FF5548"/>
    <w:pPr>
      <w:spacing w:after="188" w:line="240" w:lineRule="auto"/>
      <w:pPrChange w:id="7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ss-token-display-area">
    <w:name w:val="access-token-display-area"/>
    <w:basedOn w:val="Normal"/>
    <w:rsid w:val="00FF5548"/>
    <w:pPr>
      <w:spacing w:after="188" w:line="240" w:lineRule="auto"/>
      <w:pPrChange w:id="7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croll-container">
    <w:name w:val="scroll-container"/>
    <w:basedOn w:val="Normal"/>
    <w:rsid w:val="00FF5548"/>
    <w:pPr>
      <w:spacing w:after="188" w:line="240" w:lineRule="auto"/>
      <w:pPrChange w:id="7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actions">
    <w:name w:val="rp-entry-actions"/>
    <w:basedOn w:val="Normal"/>
    <w:rsid w:val="00FF5548"/>
    <w:pPr>
      <w:spacing w:after="188" w:line="240" w:lineRule="auto"/>
      <w:pPrChange w:id="7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marker">
    <w:name w:val="track-changes-marker"/>
    <w:basedOn w:val="Normal"/>
    <w:rsid w:val="00FF5548"/>
    <w:pPr>
      <w:spacing w:after="188" w:line="240" w:lineRule="auto"/>
      <w:pPrChange w:id="7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marker-callout">
    <w:name w:val="track-changes-marker-callout"/>
    <w:basedOn w:val="Normal"/>
    <w:rsid w:val="00FF5548"/>
    <w:pPr>
      <w:spacing w:after="188" w:line="240" w:lineRule="auto"/>
      <w:pPrChange w:id="77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con">
    <w:name w:val="wl-icon"/>
    <w:basedOn w:val="Normal"/>
    <w:rsid w:val="00FF5548"/>
    <w:pPr>
      <w:spacing w:after="188" w:line="240" w:lineRule="auto"/>
      <w:pPrChange w:id="77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icon">
    <w:name w:val="table-content-icon"/>
    <w:basedOn w:val="Normal"/>
    <w:rsid w:val="00FF5548"/>
    <w:pPr>
      <w:spacing w:after="188" w:line="240" w:lineRule="auto"/>
      <w:pPrChange w:id="77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text">
    <w:name w:val="table-content-text"/>
    <w:basedOn w:val="Normal"/>
    <w:rsid w:val="00FF5548"/>
    <w:pPr>
      <w:spacing w:after="188" w:line="240" w:lineRule="auto"/>
      <w:pPrChange w:id="7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slogan">
    <w:name w:val="table-content-slogan"/>
    <w:basedOn w:val="Normal"/>
    <w:rsid w:val="00FF5548"/>
    <w:pPr>
      <w:spacing w:after="188" w:line="240" w:lineRule="auto"/>
      <w:pPrChange w:id="7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link">
    <w:name w:val="table-content-link"/>
    <w:basedOn w:val="Normal"/>
    <w:rsid w:val="00FF5548"/>
    <w:pPr>
      <w:spacing w:after="188" w:line="240" w:lineRule="auto"/>
      <w:pPrChange w:id="7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ubbin">
    <w:name w:val="nubbin"/>
    <w:basedOn w:val="Normal"/>
    <w:rsid w:val="00FF5548"/>
    <w:pPr>
      <w:spacing w:after="188" w:line="240" w:lineRule="auto"/>
      <w:pPrChange w:id="7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pgrade-prompt">
    <w:name w:val="upgrade-prompt"/>
    <w:basedOn w:val="Normal"/>
    <w:rsid w:val="00FF5548"/>
    <w:pPr>
      <w:spacing w:after="188" w:line="240" w:lineRule="auto"/>
      <w:pPrChange w:id="7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8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o-results-message">
    <w:name w:val="no-results-message"/>
    <w:basedOn w:val="Normal"/>
    <w:rsid w:val="00FF5548"/>
    <w:pPr>
      <w:spacing w:after="188" w:line="240" w:lineRule="auto"/>
      <w:pPrChange w:id="7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arch-result-hit">
    <w:name w:val="search-result-hit"/>
    <w:basedOn w:val="Normal"/>
    <w:rsid w:val="00FF5548"/>
    <w:pPr>
      <w:spacing w:after="188" w:line="240" w:lineRule="auto"/>
      <w:pPrChange w:id="78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ferencesimportpreviewscroller">
    <w:name w:val="referencesimportpreviewscroller"/>
    <w:basedOn w:val="Normal"/>
    <w:rsid w:val="00FF5548"/>
    <w:pPr>
      <w:spacing w:after="188" w:line="240" w:lineRule="auto"/>
      <w:pPrChange w:id="7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mg">
    <w:name w:val="img"/>
    <w:basedOn w:val="Normal"/>
    <w:rsid w:val="00FF5548"/>
    <w:pPr>
      <w:spacing w:after="188" w:line="240" w:lineRule="auto"/>
      <w:pPrChange w:id="78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-highlighted">
    <w:name w:val="card-highlighted"/>
    <w:basedOn w:val="Normal"/>
    <w:rsid w:val="00FF5548"/>
    <w:pPr>
      <w:spacing w:after="188" w:line="240" w:lineRule="auto"/>
      <w:pPrChange w:id="78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curringcost">
    <w:name w:val="recurring_cost"/>
    <w:basedOn w:val="Normal"/>
    <w:rsid w:val="00FF5548"/>
    <w:pPr>
      <w:spacing w:after="188" w:line="240" w:lineRule="auto"/>
      <w:pPrChange w:id="7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ddon">
    <w:name w:val="add_on"/>
    <w:basedOn w:val="Normal"/>
    <w:rsid w:val="00FF5548"/>
    <w:pPr>
      <w:spacing w:after="188" w:line="240" w:lineRule="auto"/>
      <w:pPrChange w:id="78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eck">
    <w:name w:val="check"/>
    <w:basedOn w:val="Normal"/>
    <w:rsid w:val="00FF5548"/>
    <w:pPr>
      <w:spacing w:after="188" w:line="240" w:lineRule="auto"/>
      <w:pPrChange w:id="7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escription">
    <w:name w:val="description"/>
    <w:basedOn w:val="Normal"/>
    <w:rsid w:val="00FF5548"/>
    <w:pPr>
      <w:spacing w:after="188" w:line="240" w:lineRule="auto"/>
      <w:pPrChange w:id="7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mentoption">
    <w:name w:val="payment_option"/>
    <w:basedOn w:val="Normal"/>
    <w:rsid w:val="00FF5548"/>
    <w:pPr>
      <w:spacing w:after="188" w:line="240" w:lineRule="auto"/>
      <w:pPrChange w:id="7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aceholder">
    <w:name w:val="placeholder"/>
    <w:basedOn w:val="Normal"/>
    <w:rsid w:val="00FF5548"/>
    <w:pPr>
      <w:spacing w:after="188" w:line="240" w:lineRule="auto"/>
      <w:pPrChange w:id="79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onus-top">
    <w:name w:val="bonus-top"/>
    <w:basedOn w:val="Normal"/>
    <w:rsid w:val="00FF5548"/>
    <w:pPr>
      <w:spacing w:after="188" w:line="240" w:lineRule="auto"/>
      <w:pPrChange w:id="79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utput">
    <w:name w:val="output"/>
    <w:basedOn w:val="Normal"/>
    <w:rsid w:val="00FF5548"/>
    <w:pPr>
      <w:spacing w:after="188" w:line="240" w:lineRule="auto"/>
      <w:pPrChange w:id="7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name">
    <w:name w:val="project-name"/>
    <w:basedOn w:val="Normal"/>
    <w:rsid w:val="00FF5548"/>
    <w:pPr>
      <w:spacing w:after="188" w:line="240" w:lineRule="auto"/>
      <w:pPrChange w:id="7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lection">
    <w:name w:val="ace_selection"/>
    <w:basedOn w:val="Normal"/>
    <w:rsid w:val="00FF5548"/>
    <w:pPr>
      <w:spacing w:after="188" w:line="240" w:lineRule="auto"/>
      <w:pPrChange w:id="7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tep">
    <w:name w:val="ace_step"/>
    <w:basedOn w:val="Normal"/>
    <w:rsid w:val="00FF5548"/>
    <w:pPr>
      <w:spacing w:after="188" w:line="240" w:lineRule="auto"/>
      <w:pPrChange w:id="79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tack">
    <w:name w:val="ace_stack"/>
    <w:basedOn w:val="Normal"/>
    <w:rsid w:val="00FF5548"/>
    <w:pPr>
      <w:spacing w:after="188" w:line="240" w:lineRule="auto"/>
      <w:pPrChange w:id="7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7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bracket">
    <w:name w:val="ace_bracket"/>
    <w:basedOn w:val="Normal"/>
    <w:rsid w:val="00FF5548"/>
    <w:pPr>
      <w:spacing w:after="188" w:line="240" w:lineRule="auto"/>
      <w:pPrChange w:id="8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lected-word">
    <w:name w:val="ace_selected-word"/>
    <w:basedOn w:val="Normal"/>
    <w:rsid w:val="00FF5548"/>
    <w:pPr>
      <w:spacing w:after="188" w:line="240" w:lineRule="auto"/>
      <w:pPrChange w:id="8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ivileges">
    <w:name w:val="privileges"/>
    <w:basedOn w:val="Normal"/>
    <w:rsid w:val="00FF5548"/>
    <w:pPr>
      <w:spacing w:after="188" w:line="240" w:lineRule="auto"/>
      <w:pPrChange w:id="8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arch-result-content">
    <w:name w:val="search-result-content"/>
    <w:basedOn w:val="Normal"/>
    <w:rsid w:val="00FF5548"/>
    <w:pPr>
      <w:spacing w:after="188" w:line="240" w:lineRule="auto"/>
      <w:pPrChange w:id="8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downa">
    <w:name w:val="dropdown&gt;a"/>
    <w:basedOn w:val="Normal"/>
    <w:rsid w:val="00FF5548"/>
    <w:pPr>
      <w:spacing w:after="188" w:line="240" w:lineRule="auto"/>
      <w:pPrChange w:id="8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name-input">
    <w:name w:val="rename-input"/>
    <w:basedOn w:val="Normal"/>
    <w:rsid w:val="00FF5548"/>
    <w:pPr>
      <w:spacing w:after="188" w:line="240" w:lineRule="auto"/>
      <w:pPrChange w:id="80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ss-token-wrapper">
    <w:name w:val="access-token-wrapper"/>
    <w:basedOn w:val="Normal"/>
    <w:rsid w:val="00FF5548"/>
    <w:pPr>
      <w:spacing w:after="188" w:line="240" w:lineRule="auto"/>
      <w:pPrChange w:id="80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">
    <w:name w:val="message"/>
    <w:basedOn w:val="Normal"/>
    <w:rsid w:val="00FF5548"/>
    <w:pPr>
      <w:spacing w:after="188" w:line="240" w:lineRule="auto"/>
      <w:pPrChange w:id="8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it-title">
    <w:name w:val="hit-title"/>
    <w:basedOn w:val="Normal"/>
    <w:rsid w:val="00FF5548"/>
    <w:pPr>
      <w:spacing w:after="188" w:line="240" w:lineRule="auto"/>
      <w:pPrChange w:id="8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terval">
    <w:name w:val="interval"/>
    <w:basedOn w:val="Normal"/>
    <w:rsid w:val="00FF5548"/>
    <w:pPr>
      <w:spacing w:after="188" w:line="240" w:lineRule="auto"/>
      <w:pPrChange w:id="8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con">
    <w:name w:val="icon"/>
    <w:basedOn w:val="Normal"/>
    <w:rsid w:val="00FF5548"/>
    <w:pPr>
      <w:spacing w:after="188" w:line="240" w:lineRule="auto"/>
      <w:pPrChange w:id="81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ato1">
    <w:name w:val="Dato1"/>
    <w:basedOn w:val="Normal"/>
    <w:rsid w:val="00FF5548"/>
    <w:pPr>
      <w:spacing w:after="188" w:line="240" w:lineRule="auto"/>
      <w:pPrChange w:id="8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vatar">
    <w:name w:val="avatar"/>
    <w:basedOn w:val="Normal"/>
    <w:rsid w:val="00FF5548"/>
    <w:pPr>
      <w:spacing w:after="188" w:line="240" w:lineRule="auto"/>
      <w:pPrChange w:id="8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wrapper">
    <w:name w:val="message-wrapper"/>
    <w:basedOn w:val="Normal"/>
    <w:rsid w:val="00FF5548"/>
    <w:pPr>
      <w:spacing w:after="188" w:line="240" w:lineRule="auto"/>
      <w:pPrChange w:id="8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otificationbody">
    <w:name w:val="notification_body"/>
    <w:basedOn w:val="Normal"/>
    <w:rsid w:val="00FF5548"/>
    <w:pPr>
      <w:spacing w:after="188" w:line="240" w:lineRule="auto"/>
      <w:pPrChange w:id="8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ss-token">
    <w:name w:val="access-token"/>
    <w:basedOn w:val="Normal"/>
    <w:rsid w:val="00FF5548"/>
    <w:pPr>
      <w:spacing w:after="188" w:line="240" w:lineRule="auto"/>
      <w:pPrChange w:id="8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content">
    <w:name w:val="message-content"/>
    <w:basedOn w:val="Normal"/>
    <w:rsid w:val="00FF5548"/>
    <w:pPr>
      <w:spacing w:after="188" w:line="240" w:lineRule="auto"/>
      <w:pPrChange w:id="8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rrow">
    <w:name w:val="arrow"/>
    <w:basedOn w:val="Normal"/>
    <w:rsid w:val="00FF5548"/>
    <w:pPr>
      <w:spacing w:after="188" w:line="240" w:lineRule="auto"/>
      <w:pPrChange w:id="8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ff-panel">
    <w:name w:val="diff-panel"/>
    <w:basedOn w:val="Normal"/>
    <w:rsid w:val="00FF5548"/>
    <w:pPr>
      <w:spacing w:after="188" w:line="240" w:lineRule="auto"/>
      <w:pPrChange w:id="8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angeplanbutton">
    <w:name w:val="changeplanbutton"/>
    <w:basedOn w:val="Normal"/>
    <w:rsid w:val="00FF5548"/>
    <w:pPr>
      <w:spacing w:after="188" w:line="240" w:lineRule="auto"/>
      <w:pPrChange w:id="8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wider">
    <w:name w:val="message-wider"/>
    <w:basedOn w:val="Normal"/>
    <w:rsid w:val="00FF5548"/>
    <w:pPr>
      <w:spacing w:after="188" w:line="240" w:lineRule="auto"/>
      <w:pPrChange w:id="8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header">
    <w:name w:val="message-header"/>
    <w:basedOn w:val="Normal"/>
    <w:rsid w:val="00FF5548"/>
    <w:pPr>
      <w:spacing w:after="188" w:line="240" w:lineRule="auto"/>
      <w:pPrChange w:id="8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body">
    <w:name w:val="message-body"/>
    <w:basedOn w:val="Normal"/>
    <w:rsid w:val="00FF5548"/>
    <w:pPr>
      <w:spacing w:after="188" w:line="240" w:lineRule="auto"/>
      <w:pPrChange w:id="8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eleted-warning">
    <w:name w:val="deleted-warning"/>
    <w:basedOn w:val="Normal"/>
    <w:rsid w:val="00FF5548"/>
    <w:pPr>
      <w:spacing w:after="188" w:line="240" w:lineRule="auto"/>
      <w:pPrChange w:id="8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nk-disabled">
    <w:name w:val="link-disabled"/>
    <w:basedOn w:val="Normal"/>
    <w:rsid w:val="00FF5548"/>
    <w:pPr>
      <w:spacing w:after="188" w:line="240" w:lineRule="auto"/>
      <w:pPrChange w:id="8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s">
    <w:name w:val="form-controls"/>
    <w:basedOn w:val="Normal"/>
    <w:rsid w:val="00FF5548"/>
    <w:pPr>
      <w:spacing w:after="188" w:line="240" w:lineRule="auto"/>
      <w:pPrChange w:id="82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active-line">
    <w:name w:val="ace_active-line"/>
    <w:basedOn w:val="Normal"/>
    <w:rsid w:val="00FF5548"/>
    <w:pPr>
      <w:spacing w:after="188" w:line="240" w:lineRule="auto"/>
      <w:pPrChange w:id="8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-layer">
    <w:name w:val="ace_cursor-layer"/>
    <w:basedOn w:val="Normal"/>
    <w:rsid w:val="00FF5548"/>
    <w:pPr>
      <w:spacing w:after="188" w:line="240" w:lineRule="auto"/>
      <w:pPrChange w:id="82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hoverframe">
    <w:name w:val="mathjax_hover_frame"/>
    <w:basedOn w:val="Normal"/>
    <w:rsid w:val="00FF5548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after="188" w:line="240" w:lineRule="auto"/>
      <w:pPrChange w:id="828" w:author="Martin Geertsen" w:date="2018-05-16T22:28:00Z">
        <w:pPr>
          <w:pBdr>
            <w:top w:val="single" w:sz="6" w:space="0" w:color="AA66DD"/>
            <w:left w:val="single" w:sz="6" w:space="0" w:color="AA66DD"/>
            <w:bottom w:val="single" w:sz="6" w:space="0" w:color="AA66DD"/>
            <w:right w:val="single" w:sz="6" w:space="0" w:color="AA66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character" w:customStyle="1" w:styleId="codemirror-matchingbracket">
    <w:name w:val="codemirror-matchingbracket"/>
    <w:basedOn w:val="Standardskrifttypeiafsnit"/>
    <w:rsid w:val="0061393F"/>
  </w:style>
  <w:style w:type="character" w:customStyle="1" w:styleId="codemirror-nonmatchingbracket">
    <w:name w:val="codemirror-nonmatchingbracket"/>
    <w:basedOn w:val="Standardskrifttypeiafsnit"/>
    <w:rsid w:val="0061393F"/>
  </w:style>
  <w:style w:type="character" w:customStyle="1" w:styleId="small1">
    <w:name w:val="small1"/>
    <w:basedOn w:val="Standardskrifttypeiafsnit"/>
    <w:rsid w:val="0061393F"/>
    <w:rPr>
      <w:color w:val="7A7A7A"/>
      <w:sz w:val="22"/>
      <w:szCs w:val="22"/>
    </w:rPr>
  </w:style>
  <w:style w:type="paragraph" w:customStyle="1" w:styleId="codemirror-cursor1">
    <w:name w:val="codemirror-cursor1"/>
    <w:basedOn w:val="Normal"/>
    <w:rsid w:val="00FF5548"/>
    <w:pPr>
      <w:pBdr>
        <w:left w:val="single" w:sz="6" w:space="0" w:color="000000"/>
      </w:pBdr>
      <w:shd w:val="clear" w:color="auto" w:fill="77EE77"/>
      <w:spacing w:after="188" w:line="240" w:lineRule="auto"/>
      <w:pPrChange w:id="829" w:author="Martin Geertsen" w:date="2018-05-16T22:28:00Z">
        <w:pPr>
          <w:pBdr>
            <w:left w:val="single" w:sz="6" w:space="0" w:color="000000"/>
          </w:pBdr>
          <w:shd w:val="clear" w:color="auto" w:fill="77EE77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header1">
    <w:name w:val="cm-header1"/>
    <w:basedOn w:val="Normal"/>
    <w:rsid w:val="00FF5548"/>
    <w:pPr>
      <w:spacing w:after="188" w:line="240" w:lineRule="auto"/>
      <w:pPrChange w:id="8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FF"/>
      <w:sz w:val="24"/>
      <w:szCs w:val="24"/>
      <w:lang w:eastAsia="da-DK"/>
      <w:rPrChange w:id="830" w:author="Martin Geertsen" w:date="2018-05-16T22:28:00Z">
        <w:rPr>
          <w:color w:val="0000FF"/>
          <w:sz w:val="22"/>
          <w:szCs w:val="22"/>
          <w:lang w:val="da-DK" w:eastAsia="en-US" w:bidi="ar-SA"/>
        </w:rPr>
      </w:rPrChange>
    </w:rPr>
  </w:style>
  <w:style w:type="paragraph" w:customStyle="1" w:styleId="cm-quote1">
    <w:name w:val="cm-quote1"/>
    <w:basedOn w:val="Normal"/>
    <w:rsid w:val="00FF5548"/>
    <w:pPr>
      <w:spacing w:after="188" w:line="240" w:lineRule="auto"/>
      <w:pPrChange w:id="83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9900"/>
      <w:sz w:val="24"/>
      <w:szCs w:val="24"/>
      <w:lang w:eastAsia="da-DK"/>
      <w:rPrChange w:id="831" w:author="Martin Geertsen" w:date="2018-05-16T22:28:00Z">
        <w:rPr>
          <w:color w:val="009900"/>
          <w:sz w:val="22"/>
          <w:szCs w:val="22"/>
          <w:lang w:val="da-DK" w:eastAsia="en-US" w:bidi="ar-SA"/>
        </w:rPr>
      </w:rPrChange>
    </w:rPr>
  </w:style>
  <w:style w:type="paragraph" w:customStyle="1" w:styleId="cm-keyword1">
    <w:name w:val="cm-keyword1"/>
    <w:basedOn w:val="Normal"/>
    <w:rsid w:val="00FF5548"/>
    <w:pPr>
      <w:spacing w:after="188" w:line="240" w:lineRule="auto"/>
      <w:pPrChange w:id="83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70088"/>
      <w:sz w:val="24"/>
      <w:szCs w:val="24"/>
      <w:lang w:eastAsia="da-DK"/>
      <w:rPrChange w:id="832" w:author="Martin Geertsen" w:date="2018-05-16T22:28:00Z">
        <w:rPr>
          <w:color w:val="770088"/>
          <w:sz w:val="22"/>
          <w:szCs w:val="22"/>
          <w:lang w:val="da-DK" w:eastAsia="en-US" w:bidi="ar-SA"/>
        </w:rPr>
      </w:rPrChange>
    </w:rPr>
  </w:style>
  <w:style w:type="paragraph" w:customStyle="1" w:styleId="cm-atom1">
    <w:name w:val="cm-atom1"/>
    <w:basedOn w:val="Normal"/>
    <w:rsid w:val="00FF5548"/>
    <w:pPr>
      <w:spacing w:after="188" w:line="240" w:lineRule="auto"/>
      <w:pPrChange w:id="8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21199"/>
      <w:sz w:val="24"/>
      <w:szCs w:val="24"/>
      <w:lang w:eastAsia="da-DK"/>
      <w:rPrChange w:id="833" w:author="Martin Geertsen" w:date="2018-05-16T22:28:00Z">
        <w:rPr>
          <w:color w:val="221199"/>
          <w:sz w:val="22"/>
          <w:szCs w:val="22"/>
          <w:lang w:val="da-DK" w:eastAsia="en-US" w:bidi="ar-SA"/>
        </w:rPr>
      </w:rPrChange>
    </w:rPr>
  </w:style>
  <w:style w:type="paragraph" w:customStyle="1" w:styleId="cm-number1">
    <w:name w:val="cm-number1"/>
    <w:basedOn w:val="Normal"/>
    <w:rsid w:val="00FF5548"/>
    <w:pPr>
      <w:spacing w:after="188" w:line="240" w:lineRule="auto"/>
      <w:pPrChange w:id="8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116644"/>
      <w:sz w:val="24"/>
      <w:szCs w:val="24"/>
      <w:lang w:eastAsia="da-DK"/>
      <w:rPrChange w:id="834" w:author="Martin Geertsen" w:date="2018-05-16T22:28:00Z">
        <w:rPr>
          <w:color w:val="116644"/>
          <w:sz w:val="22"/>
          <w:szCs w:val="22"/>
          <w:lang w:val="da-DK" w:eastAsia="en-US" w:bidi="ar-SA"/>
        </w:rPr>
      </w:rPrChange>
    </w:rPr>
  </w:style>
  <w:style w:type="paragraph" w:customStyle="1" w:styleId="cm-def1">
    <w:name w:val="cm-def1"/>
    <w:basedOn w:val="Normal"/>
    <w:rsid w:val="00FF5548"/>
    <w:pPr>
      <w:spacing w:after="188" w:line="240" w:lineRule="auto"/>
      <w:pPrChange w:id="8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FF"/>
      <w:sz w:val="24"/>
      <w:szCs w:val="24"/>
      <w:lang w:eastAsia="da-DK"/>
      <w:rPrChange w:id="835" w:author="Martin Geertsen" w:date="2018-05-16T22:28:00Z">
        <w:rPr>
          <w:color w:val="0000FF"/>
          <w:sz w:val="22"/>
          <w:szCs w:val="22"/>
          <w:lang w:val="da-DK" w:eastAsia="en-US" w:bidi="ar-SA"/>
        </w:rPr>
      </w:rPrChange>
    </w:rPr>
  </w:style>
  <w:style w:type="paragraph" w:customStyle="1" w:styleId="cm-variable-21">
    <w:name w:val="cm-variable-21"/>
    <w:basedOn w:val="Normal"/>
    <w:rsid w:val="00FF5548"/>
    <w:pPr>
      <w:spacing w:after="188" w:line="240" w:lineRule="auto"/>
      <w:pPrChange w:id="83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55AA"/>
      <w:sz w:val="24"/>
      <w:szCs w:val="24"/>
      <w:lang w:eastAsia="da-DK"/>
      <w:rPrChange w:id="836" w:author="Martin Geertsen" w:date="2018-05-16T22:28:00Z">
        <w:rPr>
          <w:color w:val="0055AA"/>
          <w:sz w:val="22"/>
          <w:szCs w:val="22"/>
          <w:lang w:val="da-DK" w:eastAsia="en-US" w:bidi="ar-SA"/>
        </w:rPr>
      </w:rPrChange>
    </w:rPr>
  </w:style>
  <w:style w:type="paragraph" w:customStyle="1" w:styleId="cm-type1">
    <w:name w:val="cm-type1"/>
    <w:basedOn w:val="Normal"/>
    <w:rsid w:val="00FF5548"/>
    <w:pPr>
      <w:spacing w:after="188" w:line="240" w:lineRule="auto"/>
      <w:pPrChange w:id="83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8855"/>
      <w:sz w:val="24"/>
      <w:szCs w:val="24"/>
      <w:lang w:eastAsia="da-DK"/>
      <w:rPrChange w:id="837" w:author="Martin Geertsen" w:date="2018-05-16T22:28:00Z">
        <w:rPr>
          <w:color w:val="008855"/>
          <w:sz w:val="22"/>
          <w:szCs w:val="22"/>
          <w:lang w:val="da-DK" w:eastAsia="en-US" w:bidi="ar-SA"/>
        </w:rPr>
      </w:rPrChange>
    </w:rPr>
  </w:style>
  <w:style w:type="paragraph" w:customStyle="1" w:styleId="cm-variable-31">
    <w:name w:val="cm-variable-31"/>
    <w:basedOn w:val="Normal"/>
    <w:rsid w:val="00FF5548"/>
    <w:pPr>
      <w:spacing w:after="188" w:line="240" w:lineRule="auto"/>
      <w:pPrChange w:id="83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8855"/>
      <w:sz w:val="24"/>
      <w:szCs w:val="24"/>
      <w:lang w:eastAsia="da-DK"/>
      <w:rPrChange w:id="838" w:author="Martin Geertsen" w:date="2018-05-16T22:28:00Z">
        <w:rPr>
          <w:color w:val="008855"/>
          <w:sz w:val="22"/>
          <w:szCs w:val="22"/>
          <w:lang w:val="da-DK" w:eastAsia="en-US" w:bidi="ar-SA"/>
        </w:rPr>
      </w:rPrChange>
    </w:rPr>
  </w:style>
  <w:style w:type="paragraph" w:customStyle="1" w:styleId="cm-comment1">
    <w:name w:val="cm-comment1"/>
    <w:basedOn w:val="Normal"/>
    <w:rsid w:val="00FF5548"/>
    <w:pPr>
      <w:spacing w:after="188" w:line="240" w:lineRule="auto"/>
      <w:pPrChange w:id="83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A5500"/>
      <w:sz w:val="24"/>
      <w:szCs w:val="24"/>
      <w:lang w:eastAsia="da-DK"/>
      <w:rPrChange w:id="839" w:author="Martin Geertsen" w:date="2018-05-16T22:28:00Z">
        <w:rPr>
          <w:color w:val="AA5500"/>
          <w:sz w:val="22"/>
          <w:szCs w:val="22"/>
          <w:lang w:val="da-DK" w:eastAsia="en-US" w:bidi="ar-SA"/>
        </w:rPr>
      </w:rPrChange>
    </w:rPr>
  </w:style>
  <w:style w:type="paragraph" w:customStyle="1" w:styleId="cm-string1">
    <w:name w:val="cm-string1"/>
    <w:basedOn w:val="Normal"/>
    <w:rsid w:val="00FF5548"/>
    <w:pPr>
      <w:spacing w:after="188" w:line="240" w:lineRule="auto"/>
      <w:pPrChange w:id="84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A1111"/>
      <w:sz w:val="24"/>
      <w:szCs w:val="24"/>
      <w:lang w:eastAsia="da-DK"/>
      <w:rPrChange w:id="840" w:author="Martin Geertsen" w:date="2018-05-16T22:28:00Z">
        <w:rPr>
          <w:color w:val="AA1111"/>
          <w:sz w:val="22"/>
          <w:szCs w:val="22"/>
          <w:lang w:val="da-DK" w:eastAsia="en-US" w:bidi="ar-SA"/>
        </w:rPr>
      </w:rPrChange>
    </w:rPr>
  </w:style>
  <w:style w:type="paragraph" w:customStyle="1" w:styleId="cm-string-21">
    <w:name w:val="cm-string-21"/>
    <w:basedOn w:val="Normal"/>
    <w:rsid w:val="00FF5548"/>
    <w:pPr>
      <w:spacing w:after="188" w:line="240" w:lineRule="auto"/>
      <w:pPrChange w:id="8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5500"/>
      <w:sz w:val="24"/>
      <w:szCs w:val="24"/>
      <w:lang w:eastAsia="da-DK"/>
      <w:rPrChange w:id="841" w:author="Martin Geertsen" w:date="2018-05-16T22:28:00Z">
        <w:rPr>
          <w:color w:val="FF5500"/>
          <w:sz w:val="22"/>
          <w:szCs w:val="22"/>
          <w:lang w:val="da-DK" w:eastAsia="en-US" w:bidi="ar-SA"/>
        </w:rPr>
      </w:rPrChange>
    </w:rPr>
  </w:style>
  <w:style w:type="paragraph" w:customStyle="1" w:styleId="cm-meta1">
    <w:name w:val="cm-meta1"/>
    <w:basedOn w:val="Normal"/>
    <w:rsid w:val="00FF5548"/>
    <w:pPr>
      <w:spacing w:after="188" w:line="240" w:lineRule="auto"/>
      <w:pPrChange w:id="84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555555"/>
      <w:sz w:val="24"/>
      <w:szCs w:val="24"/>
      <w:lang w:eastAsia="da-DK"/>
      <w:rPrChange w:id="842" w:author="Martin Geertsen" w:date="2018-05-16T22:28:00Z">
        <w:rPr>
          <w:color w:val="555555"/>
          <w:sz w:val="22"/>
          <w:szCs w:val="22"/>
          <w:lang w:val="da-DK" w:eastAsia="en-US" w:bidi="ar-SA"/>
        </w:rPr>
      </w:rPrChange>
    </w:rPr>
  </w:style>
  <w:style w:type="paragraph" w:customStyle="1" w:styleId="cm-qualifier1">
    <w:name w:val="cm-qualifier1"/>
    <w:basedOn w:val="Normal"/>
    <w:rsid w:val="00FF5548"/>
    <w:pPr>
      <w:spacing w:after="188" w:line="240" w:lineRule="auto"/>
      <w:pPrChange w:id="84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555555"/>
      <w:sz w:val="24"/>
      <w:szCs w:val="24"/>
      <w:lang w:eastAsia="da-DK"/>
      <w:rPrChange w:id="843" w:author="Martin Geertsen" w:date="2018-05-16T22:28:00Z">
        <w:rPr>
          <w:color w:val="555555"/>
          <w:sz w:val="22"/>
          <w:szCs w:val="22"/>
          <w:lang w:val="da-DK" w:eastAsia="en-US" w:bidi="ar-SA"/>
        </w:rPr>
      </w:rPrChange>
    </w:rPr>
  </w:style>
  <w:style w:type="paragraph" w:customStyle="1" w:styleId="cm-builtin1">
    <w:name w:val="cm-builtin1"/>
    <w:basedOn w:val="Normal"/>
    <w:rsid w:val="00FF5548"/>
    <w:pPr>
      <w:spacing w:after="188" w:line="240" w:lineRule="auto"/>
      <w:pPrChange w:id="84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3300AA"/>
      <w:sz w:val="24"/>
      <w:szCs w:val="24"/>
      <w:lang w:eastAsia="da-DK"/>
      <w:rPrChange w:id="844" w:author="Martin Geertsen" w:date="2018-05-16T22:28:00Z">
        <w:rPr>
          <w:color w:val="3300AA"/>
          <w:sz w:val="22"/>
          <w:szCs w:val="22"/>
          <w:lang w:val="da-DK" w:eastAsia="en-US" w:bidi="ar-SA"/>
        </w:rPr>
      </w:rPrChange>
    </w:rPr>
  </w:style>
  <w:style w:type="paragraph" w:customStyle="1" w:styleId="cm-bracket1">
    <w:name w:val="cm-bracket1"/>
    <w:basedOn w:val="Normal"/>
    <w:rsid w:val="00FF5548"/>
    <w:pPr>
      <w:spacing w:after="188" w:line="240" w:lineRule="auto"/>
      <w:pPrChange w:id="84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999977"/>
      <w:sz w:val="24"/>
      <w:szCs w:val="24"/>
      <w:lang w:eastAsia="da-DK"/>
      <w:rPrChange w:id="845" w:author="Martin Geertsen" w:date="2018-05-16T22:28:00Z">
        <w:rPr>
          <w:color w:val="999977"/>
          <w:sz w:val="22"/>
          <w:szCs w:val="22"/>
          <w:lang w:val="da-DK" w:eastAsia="en-US" w:bidi="ar-SA"/>
        </w:rPr>
      </w:rPrChange>
    </w:rPr>
  </w:style>
  <w:style w:type="paragraph" w:customStyle="1" w:styleId="cm-tag1">
    <w:name w:val="cm-tag1"/>
    <w:basedOn w:val="Normal"/>
    <w:rsid w:val="00FF5548"/>
    <w:pPr>
      <w:spacing w:after="188" w:line="240" w:lineRule="auto"/>
      <w:pPrChange w:id="8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117700"/>
      <w:sz w:val="24"/>
      <w:szCs w:val="24"/>
      <w:lang w:eastAsia="da-DK"/>
      <w:rPrChange w:id="846" w:author="Martin Geertsen" w:date="2018-05-16T22:28:00Z">
        <w:rPr>
          <w:color w:val="117700"/>
          <w:sz w:val="22"/>
          <w:szCs w:val="22"/>
          <w:lang w:val="da-DK" w:eastAsia="en-US" w:bidi="ar-SA"/>
        </w:rPr>
      </w:rPrChange>
    </w:rPr>
  </w:style>
  <w:style w:type="paragraph" w:customStyle="1" w:styleId="cm-attribute1">
    <w:name w:val="cm-attribute1"/>
    <w:basedOn w:val="Normal"/>
    <w:rsid w:val="00FF5548"/>
    <w:pPr>
      <w:spacing w:after="188" w:line="240" w:lineRule="auto"/>
      <w:pPrChange w:id="8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CC"/>
      <w:sz w:val="24"/>
      <w:szCs w:val="24"/>
      <w:lang w:eastAsia="da-DK"/>
      <w:rPrChange w:id="847" w:author="Martin Geertsen" w:date="2018-05-16T22:28:00Z">
        <w:rPr>
          <w:color w:val="0000CC"/>
          <w:sz w:val="22"/>
          <w:szCs w:val="22"/>
          <w:lang w:val="da-DK" w:eastAsia="en-US" w:bidi="ar-SA"/>
        </w:rPr>
      </w:rPrChange>
    </w:rPr>
  </w:style>
  <w:style w:type="paragraph" w:customStyle="1" w:styleId="cm-hr1">
    <w:name w:val="cm-hr1"/>
    <w:basedOn w:val="Normal"/>
    <w:rsid w:val="00FF5548"/>
    <w:pPr>
      <w:spacing w:after="188" w:line="240" w:lineRule="auto"/>
      <w:pPrChange w:id="8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999999"/>
      <w:sz w:val="24"/>
      <w:szCs w:val="24"/>
      <w:lang w:eastAsia="da-DK"/>
      <w:rPrChange w:id="848" w:author="Martin Geertsen" w:date="2018-05-16T22:28:00Z">
        <w:rPr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cm-link1">
    <w:name w:val="cm-link1"/>
    <w:basedOn w:val="Normal"/>
    <w:rsid w:val="00FF5548"/>
    <w:pPr>
      <w:spacing w:after="188" w:line="240" w:lineRule="auto"/>
      <w:pPrChange w:id="8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CC"/>
      <w:sz w:val="24"/>
      <w:szCs w:val="24"/>
      <w:lang w:eastAsia="da-DK"/>
      <w:rPrChange w:id="849" w:author="Martin Geertsen" w:date="2018-05-16T22:28:00Z">
        <w:rPr>
          <w:color w:val="0000CC"/>
          <w:sz w:val="22"/>
          <w:szCs w:val="22"/>
          <w:lang w:val="da-DK" w:eastAsia="en-US" w:bidi="ar-SA"/>
        </w:rPr>
      </w:rPrChange>
    </w:rPr>
  </w:style>
  <w:style w:type="paragraph" w:customStyle="1" w:styleId="cm-error1">
    <w:name w:val="cm-error1"/>
    <w:basedOn w:val="Normal"/>
    <w:rsid w:val="00FF5548"/>
    <w:pPr>
      <w:spacing w:after="188" w:line="240" w:lineRule="auto"/>
      <w:pPrChange w:id="8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0000"/>
      <w:sz w:val="24"/>
      <w:szCs w:val="24"/>
      <w:lang w:eastAsia="da-DK"/>
      <w:rPrChange w:id="850" w:author="Martin Geertsen" w:date="2018-05-16T22:28:00Z">
        <w:rPr>
          <w:color w:val="FF0000"/>
          <w:sz w:val="22"/>
          <w:szCs w:val="22"/>
          <w:lang w:val="da-DK" w:eastAsia="en-US" w:bidi="ar-SA"/>
        </w:rPr>
      </w:rPrChange>
    </w:rPr>
  </w:style>
  <w:style w:type="character" w:customStyle="1" w:styleId="codemirror-matchingbracket1">
    <w:name w:val="codemirror-matchingbracket1"/>
    <w:basedOn w:val="Standardskrifttypeiafsnit"/>
    <w:rsid w:val="0061393F"/>
    <w:rPr>
      <w:color w:val="00BB00"/>
    </w:rPr>
  </w:style>
  <w:style w:type="character" w:customStyle="1" w:styleId="codemirror-nonmatchingbracket1">
    <w:name w:val="codemirror-nonmatchingbracket1"/>
    <w:basedOn w:val="Standardskrifttypeiafsnit"/>
    <w:rsid w:val="0061393F"/>
    <w:rPr>
      <w:color w:val="AA2222"/>
    </w:rPr>
  </w:style>
  <w:style w:type="paragraph" w:customStyle="1" w:styleId="codemirror-selected1">
    <w:name w:val="codemirror-selected1"/>
    <w:basedOn w:val="Normal"/>
    <w:rsid w:val="00FF5548"/>
    <w:pPr>
      <w:shd w:val="clear" w:color="auto" w:fill="D7D4F0"/>
      <w:spacing w:after="188" w:line="240" w:lineRule="auto"/>
      <w:pPrChange w:id="851" w:author="Martin Geertsen" w:date="2018-05-16T22:28:00Z">
        <w:pPr>
          <w:shd w:val="clear" w:color="auto" w:fill="D7D4F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mall2">
    <w:name w:val="small2"/>
    <w:basedOn w:val="Normal"/>
    <w:rsid w:val="00FF5548"/>
    <w:pPr>
      <w:spacing w:after="188" w:line="240" w:lineRule="auto"/>
      <w:pPrChange w:id="85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7"/>
      <w:szCs w:val="17"/>
      <w:lang w:eastAsia="da-DK"/>
      <w:rPrChange w:id="852" w:author="Martin Geertsen" w:date="2018-05-16T22:28:00Z">
        <w:rPr>
          <w:color w:val="A4A4A4"/>
          <w:sz w:val="17"/>
          <w:szCs w:val="17"/>
          <w:lang w:val="da-DK" w:eastAsia="en-US" w:bidi="ar-SA"/>
        </w:rPr>
      </w:rPrChange>
    </w:rPr>
  </w:style>
  <w:style w:type="paragraph" w:customStyle="1" w:styleId="small3">
    <w:name w:val="small3"/>
    <w:basedOn w:val="Normal"/>
    <w:rsid w:val="00FF5548"/>
    <w:pPr>
      <w:spacing w:after="188" w:line="240" w:lineRule="auto"/>
      <w:pPrChange w:id="85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7"/>
      <w:szCs w:val="17"/>
      <w:lang w:eastAsia="da-DK"/>
      <w:rPrChange w:id="853" w:author="Martin Geertsen" w:date="2018-05-16T22:28:00Z">
        <w:rPr>
          <w:color w:val="A4A4A4"/>
          <w:sz w:val="17"/>
          <w:szCs w:val="17"/>
          <w:lang w:val="da-DK" w:eastAsia="en-US" w:bidi="ar-SA"/>
        </w:rPr>
      </w:rPrChange>
    </w:rPr>
  </w:style>
  <w:style w:type="paragraph" w:customStyle="1" w:styleId="small4">
    <w:name w:val="small4"/>
    <w:basedOn w:val="Normal"/>
    <w:rsid w:val="00FF5548"/>
    <w:pPr>
      <w:spacing w:after="188" w:line="240" w:lineRule="auto"/>
      <w:pPrChange w:id="85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7"/>
      <w:szCs w:val="17"/>
      <w:lang w:eastAsia="da-DK"/>
      <w:rPrChange w:id="854" w:author="Martin Geertsen" w:date="2018-05-16T22:28:00Z">
        <w:rPr>
          <w:color w:val="A4A4A4"/>
          <w:sz w:val="17"/>
          <w:szCs w:val="17"/>
          <w:lang w:val="da-DK" w:eastAsia="en-US" w:bidi="ar-SA"/>
        </w:rPr>
      </w:rPrChange>
    </w:rPr>
  </w:style>
  <w:style w:type="paragraph" w:customStyle="1" w:styleId="small5">
    <w:name w:val="small5"/>
    <w:basedOn w:val="Normal"/>
    <w:rsid w:val="00FF5548"/>
    <w:pPr>
      <w:spacing w:after="188" w:line="240" w:lineRule="auto"/>
      <w:pPrChange w:id="8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855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small6">
    <w:name w:val="small6"/>
    <w:basedOn w:val="Normal"/>
    <w:rsid w:val="00FF5548"/>
    <w:pPr>
      <w:spacing w:after="188" w:line="240" w:lineRule="auto"/>
      <w:pPrChange w:id="8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856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small7">
    <w:name w:val="small7"/>
    <w:basedOn w:val="Normal"/>
    <w:rsid w:val="00FF5548"/>
    <w:pPr>
      <w:spacing w:after="188" w:line="240" w:lineRule="auto"/>
      <w:pPrChange w:id="8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857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small8">
    <w:name w:val="small8"/>
    <w:basedOn w:val="Normal"/>
    <w:rsid w:val="00FF5548"/>
    <w:pPr>
      <w:spacing w:after="188" w:line="240" w:lineRule="auto"/>
      <w:pPrChange w:id="85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7"/>
      <w:szCs w:val="17"/>
      <w:lang w:eastAsia="da-DK"/>
      <w:rPrChange w:id="858" w:author="Martin Geertsen" w:date="2018-05-16T22:28:00Z">
        <w:rPr>
          <w:color w:val="A4A4A4"/>
          <w:sz w:val="17"/>
          <w:szCs w:val="17"/>
          <w:lang w:val="da-DK" w:eastAsia="en-US" w:bidi="ar-SA"/>
        </w:rPr>
      </w:rPrChange>
    </w:rPr>
  </w:style>
  <w:style w:type="paragraph" w:customStyle="1" w:styleId="small9">
    <w:name w:val="small9"/>
    <w:basedOn w:val="Normal"/>
    <w:rsid w:val="00FF5548"/>
    <w:pPr>
      <w:spacing w:after="188" w:line="240" w:lineRule="auto"/>
      <w:pPrChange w:id="8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7"/>
      <w:szCs w:val="17"/>
      <w:lang w:eastAsia="da-DK"/>
      <w:rPrChange w:id="859" w:author="Martin Geertsen" w:date="2018-05-16T22:28:00Z">
        <w:rPr>
          <w:color w:val="A4A4A4"/>
          <w:sz w:val="17"/>
          <w:szCs w:val="17"/>
          <w:lang w:val="da-DK" w:eastAsia="en-US" w:bidi="ar-SA"/>
        </w:rPr>
      </w:rPrChange>
    </w:rPr>
  </w:style>
  <w:style w:type="paragraph" w:customStyle="1" w:styleId="small10">
    <w:name w:val="small10"/>
    <w:basedOn w:val="Normal"/>
    <w:rsid w:val="00FF5548"/>
    <w:pPr>
      <w:spacing w:after="188" w:line="240" w:lineRule="auto"/>
      <w:pPrChange w:id="86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7"/>
      <w:szCs w:val="17"/>
      <w:lang w:eastAsia="da-DK"/>
      <w:rPrChange w:id="860" w:author="Martin Geertsen" w:date="2018-05-16T22:28:00Z">
        <w:rPr>
          <w:color w:val="A4A4A4"/>
          <w:sz w:val="17"/>
          <w:szCs w:val="17"/>
          <w:lang w:val="da-DK" w:eastAsia="en-US" w:bidi="ar-SA"/>
        </w:rPr>
      </w:rPrChange>
    </w:rPr>
  </w:style>
  <w:style w:type="paragraph" w:customStyle="1" w:styleId="small11">
    <w:name w:val="small11"/>
    <w:basedOn w:val="Normal"/>
    <w:rsid w:val="00FF5548"/>
    <w:pPr>
      <w:spacing w:after="188" w:line="240" w:lineRule="auto"/>
      <w:pPrChange w:id="86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861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small12">
    <w:name w:val="small12"/>
    <w:basedOn w:val="Normal"/>
    <w:rsid w:val="00FF5548"/>
    <w:pPr>
      <w:spacing w:after="188" w:line="240" w:lineRule="auto"/>
      <w:pPrChange w:id="86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862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small13">
    <w:name w:val="small13"/>
    <w:basedOn w:val="Normal"/>
    <w:rsid w:val="00FF5548"/>
    <w:pPr>
      <w:spacing w:after="188" w:line="240" w:lineRule="auto"/>
      <w:pPrChange w:id="8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863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table1">
    <w:name w:val="table1"/>
    <w:basedOn w:val="Normal"/>
    <w:rsid w:val="00FF5548"/>
    <w:pPr>
      <w:shd w:val="clear" w:color="auto" w:fill="FFFFFF"/>
      <w:spacing w:after="375" w:line="240" w:lineRule="auto"/>
      <w:pPrChange w:id="864" w:author="Martin Geertsen" w:date="2018-05-16T22:28:00Z">
        <w:pPr>
          <w:shd w:val="clear" w:color="auto" w:fill="FFFFFF"/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eckbox1">
    <w:name w:val="checkbox1"/>
    <w:basedOn w:val="Normal"/>
    <w:rsid w:val="00FF5548"/>
    <w:pPr>
      <w:spacing w:before="150" w:after="150" w:line="240" w:lineRule="auto"/>
      <w:pPrChange w:id="865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865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checkbox-inline1">
    <w:name w:val="checkbox-inline1"/>
    <w:basedOn w:val="Normal"/>
    <w:rsid w:val="00FF5548"/>
    <w:pPr>
      <w:spacing w:after="0" w:line="240" w:lineRule="auto"/>
      <w:textAlignment w:val="center"/>
      <w:pPrChange w:id="866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866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control-label1">
    <w:name w:val="control-label1"/>
    <w:basedOn w:val="Normal"/>
    <w:rsid w:val="00FF5548"/>
    <w:pPr>
      <w:spacing w:after="188" w:line="240" w:lineRule="auto"/>
      <w:pPrChange w:id="86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867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form-control-feedback1">
    <w:name w:val="form-control-feedback1"/>
    <w:basedOn w:val="Normal"/>
    <w:rsid w:val="00FF5548"/>
    <w:pPr>
      <w:spacing w:after="188" w:line="240" w:lineRule="auto"/>
      <w:pPrChange w:id="86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868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help-block1">
    <w:name w:val="help-block1"/>
    <w:basedOn w:val="Normal"/>
    <w:rsid w:val="00FF5548"/>
    <w:pPr>
      <w:spacing w:before="75" w:after="150" w:line="240" w:lineRule="auto"/>
      <w:pPrChange w:id="869" w:author="Martin Geertsen" w:date="2018-05-16T22:28:00Z">
        <w:pPr>
          <w:spacing w:before="75" w:after="150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869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radio1">
    <w:name w:val="radio1"/>
    <w:basedOn w:val="Normal"/>
    <w:rsid w:val="00FF5548"/>
    <w:pPr>
      <w:spacing w:before="150" w:after="150" w:line="240" w:lineRule="auto"/>
      <w:pPrChange w:id="870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870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radio-inline1">
    <w:name w:val="radio-inline1"/>
    <w:basedOn w:val="Normal"/>
    <w:rsid w:val="00FF5548"/>
    <w:pPr>
      <w:spacing w:after="0" w:line="240" w:lineRule="auto"/>
      <w:textAlignment w:val="center"/>
      <w:pPrChange w:id="871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871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form-control1">
    <w:name w:val="form-control1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  <w:pPrChange w:id="872" w:author="Martin Geertsen" w:date="2018-05-16T22:28:00Z">
        <w:pPr>
          <w:pBdr>
            <w:top w:val="single" w:sz="6" w:space="4" w:color="CCCCCC"/>
            <w:left w:val="single" w:sz="6" w:space="12" w:color="CCCCCC"/>
            <w:bottom w:val="single" w:sz="6" w:space="4" w:color="CCCCCC"/>
            <w:right w:val="single" w:sz="6" w:space="12" w:color="CCCCCC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-feedback2">
    <w:name w:val="form-control-feedback2"/>
    <w:basedOn w:val="Normal"/>
    <w:rsid w:val="00FF5548"/>
    <w:pPr>
      <w:spacing w:after="188" w:line="555" w:lineRule="atLeast"/>
      <w:jc w:val="center"/>
      <w:pPrChange w:id="873" w:author="Martin Geertsen" w:date="2018-05-16T22:28:00Z">
        <w:pPr>
          <w:spacing w:after="188" w:line="555" w:lineRule="atLeast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2">
    <w:name w:val="form-control2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  <w:pPrChange w:id="874" w:author="Martin Geertsen" w:date="2018-05-16T22:28:00Z">
        <w:pPr>
          <w:pBdr>
            <w:top w:val="single" w:sz="6" w:space="4" w:color="CCCCCC"/>
            <w:left w:val="single" w:sz="6" w:space="12" w:color="CCCCCC"/>
            <w:bottom w:val="single" w:sz="6" w:space="4" w:color="CCCCCC"/>
            <w:right w:val="single" w:sz="6" w:space="12" w:color="CCCCCC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-feedback-left1">
    <w:name w:val="form-control-feedback-left1"/>
    <w:basedOn w:val="Normal"/>
    <w:rsid w:val="00FF5548"/>
    <w:pPr>
      <w:spacing w:after="188" w:line="555" w:lineRule="atLeast"/>
      <w:jc w:val="center"/>
      <w:pPrChange w:id="875" w:author="Martin Geertsen" w:date="2018-05-16T22:28:00Z">
        <w:pPr>
          <w:spacing w:after="188" w:line="555" w:lineRule="atLeast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3">
    <w:name w:val="form-control3"/>
    <w:basedOn w:val="Normal"/>
    <w:rsid w:val="00FF5548"/>
    <w:pPr>
      <w:pBdr>
        <w:top w:val="single" w:sz="6" w:space="4" w:color="285D28"/>
        <w:left w:val="single" w:sz="6" w:space="12" w:color="285D28"/>
        <w:bottom w:val="single" w:sz="6" w:space="4" w:color="285D28"/>
        <w:right w:val="single" w:sz="6" w:space="12" w:color="285D28"/>
      </w:pBdr>
      <w:shd w:val="clear" w:color="auto" w:fill="FFFFFF"/>
      <w:spacing w:after="188" w:line="240" w:lineRule="auto"/>
      <w:pPrChange w:id="876" w:author="Martin Geertsen" w:date="2018-05-16T22:28:00Z">
        <w:pPr>
          <w:pBdr>
            <w:top w:val="single" w:sz="6" w:space="4" w:color="285D28"/>
            <w:left w:val="single" w:sz="6" w:space="12" w:color="285D28"/>
            <w:bottom w:val="single" w:sz="6" w:space="4" w:color="285D28"/>
            <w:right w:val="single" w:sz="6" w:space="12" w:color="285D28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group-addon1">
    <w:name w:val="input-group-addon1"/>
    <w:basedOn w:val="Normal"/>
    <w:rsid w:val="00FF5548"/>
    <w:pPr>
      <w:pBdr>
        <w:top w:val="single" w:sz="6" w:space="4" w:color="285D28"/>
        <w:left w:val="single" w:sz="6" w:space="12" w:color="285D28"/>
        <w:bottom w:val="single" w:sz="6" w:space="4" w:color="285D28"/>
        <w:right w:val="single" w:sz="6" w:space="12" w:color="285D28"/>
      </w:pBdr>
      <w:shd w:val="clear" w:color="auto" w:fill="F1F9F1"/>
      <w:spacing w:after="188" w:line="240" w:lineRule="auto"/>
      <w:jc w:val="center"/>
      <w:textAlignment w:val="center"/>
      <w:pPrChange w:id="877" w:author="Martin Geertsen" w:date="2018-05-16T22:28:00Z">
        <w:pPr>
          <w:pBdr>
            <w:top w:val="single" w:sz="6" w:space="4" w:color="285D28"/>
            <w:left w:val="single" w:sz="6" w:space="12" w:color="285D28"/>
            <w:bottom w:val="single" w:sz="6" w:space="4" w:color="285D28"/>
            <w:right w:val="single" w:sz="6" w:space="12" w:color="285D28"/>
          </w:pBdr>
          <w:shd w:val="clear" w:color="auto" w:fill="F1F9F1"/>
          <w:spacing w:after="188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877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checkbox2">
    <w:name w:val="checkbox2"/>
    <w:basedOn w:val="Normal"/>
    <w:rsid w:val="00FF5548"/>
    <w:pPr>
      <w:spacing w:before="150" w:after="150" w:line="240" w:lineRule="auto"/>
      <w:pPrChange w:id="878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878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checkbox-inline2">
    <w:name w:val="checkbox-inline2"/>
    <w:basedOn w:val="Normal"/>
    <w:rsid w:val="00FF5548"/>
    <w:pPr>
      <w:spacing w:after="0" w:line="240" w:lineRule="auto"/>
      <w:textAlignment w:val="center"/>
      <w:pPrChange w:id="879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879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control-label2">
    <w:name w:val="control-label2"/>
    <w:basedOn w:val="Normal"/>
    <w:rsid w:val="00FF5548"/>
    <w:pPr>
      <w:spacing w:after="188" w:line="240" w:lineRule="auto"/>
      <w:pPrChange w:id="8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880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form-control-feedback3">
    <w:name w:val="form-control-feedback3"/>
    <w:basedOn w:val="Normal"/>
    <w:rsid w:val="00FF5548"/>
    <w:pPr>
      <w:spacing w:after="188" w:line="240" w:lineRule="auto"/>
      <w:pPrChange w:id="8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881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help-block2">
    <w:name w:val="help-block2"/>
    <w:basedOn w:val="Normal"/>
    <w:rsid w:val="00FF5548"/>
    <w:pPr>
      <w:spacing w:before="75" w:after="150" w:line="240" w:lineRule="auto"/>
      <w:pPrChange w:id="882" w:author="Martin Geertsen" w:date="2018-05-16T22:28:00Z">
        <w:pPr>
          <w:spacing w:before="75" w:after="150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882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radio2">
    <w:name w:val="radio2"/>
    <w:basedOn w:val="Normal"/>
    <w:rsid w:val="00FF5548"/>
    <w:pPr>
      <w:spacing w:before="150" w:after="150" w:line="240" w:lineRule="auto"/>
      <w:pPrChange w:id="883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883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radio-inline2">
    <w:name w:val="radio-inline2"/>
    <w:basedOn w:val="Normal"/>
    <w:rsid w:val="00FF5548"/>
    <w:pPr>
      <w:spacing w:after="0" w:line="240" w:lineRule="auto"/>
      <w:textAlignment w:val="center"/>
      <w:pPrChange w:id="884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884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form-control4">
    <w:name w:val="form-control4"/>
    <w:basedOn w:val="Normal"/>
    <w:rsid w:val="00FF5548"/>
    <w:pPr>
      <w:pBdr>
        <w:top w:val="single" w:sz="6" w:space="4" w:color="C67605"/>
        <w:left w:val="single" w:sz="6" w:space="12" w:color="C67605"/>
        <w:bottom w:val="single" w:sz="6" w:space="4" w:color="C67605"/>
        <w:right w:val="single" w:sz="6" w:space="12" w:color="C67605"/>
      </w:pBdr>
      <w:shd w:val="clear" w:color="auto" w:fill="FFFFFF"/>
      <w:spacing w:after="188" w:line="240" w:lineRule="auto"/>
      <w:pPrChange w:id="885" w:author="Martin Geertsen" w:date="2018-05-16T22:28:00Z">
        <w:pPr>
          <w:pBdr>
            <w:top w:val="single" w:sz="6" w:space="4" w:color="C67605"/>
            <w:left w:val="single" w:sz="6" w:space="12" w:color="C67605"/>
            <w:bottom w:val="single" w:sz="6" w:space="4" w:color="C67605"/>
            <w:right w:val="single" w:sz="6" w:space="12" w:color="C67605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group-addon2">
    <w:name w:val="input-group-addon2"/>
    <w:basedOn w:val="Normal"/>
    <w:rsid w:val="00FF5548"/>
    <w:pPr>
      <w:pBdr>
        <w:top w:val="single" w:sz="6" w:space="4" w:color="C67605"/>
        <w:left w:val="single" w:sz="6" w:space="12" w:color="C67605"/>
        <w:bottom w:val="single" w:sz="6" w:space="4" w:color="C67605"/>
        <w:right w:val="single" w:sz="6" w:space="12" w:color="C67605"/>
      </w:pBdr>
      <w:shd w:val="clear" w:color="auto" w:fill="FEF4E5"/>
      <w:spacing w:after="188" w:line="240" w:lineRule="auto"/>
      <w:jc w:val="center"/>
      <w:textAlignment w:val="center"/>
      <w:pPrChange w:id="886" w:author="Martin Geertsen" w:date="2018-05-16T22:28:00Z">
        <w:pPr>
          <w:pBdr>
            <w:top w:val="single" w:sz="6" w:space="4" w:color="C67605"/>
            <w:left w:val="single" w:sz="6" w:space="12" w:color="C67605"/>
            <w:bottom w:val="single" w:sz="6" w:space="4" w:color="C67605"/>
            <w:right w:val="single" w:sz="6" w:space="12" w:color="C67605"/>
          </w:pBdr>
          <w:shd w:val="clear" w:color="auto" w:fill="FEF4E5"/>
          <w:spacing w:after="188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886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checkbox3">
    <w:name w:val="checkbox3"/>
    <w:basedOn w:val="Normal"/>
    <w:rsid w:val="00FF5548"/>
    <w:pPr>
      <w:spacing w:before="150" w:after="150" w:line="240" w:lineRule="auto"/>
      <w:pPrChange w:id="887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887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checkbox-inline3">
    <w:name w:val="checkbox-inline3"/>
    <w:basedOn w:val="Normal"/>
    <w:rsid w:val="00FF5548"/>
    <w:pPr>
      <w:spacing w:after="0" w:line="240" w:lineRule="auto"/>
      <w:textAlignment w:val="center"/>
      <w:pPrChange w:id="888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888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control-label3">
    <w:name w:val="control-label3"/>
    <w:basedOn w:val="Normal"/>
    <w:rsid w:val="00FF5548"/>
    <w:pPr>
      <w:spacing w:after="188" w:line="240" w:lineRule="auto"/>
      <w:pPrChange w:id="88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889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form-control-feedback4">
    <w:name w:val="form-control-feedback4"/>
    <w:basedOn w:val="Normal"/>
    <w:rsid w:val="00FF5548"/>
    <w:pPr>
      <w:spacing w:after="188" w:line="240" w:lineRule="auto"/>
      <w:pPrChange w:id="8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890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help-block3">
    <w:name w:val="help-block3"/>
    <w:basedOn w:val="Normal"/>
    <w:rsid w:val="00FF5548"/>
    <w:pPr>
      <w:spacing w:before="75" w:after="150" w:line="240" w:lineRule="auto"/>
      <w:pPrChange w:id="891" w:author="Martin Geertsen" w:date="2018-05-16T22:28:00Z">
        <w:pPr>
          <w:spacing w:before="75" w:after="150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891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radio3">
    <w:name w:val="radio3"/>
    <w:basedOn w:val="Normal"/>
    <w:rsid w:val="00FF5548"/>
    <w:pPr>
      <w:spacing w:before="150" w:after="150" w:line="240" w:lineRule="auto"/>
      <w:pPrChange w:id="892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892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radio-inline3">
    <w:name w:val="radio-inline3"/>
    <w:basedOn w:val="Normal"/>
    <w:rsid w:val="00FF5548"/>
    <w:pPr>
      <w:spacing w:after="0" w:line="240" w:lineRule="auto"/>
      <w:textAlignment w:val="center"/>
      <w:pPrChange w:id="893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893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form-control5">
    <w:name w:val="form-control5"/>
    <w:basedOn w:val="Normal"/>
    <w:rsid w:val="00FF5548"/>
    <w:pPr>
      <w:pBdr>
        <w:top w:val="single" w:sz="6" w:space="4" w:color="AE2D05"/>
        <w:left w:val="single" w:sz="6" w:space="12" w:color="AE2D05"/>
        <w:bottom w:val="single" w:sz="6" w:space="4" w:color="AE2D05"/>
        <w:right w:val="single" w:sz="6" w:space="12" w:color="AE2D05"/>
      </w:pBdr>
      <w:shd w:val="clear" w:color="auto" w:fill="FFFFFF"/>
      <w:spacing w:after="188" w:line="240" w:lineRule="auto"/>
      <w:pPrChange w:id="894" w:author="Martin Geertsen" w:date="2018-05-16T22:28:00Z">
        <w:pPr>
          <w:pBdr>
            <w:top w:val="single" w:sz="6" w:space="4" w:color="AE2D05"/>
            <w:left w:val="single" w:sz="6" w:space="12" w:color="AE2D05"/>
            <w:bottom w:val="single" w:sz="6" w:space="4" w:color="AE2D05"/>
            <w:right w:val="single" w:sz="6" w:space="12" w:color="AE2D05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group-addon3">
    <w:name w:val="input-group-addon3"/>
    <w:basedOn w:val="Normal"/>
    <w:rsid w:val="00FF5548"/>
    <w:pPr>
      <w:pBdr>
        <w:top w:val="single" w:sz="6" w:space="4" w:color="AE2D05"/>
        <w:left w:val="single" w:sz="6" w:space="12" w:color="AE2D05"/>
        <w:bottom w:val="single" w:sz="6" w:space="4" w:color="AE2D05"/>
        <w:right w:val="single" w:sz="6" w:space="12" w:color="AE2D05"/>
      </w:pBdr>
      <w:shd w:val="clear" w:color="auto" w:fill="FEECE7"/>
      <w:spacing w:after="188" w:line="240" w:lineRule="auto"/>
      <w:jc w:val="center"/>
      <w:textAlignment w:val="center"/>
      <w:pPrChange w:id="895" w:author="Martin Geertsen" w:date="2018-05-16T22:28:00Z">
        <w:pPr>
          <w:pBdr>
            <w:top w:val="single" w:sz="6" w:space="4" w:color="AE2D05"/>
            <w:left w:val="single" w:sz="6" w:space="12" w:color="AE2D05"/>
            <w:bottom w:val="single" w:sz="6" w:space="4" w:color="AE2D05"/>
            <w:right w:val="single" w:sz="6" w:space="12" w:color="AE2D05"/>
          </w:pBdr>
          <w:shd w:val="clear" w:color="auto" w:fill="FEECE7"/>
          <w:spacing w:after="188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895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checkbox4">
    <w:name w:val="checkbox4"/>
    <w:basedOn w:val="Normal"/>
    <w:rsid w:val="00FF5548"/>
    <w:pPr>
      <w:spacing w:after="0" w:line="240" w:lineRule="auto"/>
      <w:pPrChange w:id="896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eckbox-inline4">
    <w:name w:val="checkbox-inline4"/>
    <w:basedOn w:val="Normal"/>
    <w:rsid w:val="00FF5548"/>
    <w:pPr>
      <w:spacing w:after="0" w:line="240" w:lineRule="auto"/>
      <w:textAlignment w:val="center"/>
      <w:pPrChange w:id="897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rol-label4">
    <w:name w:val="control-label4"/>
    <w:basedOn w:val="Normal"/>
    <w:rsid w:val="00FF5548"/>
    <w:pPr>
      <w:spacing w:after="0" w:line="240" w:lineRule="auto"/>
      <w:pPrChange w:id="898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adio4">
    <w:name w:val="radio4"/>
    <w:basedOn w:val="Normal"/>
    <w:rsid w:val="00FF5548"/>
    <w:pPr>
      <w:spacing w:after="0" w:line="240" w:lineRule="auto"/>
      <w:pPrChange w:id="899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8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adio-inline4">
    <w:name w:val="radio-inline4"/>
    <w:basedOn w:val="Normal"/>
    <w:rsid w:val="00FF5548"/>
    <w:pPr>
      <w:spacing w:after="0" w:line="240" w:lineRule="auto"/>
      <w:textAlignment w:val="center"/>
      <w:pPrChange w:id="900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group1">
    <w:name w:val="form-group1"/>
    <w:basedOn w:val="Normal"/>
    <w:rsid w:val="00FF5548"/>
    <w:pPr>
      <w:spacing w:after="225" w:line="240" w:lineRule="auto"/>
      <w:ind w:left="-225" w:right="-225"/>
      <w:pPrChange w:id="901" w:author="Martin Geertsen" w:date="2018-05-16T22:28:00Z">
        <w:pPr>
          <w:spacing w:after="225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-static1">
    <w:name w:val="form-control-static1"/>
    <w:basedOn w:val="Normal"/>
    <w:rsid w:val="00FF5548"/>
    <w:pPr>
      <w:spacing w:after="0" w:line="240" w:lineRule="auto"/>
      <w:pPrChange w:id="902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adge1">
    <w:name w:val="badge1"/>
    <w:basedOn w:val="Normal"/>
    <w:rsid w:val="00FF5548"/>
    <w:pPr>
      <w:shd w:val="clear" w:color="auto" w:fill="333333"/>
      <w:spacing w:after="188" w:line="240" w:lineRule="auto"/>
      <w:pPrChange w:id="903" w:author="Martin Geertsen" w:date="2018-05-16T22:28:00Z">
        <w:pPr>
          <w:shd w:val="clear" w:color="auto" w:fill="333333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903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adge2">
    <w:name w:val="badge2"/>
    <w:basedOn w:val="Normal"/>
    <w:rsid w:val="00FF5548"/>
    <w:pPr>
      <w:shd w:val="clear" w:color="auto" w:fill="FFFFFF"/>
      <w:spacing w:after="188" w:line="240" w:lineRule="auto"/>
      <w:pPrChange w:id="904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904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badge3">
    <w:name w:val="badge3"/>
    <w:basedOn w:val="Normal"/>
    <w:rsid w:val="00FF5548"/>
    <w:pPr>
      <w:shd w:val="clear" w:color="auto" w:fill="FFFFFF"/>
      <w:spacing w:after="188" w:line="240" w:lineRule="auto"/>
      <w:pPrChange w:id="905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46A546"/>
      <w:sz w:val="24"/>
      <w:szCs w:val="24"/>
      <w:lang w:eastAsia="da-DK"/>
      <w:rPrChange w:id="905" w:author="Martin Geertsen" w:date="2018-05-16T22:28:00Z">
        <w:rPr>
          <w:color w:val="46A546"/>
          <w:sz w:val="22"/>
          <w:szCs w:val="22"/>
          <w:lang w:val="da-DK" w:eastAsia="en-US" w:bidi="ar-SA"/>
        </w:rPr>
      </w:rPrChange>
    </w:rPr>
  </w:style>
  <w:style w:type="paragraph" w:customStyle="1" w:styleId="badge4">
    <w:name w:val="badge4"/>
    <w:basedOn w:val="Normal"/>
    <w:rsid w:val="00FF5548"/>
    <w:pPr>
      <w:shd w:val="clear" w:color="auto" w:fill="FFFFFF"/>
      <w:spacing w:after="188" w:line="240" w:lineRule="auto"/>
      <w:pPrChange w:id="906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405EBF"/>
      <w:sz w:val="24"/>
      <w:szCs w:val="24"/>
      <w:lang w:eastAsia="da-DK"/>
      <w:rPrChange w:id="906" w:author="Martin Geertsen" w:date="2018-05-16T22:28:00Z">
        <w:rPr>
          <w:color w:val="405EBF"/>
          <w:sz w:val="22"/>
          <w:szCs w:val="22"/>
          <w:lang w:val="da-DK" w:eastAsia="en-US" w:bidi="ar-SA"/>
        </w:rPr>
      </w:rPrChange>
    </w:rPr>
  </w:style>
  <w:style w:type="paragraph" w:customStyle="1" w:styleId="badge5">
    <w:name w:val="badge5"/>
    <w:basedOn w:val="Normal"/>
    <w:rsid w:val="00FF5548"/>
    <w:pPr>
      <w:shd w:val="clear" w:color="auto" w:fill="FFFFFF"/>
      <w:spacing w:after="188" w:line="240" w:lineRule="auto"/>
      <w:pPrChange w:id="907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89406"/>
      <w:sz w:val="24"/>
      <w:szCs w:val="24"/>
      <w:lang w:eastAsia="da-DK"/>
      <w:rPrChange w:id="907" w:author="Martin Geertsen" w:date="2018-05-16T22:28:00Z">
        <w:rPr>
          <w:color w:val="F89406"/>
          <w:sz w:val="22"/>
          <w:szCs w:val="22"/>
          <w:lang w:val="da-DK" w:eastAsia="en-US" w:bidi="ar-SA"/>
        </w:rPr>
      </w:rPrChange>
    </w:rPr>
  </w:style>
  <w:style w:type="paragraph" w:customStyle="1" w:styleId="badge6">
    <w:name w:val="badge6"/>
    <w:basedOn w:val="Normal"/>
    <w:rsid w:val="00FF5548"/>
    <w:pPr>
      <w:shd w:val="clear" w:color="auto" w:fill="FFFFFF"/>
      <w:spacing w:after="188" w:line="240" w:lineRule="auto"/>
      <w:pPrChange w:id="908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E03A06"/>
      <w:sz w:val="24"/>
      <w:szCs w:val="24"/>
      <w:lang w:eastAsia="da-DK"/>
      <w:rPrChange w:id="908" w:author="Martin Geertsen" w:date="2018-05-16T22:28:00Z">
        <w:rPr>
          <w:color w:val="E03A06"/>
          <w:sz w:val="22"/>
          <w:szCs w:val="22"/>
          <w:lang w:val="da-DK" w:eastAsia="en-US" w:bidi="ar-SA"/>
        </w:rPr>
      </w:rPrChange>
    </w:rPr>
  </w:style>
  <w:style w:type="paragraph" w:customStyle="1" w:styleId="card-header1">
    <w:name w:val="card-header1"/>
    <w:basedOn w:val="Normal"/>
    <w:rsid w:val="00FF5548"/>
    <w:pPr>
      <w:pBdr>
        <w:bottom w:val="single" w:sz="6" w:space="19" w:color="CFCFCF"/>
      </w:pBdr>
      <w:spacing w:after="375" w:line="240" w:lineRule="auto"/>
      <w:pPrChange w:id="909" w:author="Martin Geertsen" w:date="2018-05-16T22:28:00Z">
        <w:pPr>
          <w:pBdr>
            <w:bottom w:val="single" w:sz="6" w:space="19" w:color="CFCFCF"/>
          </w:pBdr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1">
    <w:name w:val="card1"/>
    <w:basedOn w:val="Normal"/>
    <w:rsid w:val="00FF5548"/>
    <w:pPr>
      <w:shd w:val="clear" w:color="auto" w:fill="FFFFFF"/>
      <w:spacing w:before="375" w:after="0" w:line="240" w:lineRule="auto"/>
      <w:ind w:left="-225" w:right="-225"/>
      <w:pPrChange w:id="910" w:author="Martin Geertsen" w:date="2018-05-16T22:28:00Z">
        <w:pPr>
          <w:shd w:val="clear" w:color="auto" w:fill="FFFFFF"/>
          <w:spacing w:before="375" w:after="160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vider1">
    <w:name w:val="divider1"/>
    <w:basedOn w:val="Normal"/>
    <w:rsid w:val="00FF5548"/>
    <w:pPr>
      <w:shd w:val="clear" w:color="auto" w:fill="E5E5E5"/>
      <w:spacing w:before="173" w:after="173" w:line="240" w:lineRule="auto"/>
      <w:pPrChange w:id="911" w:author="Martin Geertsen" w:date="2018-05-16T22:28:00Z">
        <w:pPr>
          <w:shd w:val="clear" w:color="auto" w:fill="E5E5E5"/>
          <w:spacing w:before="173" w:after="173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et1">
    <w:name w:val="caret1"/>
    <w:basedOn w:val="Normal"/>
    <w:rsid w:val="00FF5548"/>
    <w:pPr>
      <w:pBdr>
        <w:bottom w:val="single" w:sz="24" w:space="0" w:color="auto"/>
      </w:pBdr>
      <w:spacing w:after="188" w:line="240" w:lineRule="auto"/>
      <w:ind w:left="30"/>
      <w:textAlignment w:val="center"/>
      <w:pPrChange w:id="912" w:author="Martin Geertsen" w:date="2018-05-16T22:28:00Z">
        <w:pPr>
          <w:pBdr>
            <w:bottom w:val="single" w:sz="24" w:space="0" w:color="auto"/>
          </w:pBdr>
          <w:spacing w:after="188" w:line="259" w:lineRule="auto"/>
          <w:ind w:left="30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et2">
    <w:name w:val="caret2"/>
    <w:basedOn w:val="Normal"/>
    <w:rsid w:val="00FF5548"/>
    <w:pPr>
      <w:pBdr>
        <w:bottom w:val="single" w:sz="24" w:space="0" w:color="auto"/>
      </w:pBdr>
      <w:spacing w:after="188" w:line="240" w:lineRule="auto"/>
      <w:ind w:left="30"/>
      <w:textAlignment w:val="center"/>
      <w:pPrChange w:id="913" w:author="Martin Geertsen" w:date="2018-05-16T22:28:00Z">
        <w:pPr>
          <w:pBdr>
            <w:bottom w:val="single" w:sz="24" w:space="0" w:color="auto"/>
          </w:pBdr>
          <w:spacing w:after="188" w:line="259" w:lineRule="auto"/>
          <w:ind w:left="30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down-menu1">
    <w:name w:val="dropdown-menu1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240" w:lineRule="auto"/>
      <w:pPrChange w:id="914" w:author="Martin Geertsen" w:date="2018-05-16T22:28:00Z">
        <w:pPr>
          <w:pBdr>
            <w:top w:val="single" w:sz="6" w:space="4" w:color="CCCCCC"/>
            <w:left w:val="single" w:sz="6" w:space="0" w:color="CCCCCC"/>
            <w:bottom w:val="single" w:sz="6" w:space="4" w:color="CCCCCC"/>
            <w:right w:val="single" w:sz="6" w:space="0" w:color="CCCCCC"/>
          </w:pBdr>
          <w:shd w:val="clear" w:color="auto" w:fill="FFFFFF"/>
          <w:spacing w:before="30" w:after="15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914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dropdown-menu2">
    <w:name w:val="dropdown-menu2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240" w:lineRule="auto"/>
      <w:pPrChange w:id="915" w:author="Martin Geertsen" w:date="2018-05-16T22:28:00Z">
        <w:pPr>
          <w:pBdr>
            <w:top w:val="single" w:sz="6" w:space="4" w:color="CCCCCC"/>
            <w:left w:val="single" w:sz="6" w:space="0" w:color="CCCCCC"/>
            <w:bottom w:val="single" w:sz="6" w:space="4" w:color="CCCCCC"/>
            <w:right w:val="single" w:sz="6" w:space="0" w:color="CCCCCC"/>
          </w:pBdr>
          <w:shd w:val="clear" w:color="auto" w:fill="FFFFFF"/>
          <w:spacing w:before="30" w:after="15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915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aret3">
    <w:name w:val="caret3"/>
    <w:basedOn w:val="Normal"/>
    <w:rsid w:val="00FF5548"/>
    <w:pPr>
      <w:pBdr>
        <w:top w:val="single" w:sz="36" w:space="0" w:color="auto"/>
      </w:pBdr>
      <w:spacing w:after="188" w:line="240" w:lineRule="auto"/>
      <w:ind w:left="30"/>
      <w:textAlignment w:val="center"/>
      <w:pPrChange w:id="916" w:author="Martin Geertsen" w:date="2018-05-16T22:28:00Z">
        <w:pPr>
          <w:pBdr>
            <w:top w:val="single" w:sz="36" w:space="0" w:color="auto"/>
          </w:pBdr>
          <w:spacing w:after="188" w:line="259" w:lineRule="auto"/>
          <w:ind w:left="30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et4">
    <w:name w:val="caret4"/>
    <w:basedOn w:val="Normal"/>
    <w:rsid w:val="00FF5548"/>
    <w:pPr>
      <w:pBdr>
        <w:bottom w:val="single" w:sz="36" w:space="0" w:color="auto"/>
      </w:pBdr>
      <w:spacing w:after="188" w:line="240" w:lineRule="auto"/>
      <w:ind w:left="30"/>
      <w:textAlignment w:val="center"/>
      <w:pPrChange w:id="917" w:author="Martin Geertsen" w:date="2018-05-16T22:28:00Z">
        <w:pPr>
          <w:pBdr>
            <w:bottom w:val="single" w:sz="36" w:space="0" w:color="auto"/>
          </w:pBdr>
          <w:spacing w:after="188" w:line="259" w:lineRule="auto"/>
          <w:ind w:left="30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6">
    <w:name w:val="form-control6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0" w:line="240" w:lineRule="auto"/>
      <w:pPrChange w:id="918" w:author="Martin Geertsen" w:date="2018-05-16T22:28:00Z">
        <w:pPr>
          <w:pBdr>
            <w:top w:val="single" w:sz="6" w:space="4" w:color="CCCCCC"/>
            <w:left w:val="single" w:sz="6" w:space="12" w:color="CCCCCC"/>
            <w:bottom w:val="single" w:sz="6" w:space="4" w:color="CCCCCC"/>
            <w:right w:val="single" w:sz="6" w:space="12" w:color="CCCCCC"/>
          </w:pBd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divider1">
    <w:name w:val="nav-divider1"/>
    <w:basedOn w:val="Normal"/>
    <w:rsid w:val="00FF5548"/>
    <w:pPr>
      <w:shd w:val="clear" w:color="auto" w:fill="E5E5E5"/>
      <w:spacing w:before="173" w:after="173" w:line="240" w:lineRule="auto"/>
      <w:pPrChange w:id="919" w:author="Martin Geertsen" w:date="2018-05-16T22:28:00Z">
        <w:pPr>
          <w:shd w:val="clear" w:color="auto" w:fill="E5E5E5"/>
          <w:spacing w:before="173" w:after="173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down-menu3">
    <w:name w:val="dropdown-menu3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  <w:pPrChange w:id="920" w:author="Martin Geertsen" w:date="2018-05-16T22:28:00Z">
        <w:pPr>
          <w:pBdr>
            <w:top w:val="single" w:sz="6" w:space="4" w:color="CCCCCC"/>
            <w:left w:val="single" w:sz="6" w:space="0" w:color="CCCCCC"/>
            <w:bottom w:val="single" w:sz="6" w:space="4" w:color="CCCCCC"/>
            <w:right w:val="single" w:sz="6" w:space="0" w:color="CCCCCC"/>
          </w:pBd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920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navbar-collapse1">
    <w:name w:val="navbar-collapse1"/>
    <w:basedOn w:val="Normal"/>
    <w:rsid w:val="00FF5548"/>
    <w:pPr>
      <w:pBdr>
        <w:bottom w:val="single" w:sz="6" w:space="0" w:color="CFCFCF"/>
      </w:pBdr>
      <w:shd w:val="clear" w:color="auto" w:fill="FFFFFF"/>
      <w:spacing w:after="0" w:line="240" w:lineRule="auto"/>
      <w:pPrChange w:id="921" w:author="Martin Geertsen" w:date="2018-05-16T22:28:00Z">
        <w:pPr>
          <w:pBdr>
            <w:bottom w:val="single" w:sz="6" w:space="0" w:color="CFCFCF"/>
          </w:pBd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brand1">
    <w:name w:val="navbar-brand1"/>
    <w:basedOn w:val="Normal"/>
    <w:rsid w:val="00FF5548"/>
    <w:pPr>
      <w:spacing w:after="188" w:line="375" w:lineRule="atLeast"/>
      <w:pPrChange w:id="922" w:author="Martin Geertsen" w:date="2018-05-16T22:28:00Z">
        <w:pPr>
          <w:spacing w:after="188" w:line="375" w:lineRule="atLeas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text1">
    <w:name w:val="navbar-text1"/>
    <w:basedOn w:val="Normal"/>
    <w:rsid w:val="00FF5548"/>
    <w:pPr>
      <w:spacing w:before="263" w:after="263" w:line="240" w:lineRule="auto"/>
      <w:pPrChange w:id="923" w:author="Martin Geertsen" w:date="2018-05-16T22:28:00Z">
        <w:pPr>
          <w:spacing w:before="263" w:after="263" w:line="259" w:lineRule="auto"/>
        </w:pPr>
      </w:pPrChange>
    </w:pPr>
    <w:rPr>
      <w:rFonts w:ascii="Times New Roman" w:eastAsia="Times New Roman" w:hAnsi="Times New Roman" w:cs="Times New Roman"/>
      <w:color w:val="777777"/>
      <w:sz w:val="24"/>
      <w:szCs w:val="24"/>
      <w:lang w:eastAsia="da-DK"/>
      <w:rPrChange w:id="923" w:author="Martin Geertsen" w:date="2018-05-16T22:28:00Z">
        <w:rPr>
          <w:color w:val="777777"/>
          <w:sz w:val="22"/>
          <w:szCs w:val="22"/>
          <w:lang w:val="da-DK" w:eastAsia="en-US" w:bidi="ar-SA"/>
        </w:rPr>
      </w:rPrChange>
    </w:rPr>
  </w:style>
  <w:style w:type="paragraph" w:customStyle="1" w:styleId="navbar-navlia1">
    <w:name w:val="navbar-nav&gt;li&gt;a1"/>
    <w:basedOn w:val="Normal"/>
    <w:rsid w:val="00FF5548"/>
    <w:pPr>
      <w:spacing w:after="188" w:line="240" w:lineRule="auto"/>
      <w:pPrChange w:id="9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A93529"/>
      <w:sz w:val="19"/>
      <w:szCs w:val="19"/>
      <w:lang w:eastAsia="da-DK"/>
      <w:rPrChange w:id="924" w:author="Martin Geertsen" w:date="2018-05-16T22:28:00Z">
        <w:rPr>
          <w:b/>
          <w:bCs/>
          <w:color w:val="A93529"/>
          <w:sz w:val="19"/>
          <w:szCs w:val="19"/>
          <w:lang w:val="da-DK" w:eastAsia="en-US" w:bidi="ar-SA"/>
        </w:rPr>
      </w:rPrChange>
    </w:rPr>
  </w:style>
  <w:style w:type="paragraph" w:customStyle="1" w:styleId="navbar-toggle1">
    <w:name w:val="navbar-toggle1"/>
    <w:basedOn w:val="Normal"/>
    <w:rsid w:val="00FF5548"/>
    <w:pPr>
      <w:pBdr>
        <w:top w:val="single" w:sz="12" w:space="0" w:color="A93529"/>
        <w:left w:val="single" w:sz="12" w:space="0" w:color="A93529"/>
        <w:bottom w:val="single" w:sz="12" w:space="0" w:color="A93529"/>
        <w:right w:val="single" w:sz="12" w:space="0" w:color="A93529"/>
      </w:pBdr>
      <w:spacing w:after="188" w:line="240" w:lineRule="auto"/>
      <w:ind w:right="225"/>
      <w:pPrChange w:id="925" w:author="Martin Geertsen" w:date="2018-05-16T22:28:00Z">
        <w:pPr>
          <w:pBdr>
            <w:top w:val="single" w:sz="12" w:space="0" w:color="A93529"/>
            <w:left w:val="single" w:sz="12" w:space="0" w:color="A93529"/>
            <w:bottom w:val="single" w:sz="12" w:space="0" w:color="A93529"/>
            <w:right w:val="single" w:sz="12" w:space="0" w:color="A93529"/>
          </w:pBdr>
          <w:spacing w:after="188" w:line="259" w:lineRule="auto"/>
          <w:ind w:right="225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925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navbar-collapse2">
    <w:name w:val="navbar-collapse2"/>
    <w:basedOn w:val="Normal"/>
    <w:rsid w:val="00FF5548"/>
    <w:pPr>
      <w:spacing w:after="188" w:line="240" w:lineRule="auto"/>
      <w:pPrChange w:id="9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form1">
    <w:name w:val="navbar-form1"/>
    <w:basedOn w:val="Normal"/>
    <w:rsid w:val="00FF5548"/>
    <w:pPr>
      <w:spacing w:before="173" w:after="173" w:line="240" w:lineRule="auto"/>
      <w:ind w:left="-225" w:right="-225"/>
      <w:pPrChange w:id="927" w:author="Martin Geertsen" w:date="2018-05-16T22:28:00Z">
        <w:pPr>
          <w:spacing w:before="173" w:after="173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link1">
    <w:name w:val="navbar-link1"/>
    <w:basedOn w:val="Normal"/>
    <w:rsid w:val="00FF5548"/>
    <w:pPr>
      <w:spacing w:after="188" w:line="240" w:lineRule="auto"/>
      <w:pPrChange w:id="9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928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navbar-link2">
    <w:name w:val="navbar-link2"/>
    <w:basedOn w:val="Normal"/>
    <w:rsid w:val="00FF5548"/>
    <w:pPr>
      <w:spacing w:after="188" w:line="240" w:lineRule="auto"/>
      <w:pPrChange w:id="92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6B221A"/>
      <w:sz w:val="24"/>
      <w:szCs w:val="24"/>
      <w:lang w:eastAsia="da-DK"/>
      <w:rPrChange w:id="929" w:author="Martin Geertsen" w:date="2018-05-16T22:28:00Z">
        <w:rPr>
          <w:color w:val="6B221A"/>
          <w:sz w:val="22"/>
          <w:szCs w:val="22"/>
          <w:lang w:val="da-DK" w:eastAsia="en-US" w:bidi="ar-SA"/>
        </w:rPr>
      </w:rPrChange>
    </w:rPr>
  </w:style>
  <w:style w:type="paragraph" w:customStyle="1" w:styleId="caption1">
    <w:name w:val="caption1"/>
    <w:basedOn w:val="Normal"/>
    <w:rsid w:val="00FF5548"/>
    <w:pPr>
      <w:spacing w:after="188" w:line="240" w:lineRule="auto"/>
      <w:pPrChange w:id="9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930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alert-link1">
    <w:name w:val="alert-link1"/>
    <w:basedOn w:val="Normal"/>
    <w:rsid w:val="00FF5548"/>
    <w:pPr>
      <w:spacing w:after="188" w:line="240" w:lineRule="auto"/>
      <w:pPrChange w:id="93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931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alert-link2">
    <w:name w:val="alert-link2"/>
    <w:basedOn w:val="Normal"/>
    <w:rsid w:val="00FF5548"/>
    <w:pPr>
      <w:spacing w:after="188" w:line="240" w:lineRule="auto"/>
      <w:pPrChange w:id="93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183A18"/>
      <w:sz w:val="24"/>
      <w:szCs w:val="24"/>
      <w:lang w:eastAsia="da-DK"/>
      <w:rPrChange w:id="932" w:author="Martin Geertsen" w:date="2018-05-16T22:28:00Z">
        <w:rPr>
          <w:color w:val="183A18"/>
          <w:sz w:val="22"/>
          <w:szCs w:val="22"/>
          <w:lang w:val="da-DK" w:eastAsia="en-US" w:bidi="ar-SA"/>
        </w:rPr>
      </w:rPrChange>
    </w:rPr>
  </w:style>
  <w:style w:type="paragraph" w:customStyle="1" w:styleId="alert-link3">
    <w:name w:val="alert-link3"/>
    <w:basedOn w:val="Normal"/>
    <w:rsid w:val="00FF5548"/>
    <w:pPr>
      <w:spacing w:after="188" w:line="240" w:lineRule="auto"/>
      <w:pPrChange w:id="9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1A264C"/>
      <w:sz w:val="24"/>
      <w:szCs w:val="24"/>
      <w:lang w:eastAsia="da-DK"/>
      <w:rPrChange w:id="933" w:author="Martin Geertsen" w:date="2018-05-16T22:28:00Z">
        <w:rPr>
          <w:color w:val="1A264C"/>
          <w:sz w:val="22"/>
          <w:szCs w:val="22"/>
          <w:lang w:val="da-DK" w:eastAsia="en-US" w:bidi="ar-SA"/>
        </w:rPr>
      </w:rPrChange>
    </w:rPr>
  </w:style>
  <w:style w:type="paragraph" w:customStyle="1" w:styleId="alert-link4">
    <w:name w:val="alert-link4"/>
    <w:basedOn w:val="Normal"/>
    <w:rsid w:val="00FF5548"/>
    <w:pPr>
      <w:spacing w:after="188" w:line="240" w:lineRule="auto"/>
      <w:pPrChange w:id="9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945904"/>
      <w:sz w:val="24"/>
      <w:szCs w:val="24"/>
      <w:lang w:eastAsia="da-DK"/>
      <w:rPrChange w:id="934" w:author="Martin Geertsen" w:date="2018-05-16T22:28:00Z">
        <w:rPr>
          <w:color w:val="945904"/>
          <w:sz w:val="22"/>
          <w:szCs w:val="22"/>
          <w:lang w:val="da-DK" w:eastAsia="en-US" w:bidi="ar-SA"/>
        </w:rPr>
      </w:rPrChange>
    </w:rPr>
  </w:style>
  <w:style w:type="paragraph" w:customStyle="1" w:styleId="alert-link5">
    <w:name w:val="alert-link5"/>
    <w:basedOn w:val="Normal"/>
    <w:rsid w:val="00FF5548"/>
    <w:pPr>
      <w:spacing w:after="188" w:line="240" w:lineRule="auto"/>
      <w:pPrChange w:id="9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D2003"/>
      <w:sz w:val="24"/>
      <w:szCs w:val="24"/>
      <w:lang w:eastAsia="da-DK"/>
      <w:rPrChange w:id="935" w:author="Martin Geertsen" w:date="2018-05-16T22:28:00Z">
        <w:rPr>
          <w:color w:val="7D2003"/>
          <w:sz w:val="22"/>
          <w:szCs w:val="22"/>
          <w:lang w:val="da-DK" w:eastAsia="en-US" w:bidi="ar-SA"/>
        </w:rPr>
      </w:rPrChange>
    </w:rPr>
  </w:style>
  <w:style w:type="paragraph" w:customStyle="1" w:styleId="drag-here1">
    <w:name w:val="drag-here1"/>
    <w:basedOn w:val="Normal"/>
    <w:rsid w:val="00FF5548"/>
    <w:pPr>
      <w:pBdr>
        <w:top w:val="dashed" w:sz="6" w:space="0" w:color="666666"/>
        <w:left w:val="dashed" w:sz="6" w:space="0" w:color="666666"/>
        <w:bottom w:val="dashed" w:sz="6" w:space="0" w:color="666666"/>
        <w:right w:val="dashed" w:sz="6" w:space="0" w:color="666666"/>
      </w:pBdr>
      <w:spacing w:after="188" w:line="240" w:lineRule="auto"/>
      <w:textAlignment w:val="center"/>
      <w:pPrChange w:id="936" w:author="Martin Geertsen" w:date="2018-05-16T22:28:00Z">
        <w:pPr>
          <w:pBdr>
            <w:top w:val="dashed" w:sz="6" w:space="0" w:color="666666"/>
            <w:left w:val="dashed" w:sz="6" w:space="0" w:color="666666"/>
            <w:bottom w:val="dashed" w:sz="6" w:space="0" w:color="666666"/>
            <w:right w:val="dashed" w:sz="6" w:space="0" w:color="666666"/>
          </w:pBd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elp1">
    <w:name w:val="help1"/>
    <w:basedOn w:val="Normal"/>
    <w:rsid w:val="00FF5548"/>
    <w:pPr>
      <w:spacing w:before="90" w:after="188" w:line="240" w:lineRule="auto"/>
      <w:pPrChange w:id="937" w:author="Martin Geertsen" w:date="2018-05-16T22:28:00Z">
        <w:pPr>
          <w:spacing w:before="90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retry-selector1">
    <w:name w:val="qq-upload-retry-selector1"/>
    <w:basedOn w:val="Normal"/>
    <w:rsid w:val="00FF5548"/>
    <w:pPr>
      <w:spacing w:after="188" w:line="240" w:lineRule="auto"/>
      <w:ind w:right="180"/>
      <w:pPrChange w:id="938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sz w:val="18"/>
      <w:szCs w:val="18"/>
      <w:lang w:eastAsia="da-DK"/>
      <w:rPrChange w:id="938" w:author="Martin Geertsen" w:date="2018-05-16T22:28:00Z">
        <w:rPr>
          <w:sz w:val="18"/>
          <w:szCs w:val="18"/>
          <w:lang w:val="da-DK" w:eastAsia="en-US" w:bidi="ar-SA"/>
        </w:rPr>
      </w:rPrChange>
    </w:rPr>
  </w:style>
  <w:style w:type="paragraph" w:customStyle="1" w:styleId="qq-upload-failed-text-selector1">
    <w:name w:val="qq-upload-failed-text-selector1"/>
    <w:basedOn w:val="Normal"/>
    <w:rsid w:val="00FF5548"/>
    <w:pPr>
      <w:spacing w:after="188" w:line="240" w:lineRule="auto"/>
      <w:ind w:right="180"/>
      <w:pPrChange w:id="939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da-DK"/>
      <w:rPrChange w:id="939" w:author="Martin Geertsen" w:date="2018-05-16T22:28:00Z">
        <w:rPr>
          <w:b/>
          <w:bCs/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qq-upload-failed-text-selector2">
    <w:name w:val="qq-upload-failed-text-selector2"/>
    <w:basedOn w:val="Normal"/>
    <w:rsid w:val="00FF5548"/>
    <w:pPr>
      <w:spacing w:after="188" w:line="240" w:lineRule="auto"/>
      <w:ind w:right="180"/>
      <w:pPrChange w:id="940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b/>
      <w:bCs/>
      <w:i/>
      <w:iCs/>
      <w:color w:val="D60000"/>
      <w:sz w:val="24"/>
      <w:szCs w:val="24"/>
      <w:lang w:eastAsia="da-DK"/>
      <w:rPrChange w:id="940" w:author="Martin Geertsen" w:date="2018-05-16T22:28:00Z">
        <w:rPr>
          <w:b/>
          <w:bCs/>
          <w:i/>
          <w:iCs/>
          <w:color w:val="D60000"/>
          <w:sz w:val="22"/>
          <w:szCs w:val="22"/>
          <w:lang w:val="da-DK" w:eastAsia="en-US" w:bidi="ar-SA"/>
        </w:rPr>
      </w:rPrChange>
    </w:rPr>
  </w:style>
  <w:style w:type="paragraph" w:customStyle="1" w:styleId="show-on-hover1">
    <w:name w:val="show-on-hover1"/>
    <w:basedOn w:val="Normal"/>
    <w:rsid w:val="00FF5548"/>
    <w:pPr>
      <w:spacing w:after="188" w:line="240" w:lineRule="auto"/>
      <w:pPrChange w:id="9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941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lose1">
    <w:name w:val="close1"/>
    <w:basedOn w:val="Normal"/>
    <w:rsid w:val="00FF5548"/>
    <w:pPr>
      <w:spacing w:after="188" w:line="240" w:lineRule="auto"/>
      <w:pPrChange w:id="94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da-DK"/>
      <w:rPrChange w:id="942" w:author="Martin Geertsen" w:date="2018-05-16T22:28:00Z">
        <w:rPr>
          <w:b/>
          <w:bCs/>
          <w:color w:val="000000"/>
          <w:sz w:val="36"/>
          <w:szCs w:val="36"/>
          <w:lang w:val="da-DK" w:eastAsia="en-US" w:bidi="ar-SA"/>
        </w:rPr>
      </w:rPrChange>
    </w:rPr>
  </w:style>
  <w:style w:type="paragraph" w:customStyle="1" w:styleId="icon-next1">
    <w:name w:val="icon-next1"/>
    <w:basedOn w:val="Normal"/>
    <w:rsid w:val="00FF5548"/>
    <w:pPr>
      <w:spacing w:after="188" w:line="240" w:lineRule="auto"/>
      <w:ind w:left="-150"/>
      <w:pPrChange w:id="943" w:author="Martin Geertsen" w:date="2018-05-16T22:28:00Z">
        <w:pPr>
          <w:spacing w:after="188" w:line="259" w:lineRule="auto"/>
          <w:ind w:left="-15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con-prev1">
    <w:name w:val="icon-prev1"/>
    <w:basedOn w:val="Normal"/>
    <w:rsid w:val="00FF5548"/>
    <w:pPr>
      <w:spacing w:after="188" w:line="240" w:lineRule="auto"/>
      <w:ind w:left="-150"/>
      <w:pPrChange w:id="944" w:author="Martin Geertsen" w:date="2018-05-16T22:28:00Z">
        <w:pPr>
          <w:spacing w:after="188" w:line="259" w:lineRule="auto"/>
          <w:ind w:left="-15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tive1">
    <w:name w:val="active1"/>
    <w:basedOn w:val="Normal"/>
    <w:rsid w:val="00FF5548"/>
    <w:pPr>
      <w:shd w:val="clear" w:color="auto" w:fill="FFFFFF"/>
      <w:spacing w:after="0" w:line="240" w:lineRule="auto"/>
      <w:pPrChange w:id="945" w:author="Martin Geertsen" w:date="2018-05-16T22:28:00Z">
        <w:pP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1">
    <w:name w:val="btn1"/>
    <w:basedOn w:val="Normal"/>
    <w:rsid w:val="00FF5548"/>
    <w:pPr>
      <w:spacing w:after="0" w:line="240" w:lineRule="auto"/>
      <w:jc w:val="center"/>
      <w:textAlignment w:val="center"/>
      <w:pPrChange w:id="946" w:author="Martin Geertsen" w:date="2018-05-16T22:28:00Z">
        <w:pPr>
          <w:spacing w:after="160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946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alert1">
    <w:name w:val="alert1"/>
    <w:basedOn w:val="Normal"/>
    <w:rsid w:val="00FF5548"/>
    <w:pPr>
      <w:spacing w:after="0" w:line="240" w:lineRule="auto"/>
      <w:pPrChange w:id="947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2">
    <w:name w:val="alert2"/>
    <w:basedOn w:val="Normal"/>
    <w:rsid w:val="00FF5548"/>
    <w:pPr>
      <w:spacing w:before="375" w:after="60" w:line="240" w:lineRule="auto"/>
      <w:pPrChange w:id="948" w:author="Martin Geertsen" w:date="2018-05-16T22:28:00Z">
        <w:pPr>
          <w:spacing w:before="375" w:after="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group2">
    <w:name w:val="form-group2"/>
    <w:basedOn w:val="Normal"/>
    <w:rsid w:val="00FF5548"/>
    <w:pPr>
      <w:spacing w:before="225" w:after="225" w:line="240" w:lineRule="auto"/>
      <w:pPrChange w:id="949" w:author="Martin Geertsen" w:date="2018-05-16T22:28:00Z">
        <w:pPr>
          <w:spacing w:before="225" w:after="22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mg-container1">
    <w:name w:val="img-container1"/>
    <w:basedOn w:val="Normal"/>
    <w:rsid w:val="00FF5548"/>
    <w:pPr>
      <w:spacing w:before="94" w:after="375" w:line="240" w:lineRule="auto"/>
      <w:ind w:left="188" w:right="375"/>
      <w:pPrChange w:id="950" w:author="Martin Geertsen" w:date="2018-05-16T22:28:00Z">
        <w:pPr>
          <w:spacing w:before="94" w:after="375" w:line="259" w:lineRule="auto"/>
          <w:ind w:left="188" w:right="3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1">
    <w:name w:val="progress1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after="94" w:line="240" w:lineRule="auto"/>
      <w:pPrChange w:id="951" w:author="Martin Geertsen" w:date="2018-05-16T22:28:00Z">
        <w:pPr>
          <w:p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pBdr>
          <w:shd w:val="clear" w:color="auto" w:fill="FFFFFF"/>
          <w:spacing w:after="9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mall14">
    <w:name w:val="small14"/>
    <w:basedOn w:val="Normal"/>
    <w:rsid w:val="00FF5548"/>
    <w:pPr>
      <w:spacing w:after="94" w:line="240" w:lineRule="auto"/>
      <w:pPrChange w:id="952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color w:val="7A7A7A"/>
      <w:lang w:eastAsia="da-DK"/>
      <w:rPrChange w:id="952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notificationbody1">
    <w:name w:val="notification_body1"/>
    <w:basedOn w:val="Normal"/>
    <w:rsid w:val="00FF5548"/>
    <w:pPr>
      <w:spacing w:after="188" w:line="240" w:lineRule="auto"/>
      <w:textAlignment w:val="center"/>
      <w:pPrChange w:id="953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ubdued1">
    <w:name w:val="subdued1"/>
    <w:basedOn w:val="Normal"/>
    <w:rsid w:val="00FF5548"/>
    <w:pPr>
      <w:spacing w:after="188" w:line="240" w:lineRule="auto"/>
      <w:pPrChange w:id="95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24"/>
      <w:szCs w:val="24"/>
      <w:lang w:eastAsia="da-DK"/>
      <w:rPrChange w:id="954" w:author="Martin Geertsen" w:date="2018-05-16T22:28:00Z">
        <w:rPr>
          <w:color w:val="A4A4A4"/>
          <w:sz w:val="22"/>
          <w:szCs w:val="22"/>
          <w:lang w:val="da-DK" w:eastAsia="en-US" w:bidi="ar-SA"/>
        </w:rPr>
      </w:rPrChange>
    </w:rPr>
  </w:style>
  <w:style w:type="paragraph" w:customStyle="1" w:styleId="form-group3">
    <w:name w:val="form-group3"/>
    <w:basedOn w:val="Normal"/>
    <w:rsid w:val="00FF5548"/>
    <w:pPr>
      <w:spacing w:after="0" w:line="240" w:lineRule="auto"/>
      <w:pPrChange w:id="955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eader1">
    <w:name w:val="header1"/>
    <w:basedOn w:val="Normal"/>
    <w:rsid w:val="00FF5548"/>
    <w:pPr>
      <w:spacing w:after="188" w:line="240" w:lineRule="auto"/>
      <w:pPrChange w:id="9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aps/>
      <w:sz w:val="24"/>
      <w:szCs w:val="24"/>
      <w:lang w:eastAsia="da-DK"/>
      <w:rPrChange w:id="956" w:author="Martin Geertsen" w:date="2018-05-16T22:28:00Z">
        <w:rPr>
          <w:caps/>
          <w:sz w:val="22"/>
          <w:szCs w:val="22"/>
          <w:lang w:val="da-DK" w:eastAsia="en-US" w:bidi="ar-SA"/>
        </w:rPr>
      </w:rPrChange>
    </w:rPr>
  </w:style>
  <w:style w:type="paragraph" w:customStyle="1" w:styleId="owner1">
    <w:name w:val="owner1"/>
    <w:basedOn w:val="Normal"/>
    <w:rsid w:val="00FF5548"/>
    <w:pPr>
      <w:spacing w:after="188" w:line="240" w:lineRule="auto"/>
      <w:pPrChange w:id="9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name1">
    <w:name w:val="projectname1"/>
    <w:basedOn w:val="Normal"/>
    <w:rsid w:val="00FF5548"/>
    <w:pPr>
      <w:spacing w:after="188" w:line="240" w:lineRule="auto"/>
      <w:ind w:right="94"/>
      <w:pPrChange w:id="958" w:author="Martin Geertsen" w:date="2018-05-16T22:28:00Z">
        <w:pPr>
          <w:spacing w:after="188" w:line="259" w:lineRule="auto"/>
          <w:ind w:right="94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g-label1">
    <w:name w:val="tag-label1"/>
    <w:basedOn w:val="Normal"/>
    <w:rsid w:val="00FF5548"/>
    <w:pPr>
      <w:spacing w:after="188" w:line="240" w:lineRule="auto"/>
      <w:ind w:left="94"/>
      <w:pPrChange w:id="959" w:author="Martin Geertsen" w:date="2018-05-16T22:28:00Z">
        <w:pPr>
          <w:spacing w:after="188" w:line="259" w:lineRule="auto"/>
          <w:ind w:left="94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g-label-name1">
    <w:name w:val="tag-label-name1"/>
    <w:basedOn w:val="Normal"/>
    <w:rsid w:val="00FF5548"/>
    <w:pPr>
      <w:shd w:val="clear" w:color="auto" w:fill="A4A4A4"/>
      <w:spacing w:after="188" w:line="240" w:lineRule="auto"/>
      <w:textAlignment w:val="bottom"/>
      <w:pPrChange w:id="960" w:author="Martin Geertsen" w:date="2018-05-16T22:28:00Z">
        <w:pPr>
          <w:shd w:val="clear" w:color="auto" w:fill="A4A4A4"/>
          <w:spacing w:after="188" w:line="259" w:lineRule="auto"/>
          <w:textAlignment w:val="bottom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960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tag-label-remove1">
    <w:name w:val="tag-label-remove1"/>
    <w:basedOn w:val="Normal"/>
    <w:rsid w:val="00FF5548"/>
    <w:pPr>
      <w:shd w:val="clear" w:color="auto" w:fill="A4A4A4"/>
      <w:spacing w:after="188" w:line="240" w:lineRule="auto"/>
      <w:textAlignment w:val="bottom"/>
      <w:pPrChange w:id="961" w:author="Martin Geertsen" w:date="2018-05-16T22:28:00Z">
        <w:pPr>
          <w:shd w:val="clear" w:color="auto" w:fill="A4A4A4"/>
          <w:spacing w:after="188" w:line="259" w:lineRule="auto"/>
          <w:textAlignment w:val="bottom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961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v1-badge1">
    <w:name w:val="v1-badge1"/>
    <w:basedOn w:val="Normal"/>
    <w:rsid w:val="00FF5548"/>
    <w:pPr>
      <w:shd w:val="clear" w:color="auto" w:fill="A4A4A4"/>
      <w:spacing w:after="0" w:line="240" w:lineRule="auto"/>
      <w:ind w:left="-60" w:right="90"/>
      <w:jc w:val="center"/>
      <w:textAlignment w:val="baseline"/>
      <w:pPrChange w:id="962" w:author="Martin Geertsen" w:date="2018-05-16T22:28:00Z">
        <w:pPr>
          <w:shd w:val="clear" w:color="auto" w:fill="A4A4A4"/>
          <w:spacing w:after="160" w:line="259" w:lineRule="auto"/>
          <w:ind w:left="-60" w:right="90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  <w:rPrChange w:id="962" w:author="Martin Geertsen" w:date="2018-05-16T22:28:00Z">
        <w:rPr>
          <w:b/>
          <w:bCs/>
          <w:color w:val="FFFFFF"/>
          <w:sz w:val="18"/>
          <w:szCs w:val="18"/>
          <w:lang w:val="da-DK" w:eastAsia="en-US" w:bidi="ar-SA"/>
        </w:rPr>
      </w:rPrChange>
    </w:rPr>
  </w:style>
  <w:style w:type="paragraph" w:customStyle="1" w:styleId="autocomplete1">
    <w:name w:val="autocomplete1"/>
    <w:basedOn w:val="Normal"/>
    <w:rsid w:val="00FF5548"/>
    <w:pPr>
      <w:spacing w:after="188" w:line="240" w:lineRule="auto"/>
      <w:pPrChange w:id="9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ighlight1">
    <w:name w:val="highlight1"/>
    <w:basedOn w:val="Normal"/>
    <w:rsid w:val="00FF5548"/>
    <w:pPr>
      <w:spacing w:after="188" w:line="240" w:lineRule="auto"/>
      <w:pPrChange w:id="9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964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file-tree-inner1">
    <w:name w:val="file-tree-inner1"/>
    <w:basedOn w:val="Normal"/>
    <w:rsid w:val="00FF5548"/>
    <w:pPr>
      <w:spacing w:after="188" w:line="240" w:lineRule="auto"/>
      <w:pPrChange w:id="96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ntity-name1">
    <w:name w:val="entity-name1"/>
    <w:basedOn w:val="Normal"/>
    <w:rsid w:val="00FF5548"/>
    <w:pPr>
      <w:spacing w:after="188" w:line="240" w:lineRule="auto"/>
      <w:pPrChange w:id="9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ntity-name2">
    <w:name w:val="entity-name2"/>
    <w:basedOn w:val="Normal"/>
    <w:rsid w:val="00FF5548"/>
    <w:pPr>
      <w:spacing w:after="188" w:line="240" w:lineRule="auto"/>
      <w:pPrChange w:id="96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52525"/>
      <w:sz w:val="24"/>
      <w:szCs w:val="24"/>
      <w:lang w:eastAsia="da-DK"/>
      <w:rPrChange w:id="967" w:author="Martin Geertsen" w:date="2018-05-16T22:28:00Z">
        <w:rPr>
          <w:color w:val="252525"/>
          <w:sz w:val="22"/>
          <w:szCs w:val="22"/>
          <w:lang w:val="da-DK" w:eastAsia="en-US" w:bidi="ar-SA"/>
        </w:rPr>
      </w:rPrChange>
    </w:rPr>
  </w:style>
  <w:style w:type="paragraph" w:customStyle="1" w:styleId="entity-name3">
    <w:name w:val="entity-name3"/>
    <w:basedOn w:val="Normal"/>
    <w:rsid w:val="00FF5548"/>
    <w:pPr>
      <w:shd w:val="clear" w:color="auto" w:fill="F0F0F0"/>
      <w:spacing w:after="188" w:line="240" w:lineRule="auto"/>
      <w:pPrChange w:id="968" w:author="Martin Geertsen" w:date="2018-05-16T22:28:00Z">
        <w:pPr>
          <w:shd w:val="clear" w:color="auto" w:fill="F0F0F0"/>
          <w:spacing w:after="188" w:line="259" w:lineRule="auto"/>
        </w:pPr>
      </w:pPrChange>
    </w:pPr>
    <w:rPr>
      <w:rFonts w:ascii="Times New Roman" w:eastAsia="Times New Roman" w:hAnsi="Times New Roman" w:cs="Times New Roman"/>
      <w:color w:val="252525"/>
      <w:sz w:val="24"/>
      <w:szCs w:val="24"/>
      <w:lang w:eastAsia="da-DK"/>
      <w:rPrChange w:id="968" w:author="Martin Geertsen" w:date="2018-05-16T22:28:00Z">
        <w:rPr>
          <w:color w:val="252525"/>
          <w:sz w:val="22"/>
          <w:szCs w:val="22"/>
          <w:lang w:val="da-DK" w:eastAsia="en-US" w:bidi="ar-SA"/>
        </w:rPr>
      </w:rPrChange>
    </w:rPr>
  </w:style>
  <w:style w:type="paragraph" w:customStyle="1" w:styleId="dropdowna1">
    <w:name w:val="dropdown&gt;a1"/>
    <w:basedOn w:val="Normal"/>
    <w:rsid w:val="00FF5548"/>
    <w:pPr>
      <w:spacing w:after="188" w:line="240" w:lineRule="auto"/>
      <w:pPrChange w:id="96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name-input1">
    <w:name w:val="rename-input1"/>
    <w:basedOn w:val="Normal"/>
    <w:rsid w:val="00FF5548"/>
    <w:pPr>
      <w:spacing w:after="188" w:line="240" w:lineRule="auto"/>
      <w:pPrChange w:id="9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1">
    <w:name w:val="message1"/>
    <w:basedOn w:val="Normal"/>
    <w:rsid w:val="00FF5548"/>
    <w:pPr>
      <w:shd w:val="clear" w:color="auto" w:fill="FFFFFF"/>
      <w:spacing w:before="1500" w:after="100" w:afterAutospacing="1" w:line="240" w:lineRule="auto"/>
      <w:pPrChange w:id="971" w:author="Martin Geertsen" w:date="2018-05-16T22:28:00Z">
        <w:pPr>
          <w:shd w:val="clear" w:color="auto" w:fill="FFFFFF"/>
          <w:spacing w:before="1500" w:after="100" w:afterAutospacing="1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wider1">
    <w:name w:val="message-wider1"/>
    <w:basedOn w:val="Normal"/>
    <w:rsid w:val="00FF5548"/>
    <w:pPr>
      <w:spacing w:before="900" w:after="188" w:line="240" w:lineRule="auto"/>
      <w:pPrChange w:id="972" w:author="Martin Geertsen" w:date="2018-05-16T22:28:00Z">
        <w:pPr>
          <w:spacing w:before="900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header1">
    <w:name w:val="message-header1"/>
    <w:basedOn w:val="Normal"/>
    <w:rsid w:val="00FF5548"/>
    <w:pPr>
      <w:pBdr>
        <w:bottom w:val="single" w:sz="6" w:space="11" w:color="E5E5E5"/>
      </w:pBdr>
      <w:spacing w:after="188" w:line="240" w:lineRule="auto"/>
      <w:pPrChange w:id="973" w:author="Martin Geertsen" w:date="2018-05-16T22:28:00Z">
        <w:pPr>
          <w:pBdr>
            <w:bottom w:val="single" w:sz="6" w:space="11" w:color="E5E5E5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body1">
    <w:name w:val="message-body1"/>
    <w:basedOn w:val="Normal"/>
    <w:rsid w:val="00FF5548"/>
    <w:pPr>
      <w:spacing w:after="188" w:line="240" w:lineRule="auto"/>
      <w:pPrChange w:id="9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ff-panel1">
    <w:name w:val="diff-panel1"/>
    <w:basedOn w:val="Normal"/>
    <w:rsid w:val="00FF5548"/>
    <w:pPr>
      <w:spacing w:after="188" w:line="240" w:lineRule="auto"/>
      <w:ind w:right="3750"/>
      <w:pPrChange w:id="975" w:author="Martin Geertsen" w:date="2018-05-16T22:28:00Z">
        <w:pPr>
          <w:spacing w:after="188" w:line="259" w:lineRule="auto"/>
          <w:ind w:right="375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1">
    <w:name w:val="toolbar1"/>
    <w:basedOn w:val="Normal"/>
    <w:rsid w:val="00FF5548"/>
    <w:pPr>
      <w:pBdr>
        <w:bottom w:val="single" w:sz="6" w:space="0" w:color="CFCFCF"/>
      </w:pBdr>
      <w:spacing w:after="188" w:line="240" w:lineRule="auto"/>
      <w:pPrChange w:id="976" w:author="Martin Geertsen" w:date="2018-05-16T22:28:00Z">
        <w:pPr>
          <w:pBdr>
            <w:bottom w:val="single" w:sz="6" w:space="0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me1">
    <w:name w:val="name1"/>
    <w:basedOn w:val="Normal"/>
    <w:rsid w:val="00FF5548"/>
    <w:pPr>
      <w:spacing w:after="188" w:line="240" w:lineRule="auto"/>
      <w:pPrChange w:id="97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active-line1">
    <w:name w:val="ace_active-line1"/>
    <w:basedOn w:val="Normal"/>
    <w:rsid w:val="00FF5548"/>
    <w:pPr>
      <w:spacing w:after="188" w:line="240" w:lineRule="auto"/>
      <w:pPrChange w:id="9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978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acecursor-layer1">
    <w:name w:val="ace_cursor-layer1"/>
    <w:basedOn w:val="Normal"/>
    <w:rsid w:val="00FF5548"/>
    <w:pPr>
      <w:spacing w:after="188" w:line="240" w:lineRule="auto"/>
      <w:pPrChange w:id="9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979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acegutter-active-line1">
    <w:name w:val="ace_gutter-active-line1"/>
    <w:basedOn w:val="Normal"/>
    <w:rsid w:val="00FF5548"/>
    <w:pPr>
      <w:spacing w:after="188" w:line="240" w:lineRule="auto"/>
      <w:pPrChange w:id="9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980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diff-deleted1">
    <w:name w:val="diff-deleted1"/>
    <w:basedOn w:val="Normal"/>
    <w:rsid w:val="00FF5548"/>
    <w:pPr>
      <w:spacing w:after="188" w:line="240" w:lineRule="auto"/>
      <w:pPrChange w:id="9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eleted-warning1">
    <w:name w:val="deleted-warning1"/>
    <w:basedOn w:val="Normal"/>
    <w:rsid w:val="00FF5548"/>
    <w:pPr>
      <w:shd w:val="clear" w:color="auto" w:fill="E03A06"/>
      <w:spacing w:after="188" w:line="240" w:lineRule="auto"/>
      <w:ind w:right="94"/>
      <w:pPrChange w:id="982" w:author="Martin Geertsen" w:date="2018-05-16T22:28:00Z">
        <w:pPr>
          <w:shd w:val="clear" w:color="auto" w:fill="E03A06"/>
          <w:spacing w:after="188" w:line="259" w:lineRule="auto"/>
          <w:ind w:right="94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982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alert3">
    <w:name w:val="alert3"/>
    <w:basedOn w:val="Normal"/>
    <w:rsid w:val="00FF5548"/>
    <w:pPr>
      <w:spacing w:before="188" w:after="188" w:line="240" w:lineRule="auto"/>
      <w:ind w:left="188" w:right="188"/>
      <w:pPrChange w:id="983" w:author="Martin Geertsen" w:date="2018-05-16T22:28:00Z">
        <w:pPr>
          <w:spacing w:before="188" w:after="188" w:line="259" w:lineRule="auto"/>
          <w:ind w:left="188" w:right="18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abel1">
    <w:name w:val="label1"/>
    <w:basedOn w:val="Normal"/>
    <w:rsid w:val="00FF5548"/>
    <w:pPr>
      <w:spacing w:after="188" w:line="240" w:lineRule="auto"/>
      <w:jc w:val="center"/>
      <w:textAlignment w:val="baseline"/>
      <w:pPrChange w:id="984" w:author="Martin Geertsen" w:date="2018-05-16T22:28:00Z">
        <w:pPr>
          <w:spacing w:after="188" w:line="259" w:lineRule="auto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da-DK"/>
      <w:rPrChange w:id="984" w:author="Martin Geertsen" w:date="2018-05-16T22:28:00Z">
        <w:rPr>
          <w:b/>
          <w:bCs/>
          <w:color w:val="FFFFFF"/>
          <w:sz w:val="14"/>
          <w:szCs w:val="14"/>
          <w:lang w:val="da-DK" w:eastAsia="en-US" w:bidi="ar-SA"/>
        </w:rPr>
      </w:rPrChange>
    </w:rPr>
  </w:style>
  <w:style w:type="paragraph" w:customStyle="1" w:styleId="label2">
    <w:name w:val="label2"/>
    <w:basedOn w:val="Normal"/>
    <w:rsid w:val="00FF5548"/>
    <w:pPr>
      <w:spacing w:after="188" w:line="240" w:lineRule="auto"/>
      <w:jc w:val="center"/>
      <w:textAlignment w:val="baseline"/>
      <w:pPrChange w:id="985" w:author="Martin Geertsen" w:date="2018-05-16T22:28:00Z">
        <w:pPr>
          <w:spacing w:after="188" w:line="259" w:lineRule="auto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da-DK"/>
      <w:rPrChange w:id="985" w:author="Martin Geertsen" w:date="2018-05-16T22:28:00Z">
        <w:rPr>
          <w:b/>
          <w:bCs/>
          <w:color w:val="FFFFFF"/>
          <w:sz w:val="14"/>
          <w:szCs w:val="14"/>
          <w:lang w:val="da-DK" w:eastAsia="en-US" w:bidi="ar-SA"/>
        </w:rPr>
      </w:rPrChange>
    </w:rPr>
  </w:style>
  <w:style w:type="paragraph" w:customStyle="1" w:styleId="btn-full-height1">
    <w:name w:val="btn-full-height1"/>
    <w:basedOn w:val="Normal"/>
    <w:rsid w:val="00FF5548"/>
    <w:pPr>
      <w:pBdr>
        <w:right w:val="single" w:sz="6" w:space="8" w:color="CFCFCF"/>
      </w:pBdr>
      <w:spacing w:after="188" w:line="240" w:lineRule="auto"/>
      <w:pPrChange w:id="986" w:author="Martin Geertsen" w:date="2018-05-16T22:28:00Z">
        <w:pPr>
          <w:pBdr>
            <w:right w:val="single" w:sz="6" w:space="8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30"/>
      <w:szCs w:val="30"/>
      <w:lang w:eastAsia="da-DK"/>
      <w:rPrChange w:id="986" w:author="Martin Geertsen" w:date="2018-05-16T22:28:00Z">
        <w:rPr>
          <w:color w:val="A93529"/>
          <w:sz w:val="30"/>
          <w:szCs w:val="30"/>
          <w:lang w:val="da-DK" w:eastAsia="en-US" w:bidi="ar-SA"/>
        </w:rPr>
      </w:rPrChange>
    </w:rPr>
  </w:style>
  <w:style w:type="paragraph" w:customStyle="1" w:styleId="btn-full-height2">
    <w:name w:val="btn-full-height2"/>
    <w:basedOn w:val="Normal"/>
    <w:rsid w:val="00FF5548"/>
    <w:pPr>
      <w:pBdr>
        <w:right w:val="single" w:sz="6" w:space="8" w:color="CFCFCF"/>
      </w:pBdr>
      <w:shd w:val="clear" w:color="auto" w:fill="E6E6E6"/>
      <w:spacing w:after="188" w:line="240" w:lineRule="auto"/>
      <w:pPrChange w:id="987" w:author="Martin Geertsen" w:date="2018-05-16T22:28:00Z">
        <w:pPr>
          <w:pBdr>
            <w:right w:val="single" w:sz="6" w:space="8" w:color="CFCFCF"/>
          </w:pBdr>
          <w:shd w:val="clear" w:color="auto" w:fill="E6E6E6"/>
          <w:spacing w:after="188" w:line="259" w:lineRule="auto"/>
        </w:pPr>
      </w:pPrChange>
    </w:pPr>
    <w:rPr>
      <w:rFonts w:ascii="Times New Roman" w:eastAsia="Times New Roman" w:hAnsi="Times New Roman" w:cs="Times New Roman"/>
      <w:color w:val="6B221A"/>
      <w:sz w:val="30"/>
      <w:szCs w:val="30"/>
      <w:lang w:eastAsia="da-DK"/>
      <w:rPrChange w:id="987" w:author="Martin Geertsen" w:date="2018-05-16T22:28:00Z">
        <w:rPr>
          <w:color w:val="6B221A"/>
          <w:sz w:val="30"/>
          <w:szCs w:val="30"/>
          <w:lang w:val="da-DK" w:eastAsia="en-US" w:bidi="ar-SA"/>
        </w:rPr>
      </w:rPrChange>
    </w:rPr>
  </w:style>
  <w:style w:type="paragraph" w:customStyle="1" w:styleId="btn-full-height-no-border1">
    <w:name w:val="btn-full-height-no-border1"/>
    <w:basedOn w:val="Normal"/>
    <w:rsid w:val="00FF5548"/>
    <w:pPr>
      <w:spacing w:after="188" w:line="240" w:lineRule="auto"/>
      <w:pPrChange w:id="9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left1">
    <w:name w:val="toolbar-left1"/>
    <w:basedOn w:val="Normal"/>
    <w:rsid w:val="00FF5548"/>
    <w:pPr>
      <w:spacing w:after="188" w:line="240" w:lineRule="auto"/>
      <w:jc w:val="center"/>
      <w:pPrChange w:id="989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full-height3">
    <w:name w:val="btn-full-height3"/>
    <w:basedOn w:val="Normal"/>
    <w:rsid w:val="00FF5548"/>
    <w:pPr>
      <w:pBdr>
        <w:left w:val="single" w:sz="6" w:space="8" w:color="CFCFCF"/>
      </w:pBdr>
      <w:spacing w:after="188" w:line="240" w:lineRule="auto"/>
      <w:pPrChange w:id="990" w:author="Martin Geertsen" w:date="2018-05-16T22:28:00Z">
        <w:pPr>
          <w:pBdr>
            <w:left w:val="single" w:sz="6" w:space="8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30"/>
      <w:szCs w:val="30"/>
      <w:lang w:eastAsia="da-DK"/>
      <w:rPrChange w:id="990" w:author="Martin Geertsen" w:date="2018-05-16T22:28:00Z">
        <w:rPr>
          <w:color w:val="A93529"/>
          <w:sz w:val="30"/>
          <w:szCs w:val="30"/>
          <w:lang w:val="da-DK" w:eastAsia="en-US" w:bidi="ar-SA"/>
        </w:rPr>
      </w:rPrChange>
    </w:rPr>
  </w:style>
  <w:style w:type="paragraph" w:customStyle="1" w:styleId="toolbar-center1">
    <w:name w:val="toolbar-center1"/>
    <w:basedOn w:val="Normal"/>
    <w:rsid w:val="00FF5548"/>
    <w:pPr>
      <w:spacing w:after="188" w:line="240" w:lineRule="auto"/>
      <w:ind w:left="-2250"/>
      <w:jc w:val="center"/>
      <w:pPrChange w:id="991" w:author="Martin Geertsen" w:date="2018-05-16T22:28:00Z">
        <w:pPr>
          <w:spacing w:after="188" w:line="259" w:lineRule="auto"/>
          <w:ind w:left="-2250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alt1">
    <w:name w:val="toolbar-alt1"/>
    <w:basedOn w:val="Normal"/>
    <w:rsid w:val="00FF5548"/>
    <w:pPr>
      <w:shd w:val="clear" w:color="auto" w:fill="333333"/>
      <w:spacing w:after="188" w:line="240" w:lineRule="auto"/>
      <w:pPrChange w:id="992" w:author="Martin Geertsen" w:date="2018-05-16T22:28:00Z">
        <w:pPr>
          <w:shd w:val="clear" w:color="auto" w:fill="333333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2">
    <w:name w:val="toolbar2"/>
    <w:basedOn w:val="Normal"/>
    <w:rsid w:val="00FF5548"/>
    <w:pPr>
      <w:pBdr>
        <w:bottom w:val="single" w:sz="6" w:space="0" w:color="222222"/>
      </w:pBdr>
      <w:spacing w:after="188" w:line="240" w:lineRule="auto"/>
      <w:pPrChange w:id="993" w:author="Martin Geertsen" w:date="2018-05-16T22:28:00Z">
        <w:pPr>
          <w:pBdr>
            <w:bottom w:val="single" w:sz="6" w:space="0" w:color="222222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full-height4">
    <w:name w:val="btn-full-height4"/>
    <w:basedOn w:val="Normal"/>
    <w:rsid w:val="00FF5548"/>
    <w:pPr>
      <w:pBdr>
        <w:right w:val="single" w:sz="6" w:space="8" w:color="222222"/>
      </w:pBdr>
      <w:spacing w:after="188" w:line="240" w:lineRule="auto"/>
      <w:pPrChange w:id="994" w:author="Martin Geertsen" w:date="2018-05-16T22:28:00Z">
        <w:pPr>
          <w:pBdr>
            <w:right w:val="single" w:sz="6" w:space="8" w:color="222222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30"/>
      <w:szCs w:val="30"/>
      <w:lang w:eastAsia="da-DK"/>
      <w:rPrChange w:id="994" w:author="Martin Geertsen" w:date="2018-05-16T22:28:00Z">
        <w:rPr>
          <w:color w:val="A93529"/>
          <w:sz w:val="30"/>
          <w:szCs w:val="30"/>
          <w:lang w:val="da-DK" w:eastAsia="en-US" w:bidi="ar-SA"/>
        </w:rPr>
      </w:rPrChange>
    </w:rPr>
  </w:style>
  <w:style w:type="paragraph" w:customStyle="1" w:styleId="btn-full-height5">
    <w:name w:val="btn-full-height5"/>
    <w:basedOn w:val="Normal"/>
    <w:rsid w:val="00FF5548"/>
    <w:pPr>
      <w:pBdr>
        <w:right w:val="single" w:sz="6" w:space="8" w:color="222222"/>
      </w:pBdr>
      <w:shd w:val="clear" w:color="auto" w:fill="000000"/>
      <w:spacing w:after="188" w:line="240" w:lineRule="auto"/>
      <w:pPrChange w:id="995" w:author="Martin Geertsen" w:date="2018-05-16T22:28:00Z">
        <w:pPr>
          <w:pBdr>
            <w:right w:val="single" w:sz="6" w:space="8" w:color="222222"/>
          </w:pBdr>
          <w:shd w:val="clear" w:color="auto" w:fill="000000"/>
          <w:spacing w:after="188" w:line="259" w:lineRule="auto"/>
        </w:pPr>
      </w:pPrChange>
    </w:pPr>
    <w:rPr>
      <w:rFonts w:ascii="Times New Roman" w:eastAsia="Times New Roman" w:hAnsi="Times New Roman" w:cs="Times New Roman"/>
      <w:color w:val="CE4537"/>
      <w:sz w:val="30"/>
      <w:szCs w:val="30"/>
      <w:lang w:eastAsia="da-DK"/>
      <w:rPrChange w:id="995" w:author="Martin Geertsen" w:date="2018-05-16T22:28:00Z">
        <w:rPr>
          <w:color w:val="CE4537"/>
          <w:sz w:val="30"/>
          <w:szCs w:val="30"/>
          <w:lang w:val="da-DK" w:eastAsia="en-US" w:bidi="ar-SA"/>
        </w:rPr>
      </w:rPrChange>
    </w:rPr>
  </w:style>
  <w:style w:type="paragraph" w:customStyle="1" w:styleId="link-disabled1">
    <w:name w:val="link-disabled1"/>
    <w:basedOn w:val="Normal"/>
    <w:rsid w:val="00FF5548"/>
    <w:pPr>
      <w:spacing w:after="188" w:line="240" w:lineRule="auto"/>
      <w:pPrChange w:id="9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24"/>
      <w:szCs w:val="24"/>
      <w:lang w:eastAsia="da-DK"/>
      <w:rPrChange w:id="996" w:author="Martin Geertsen" w:date="2018-05-16T22:28:00Z">
        <w:rPr>
          <w:color w:val="A4A4A4"/>
          <w:sz w:val="22"/>
          <w:szCs w:val="22"/>
          <w:lang w:val="da-DK" w:eastAsia="en-US" w:bidi="ar-SA"/>
        </w:rPr>
      </w:rPrChange>
    </w:rPr>
  </w:style>
  <w:style w:type="paragraph" w:customStyle="1" w:styleId="form-controls1">
    <w:name w:val="form-controls1"/>
    <w:basedOn w:val="Normal"/>
    <w:rsid w:val="00FF5548"/>
    <w:pPr>
      <w:spacing w:after="188" w:line="240" w:lineRule="auto"/>
      <w:pPrChange w:id="9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s2">
    <w:name w:val="form-controls2"/>
    <w:basedOn w:val="Normal"/>
    <w:rsid w:val="00FF5548"/>
    <w:pPr>
      <w:shd w:val="clear" w:color="auto" w:fill="A93529"/>
      <w:spacing w:after="188" w:line="240" w:lineRule="auto"/>
      <w:pPrChange w:id="998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9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1">
    <w:name w:val="fa1"/>
    <w:basedOn w:val="Normal"/>
    <w:rsid w:val="00FF5548"/>
    <w:pPr>
      <w:spacing w:after="188" w:line="240" w:lineRule="auto"/>
      <w:pPrChange w:id="999" w:author="Martin Geertsen" w:date="2018-05-16T22:28:00Z">
        <w:pPr>
          <w:spacing w:after="188" w:line="259" w:lineRule="auto"/>
        </w:pPr>
      </w:pPrChange>
    </w:pPr>
    <w:rPr>
      <w:rFonts w:ascii="FontAwesome" w:eastAsia="Times New Roman" w:hAnsi="FontAwesome" w:cs="Times New Roman"/>
      <w:color w:val="405EBF"/>
      <w:sz w:val="21"/>
      <w:szCs w:val="21"/>
      <w:lang w:eastAsia="da-DK"/>
      <w:rPrChange w:id="999" w:author="Martin Geertsen" w:date="2018-05-16T22:28:00Z">
        <w:rPr>
          <w:rFonts w:ascii="FontAwesome" w:hAnsi="FontAwesome"/>
          <w:color w:val="405EBF"/>
          <w:sz w:val="21"/>
          <w:szCs w:val="21"/>
          <w:lang w:val="da-DK" w:eastAsia="en-US" w:bidi="ar-SA"/>
        </w:rPr>
      </w:rPrChange>
    </w:rPr>
  </w:style>
  <w:style w:type="paragraph" w:customStyle="1" w:styleId="btn-recompile1">
    <w:name w:val="btn-recompile1"/>
    <w:basedOn w:val="Normal"/>
    <w:rsid w:val="00FF5548"/>
    <w:pPr>
      <w:shd w:val="clear" w:color="auto" w:fill="405EBF"/>
      <w:spacing w:after="188" w:line="240" w:lineRule="auto"/>
      <w:pPrChange w:id="1000" w:author="Martin Geertsen" w:date="2018-05-16T22:28:00Z">
        <w:pPr>
          <w:shd w:val="clear" w:color="auto" w:fill="405EB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000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adge7">
    <w:name w:val="badge7"/>
    <w:basedOn w:val="Normal"/>
    <w:rsid w:val="00FF5548"/>
    <w:pPr>
      <w:shd w:val="clear" w:color="auto" w:fill="FFFFFF"/>
      <w:spacing w:after="188" w:line="240" w:lineRule="auto"/>
      <w:pPrChange w:id="1001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405EBF"/>
      <w:sz w:val="24"/>
      <w:szCs w:val="24"/>
      <w:lang w:eastAsia="da-DK"/>
      <w:rPrChange w:id="1001" w:author="Martin Geertsen" w:date="2018-05-16T22:28:00Z">
        <w:rPr>
          <w:color w:val="405EBF"/>
          <w:sz w:val="22"/>
          <w:szCs w:val="22"/>
          <w:lang w:val="da-DK" w:eastAsia="en-US" w:bidi="ar-SA"/>
        </w:rPr>
      </w:rPrChange>
    </w:rPr>
  </w:style>
  <w:style w:type="paragraph" w:customStyle="1" w:styleId="pdfjs-viewer1">
    <w:name w:val="pdfjs-viewer1"/>
    <w:basedOn w:val="Normal"/>
    <w:rsid w:val="00FF5548"/>
    <w:pPr>
      <w:shd w:val="clear" w:color="auto" w:fill="CFCFCF"/>
      <w:spacing w:after="188" w:line="240" w:lineRule="auto"/>
      <w:pPrChange w:id="1002" w:author="Martin Geertsen" w:date="2018-05-16T22:28:00Z">
        <w:pPr>
          <w:shd w:val="clear" w:color="auto" w:fill="CFCFC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ge-container1">
    <w:name w:val="page-container1"/>
    <w:basedOn w:val="Normal"/>
    <w:rsid w:val="00FF5548"/>
    <w:pPr>
      <w:spacing w:before="150" w:after="150" w:line="240" w:lineRule="auto"/>
      <w:pPrChange w:id="1003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thin1">
    <w:name w:val="progress-thin1"/>
    <w:basedOn w:val="Normal"/>
    <w:rsid w:val="00FF5548"/>
    <w:pPr>
      <w:spacing w:after="188" w:line="240" w:lineRule="auto"/>
      <w:pPrChange w:id="10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bar1">
    <w:name w:val="progress-bar1"/>
    <w:basedOn w:val="Normal"/>
    <w:rsid w:val="0061393F"/>
    <w:pPr>
      <w:shd w:val="clear" w:color="auto" w:fill="A93529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pdfjs-controls1">
    <w:name w:val="pdfjs-controls1"/>
    <w:basedOn w:val="Normal"/>
    <w:rsid w:val="00FF5548"/>
    <w:pPr>
      <w:spacing w:after="188" w:line="240" w:lineRule="auto"/>
      <w:pPrChange w:id="100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4">
    <w:name w:val="alert4"/>
    <w:basedOn w:val="Normal"/>
    <w:rsid w:val="00FF5548"/>
    <w:pPr>
      <w:spacing w:after="188" w:line="240" w:lineRule="auto"/>
      <w:pPrChange w:id="100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ne-no1">
    <w:name w:val="line-no1"/>
    <w:basedOn w:val="Normal"/>
    <w:rsid w:val="00FF5548"/>
    <w:pPr>
      <w:spacing w:after="188" w:line="240" w:lineRule="auto"/>
      <w:pPrChange w:id="10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7A7A7A"/>
      <w:sz w:val="24"/>
      <w:szCs w:val="24"/>
      <w:lang w:eastAsia="da-DK"/>
      <w:rPrChange w:id="1007" w:author="Martin Geertsen" w:date="2018-05-16T22:28:00Z">
        <w:rPr>
          <w:b/>
          <w:bCs/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entry-message1">
    <w:name w:val="entry-message1"/>
    <w:basedOn w:val="Normal"/>
    <w:rsid w:val="00FF5548"/>
    <w:pPr>
      <w:spacing w:after="188" w:line="240" w:lineRule="auto"/>
      <w:pPrChange w:id="10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008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force-recompile1">
    <w:name w:val="force-recompile1"/>
    <w:basedOn w:val="Normal"/>
    <w:rsid w:val="00FF5548"/>
    <w:pPr>
      <w:spacing w:before="150" w:after="188" w:line="240" w:lineRule="auto"/>
      <w:jc w:val="right"/>
      <w:pPrChange w:id="1009" w:author="Martin Geertsen" w:date="2018-05-16T22:28:00Z">
        <w:pPr>
          <w:spacing w:before="150"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-logs1">
    <w:name w:val="pdf-logs1"/>
    <w:basedOn w:val="Normal"/>
    <w:rsid w:val="00FF5548"/>
    <w:pPr>
      <w:shd w:val="clear" w:color="auto" w:fill="4D4D4D"/>
      <w:spacing w:after="188" w:line="240" w:lineRule="auto"/>
      <w:pPrChange w:id="1010" w:author="Martin Geertsen" w:date="2018-05-16T22:28:00Z">
        <w:pPr>
          <w:shd w:val="clear" w:color="auto" w:fill="4D4D4D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js-viewer2">
    <w:name w:val="pdfjs-viewer2"/>
    <w:basedOn w:val="Normal"/>
    <w:rsid w:val="00FF5548"/>
    <w:pPr>
      <w:shd w:val="clear" w:color="auto" w:fill="4D4D4D"/>
      <w:spacing w:after="188" w:line="240" w:lineRule="auto"/>
      <w:pPrChange w:id="1011" w:author="Martin Geertsen" w:date="2018-05-16T22:28:00Z">
        <w:pPr>
          <w:shd w:val="clear" w:color="auto" w:fill="4D4D4D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2">
    <w:name w:val="fa2"/>
    <w:basedOn w:val="Normal"/>
    <w:rsid w:val="00FF5548"/>
    <w:pPr>
      <w:spacing w:after="188" w:line="240" w:lineRule="auto"/>
      <w:pPrChange w:id="1012" w:author="Martin Geertsen" w:date="2018-05-16T22:28:00Z">
        <w:pPr>
          <w:spacing w:after="188" w:line="259" w:lineRule="auto"/>
        </w:pPr>
      </w:pPrChange>
    </w:pPr>
    <w:rPr>
      <w:rFonts w:ascii="FontAwesome" w:eastAsia="Times New Roman" w:hAnsi="FontAwesome" w:cs="Times New Roman"/>
      <w:color w:val="FFFFFF"/>
      <w:sz w:val="21"/>
      <w:szCs w:val="21"/>
      <w:lang w:eastAsia="da-DK"/>
      <w:rPrChange w:id="1012" w:author="Martin Geertsen" w:date="2018-05-16T22:28:00Z">
        <w:rPr>
          <w:rFonts w:ascii="FontAwesome" w:hAnsi="FontAwesome"/>
          <w:color w:val="FFFFFF"/>
          <w:sz w:val="21"/>
          <w:szCs w:val="21"/>
          <w:lang w:val="da-DK" w:eastAsia="en-US" w:bidi="ar-SA"/>
        </w:rPr>
      </w:rPrChange>
    </w:rPr>
  </w:style>
  <w:style w:type="paragraph" w:customStyle="1" w:styleId="card-hint-icon-container1">
    <w:name w:val="card-hint-icon-container1"/>
    <w:basedOn w:val="Normal"/>
    <w:rsid w:val="00FF5548"/>
    <w:pPr>
      <w:spacing w:after="188" w:line="240" w:lineRule="auto"/>
      <w:ind w:right="150"/>
      <w:jc w:val="center"/>
      <w:pPrChange w:id="1013" w:author="Martin Geertsen" w:date="2018-05-16T22:28:00Z">
        <w:pPr>
          <w:spacing w:after="188" w:line="259" w:lineRule="auto"/>
          <w:ind w:right="150"/>
          <w:jc w:val="center"/>
        </w:pPr>
      </w:pPrChange>
    </w:pPr>
    <w:rPr>
      <w:rFonts w:ascii="Times New Roman" w:eastAsia="Times New Roman" w:hAnsi="Times New Roman" w:cs="Times New Roman"/>
      <w:color w:val="C73405"/>
      <w:sz w:val="24"/>
      <w:szCs w:val="24"/>
      <w:lang w:eastAsia="da-DK"/>
      <w:rPrChange w:id="1013" w:author="Martin Geertsen" w:date="2018-05-16T22:28:00Z">
        <w:rPr>
          <w:color w:val="C73405"/>
          <w:sz w:val="22"/>
          <w:szCs w:val="22"/>
          <w:lang w:val="da-DK" w:eastAsia="en-US" w:bidi="ar-SA"/>
        </w:rPr>
      </w:rPrChange>
    </w:rPr>
  </w:style>
  <w:style w:type="paragraph" w:customStyle="1" w:styleId="card-hint-icon-container2">
    <w:name w:val="card-hint-icon-container2"/>
    <w:basedOn w:val="Normal"/>
    <w:rsid w:val="00FF5548"/>
    <w:pPr>
      <w:spacing w:after="188" w:line="240" w:lineRule="auto"/>
      <w:ind w:right="150"/>
      <w:jc w:val="center"/>
      <w:pPrChange w:id="1014" w:author="Martin Geertsen" w:date="2018-05-16T22:28:00Z">
        <w:pPr>
          <w:spacing w:after="188" w:line="259" w:lineRule="auto"/>
          <w:ind w:right="150"/>
          <w:jc w:val="center"/>
        </w:pPr>
      </w:pPrChange>
    </w:pPr>
    <w:rPr>
      <w:rFonts w:ascii="Times New Roman" w:eastAsia="Times New Roman" w:hAnsi="Times New Roman" w:cs="Times New Roman"/>
      <w:color w:val="F89406"/>
      <w:sz w:val="24"/>
      <w:szCs w:val="24"/>
      <w:lang w:eastAsia="da-DK"/>
      <w:rPrChange w:id="1014" w:author="Martin Geertsen" w:date="2018-05-16T22:28:00Z">
        <w:rPr>
          <w:color w:val="F89406"/>
          <w:sz w:val="22"/>
          <w:szCs w:val="22"/>
          <w:lang w:val="da-DK" w:eastAsia="en-US" w:bidi="ar-SA"/>
        </w:rPr>
      </w:rPrChange>
    </w:rPr>
  </w:style>
  <w:style w:type="paragraph" w:customStyle="1" w:styleId="card-hint-icon-container3">
    <w:name w:val="card-hint-icon-container3"/>
    <w:basedOn w:val="Normal"/>
    <w:rsid w:val="00FF5548"/>
    <w:pPr>
      <w:spacing w:after="188" w:line="240" w:lineRule="auto"/>
      <w:ind w:right="150"/>
      <w:jc w:val="center"/>
      <w:pPrChange w:id="1015" w:author="Martin Geertsen" w:date="2018-05-16T22:28:00Z">
        <w:pPr>
          <w:spacing w:after="188" w:line="259" w:lineRule="auto"/>
          <w:ind w:right="150"/>
          <w:jc w:val="center"/>
        </w:pPr>
      </w:pPrChange>
    </w:pPr>
    <w:rPr>
      <w:rFonts w:ascii="Times New Roman" w:eastAsia="Times New Roman" w:hAnsi="Times New Roman" w:cs="Times New Roman"/>
      <w:color w:val="3751A4"/>
      <w:sz w:val="24"/>
      <w:szCs w:val="24"/>
      <w:lang w:eastAsia="da-DK"/>
      <w:rPrChange w:id="1015" w:author="Martin Geertsen" w:date="2018-05-16T22:28:00Z">
        <w:rPr>
          <w:color w:val="3751A4"/>
          <w:sz w:val="22"/>
          <w:szCs w:val="22"/>
          <w:lang w:val="da-DK" w:eastAsia="en-US" w:bidi="ar-SA"/>
        </w:rPr>
      </w:rPrChange>
    </w:rPr>
  </w:style>
  <w:style w:type="paragraph" w:customStyle="1" w:styleId="radio5">
    <w:name w:val="radio5"/>
    <w:basedOn w:val="Normal"/>
    <w:rsid w:val="00FF5548"/>
    <w:pPr>
      <w:spacing w:before="75" w:after="75" w:line="240" w:lineRule="auto"/>
      <w:ind w:left="75" w:right="75"/>
      <w:pPrChange w:id="1016" w:author="Martin Geertsen" w:date="2018-05-16T22:28:00Z">
        <w:pPr>
          <w:spacing w:before="75" w:after="75" w:line="259" w:lineRule="auto"/>
          <w:ind w:left="75" w:righ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v-text-layer1">
    <w:name w:val="plv-text-layer1"/>
    <w:basedOn w:val="Normal"/>
    <w:rsid w:val="00FF5548"/>
    <w:pPr>
      <w:spacing w:after="188" w:line="240" w:lineRule="auto"/>
      <w:pPrChange w:id="1017" w:author="Martin Geertsen" w:date="2018-05-16T22:28:00Z">
        <w:pPr>
          <w:spacing w:after="188" w:line="259" w:lineRule="auto"/>
        </w:pPr>
      </w:pPrChange>
    </w:pPr>
    <w:rPr>
      <w:rFonts w:ascii="Arial" w:eastAsia="Times New Roman" w:hAnsi="Arial" w:cs="Arial"/>
      <w:color w:val="000000"/>
      <w:sz w:val="24"/>
      <w:szCs w:val="24"/>
      <w:lang w:eastAsia="da-DK"/>
      <w:rPrChange w:id="1017" w:author="Martin Geertsen" w:date="2018-05-16T22:28:00Z">
        <w:rPr>
          <w:rFonts w:ascii="Arial" w:hAnsi="Arial" w:cs="Arial"/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plv-text-layer2">
    <w:name w:val="plv-text-layer2"/>
    <w:basedOn w:val="Normal"/>
    <w:rsid w:val="00FF5548"/>
    <w:pPr>
      <w:spacing w:after="188" w:line="240" w:lineRule="auto"/>
      <w:pPrChange w:id="1018" w:author="Martin Geertsen" w:date="2018-05-16T22:28:00Z">
        <w:pPr>
          <w:spacing w:after="188" w:line="259" w:lineRule="auto"/>
        </w:pPr>
      </w:pPrChange>
    </w:pPr>
    <w:rPr>
      <w:rFonts w:ascii="Arial" w:eastAsia="Times New Roman" w:hAnsi="Arial" w:cs="Arial"/>
      <w:color w:val="000000"/>
      <w:sz w:val="24"/>
      <w:szCs w:val="24"/>
      <w:lang w:eastAsia="da-DK"/>
      <w:rPrChange w:id="1018" w:author="Martin Geertsen" w:date="2018-05-16T22:28:00Z">
        <w:rPr>
          <w:rFonts w:ascii="Arial" w:hAnsi="Arial" w:cs="Arial"/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project-invite1">
    <w:name w:val="project-invite1"/>
    <w:basedOn w:val="Normal"/>
    <w:rsid w:val="00FF5548"/>
    <w:pPr>
      <w:pBdr>
        <w:bottom w:val="single" w:sz="6" w:space="9" w:color="CFCFCF"/>
      </w:pBdr>
      <w:spacing w:after="188" w:line="240" w:lineRule="auto"/>
      <w:pPrChange w:id="1019" w:author="Martin Geertsen" w:date="2018-05-16T22:28:00Z">
        <w:pPr>
          <w:pBdr>
            <w:bottom w:val="single" w:sz="6" w:space="9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1019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project-member1">
    <w:name w:val="project-member1"/>
    <w:basedOn w:val="Normal"/>
    <w:rsid w:val="00FF5548"/>
    <w:pPr>
      <w:pBdr>
        <w:bottom w:val="single" w:sz="6" w:space="9" w:color="CFCFCF"/>
      </w:pBdr>
      <w:spacing w:after="188" w:line="240" w:lineRule="auto"/>
      <w:pPrChange w:id="1020" w:author="Martin Geertsen" w:date="2018-05-16T22:28:00Z">
        <w:pPr>
          <w:pBdr>
            <w:bottom w:val="single" w:sz="6" w:space="9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1020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public-access-level1">
    <w:name w:val="public-access-level1"/>
    <w:basedOn w:val="Normal"/>
    <w:rsid w:val="00FF5548"/>
    <w:pPr>
      <w:pBdr>
        <w:bottom w:val="single" w:sz="6" w:space="9" w:color="CFCFCF"/>
      </w:pBdr>
      <w:spacing w:after="188" w:line="240" w:lineRule="auto"/>
      <w:pPrChange w:id="1021" w:author="Martin Geertsen" w:date="2018-05-16T22:28:00Z">
        <w:pPr>
          <w:pBdr>
            <w:bottom w:val="single" w:sz="6" w:space="9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0"/>
      <w:szCs w:val="20"/>
      <w:lang w:eastAsia="da-DK"/>
      <w:rPrChange w:id="1021" w:author="Martin Geertsen" w:date="2018-05-16T22:28:00Z">
        <w:rPr>
          <w:lang w:val="da-DK" w:eastAsia="en-US" w:bidi="ar-SA"/>
        </w:rPr>
      </w:rPrChange>
    </w:rPr>
  </w:style>
  <w:style w:type="paragraph" w:customStyle="1" w:styleId="access-token-display-area1">
    <w:name w:val="access-token-display-area1"/>
    <w:basedOn w:val="Normal"/>
    <w:rsid w:val="00FF5548"/>
    <w:pPr>
      <w:spacing w:before="94" w:after="188" w:line="240" w:lineRule="auto"/>
      <w:pPrChange w:id="1022" w:author="Martin Geertsen" w:date="2018-05-16T22:28:00Z">
        <w:pPr>
          <w:spacing w:before="94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ss-token-wrapper1">
    <w:name w:val="access-token-wrapper1"/>
    <w:basedOn w:val="Normal"/>
    <w:rsid w:val="00FF5548"/>
    <w:pPr>
      <w:spacing w:after="188" w:line="240" w:lineRule="auto"/>
      <w:pPrChange w:id="10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ss-token1">
    <w:name w:val="access-token1"/>
    <w:basedOn w:val="Normal"/>
    <w:rsid w:val="00FF5548"/>
    <w:pPr>
      <w:pBdr>
        <w:top w:val="single" w:sz="6" w:space="5" w:color="CFCFCF"/>
        <w:left w:val="single" w:sz="6" w:space="9" w:color="CFCFCF"/>
        <w:bottom w:val="single" w:sz="6" w:space="5" w:color="CFCFCF"/>
        <w:right w:val="single" w:sz="6" w:space="9" w:color="CFCFCF"/>
      </w:pBdr>
      <w:shd w:val="clear" w:color="auto" w:fill="F0F0F0"/>
      <w:spacing w:before="94" w:after="188" w:line="240" w:lineRule="auto"/>
      <w:pPrChange w:id="1024" w:author="Martin Geertsen" w:date="2018-05-16T22:28:00Z">
        <w:pPr>
          <w:pBdr>
            <w:top w:val="single" w:sz="6" w:space="5" w:color="CFCFCF"/>
            <w:left w:val="single" w:sz="6" w:space="9" w:color="CFCFCF"/>
            <w:bottom w:val="single" w:sz="6" w:space="5" w:color="CFCFCF"/>
            <w:right w:val="single" w:sz="6" w:space="9" w:color="CFCFCF"/>
          </w:pBdr>
          <w:shd w:val="clear" w:color="auto" w:fill="F0F0F0"/>
          <w:spacing w:before="94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invite2">
    <w:name w:val="project-invite2"/>
    <w:basedOn w:val="Normal"/>
    <w:rsid w:val="00FF5548"/>
    <w:pPr>
      <w:pBdr>
        <w:bottom w:val="single" w:sz="6" w:space="9" w:color="CFCFCF"/>
      </w:pBdr>
      <w:shd w:val="clear" w:color="auto" w:fill="F0F0F0"/>
      <w:spacing w:after="188" w:line="240" w:lineRule="auto"/>
      <w:pPrChange w:id="1025" w:author="Martin Geertsen" w:date="2018-05-16T22:28:00Z">
        <w:pPr>
          <w:pBdr>
            <w:bottom w:val="single" w:sz="6" w:space="9" w:color="CFCFCF"/>
          </w:pBdr>
          <w:shd w:val="clear" w:color="auto" w:fill="F0F0F0"/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1025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project-member2">
    <w:name w:val="project-member2"/>
    <w:basedOn w:val="Normal"/>
    <w:rsid w:val="00FF5548"/>
    <w:pPr>
      <w:pBdr>
        <w:bottom w:val="single" w:sz="6" w:space="9" w:color="CFCFCF"/>
      </w:pBdr>
      <w:shd w:val="clear" w:color="auto" w:fill="F0F0F0"/>
      <w:spacing w:after="188" w:line="240" w:lineRule="auto"/>
      <w:pPrChange w:id="1026" w:author="Martin Geertsen" w:date="2018-05-16T22:28:00Z">
        <w:pPr>
          <w:pBdr>
            <w:bottom w:val="single" w:sz="6" w:space="9" w:color="CFCFCF"/>
          </w:pBdr>
          <w:shd w:val="clear" w:color="auto" w:fill="F0F0F0"/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1026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invite-controls1">
    <w:name w:val="invite-controls1"/>
    <w:basedOn w:val="Normal"/>
    <w:rsid w:val="00FF5548"/>
    <w:pPr>
      <w:shd w:val="clear" w:color="auto" w:fill="F0F0F0"/>
      <w:spacing w:before="188" w:after="188" w:line="240" w:lineRule="auto"/>
      <w:pPrChange w:id="1027" w:author="Martin Geertsen" w:date="2018-05-16T22:28:00Z">
        <w:pPr>
          <w:shd w:val="clear" w:color="auto" w:fill="F0F0F0"/>
          <w:spacing w:before="188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mall15">
    <w:name w:val="small15"/>
    <w:basedOn w:val="Normal"/>
    <w:rsid w:val="00FF5548"/>
    <w:pPr>
      <w:spacing w:after="188" w:line="240" w:lineRule="auto"/>
      <w:pPrChange w:id="10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lang w:eastAsia="da-DK"/>
      <w:rPrChange w:id="1028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form-group4">
    <w:name w:val="form-group4"/>
    <w:basedOn w:val="Normal"/>
    <w:rsid w:val="00FF5548"/>
    <w:pPr>
      <w:spacing w:after="188" w:line="240" w:lineRule="auto"/>
      <w:pPrChange w:id="102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ivileges1">
    <w:name w:val="privileges1"/>
    <w:basedOn w:val="Normal"/>
    <w:rsid w:val="00FF5548"/>
    <w:pPr>
      <w:spacing w:after="188" w:line="240" w:lineRule="auto"/>
      <w:pPrChange w:id="10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1030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modal-footer-left1">
    <w:name w:val="modal-footer-left1"/>
    <w:basedOn w:val="Normal"/>
    <w:rsid w:val="00FF5548"/>
    <w:pPr>
      <w:spacing w:after="188" w:line="240" w:lineRule="auto"/>
      <w:pPrChange w:id="103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oading1">
    <w:name w:val="loading1"/>
    <w:basedOn w:val="Normal"/>
    <w:rsid w:val="00FF5548"/>
    <w:pPr>
      <w:spacing w:after="188" w:line="240" w:lineRule="auto"/>
      <w:jc w:val="center"/>
      <w:pPrChange w:id="1032" w:author="Martin Geertsen" w:date="2018-05-16T22:28:00Z">
        <w:pPr>
          <w:spacing w:after="188" w:line="259" w:lineRule="auto"/>
          <w:jc w:val="center"/>
        </w:pPr>
      </w:pPrChange>
    </w:pPr>
    <w:rPr>
      <w:rFonts w:ascii="Merriweather" w:eastAsia="Times New Roman" w:hAnsi="Merriweather" w:cs="Times New Roman"/>
      <w:sz w:val="24"/>
      <w:szCs w:val="24"/>
      <w:lang w:eastAsia="da-DK"/>
      <w:rPrChange w:id="1032" w:author="Martin Geertsen" w:date="2018-05-16T22:28:00Z">
        <w:rPr>
          <w:rFonts w:ascii="Merriweather" w:hAnsi="Merriweather"/>
          <w:sz w:val="22"/>
          <w:szCs w:val="22"/>
          <w:lang w:val="da-DK" w:eastAsia="en-US" w:bidi="ar-SA"/>
        </w:rPr>
      </w:rPrChange>
    </w:rPr>
  </w:style>
  <w:style w:type="paragraph" w:customStyle="1" w:styleId="no-messages1">
    <w:name w:val="no-messages1"/>
    <w:basedOn w:val="Normal"/>
    <w:rsid w:val="00FF5548"/>
    <w:pPr>
      <w:spacing w:after="188" w:line="240" w:lineRule="auto"/>
      <w:pPrChange w:id="10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irst-message1">
    <w:name w:val="first-message1"/>
    <w:basedOn w:val="Normal"/>
    <w:rsid w:val="00FF5548"/>
    <w:pPr>
      <w:spacing w:after="188" w:line="240" w:lineRule="auto"/>
      <w:pPrChange w:id="10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s1">
    <w:name w:val="messages1"/>
    <w:basedOn w:val="Normal"/>
    <w:rsid w:val="00FF5548"/>
    <w:pPr>
      <w:spacing w:after="188" w:line="240" w:lineRule="auto"/>
      <w:pPrChange w:id="10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ate1">
    <w:name w:val="date1"/>
    <w:basedOn w:val="Normal"/>
    <w:rsid w:val="00FF5548"/>
    <w:pPr>
      <w:pBdr>
        <w:bottom w:val="single" w:sz="6" w:space="0" w:color="F0F0F0"/>
      </w:pBdr>
      <w:spacing w:after="188" w:line="240" w:lineRule="auto"/>
      <w:jc w:val="center"/>
      <w:pPrChange w:id="1036" w:author="Martin Geertsen" w:date="2018-05-16T22:28:00Z">
        <w:pPr>
          <w:pBdr>
            <w:bottom w:val="single" w:sz="6" w:space="0" w:color="F0F0F0"/>
          </w:pBd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1036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avatar1">
    <w:name w:val="avatar1"/>
    <w:basedOn w:val="Normal"/>
    <w:rsid w:val="00FF5548"/>
    <w:pPr>
      <w:spacing w:before="210" w:after="188" w:line="240" w:lineRule="auto"/>
      <w:pPrChange w:id="1037" w:author="Martin Geertsen" w:date="2018-05-16T22:28:00Z">
        <w:pPr>
          <w:spacing w:before="210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wrapper1">
    <w:name w:val="message-wrapper1"/>
    <w:basedOn w:val="Normal"/>
    <w:rsid w:val="00FF5548"/>
    <w:pPr>
      <w:spacing w:after="188" w:line="240" w:lineRule="auto"/>
      <w:ind w:left="938"/>
      <w:pPrChange w:id="1038" w:author="Martin Geertsen" w:date="2018-05-16T22:28:00Z">
        <w:pPr>
          <w:spacing w:after="188" w:line="259" w:lineRule="auto"/>
          <w:ind w:left="93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me2">
    <w:name w:val="name2"/>
    <w:basedOn w:val="Normal"/>
    <w:rsid w:val="00FF5548"/>
    <w:pPr>
      <w:spacing w:after="60" w:line="240" w:lineRule="auto"/>
      <w:pPrChange w:id="1039" w:author="Martin Geertsen" w:date="2018-05-16T22:28:00Z">
        <w:pPr>
          <w:spacing w:after="60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1039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message2">
    <w:name w:val="message2"/>
    <w:basedOn w:val="Normal"/>
    <w:rsid w:val="00FF5548"/>
    <w:pPr>
      <w:spacing w:after="94" w:line="240" w:lineRule="auto"/>
      <w:pPrChange w:id="1040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1040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message-content1">
    <w:name w:val="message-content1"/>
    <w:basedOn w:val="Normal"/>
    <w:rsid w:val="00FF5548"/>
    <w:pPr>
      <w:spacing w:after="94" w:line="240" w:lineRule="auto"/>
      <w:pPrChange w:id="1041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041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arrow1">
    <w:name w:val="arrow1"/>
    <w:basedOn w:val="Normal"/>
    <w:rsid w:val="00FF5548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after="94" w:line="240" w:lineRule="auto"/>
      <w:pPrChange w:id="1042" w:author="Martin Geertsen" w:date="2018-05-16T22:28:00Z">
        <w:pPr>
          <w:p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pBdr>
          <w:spacing w:after="9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ew-message1">
    <w:name w:val="new-message1"/>
    <w:basedOn w:val="Normal"/>
    <w:rsid w:val="00FF5548"/>
    <w:pPr>
      <w:pBdr>
        <w:top w:val="single" w:sz="6" w:space="5" w:color="CFCFCF"/>
      </w:pBdr>
      <w:shd w:val="clear" w:color="auto" w:fill="F0F0F0"/>
      <w:spacing w:after="188" w:line="240" w:lineRule="auto"/>
      <w:pPrChange w:id="1043" w:author="Martin Geertsen" w:date="2018-05-16T22:28:00Z">
        <w:pPr>
          <w:pBdr>
            <w:top w:val="single" w:sz="6" w:space="5" w:color="CFCFCF"/>
          </w:pBdr>
          <w:shd w:val="clear" w:color="auto" w:fill="F0F0F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loading1">
    <w:name w:val="text-loading1"/>
    <w:basedOn w:val="Normal"/>
    <w:rsid w:val="00FF5548"/>
    <w:pPr>
      <w:spacing w:after="180" w:line="240" w:lineRule="auto"/>
      <w:pPrChange w:id="1044" w:author="Martin Geertsen" w:date="2018-05-16T22:28:00Z">
        <w:pPr>
          <w:spacing w:after="180" w:line="259" w:lineRule="auto"/>
        </w:pPr>
      </w:pPrChange>
    </w:pPr>
    <w:rPr>
      <w:rFonts w:ascii="Times New Roman" w:eastAsia="Times New Roman" w:hAnsi="Times New Roman" w:cs="Times New Roman"/>
      <w:color w:val="7A7A7A"/>
      <w:sz w:val="36"/>
      <w:szCs w:val="36"/>
      <w:lang w:eastAsia="da-DK"/>
      <w:rPrChange w:id="1044" w:author="Martin Geertsen" w:date="2018-05-16T22:28:00Z">
        <w:rPr>
          <w:color w:val="7A7A7A"/>
          <w:sz w:val="36"/>
          <w:szCs w:val="36"/>
          <w:lang w:val="da-DK" w:eastAsia="en-US" w:bidi="ar-SA"/>
        </w:rPr>
      </w:rPrChange>
    </w:rPr>
  </w:style>
  <w:style w:type="paragraph" w:customStyle="1" w:styleId="no-preview1">
    <w:name w:val="no-preview1"/>
    <w:basedOn w:val="Normal"/>
    <w:rsid w:val="00FF5548"/>
    <w:pPr>
      <w:spacing w:after="188" w:line="240" w:lineRule="auto"/>
      <w:pPrChange w:id="104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sz w:val="36"/>
      <w:szCs w:val="36"/>
      <w:lang w:eastAsia="da-DK"/>
      <w:rPrChange w:id="1045" w:author="Martin Geertsen" w:date="2018-05-16T22:28:00Z">
        <w:rPr>
          <w:color w:val="7A7A7A"/>
          <w:sz w:val="36"/>
          <w:szCs w:val="36"/>
          <w:lang w:val="da-DK" w:eastAsia="en-US" w:bidi="ar-SA"/>
        </w:rPr>
      </w:rPrChange>
    </w:rPr>
  </w:style>
  <w:style w:type="paragraph" w:customStyle="1" w:styleId="new-message2">
    <w:name w:val="new-message2"/>
    <w:basedOn w:val="Normal"/>
    <w:rsid w:val="00FF5548"/>
    <w:pPr>
      <w:pBdr>
        <w:top w:val="single" w:sz="6" w:space="5" w:color="222222"/>
      </w:pBdr>
      <w:shd w:val="clear" w:color="auto" w:fill="4D4D4D"/>
      <w:spacing w:after="188" w:line="240" w:lineRule="auto"/>
      <w:pPrChange w:id="1046" w:author="Martin Geertsen" w:date="2018-05-16T22:28:00Z">
        <w:pPr>
          <w:pBdr>
            <w:top w:val="single" w:sz="6" w:space="5" w:color="222222"/>
          </w:pBdr>
          <w:shd w:val="clear" w:color="auto" w:fill="4D4D4D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4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mg-preview1">
    <w:name w:val="img-preview1"/>
    <w:basedOn w:val="Normal"/>
    <w:rsid w:val="00FF5548"/>
    <w:pPr>
      <w:spacing w:after="188" w:line="240" w:lineRule="auto"/>
      <w:pPrChange w:id="10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preview1">
    <w:name w:val="text-preview1"/>
    <w:basedOn w:val="Normal"/>
    <w:rsid w:val="00FF5548"/>
    <w:pPr>
      <w:spacing w:after="180" w:line="240" w:lineRule="auto"/>
      <w:pPrChange w:id="1048" w:author="Martin Geertsen" w:date="2018-05-16T22:28:00Z">
        <w:pPr>
          <w:spacing w:after="18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croll-container1">
    <w:name w:val="scroll-container1"/>
    <w:basedOn w:val="Normal"/>
    <w:rsid w:val="0061393F"/>
    <w:pPr>
      <w:pBdr>
        <w:top w:val="single" w:sz="6" w:space="6" w:color="CFCFCF"/>
        <w:left w:val="single" w:sz="6" w:space="9" w:color="CFCFCF"/>
        <w:bottom w:val="single" w:sz="6" w:space="6" w:color="CFCFCF"/>
        <w:right w:val="single" w:sz="6" w:space="9" w:color="CFCFCF"/>
      </w:pBdr>
      <w:shd w:val="clear" w:color="auto" w:fill="FFFFFF"/>
      <w:spacing w:after="188" w:line="264" w:lineRule="atLeast"/>
    </w:pPr>
    <w:rPr>
      <w:rFonts w:ascii="Courier New" w:eastAsia="Times New Roman" w:hAnsi="Courier New" w:cs="Courier New"/>
      <w:sz w:val="19"/>
      <w:szCs w:val="19"/>
    </w:rPr>
  </w:style>
  <w:style w:type="paragraph" w:customStyle="1" w:styleId="combination1">
    <w:name w:val="combination1"/>
    <w:basedOn w:val="Normal"/>
    <w:rsid w:val="00FF5548"/>
    <w:pPr>
      <w:shd w:val="clear" w:color="auto" w:fill="505050"/>
      <w:spacing w:after="188" w:line="240" w:lineRule="auto"/>
      <w:ind w:right="94"/>
      <w:pPrChange w:id="1049" w:author="Martin Geertsen" w:date="2018-05-16T22:28:00Z">
        <w:pPr>
          <w:shd w:val="clear" w:color="auto" w:fill="505050"/>
          <w:spacing w:after="188" w:line="259" w:lineRule="auto"/>
          <w:ind w:right="94"/>
        </w:pPr>
      </w:pPrChange>
    </w:pPr>
    <w:rPr>
      <w:rFonts w:ascii="Open Sans" w:eastAsia="Times New Roman" w:hAnsi="Open Sans" w:cs="Times New Roman"/>
      <w:b/>
      <w:bCs/>
      <w:color w:val="FFFFFF"/>
      <w:sz w:val="24"/>
      <w:szCs w:val="24"/>
      <w:lang w:eastAsia="da-DK"/>
      <w:rPrChange w:id="1049" w:author="Martin Geertsen" w:date="2018-05-16T22:28:00Z">
        <w:rPr>
          <w:rFonts w:ascii="Open Sans" w:hAnsi="Open Sans"/>
          <w:b/>
          <w:bCs/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linked-file-icon1">
    <w:name w:val="linked-file-icon1"/>
    <w:basedOn w:val="Normal"/>
    <w:rsid w:val="00FF5548"/>
    <w:pPr>
      <w:spacing w:after="188" w:line="240" w:lineRule="auto"/>
      <w:pPrChange w:id="10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405EBF"/>
      <w:sz w:val="24"/>
      <w:szCs w:val="24"/>
      <w:lang w:eastAsia="da-DK"/>
      <w:rPrChange w:id="1050" w:author="Martin Geertsen" w:date="2018-05-16T22:28:00Z">
        <w:rPr>
          <w:color w:val="405EBF"/>
          <w:sz w:val="22"/>
          <w:szCs w:val="22"/>
          <w:lang w:val="da-DK" w:eastAsia="en-US" w:bidi="ar-SA"/>
        </w:rPr>
      </w:rPrChange>
    </w:rPr>
  </w:style>
  <w:style w:type="paragraph" w:customStyle="1" w:styleId="acesearchbtnclose1">
    <w:name w:val="ace_searchbtn_close1"/>
    <w:basedOn w:val="Normal"/>
    <w:rsid w:val="00FF5548"/>
    <w:pPr>
      <w:spacing w:after="188" w:line="240" w:lineRule="auto"/>
      <w:pPrChange w:id="105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sz w:val="24"/>
      <w:szCs w:val="24"/>
      <w:lang w:eastAsia="da-DK"/>
      <w:rPrChange w:id="1051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acesearchbtnclose2">
    <w:name w:val="ace_searchbtn_close2"/>
    <w:basedOn w:val="Normal"/>
    <w:rsid w:val="00FF5548"/>
    <w:pPr>
      <w:spacing w:after="188" w:line="240" w:lineRule="auto"/>
      <w:pPrChange w:id="105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052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acereplaceform1">
    <w:name w:val="ace_replace_form1"/>
    <w:basedOn w:val="Normal"/>
    <w:rsid w:val="00FF5548"/>
    <w:pPr>
      <w:spacing w:after="94" w:line="240" w:lineRule="auto"/>
      <w:pPrChange w:id="1053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archform1">
    <w:name w:val="ace_search_form1"/>
    <w:basedOn w:val="Normal"/>
    <w:rsid w:val="00FF5548"/>
    <w:pPr>
      <w:spacing w:after="94" w:line="240" w:lineRule="auto"/>
      <w:pPrChange w:id="1054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nline-user1">
    <w:name w:val="online-user1"/>
    <w:basedOn w:val="Normal"/>
    <w:rsid w:val="00FF5548"/>
    <w:pPr>
      <w:shd w:val="clear" w:color="auto" w:fill="00AAFF"/>
      <w:spacing w:after="188" w:line="240" w:lineRule="auto"/>
      <w:ind w:right="120"/>
      <w:jc w:val="center"/>
      <w:pPrChange w:id="1055" w:author="Martin Geertsen" w:date="2018-05-16T22:28:00Z">
        <w:pPr>
          <w:shd w:val="clear" w:color="auto" w:fill="00AAFF"/>
          <w:spacing w:after="188" w:line="259" w:lineRule="auto"/>
          <w:ind w:right="120"/>
          <w:jc w:val="center"/>
        </w:pPr>
      </w:pPrChange>
    </w:pPr>
    <w:rPr>
      <w:rFonts w:ascii="Times New Roman" w:eastAsia="Times New Roman" w:hAnsi="Times New Roman" w:cs="Times New Roman"/>
      <w:caps/>
      <w:color w:val="FFFFFF"/>
      <w:sz w:val="24"/>
      <w:szCs w:val="24"/>
      <w:lang w:eastAsia="da-DK"/>
      <w:rPrChange w:id="1055" w:author="Martin Geertsen" w:date="2018-05-16T22:28:00Z">
        <w:rPr>
          <w:caps/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online-user-multi1">
    <w:name w:val="online-user-multi1"/>
    <w:basedOn w:val="Normal"/>
    <w:rsid w:val="00FF5548"/>
    <w:pPr>
      <w:spacing w:after="188" w:line="240" w:lineRule="auto"/>
      <w:pPrChange w:id="10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otkey1">
    <w:name w:val="hotkey1"/>
    <w:basedOn w:val="Normal"/>
    <w:rsid w:val="00FF5548"/>
    <w:pPr>
      <w:spacing w:after="188" w:line="240" w:lineRule="auto"/>
      <w:pPrChange w:id="10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view-panel-toolbar1">
    <w:name w:val="review-panel-toolbar1"/>
    <w:basedOn w:val="Normal"/>
    <w:rsid w:val="00FF5548"/>
    <w:pPr>
      <w:pBdr>
        <w:bottom w:val="single" w:sz="6" w:space="0" w:color="D9D9D9"/>
      </w:pBdr>
      <w:shd w:val="clear" w:color="auto" w:fill="FAFAFA"/>
      <w:spacing w:after="188" w:line="240" w:lineRule="auto"/>
      <w:jc w:val="center"/>
      <w:pPrChange w:id="1058" w:author="Martin Geertsen" w:date="2018-05-16T22:28:00Z">
        <w:pPr>
          <w:pBdr>
            <w:bottom w:val="single" w:sz="6" w:space="0" w:color="D9D9D9"/>
          </w:pBdr>
          <w:shd w:val="clear" w:color="auto" w:fill="FAFAFA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058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-list1">
    <w:name w:val="rp-entry-list1"/>
    <w:basedOn w:val="Normal"/>
    <w:rsid w:val="00FF5548"/>
    <w:pPr>
      <w:spacing w:after="188" w:line="240" w:lineRule="auto"/>
      <w:pPrChange w:id="10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list2">
    <w:name w:val="rp-entry-list2"/>
    <w:basedOn w:val="Normal"/>
    <w:rsid w:val="00FF5548"/>
    <w:pPr>
      <w:spacing w:after="188" w:line="240" w:lineRule="auto"/>
      <w:pPrChange w:id="106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list3">
    <w:name w:val="rp-entry-list3"/>
    <w:basedOn w:val="Normal"/>
    <w:rsid w:val="00FF5548"/>
    <w:pPr>
      <w:spacing w:after="188" w:line="240" w:lineRule="auto"/>
      <w:pPrChange w:id="106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061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-indicator1">
    <w:name w:val="rp-entry-indicator1"/>
    <w:basedOn w:val="Normal"/>
    <w:rsid w:val="00FF5548"/>
    <w:pPr>
      <w:shd w:val="clear" w:color="auto" w:fill="8A96B5"/>
      <w:spacing w:after="188" w:line="240" w:lineRule="auto"/>
      <w:jc w:val="center"/>
      <w:pPrChange w:id="1062" w:author="Martin Geertsen" w:date="2018-05-16T22:28:00Z">
        <w:pP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062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p-entry-indicator-add-comment1">
    <w:name w:val="rp-entry-indicator-add-comment1"/>
    <w:basedOn w:val="Normal"/>
    <w:rsid w:val="00FF5548"/>
    <w:pPr>
      <w:spacing w:after="188" w:line="240" w:lineRule="auto"/>
      <w:pPrChange w:id="10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063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-aggregate1">
    <w:name w:val="rp-entry-aggregate1"/>
    <w:basedOn w:val="Normal"/>
    <w:rsid w:val="00FF5548"/>
    <w:pPr>
      <w:spacing w:after="188" w:line="240" w:lineRule="auto"/>
      <w:pPrChange w:id="10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comment1">
    <w:name w:val="rp-entry-comment1"/>
    <w:basedOn w:val="Normal"/>
    <w:rsid w:val="00FF5548"/>
    <w:pPr>
      <w:spacing w:after="188" w:line="240" w:lineRule="auto"/>
      <w:pPrChange w:id="106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delete1">
    <w:name w:val="rp-entry-delete1"/>
    <w:basedOn w:val="Normal"/>
    <w:rsid w:val="00FF5548"/>
    <w:pPr>
      <w:spacing w:after="188" w:line="240" w:lineRule="auto"/>
      <w:pPrChange w:id="10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insert1">
    <w:name w:val="rp-entry-insert1"/>
    <w:basedOn w:val="Normal"/>
    <w:rsid w:val="00FF5548"/>
    <w:pPr>
      <w:spacing w:after="188" w:line="240" w:lineRule="auto"/>
      <w:pPrChange w:id="106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1">
    <w:name w:val="rp-entry1"/>
    <w:basedOn w:val="Normal"/>
    <w:rsid w:val="00FF5548"/>
    <w:pPr>
      <w:shd w:val="clear" w:color="auto" w:fill="FFFFFF"/>
      <w:spacing w:after="188" w:line="240" w:lineRule="auto"/>
      <w:pPrChange w:id="1068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2">
    <w:name w:val="rp-entry2"/>
    <w:basedOn w:val="Normal"/>
    <w:rsid w:val="00FF5548"/>
    <w:pPr>
      <w:shd w:val="clear" w:color="auto" w:fill="FFFFFF"/>
      <w:spacing w:after="188" w:line="240" w:lineRule="auto"/>
      <w:pPrChange w:id="1069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069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3">
    <w:name w:val="rp-entry3"/>
    <w:basedOn w:val="Normal"/>
    <w:rsid w:val="00FF5548"/>
    <w:pPr>
      <w:shd w:val="clear" w:color="auto" w:fill="FFFFFF"/>
      <w:spacing w:after="188" w:line="240" w:lineRule="auto"/>
      <w:pPrChange w:id="1070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4">
    <w:name w:val="rp-entry4"/>
    <w:basedOn w:val="Normal"/>
    <w:rsid w:val="00FF5548"/>
    <w:pPr>
      <w:pBdr>
        <w:bottom w:val="single" w:sz="6" w:space="0" w:color="D9D9D9"/>
      </w:pBdr>
      <w:shd w:val="clear" w:color="auto" w:fill="FFFFFF"/>
      <w:spacing w:after="188" w:line="240" w:lineRule="auto"/>
      <w:pPrChange w:id="1071" w:author="Martin Geertsen" w:date="2018-05-16T22:28:00Z">
        <w:pPr>
          <w:pBdr>
            <w:bottom w:val="single" w:sz="6" w:space="0" w:color="D9D9D9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5">
    <w:name w:val="rp-entry5"/>
    <w:basedOn w:val="Normal"/>
    <w:rsid w:val="00FF5548"/>
    <w:pPr>
      <w:shd w:val="clear" w:color="auto" w:fill="FFFFFF"/>
      <w:spacing w:after="75" w:line="240" w:lineRule="auto"/>
      <w:pPrChange w:id="1072" w:author="Martin Geertsen" w:date="2018-05-16T22:28:00Z">
        <w:pPr>
          <w:shd w:val="clear" w:color="auto" w:fill="FFFFFF"/>
          <w:spacing w:after="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action-icon1">
    <w:name w:val="rp-entry-action-icon1"/>
    <w:basedOn w:val="Normal"/>
    <w:rsid w:val="0061393F"/>
    <w:pPr>
      <w:spacing w:after="188" w:line="0" w:lineRule="auto"/>
    </w:pPr>
    <w:rPr>
      <w:rFonts w:ascii="Times New Roman" w:eastAsia="Times New Roman" w:hAnsi="Times New Roman" w:cs="Times New Roman"/>
      <w:vanish/>
      <w:sz w:val="27"/>
      <w:szCs w:val="27"/>
    </w:rPr>
  </w:style>
  <w:style w:type="paragraph" w:customStyle="1" w:styleId="rp-entry-details1">
    <w:name w:val="rp-entry-details1"/>
    <w:basedOn w:val="Normal"/>
    <w:rsid w:val="00FF5548"/>
    <w:pPr>
      <w:spacing w:after="188" w:line="240" w:lineRule="auto"/>
      <w:pPrChange w:id="10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actions1">
    <w:name w:val="rp-entry-actions1"/>
    <w:basedOn w:val="Normal"/>
    <w:rsid w:val="00FF5548"/>
    <w:pPr>
      <w:spacing w:after="188" w:line="240" w:lineRule="auto"/>
      <w:pPrChange w:id="10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074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comment1">
    <w:name w:val="rp-comment1"/>
    <w:basedOn w:val="Normal"/>
    <w:rsid w:val="00FF5548"/>
    <w:pPr>
      <w:pBdr>
        <w:bottom w:val="single" w:sz="6" w:space="2" w:color="D9D9D9"/>
      </w:pBdr>
      <w:spacing w:before="60" w:after="60" w:line="240" w:lineRule="auto"/>
      <w:ind w:left="75" w:right="75"/>
      <w:pPrChange w:id="1075" w:author="Martin Geertsen" w:date="2018-05-16T22:28:00Z">
        <w:pPr>
          <w:pBdr>
            <w:bottom w:val="single" w:sz="6" w:space="2" w:color="D9D9D9"/>
          </w:pBdr>
          <w:spacing w:before="60" w:after="60" w:line="259" w:lineRule="auto"/>
          <w:ind w:left="75" w:righ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add-comment-btn1">
    <w:name w:val="rp-add-comment-btn1"/>
    <w:basedOn w:val="Normal"/>
    <w:rsid w:val="00FF5548"/>
    <w:pPr>
      <w:shd w:val="clear" w:color="auto" w:fill="8A96B5"/>
      <w:spacing w:after="188" w:line="240" w:lineRule="auto"/>
      <w:jc w:val="center"/>
      <w:pPrChange w:id="1076" w:author="Martin Geertsen" w:date="2018-05-16T22:28:00Z">
        <w:pP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076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p-bulk-actions-btn1">
    <w:name w:val="rp-bulk-actions-btn1"/>
    <w:basedOn w:val="Normal"/>
    <w:rsid w:val="00FF5548"/>
    <w:pPr>
      <w:shd w:val="clear" w:color="auto" w:fill="8A96B5"/>
      <w:spacing w:after="188" w:line="240" w:lineRule="auto"/>
      <w:jc w:val="center"/>
      <w:pPrChange w:id="1077" w:author="Martin Geertsen" w:date="2018-05-16T22:28:00Z">
        <w:pP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077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p-entry-callout-add-comment1">
    <w:name w:val="rp-entry-callout-add-comment1"/>
    <w:basedOn w:val="Normal"/>
    <w:rsid w:val="00FF5548"/>
    <w:pPr>
      <w:spacing w:after="188" w:line="240" w:lineRule="auto"/>
      <w:pPrChange w:id="10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078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-callout1">
    <w:name w:val="rp-entry-callout1"/>
    <w:basedOn w:val="Normal"/>
    <w:rsid w:val="00FF5548"/>
    <w:pPr>
      <w:spacing w:after="188" w:line="240" w:lineRule="auto"/>
      <w:pPrChange w:id="10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079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-callout-inverted1">
    <w:name w:val="rp-entry-callout-inverted1"/>
    <w:basedOn w:val="Normal"/>
    <w:rsid w:val="00FF5548"/>
    <w:pPr>
      <w:spacing w:after="188" w:line="240" w:lineRule="auto"/>
      <w:pPrChange w:id="10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marker1">
    <w:name w:val="track-changes-marker1"/>
    <w:basedOn w:val="Normal"/>
    <w:rsid w:val="00FF5548"/>
    <w:pPr>
      <w:spacing w:after="188" w:line="240" w:lineRule="auto"/>
      <w:pPrChange w:id="10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081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track-changes-marker-callout1">
    <w:name w:val="track-changes-marker-callout1"/>
    <w:basedOn w:val="Normal"/>
    <w:rsid w:val="00FF5548"/>
    <w:pPr>
      <w:spacing w:after="188" w:line="240" w:lineRule="auto"/>
      <w:pPrChange w:id="10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082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track-changes-marker-callout2">
    <w:name w:val="track-changes-marker-callout2"/>
    <w:basedOn w:val="Normal"/>
    <w:rsid w:val="00FF5548"/>
    <w:pPr>
      <w:spacing w:after="188" w:line="240" w:lineRule="auto"/>
      <w:pPrChange w:id="10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083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track-changes-added-marker-callout1">
    <w:name w:val="track-changes-added-marker-callout1"/>
    <w:basedOn w:val="Normal"/>
    <w:rsid w:val="00FF5548"/>
    <w:pPr>
      <w:pBdr>
        <w:bottom w:val="dashed" w:sz="6" w:space="0" w:color="2C8E30"/>
      </w:pBdr>
      <w:spacing w:after="188" w:line="240" w:lineRule="auto"/>
      <w:pPrChange w:id="1084" w:author="Martin Geertsen" w:date="2018-05-16T22:28:00Z">
        <w:pPr>
          <w:pBdr>
            <w:bottom w:val="dashed" w:sz="6" w:space="0" w:color="2C8E30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comment-marker-callout1">
    <w:name w:val="track-changes-comment-marker-callout1"/>
    <w:basedOn w:val="Normal"/>
    <w:rsid w:val="00FF5548"/>
    <w:pPr>
      <w:pBdr>
        <w:bottom w:val="dashed" w:sz="6" w:space="0" w:color="F3B111"/>
      </w:pBdr>
      <w:spacing w:after="188" w:line="240" w:lineRule="auto"/>
      <w:pPrChange w:id="1085" w:author="Martin Geertsen" w:date="2018-05-16T22:28:00Z">
        <w:pPr>
          <w:pBdr>
            <w:bottom w:val="dashed" w:sz="6" w:space="0" w:color="F3B111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deleted-marker-callout1">
    <w:name w:val="track-changes-deleted-marker-callout1"/>
    <w:basedOn w:val="Normal"/>
    <w:rsid w:val="00FF5548"/>
    <w:pPr>
      <w:pBdr>
        <w:bottom w:val="dashed" w:sz="6" w:space="0" w:color="C5060B"/>
      </w:pBdr>
      <w:spacing w:after="188" w:line="240" w:lineRule="auto"/>
      <w:pPrChange w:id="1086" w:author="Martin Geertsen" w:date="2018-05-16T22:28:00Z">
        <w:pPr>
          <w:pBdr>
            <w:bottom w:val="dashed" w:sz="6" w:space="0" w:color="C5060B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comment-marker1">
    <w:name w:val="track-changes-comment-marker1"/>
    <w:basedOn w:val="Normal"/>
    <w:rsid w:val="00FF5548"/>
    <w:pPr>
      <w:shd w:val="clear" w:color="auto" w:fill="F3B111"/>
      <w:spacing w:after="188" w:line="240" w:lineRule="auto"/>
      <w:pPrChange w:id="1087" w:author="Martin Geertsen" w:date="2018-05-16T22:28:00Z">
        <w:pPr>
          <w:shd w:val="clear" w:color="auto" w:fill="F3B111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added-marker1">
    <w:name w:val="track-changes-added-marker1"/>
    <w:basedOn w:val="Normal"/>
    <w:rsid w:val="00FF5548"/>
    <w:pPr>
      <w:shd w:val="clear" w:color="auto" w:fill="2C8E30"/>
      <w:spacing w:after="188" w:line="240" w:lineRule="auto"/>
      <w:pPrChange w:id="1088" w:author="Martin Geertsen" w:date="2018-05-16T22:28:00Z">
        <w:pPr>
          <w:shd w:val="clear" w:color="auto" w:fill="2C8E3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deleted-marker1">
    <w:name w:val="track-changes-deleted-marker1"/>
    <w:basedOn w:val="Normal"/>
    <w:rsid w:val="00FF5548"/>
    <w:pPr>
      <w:pBdr>
        <w:left w:val="dotted" w:sz="12" w:space="0" w:color="C5060B"/>
      </w:pBdr>
      <w:spacing w:after="188" w:line="240" w:lineRule="auto"/>
      <w:ind w:left="-15"/>
      <w:pPrChange w:id="1089" w:author="Martin Geertsen" w:date="2018-05-16T22:28:00Z">
        <w:pPr>
          <w:pBdr>
            <w:left w:val="dotted" w:sz="12" w:space="0" w:color="C5060B"/>
          </w:pBdr>
          <w:spacing w:after="188" w:line="259" w:lineRule="auto"/>
          <w:ind w:left="-1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in-editor-widgets1">
    <w:name w:val="rp-in-editor-widgets1"/>
    <w:basedOn w:val="Normal"/>
    <w:rsid w:val="00FF5548"/>
    <w:pPr>
      <w:spacing w:after="188" w:line="240" w:lineRule="auto"/>
      <w:pPrChange w:id="10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17"/>
      <w:szCs w:val="17"/>
      <w:lang w:eastAsia="da-DK"/>
      <w:rPrChange w:id="1090" w:author="Martin Geertsen" w:date="2018-05-16T22:28:00Z">
        <w:rPr>
          <w:vanish/>
          <w:sz w:val="17"/>
          <w:szCs w:val="17"/>
          <w:lang w:val="da-DK" w:eastAsia="en-US" w:bidi="ar-SA"/>
        </w:rPr>
      </w:rPrChange>
    </w:rPr>
  </w:style>
  <w:style w:type="paragraph" w:customStyle="1" w:styleId="review-panel-toggler1">
    <w:name w:val="review-panel-toggler1"/>
    <w:basedOn w:val="Normal"/>
    <w:rsid w:val="00FF5548"/>
    <w:pPr>
      <w:spacing w:after="188" w:line="240" w:lineRule="auto"/>
      <w:pPrChange w:id="10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8A96B5"/>
      <w:sz w:val="24"/>
      <w:szCs w:val="24"/>
      <w:lang w:eastAsia="da-DK"/>
      <w:rPrChange w:id="1091" w:author="Martin Geertsen" w:date="2018-05-16T22:28:00Z">
        <w:rPr>
          <w:color w:val="8A96B5"/>
          <w:sz w:val="22"/>
          <w:szCs w:val="22"/>
          <w:lang w:val="da-DK" w:eastAsia="en-US" w:bidi="ar-SA"/>
        </w:rPr>
      </w:rPrChange>
    </w:rPr>
  </w:style>
  <w:style w:type="paragraph" w:customStyle="1" w:styleId="review-panel-toggler2">
    <w:name w:val="review-panel-toggler2"/>
    <w:basedOn w:val="Normal"/>
    <w:rsid w:val="00FF5548"/>
    <w:pPr>
      <w:spacing w:after="188" w:line="240" w:lineRule="auto"/>
      <w:pPrChange w:id="10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8A96B5"/>
      <w:sz w:val="24"/>
      <w:szCs w:val="24"/>
      <w:lang w:eastAsia="da-DK"/>
      <w:rPrChange w:id="1092" w:author="Martin Geertsen" w:date="2018-05-16T22:28:00Z">
        <w:rPr>
          <w:color w:val="8A96B5"/>
          <w:sz w:val="22"/>
          <w:szCs w:val="22"/>
          <w:lang w:val="da-DK" w:eastAsia="en-US" w:bidi="ar-SA"/>
        </w:rPr>
      </w:rPrChange>
    </w:rPr>
  </w:style>
  <w:style w:type="paragraph" w:customStyle="1" w:styleId="codemirror-linewidget1">
    <w:name w:val="codemirror-linewidget1"/>
    <w:basedOn w:val="Normal"/>
    <w:rsid w:val="00FF5548"/>
    <w:pPr>
      <w:spacing w:after="188" w:line="240" w:lineRule="auto"/>
      <w:pPrChange w:id="1093" w:author="Martin Geertsen" w:date="2018-05-16T22:28:00Z">
        <w:pPr>
          <w:spacing w:after="188" w:line="259" w:lineRule="auto"/>
        </w:pPr>
      </w:pPrChange>
    </w:pPr>
    <w:rPr>
      <w:rFonts w:ascii="Helvetica" w:eastAsia="Times New Roman" w:hAnsi="Helvetica" w:cs="Helvetica"/>
      <w:sz w:val="24"/>
      <w:szCs w:val="24"/>
      <w:lang w:eastAsia="da-DK"/>
      <w:rPrChange w:id="1093" w:author="Martin Geertsen" w:date="2018-05-16T22:28:00Z">
        <w:rPr>
          <w:rFonts w:ascii="Helvetica" w:hAnsi="Helvetica" w:cs="Helvetica"/>
          <w:sz w:val="22"/>
          <w:szCs w:val="22"/>
          <w:lang w:val="da-DK" w:eastAsia="en-US" w:bidi="ar-SA"/>
        </w:rPr>
      </w:rPrChange>
    </w:rPr>
  </w:style>
  <w:style w:type="paragraph" w:customStyle="1" w:styleId="plan1">
    <w:name w:val="plan1"/>
    <w:basedOn w:val="Normal"/>
    <w:rsid w:val="00FF5548"/>
    <w:pPr>
      <w:spacing w:after="188" w:line="240" w:lineRule="auto"/>
      <w:pPrChange w:id="1094" w:author="Martin Geertsen" w:date="2018-05-16T22:28:00Z">
        <w:pPr>
          <w:spacing w:after="188" w:line="259" w:lineRule="auto"/>
        </w:pPr>
      </w:pPrChange>
    </w:pPr>
    <w:rPr>
      <w:rFonts w:ascii="Merriweather" w:eastAsia="Times New Roman" w:hAnsi="Merriweather" w:cs="Times New Roman"/>
      <w:color w:val="333333"/>
      <w:sz w:val="24"/>
      <w:szCs w:val="24"/>
      <w:lang w:eastAsia="da-DK"/>
      <w:rPrChange w:id="1094" w:author="Martin Geertsen" w:date="2018-05-16T22:28:00Z">
        <w:rPr>
          <w:rFonts w:ascii="Merriweather" w:hAnsi="Merriweather"/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wl-enumerate-item-open1">
    <w:name w:val="wl-enumerate-item-open1"/>
    <w:basedOn w:val="Normal"/>
    <w:rsid w:val="00FF5548"/>
    <w:pPr>
      <w:spacing w:after="188" w:line="240" w:lineRule="auto"/>
      <w:jc w:val="right"/>
      <w:pPrChange w:id="1095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tem-open1">
    <w:name w:val="wl-item-open1"/>
    <w:basedOn w:val="Normal"/>
    <w:rsid w:val="00FF5548"/>
    <w:pPr>
      <w:spacing w:after="188" w:line="240" w:lineRule="auto"/>
      <w:jc w:val="right"/>
      <w:pPrChange w:id="1096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0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nput1">
    <w:name w:val="wl-input1"/>
    <w:basedOn w:val="Normal"/>
    <w:rsid w:val="00FF5548"/>
    <w:pPr>
      <w:spacing w:after="188" w:line="240" w:lineRule="auto"/>
      <w:pPrChange w:id="10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1097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wl-abstract-close1">
    <w:name w:val="wl-abstract-close1"/>
    <w:basedOn w:val="Normal"/>
    <w:rsid w:val="00FF5548"/>
    <w:pPr>
      <w:pBdr>
        <w:top w:val="single" w:sz="6" w:space="0" w:color="999999"/>
      </w:pBdr>
      <w:spacing w:after="188" w:line="240" w:lineRule="auto"/>
      <w:pPrChange w:id="1098" w:author="Martin Geertsen" w:date="2018-05-16T22:28:00Z">
        <w:pPr>
          <w:pBdr>
            <w:top w:val="single" w:sz="6" w:space="0" w:color="99999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36"/>
      <w:szCs w:val="36"/>
      <w:lang w:eastAsia="da-DK"/>
      <w:rPrChange w:id="1098" w:author="Martin Geertsen" w:date="2018-05-16T22:28:00Z">
        <w:rPr>
          <w:b/>
          <w:bCs/>
          <w:sz w:val="36"/>
          <w:szCs w:val="36"/>
          <w:lang w:val="da-DK" w:eastAsia="en-US" w:bidi="ar-SA"/>
        </w:rPr>
      </w:rPrChange>
    </w:rPr>
  </w:style>
  <w:style w:type="paragraph" w:customStyle="1" w:styleId="wl-abstract-open1">
    <w:name w:val="wl-abstract-open1"/>
    <w:basedOn w:val="Normal"/>
    <w:rsid w:val="00FF5548"/>
    <w:pPr>
      <w:pBdr>
        <w:top w:val="single" w:sz="6" w:space="0" w:color="999999"/>
      </w:pBdr>
      <w:spacing w:after="188" w:line="240" w:lineRule="auto"/>
      <w:pPrChange w:id="1099" w:author="Martin Geertsen" w:date="2018-05-16T22:28:00Z">
        <w:pPr>
          <w:pBdr>
            <w:top w:val="single" w:sz="6" w:space="0" w:color="99999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36"/>
      <w:szCs w:val="36"/>
      <w:lang w:eastAsia="da-DK"/>
      <w:rPrChange w:id="1099" w:author="Martin Geertsen" w:date="2018-05-16T22:28:00Z">
        <w:rPr>
          <w:b/>
          <w:bCs/>
          <w:sz w:val="36"/>
          <w:szCs w:val="36"/>
          <w:lang w:val="da-DK" w:eastAsia="en-US" w:bidi="ar-SA"/>
        </w:rPr>
      </w:rPrChange>
    </w:rPr>
  </w:style>
  <w:style w:type="paragraph" w:customStyle="1" w:styleId="wl-figure1">
    <w:name w:val="wl-figure1"/>
    <w:basedOn w:val="Normal"/>
    <w:rsid w:val="00FF5548"/>
    <w:pPr>
      <w:spacing w:after="0" w:line="240" w:lineRule="auto"/>
      <w:pPrChange w:id="1100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figure-wrap1">
    <w:name w:val="wl-figure-wrap1"/>
    <w:basedOn w:val="Normal"/>
    <w:rsid w:val="00FF5548"/>
    <w:pPr>
      <w:shd w:val="clear" w:color="auto" w:fill="F5F5F5"/>
      <w:spacing w:after="0" w:line="240" w:lineRule="auto"/>
      <w:jc w:val="center"/>
      <w:pPrChange w:id="1101" w:author="Martin Geertsen" w:date="2018-05-16T22:28:00Z">
        <w:pPr>
          <w:shd w:val="clear" w:color="auto" w:fill="F5F5F5"/>
          <w:spacing w:after="160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figure-caption1">
    <w:name w:val="wl-figure-caption1"/>
    <w:basedOn w:val="Normal"/>
    <w:rsid w:val="00FF5548"/>
    <w:pPr>
      <w:spacing w:after="0" w:line="240" w:lineRule="auto"/>
      <w:jc w:val="center"/>
      <w:pPrChange w:id="1102" w:author="Martin Geertsen" w:date="2018-05-16T22:28:00Z">
        <w:pPr>
          <w:spacing w:after="160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chapter1">
    <w:name w:val="wl-chapter1"/>
    <w:basedOn w:val="Normal"/>
    <w:rsid w:val="00FF5548"/>
    <w:pPr>
      <w:spacing w:after="188" w:line="240" w:lineRule="auto"/>
      <w:pPrChange w:id="11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53"/>
      <w:szCs w:val="53"/>
      <w:lang w:eastAsia="da-DK"/>
      <w:rPrChange w:id="1103" w:author="Martin Geertsen" w:date="2018-05-16T22:28:00Z">
        <w:rPr>
          <w:b/>
          <w:bCs/>
          <w:sz w:val="53"/>
          <w:szCs w:val="53"/>
          <w:lang w:val="da-DK" w:eastAsia="en-US" w:bidi="ar-SA"/>
        </w:rPr>
      </w:rPrChange>
    </w:rPr>
  </w:style>
  <w:style w:type="paragraph" w:customStyle="1" w:styleId="wl-chapter-close1">
    <w:name w:val="wl-chapter-close1"/>
    <w:basedOn w:val="Normal"/>
    <w:rsid w:val="00FF5548"/>
    <w:pPr>
      <w:spacing w:after="188" w:line="240" w:lineRule="auto"/>
      <w:pPrChange w:id="11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53"/>
      <w:szCs w:val="53"/>
      <w:lang w:eastAsia="da-DK"/>
      <w:rPrChange w:id="1104" w:author="Martin Geertsen" w:date="2018-05-16T22:28:00Z">
        <w:rPr>
          <w:b/>
          <w:bCs/>
          <w:color w:val="999999"/>
          <w:sz w:val="53"/>
          <w:szCs w:val="53"/>
          <w:lang w:val="da-DK" w:eastAsia="en-US" w:bidi="ar-SA"/>
        </w:rPr>
      </w:rPrChange>
    </w:rPr>
  </w:style>
  <w:style w:type="paragraph" w:customStyle="1" w:styleId="wl-chapter-open1">
    <w:name w:val="wl-chapter-open1"/>
    <w:basedOn w:val="Normal"/>
    <w:rsid w:val="00FF5548"/>
    <w:pPr>
      <w:spacing w:after="188" w:line="240" w:lineRule="auto"/>
      <w:pPrChange w:id="110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53"/>
      <w:szCs w:val="53"/>
      <w:lang w:eastAsia="da-DK"/>
      <w:rPrChange w:id="1105" w:author="Martin Geertsen" w:date="2018-05-16T22:28:00Z">
        <w:rPr>
          <w:b/>
          <w:bCs/>
          <w:color w:val="999999"/>
          <w:sz w:val="53"/>
          <w:szCs w:val="53"/>
          <w:lang w:val="da-DK" w:eastAsia="en-US" w:bidi="ar-SA"/>
        </w:rPr>
      </w:rPrChange>
    </w:rPr>
  </w:style>
  <w:style w:type="paragraph" w:customStyle="1" w:styleId="wl-section1">
    <w:name w:val="wl-section1"/>
    <w:basedOn w:val="Normal"/>
    <w:rsid w:val="00FF5548"/>
    <w:pPr>
      <w:spacing w:after="188" w:line="240" w:lineRule="auto"/>
      <w:pPrChange w:id="110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43"/>
      <w:szCs w:val="43"/>
      <w:lang w:eastAsia="da-DK"/>
      <w:rPrChange w:id="1106" w:author="Martin Geertsen" w:date="2018-05-16T22:28:00Z">
        <w:rPr>
          <w:b/>
          <w:bCs/>
          <w:sz w:val="43"/>
          <w:szCs w:val="43"/>
          <w:lang w:val="da-DK" w:eastAsia="en-US" w:bidi="ar-SA"/>
        </w:rPr>
      </w:rPrChange>
    </w:rPr>
  </w:style>
  <w:style w:type="paragraph" w:customStyle="1" w:styleId="wl-section-close1">
    <w:name w:val="wl-section-close1"/>
    <w:basedOn w:val="Normal"/>
    <w:rsid w:val="00FF5548"/>
    <w:pPr>
      <w:spacing w:after="188" w:line="240" w:lineRule="auto"/>
      <w:pPrChange w:id="11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43"/>
      <w:szCs w:val="43"/>
      <w:lang w:eastAsia="da-DK"/>
      <w:rPrChange w:id="1107" w:author="Martin Geertsen" w:date="2018-05-16T22:28:00Z">
        <w:rPr>
          <w:b/>
          <w:bCs/>
          <w:color w:val="999999"/>
          <w:sz w:val="43"/>
          <w:szCs w:val="43"/>
          <w:lang w:val="da-DK" w:eastAsia="en-US" w:bidi="ar-SA"/>
        </w:rPr>
      </w:rPrChange>
    </w:rPr>
  </w:style>
  <w:style w:type="paragraph" w:customStyle="1" w:styleId="wl-section-open1">
    <w:name w:val="wl-section-open1"/>
    <w:basedOn w:val="Normal"/>
    <w:rsid w:val="00FF5548"/>
    <w:pPr>
      <w:spacing w:after="188" w:line="240" w:lineRule="auto"/>
      <w:pPrChange w:id="11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43"/>
      <w:szCs w:val="43"/>
      <w:lang w:eastAsia="da-DK"/>
      <w:rPrChange w:id="1108" w:author="Martin Geertsen" w:date="2018-05-16T22:28:00Z">
        <w:rPr>
          <w:b/>
          <w:bCs/>
          <w:color w:val="999999"/>
          <w:sz w:val="43"/>
          <w:szCs w:val="43"/>
          <w:lang w:val="da-DK" w:eastAsia="en-US" w:bidi="ar-SA"/>
        </w:rPr>
      </w:rPrChange>
    </w:rPr>
  </w:style>
  <w:style w:type="paragraph" w:customStyle="1" w:styleId="wl-subsection1">
    <w:name w:val="wl-subsection1"/>
    <w:basedOn w:val="Normal"/>
    <w:rsid w:val="00FF5548"/>
    <w:pPr>
      <w:spacing w:after="188" w:line="240" w:lineRule="auto"/>
      <w:pPrChange w:id="11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36"/>
      <w:szCs w:val="36"/>
      <w:lang w:eastAsia="da-DK"/>
      <w:rPrChange w:id="1109" w:author="Martin Geertsen" w:date="2018-05-16T22:28:00Z">
        <w:rPr>
          <w:b/>
          <w:bCs/>
          <w:sz w:val="36"/>
          <w:szCs w:val="36"/>
          <w:lang w:val="da-DK" w:eastAsia="en-US" w:bidi="ar-SA"/>
        </w:rPr>
      </w:rPrChange>
    </w:rPr>
  </w:style>
  <w:style w:type="paragraph" w:customStyle="1" w:styleId="wl-subsection-close1">
    <w:name w:val="wl-subsection-close1"/>
    <w:basedOn w:val="Normal"/>
    <w:rsid w:val="00FF5548"/>
    <w:pPr>
      <w:spacing w:after="188" w:line="240" w:lineRule="auto"/>
      <w:pPrChange w:id="111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36"/>
      <w:szCs w:val="36"/>
      <w:lang w:eastAsia="da-DK"/>
      <w:rPrChange w:id="1110" w:author="Martin Geertsen" w:date="2018-05-16T22:28:00Z">
        <w:rPr>
          <w:b/>
          <w:bCs/>
          <w:color w:val="999999"/>
          <w:sz w:val="36"/>
          <w:szCs w:val="36"/>
          <w:lang w:val="da-DK" w:eastAsia="en-US" w:bidi="ar-SA"/>
        </w:rPr>
      </w:rPrChange>
    </w:rPr>
  </w:style>
  <w:style w:type="paragraph" w:customStyle="1" w:styleId="wl-subsection-open1">
    <w:name w:val="wl-subsection-open1"/>
    <w:basedOn w:val="Normal"/>
    <w:rsid w:val="00FF5548"/>
    <w:pPr>
      <w:spacing w:after="188" w:line="240" w:lineRule="auto"/>
      <w:pPrChange w:id="11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36"/>
      <w:szCs w:val="36"/>
      <w:lang w:eastAsia="da-DK"/>
      <w:rPrChange w:id="1111" w:author="Martin Geertsen" w:date="2018-05-16T22:28:00Z">
        <w:rPr>
          <w:b/>
          <w:bCs/>
          <w:color w:val="999999"/>
          <w:sz w:val="36"/>
          <w:szCs w:val="36"/>
          <w:lang w:val="da-DK" w:eastAsia="en-US" w:bidi="ar-SA"/>
        </w:rPr>
      </w:rPrChange>
    </w:rPr>
  </w:style>
  <w:style w:type="paragraph" w:customStyle="1" w:styleId="wl-subsubsection1">
    <w:name w:val="wl-subsubsection1"/>
    <w:basedOn w:val="Normal"/>
    <w:rsid w:val="00FF5548"/>
    <w:pPr>
      <w:spacing w:after="188" w:line="240" w:lineRule="auto"/>
      <w:pPrChange w:id="11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6"/>
      <w:szCs w:val="26"/>
      <w:lang w:eastAsia="da-DK"/>
      <w:rPrChange w:id="1112" w:author="Martin Geertsen" w:date="2018-05-16T22:28:00Z">
        <w:rPr>
          <w:b/>
          <w:bCs/>
          <w:sz w:val="26"/>
          <w:szCs w:val="26"/>
          <w:lang w:val="da-DK" w:eastAsia="en-US" w:bidi="ar-SA"/>
        </w:rPr>
      </w:rPrChange>
    </w:rPr>
  </w:style>
  <w:style w:type="paragraph" w:customStyle="1" w:styleId="wl-subsubsection-close1">
    <w:name w:val="wl-subsubsection-close1"/>
    <w:basedOn w:val="Normal"/>
    <w:rsid w:val="00FF5548"/>
    <w:pPr>
      <w:spacing w:after="188" w:line="240" w:lineRule="auto"/>
      <w:pPrChange w:id="11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26"/>
      <w:szCs w:val="26"/>
      <w:lang w:eastAsia="da-DK"/>
      <w:rPrChange w:id="1113" w:author="Martin Geertsen" w:date="2018-05-16T22:28:00Z">
        <w:rPr>
          <w:b/>
          <w:bCs/>
          <w:color w:val="999999"/>
          <w:sz w:val="26"/>
          <w:szCs w:val="26"/>
          <w:lang w:val="da-DK" w:eastAsia="en-US" w:bidi="ar-SA"/>
        </w:rPr>
      </w:rPrChange>
    </w:rPr>
  </w:style>
  <w:style w:type="paragraph" w:customStyle="1" w:styleId="wl-subsubsection-open1">
    <w:name w:val="wl-subsubsection-open1"/>
    <w:basedOn w:val="Normal"/>
    <w:rsid w:val="00FF5548"/>
    <w:pPr>
      <w:spacing w:after="188" w:line="240" w:lineRule="auto"/>
      <w:pPrChange w:id="11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26"/>
      <w:szCs w:val="26"/>
      <w:lang w:eastAsia="da-DK"/>
      <w:rPrChange w:id="1114" w:author="Martin Geertsen" w:date="2018-05-16T22:28:00Z">
        <w:rPr>
          <w:b/>
          <w:bCs/>
          <w:color w:val="999999"/>
          <w:sz w:val="26"/>
          <w:szCs w:val="26"/>
          <w:lang w:val="da-DK" w:eastAsia="en-US" w:bidi="ar-SA"/>
        </w:rPr>
      </w:rPrChange>
    </w:rPr>
  </w:style>
  <w:style w:type="paragraph" w:customStyle="1" w:styleId="wl-textbf1">
    <w:name w:val="wl-textbf1"/>
    <w:basedOn w:val="Normal"/>
    <w:rsid w:val="00FF5548"/>
    <w:pPr>
      <w:spacing w:after="188" w:line="240" w:lineRule="auto"/>
      <w:pPrChange w:id="11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115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wl-label-bracket1">
    <w:name w:val="wl-label-bracket1"/>
    <w:basedOn w:val="Normal"/>
    <w:rsid w:val="00FF5548"/>
    <w:pPr>
      <w:spacing w:after="188" w:line="240" w:lineRule="auto"/>
      <w:pPrChange w:id="11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  <w:rPrChange w:id="1116" w:author="Martin Geertsen" w:date="2018-05-16T22:28:00Z">
        <w:rPr>
          <w:b/>
          <w:bCs/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wl-textbf-close1">
    <w:name w:val="wl-textbf-close1"/>
    <w:basedOn w:val="Normal"/>
    <w:rsid w:val="00FF5548"/>
    <w:pPr>
      <w:spacing w:after="188" w:line="240" w:lineRule="auto"/>
      <w:pPrChange w:id="11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  <w:rPrChange w:id="1117" w:author="Martin Geertsen" w:date="2018-05-16T22:28:00Z">
        <w:rPr>
          <w:b/>
          <w:bCs/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wl-textbf-open1">
    <w:name w:val="wl-textbf-open1"/>
    <w:basedOn w:val="Normal"/>
    <w:rsid w:val="00FF5548"/>
    <w:pPr>
      <w:spacing w:after="188" w:line="240" w:lineRule="auto"/>
      <w:pPrChange w:id="11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  <w:rPrChange w:id="1118" w:author="Martin Geertsen" w:date="2018-05-16T22:28:00Z">
        <w:rPr>
          <w:b/>
          <w:bCs/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wl-icon1">
    <w:name w:val="wl-icon1"/>
    <w:basedOn w:val="Normal"/>
    <w:rsid w:val="00FF5548"/>
    <w:pPr>
      <w:spacing w:after="188" w:line="240" w:lineRule="auto"/>
      <w:textAlignment w:val="center"/>
      <w:pPrChange w:id="1119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con2">
    <w:name w:val="wl-icon2"/>
    <w:basedOn w:val="Normal"/>
    <w:rsid w:val="00FF5548"/>
    <w:pPr>
      <w:spacing w:after="188" w:line="240" w:lineRule="auto"/>
      <w:textAlignment w:val="center"/>
      <w:pPrChange w:id="1120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mg-default1">
    <w:name w:val="wl-img-default1"/>
    <w:basedOn w:val="Normal"/>
    <w:rsid w:val="00FF5548"/>
    <w:pPr>
      <w:spacing w:after="188" w:line="240" w:lineRule="auto"/>
      <w:pPrChange w:id="11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label-close1">
    <w:name w:val="wl-label-close1"/>
    <w:basedOn w:val="Normal"/>
    <w:rsid w:val="00FF5548"/>
    <w:pPr>
      <w:pBdr>
        <w:top w:val="single" w:sz="6" w:space="0" w:color="E1E1E8"/>
        <w:left w:val="single" w:sz="6" w:space="0" w:color="E1E1E8"/>
        <w:bottom w:val="single" w:sz="6" w:space="0" w:color="E1E1E8"/>
        <w:right w:val="single" w:sz="6" w:space="0" w:color="E1E1E8"/>
      </w:pBdr>
      <w:shd w:val="clear" w:color="auto" w:fill="F7F7F9"/>
      <w:spacing w:after="188" w:line="240" w:lineRule="auto"/>
      <w:pPrChange w:id="1122" w:author="Martin Geertsen" w:date="2018-05-16T22:28:00Z">
        <w:pPr>
          <w:p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pBdr>
          <w:shd w:val="clear" w:color="auto" w:fill="F7F7F9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it1">
    <w:name w:val="wl-textit1"/>
    <w:basedOn w:val="Normal"/>
    <w:rsid w:val="00FF5548"/>
    <w:pPr>
      <w:spacing w:after="188" w:line="240" w:lineRule="auto"/>
      <w:pPrChange w:id="11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1123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wl-textit-close1">
    <w:name w:val="wl-textit-close1"/>
    <w:basedOn w:val="Normal"/>
    <w:rsid w:val="00FF5548"/>
    <w:pPr>
      <w:spacing w:after="188" w:line="240" w:lineRule="auto"/>
      <w:pPrChange w:id="11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color w:val="999999"/>
      <w:sz w:val="24"/>
      <w:szCs w:val="24"/>
      <w:lang w:eastAsia="da-DK"/>
      <w:rPrChange w:id="1124" w:author="Martin Geertsen" w:date="2018-05-16T22:28:00Z">
        <w:rPr>
          <w:i/>
          <w:iCs/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wl-textit-open1">
    <w:name w:val="wl-textit-open1"/>
    <w:basedOn w:val="Normal"/>
    <w:rsid w:val="00FF5548"/>
    <w:pPr>
      <w:spacing w:after="188" w:line="240" w:lineRule="auto"/>
      <w:pPrChange w:id="112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color w:val="999999"/>
      <w:sz w:val="24"/>
      <w:szCs w:val="24"/>
      <w:lang w:eastAsia="da-DK"/>
      <w:rPrChange w:id="1125" w:author="Martin Geertsen" w:date="2018-05-16T22:28:00Z">
        <w:rPr>
          <w:i/>
          <w:iCs/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table-content-name1">
    <w:name w:val="table-content-name1"/>
    <w:basedOn w:val="Normal"/>
    <w:rsid w:val="00FF5548"/>
    <w:pPr>
      <w:spacing w:after="150" w:line="240" w:lineRule="auto"/>
      <w:pPrChange w:id="1126" w:author="Martin Geertsen" w:date="2018-05-16T22:28:00Z">
        <w:pPr>
          <w:spacing w:after="1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category1">
    <w:name w:val="table-content-category1"/>
    <w:basedOn w:val="Normal"/>
    <w:rsid w:val="00FF5548"/>
    <w:pPr>
      <w:spacing w:after="188" w:line="240" w:lineRule="auto"/>
      <w:jc w:val="right"/>
      <w:pPrChange w:id="1127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1127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button-as-link1">
    <w:name w:val="button-as-link1"/>
    <w:basedOn w:val="Normal"/>
    <w:rsid w:val="00FF5548"/>
    <w:pPr>
      <w:spacing w:after="188" w:line="240" w:lineRule="auto"/>
      <w:pPrChange w:id="11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8000"/>
      <w:sz w:val="21"/>
      <w:szCs w:val="21"/>
      <w:lang w:eastAsia="da-DK"/>
      <w:rPrChange w:id="1128" w:author="Martin Geertsen" w:date="2018-05-16T22:28:00Z">
        <w:rPr>
          <w:color w:val="008000"/>
          <w:sz w:val="21"/>
          <w:szCs w:val="21"/>
          <w:lang w:val="da-DK" w:eastAsia="en-US" w:bidi="ar-SA"/>
        </w:rPr>
      </w:rPrChange>
    </w:rPr>
  </w:style>
  <w:style w:type="paragraph" w:customStyle="1" w:styleId="affix-content-title1">
    <w:name w:val="affix-content-title1"/>
    <w:basedOn w:val="Normal"/>
    <w:rsid w:val="00FF5548"/>
    <w:pPr>
      <w:spacing w:after="188" w:line="240" w:lineRule="auto"/>
      <w:pPrChange w:id="112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29"/>
      <w:szCs w:val="29"/>
      <w:lang w:eastAsia="da-DK"/>
      <w:rPrChange w:id="1129" w:author="Martin Geertsen" w:date="2018-05-16T22:28:00Z">
        <w:rPr>
          <w:color w:val="A4A4A4"/>
          <w:sz w:val="29"/>
          <w:szCs w:val="29"/>
          <w:lang w:val="da-DK" w:eastAsia="en-US" w:bidi="ar-SA"/>
        </w:rPr>
      </w:rPrChange>
    </w:rPr>
  </w:style>
  <w:style w:type="paragraph" w:customStyle="1" w:styleId="affix-subcontent1">
    <w:name w:val="affix-subcontent1"/>
    <w:basedOn w:val="Normal"/>
    <w:rsid w:val="00FF5548"/>
    <w:pPr>
      <w:spacing w:before="75" w:after="750" w:line="240" w:lineRule="auto"/>
      <w:pPrChange w:id="1130" w:author="Martin Geertsen" w:date="2018-05-16T22:28:00Z">
        <w:pPr>
          <w:spacing w:before="75" w:after="7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3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verbox1">
    <w:name w:val="overbox1"/>
    <w:basedOn w:val="Normal"/>
    <w:rsid w:val="00FF5548"/>
    <w:pPr>
      <w:pBdr>
        <w:top w:val="single" w:sz="6" w:space="9" w:color="CFCFCF"/>
        <w:left w:val="single" w:sz="6" w:space="9" w:color="CFCFCF"/>
        <w:bottom w:val="single" w:sz="6" w:space="9" w:color="CFCFCF"/>
        <w:right w:val="single" w:sz="6" w:space="9" w:color="CFCFCF"/>
      </w:pBdr>
      <w:shd w:val="clear" w:color="auto" w:fill="FFFFFF"/>
      <w:spacing w:before="188" w:after="188" w:line="240" w:lineRule="auto"/>
      <w:pPrChange w:id="1131" w:author="Martin Geertsen" w:date="2018-05-16T22:28:00Z">
        <w:pPr>
          <w:pBdr>
            <w:top w:val="single" w:sz="6" w:space="9" w:color="CFCFCF"/>
            <w:left w:val="single" w:sz="6" w:space="9" w:color="CFCFCF"/>
            <w:bottom w:val="single" w:sz="6" w:space="9" w:color="CFCFCF"/>
            <w:right w:val="single" w:sz="6" w:space="9" w:color="CFCFCF"/>
          </w:pBdr>
          <w:shd w:val="clear" w:color="auto" w:fill="FFFFFF"/>
          <w:spacing w:before="188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icon1">
    <w:name w:val="table-content-icon1"/>
    <w:basedOn w:val="Normal"/>
    <w:rsid w:val="00FF5548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pacing w:after="188" w:line="240" w:lineRule="auto"/>
      <w:pPrChange w:id="1132" w:author="Martin Geertsen" w:date="2018-05-16T22:28:00Z">
        <w:pPr>
          <w:p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text1">
    <w:name w:val="table-content-text1"/>
    <w:basedOn w:val="Normal"/>
    <w:rsid w:val="00FF5548"/>
    <w:pPr>
      <w:spacing w:after="188" w:line="240" w:lineRule="auto"/>
      <w:textAlignment w:val="top"/>
      <w:pPrChange w:id="1133" w:author="Martin Geertsen" w:date="2018-05-16T22:28:00Z">
        <w:pP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slogan1">
    <w:name w:val="table-content-slogan1"/>
    <w:basedOn w:val="Normal"/>
    <w:rsid w:val="00FF5548"/>
    <w:pPr>
      <w:spacing w:after="188" w:line="240" w:lineRule="auto"/>
      <w:pPrChange w:id="11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link1">
    <w:name w:val="table-content-link1"/>
    <w:basedOn w:val="Normal"/>
    <w:rsid w:val="00FF5548"/>
    <w:pPr>
      <w:spacing w:after="188" w:line="240" w:lineRule="auto"/>
      <w:pPrChange w:id="11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5">
    <w:name w:val="alert5"/>
    <w:basedOn w:val="Normal"/>
    <w:rsid w:val="00FF5548"/>
    <w:pPr>
      <w:spacing w:after="94" w:line="240" w:lineRule="auto"/>
      <w:pPrChange w:id="1136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1136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alert6">
    <w:name w:val="alert6"/>
    <w:basedOn w:val="Normal"/>
    <w:rsid w:val="00FF5548"/>
    <w:pPr>
      <w:spacing w:before="100" w:beforeAutospacing="1" w:after="100" w:afterAutospacing="1" w:line="240" w:lineRule="auto"/>
      <w:pPrChange w:id="1137" w:author="Martin Geertsen" w:date="2018-05-16T22:28:00Z">
        <w:pPr>
          <w:spacing w:before="100" w:beforeAutospacing="1" w:after="100" w:afterAutospacing="1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me3">
    <w:name w:val="name3"/>
    <w:basedOn w:val="Normal"/>
    <w:rsid w:val="00FF5548"/>
    <w:pPr>
      <w:spacing w:after="188" w:line="240" w:lineRule="auto"/>
      <w:textAlignment w:val="top"/>
      <w:pPrChange w:id="1138" w:author="Martin Geertsen" w:date="2018-05-16T22:28:00Z">
        <w:pP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b/>
      <w:bCs/>
      <w:color w:val="7A7A7A"/>
      <w:sz w:val="24"/>
      <w:szCs w:val="24"/>
      <w:lang w:eastAsia="da-DK"/>
      <w:rPrChange w:id="1138" w:author="Martin Geertsen" w:date="2018-05-16T22:28:00Z">
        <w:rPr>
          <w:b/>
          <w:bCs/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ace-editor-body1">
    <w:name w:val="ace-editor-body1"/>
    <w:basedOn w:val="Normal"/>
    <w:rsid w:val="00FF5548"/>
    <w:pPr>
      <w:spacing w:after="188" w:line="240" w:lineRule="auto"/>
      <w:pPrChange w:id="113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elling-highlight1">
    <w:name w:val="spelling-highlight1"/>
    <w:basedOn w:val="Normal"/>
    <w:rsid w:val="00FF5548"/>
    <w:pPr>
      <w:spacing w:after="188" w:line="240" w:lineRule="auto"/>
      <w:pPrChange w:id="114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ubbin1">
    <w:name w:val="nubbin1"/>
    <w:basedOn w:val="Normal"/>
    <w:rsid w:val="00FF5548"/>
    <w:pPr>
      <w:spacing w:after="188" w:line="240" w:lineRule="auto"/>
      <w:pPrChange w:id="11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tation-label1">
    <w:name w:val="annotation-label1"/>
    <w:basedOn w:val="Normal"/>
    <w:rsid w:val="00FF5548"/>
    <w:pPr>
      <w:spacing w:after="188" w:line="240" w:lineRule="auto"/>
      <w:pPrChange w:id="1142" w:author="Martin Geertsen" w:date="2018-05-16T22:28:00Z">
        <w:pPr>
          <w:spacing w:after="188" w:line="259" w:lineRule="auto"/>
        </w:pPr>
      </w:pPrChange>
    </w:pPr>
    <w:rPr>
      <w:rFonts w:ascii="Open Sans" w:eastAsia="Times New Roman" w:hAnsi="Open Sans" w:cs="Times New Roman"/>
      <w:b/>
      <w:bCs/>
      <w:color w:val="FFFFFF"/>
      <w:sz w:val="24"/>
      <w:szCs w:val="24"/>
      <w:lang w:eastAsia="da-DK"/>
      <w:rPrChange w:id="1142" w:author="Martin Geertsen" w:date="2018-05-16T22:28:00Z">
        <w:rPr>
          <w:rFonts w:ascii="Open Sans" w:hAnsi="Open Sans"/>
          <w:b/>
          <w:bCs/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acescrollbar-inner1">
    <w:name w:val="ace_scrollbar-inner1"/>
    <w:basedOn w:val="Normal"/>
    <w:rsid w:val="00FF5548"/>
    <w:pPr>
      <w:shd w:val="clear" w:color="auto" w:fill="000000"/>
      <w:spacing w:after="188" w:line="240" w:lineRule="auto"/>
      <w:pPrChange w:id="1143" w:author="Martin Geertsen" w:date="2018-05-16T22:28:00Z">
        <w:pPr>
          <w:shd w:val="clear" w:color="auto" w:fill="00000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i-layout-toggler1">
    <w:name w:val="ui-layout-toggler1"/>
    <w:basedOn w:val="Normal"/>
    <w:rsid w:val="00FF5548"/>
    <w:pPr>
      <w:spacing w:after="188" w:line="750" w:lineRule="atLeast"/>
      <w:pPrChange w:id="1144" w:author="Martin Geertsen" w:date="2018-05-16T22:28:00Z">
        <w:pPr>
          <w:spacing w:after="188" w:line="750" w:lineRule="atLeast"/>
        </w:pPr>
      </w:pPrChange>
    </w:pPr>
    <w:rPr>
      <w:rFonts w:ascii="FontAwesome" w:eastAsia="Times New Roman" w:hAnsi="FontAwesome" w:cs="Times New Roman"/>
      <w:color w:val="999999"/>
      <w:sz w:val="24"/>
      <w:szCs w:val="24"/>
      <w:lang w:eastAsia="da-DK"/>
      <w:rPrChange w:id="1144" w:author="Martin Geertsen" w:date="2018-05-16T22:28:00Z">
        <w:rPr>
          <w:rFonts w:ascii="FontAwesome" w:hAnsi="FontAwesome"/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ui-layout-toggler2">
    <w:name w:val="ui-layout-toggler2"/>
    <w:basedOn w:val="Normal"/>
    <w:rsid w:val="00FF5548"/>
    <w:pPr>
      <w:shd w:val="clear" w:color="auto" w:fill="DDDDDD"/>
      <w:spacing w:after="188" w:line="750" w:lineRule="atLeast"/>
      <w:pPrChange w:id="1145" w:author="Martin Geertsen" w:date="2018-05-16T22:28:00Z">
        <w:pPr>
          <w:shd w:val="clear" w:color="auto" w:fill="DDDDDD"/>
          <w:spacing w:after="188" w:line="750" w:lineRule="atLeast"/>
        </w:pPr>
      </w:pPrChange>
    </w:pPr>
    <w:rPr>
      <w:rFonts w:ascii="FontAwesome" w:eastAsia="Times New Roman" w:hAnsi="FontAwesome" w:cs="Times New Roman"/>
      <w:color w:val="333333"/>
      <w:sz w:val="24"/>
      <w:szCs w:val="24"/>
      <w:lang w:eastAsia="da-DK"/>
      <w:rPrChange w:id="1145" w:author="Martin Geertsen" w:date="2018-05-16T22:28:00Z">
        <w:rPr>
          <w:rFonts w:ascii="FontAwesome" w:hAnsi="FontAwesome"/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ui-layout-resizer1">
    <w:name w:val="ui-layout-resizer1"/>
    <w:basedOn w:val="Normal"/>
    <w:rsid w:val="00FF5548"/>
    <w:pPr>
      <w:shd w:val="clear" w:color="auto" w:fill="1A1A1A"/>
      <w:spacing w:after="188" w:line="240" w:lineRule="auto"/>
      <w:pPrChange w:id="1146" w:author="Martin Geertsen" w:date="2018-05-16T22:28:00Z">
        <w:pPr>
          <w:shd w:val="clear" w:color="auto" w:fill="1A1A1A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4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default1">
    <w:name w:val="btn-default1"/>
    <w:basedOn w:val="Normal"/>
    <w:rsid w:val="00FF5548"/>
    <w:pPr>
      <w:shd w:val="clear" w:color="auto" w:fill="7A7A7A"/>
      <w:spacing w:after="188" w:line="240" w:lineRule="auto"/>
      <w:pPrChange w:id="1147" w:author="Martin Geertsen" w:date="2018-05-16T22:28:00Z">
        <w:pPr>
          <w:shd w:val="clear" w:color="auto" w:fill="7A7A7A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147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default2">
    <w:name w:val="btn-default2"/>
    <w:basedOn w:val="Normal"/>
    <w:rsid w:val="00FF5548"/>
    <w:pPr>
      <w:shd w:val="clear" w:color="auto" w:fill="6D6D6D"/>
      <w:spacing w:after="188" w:line="240" w:lineRule="auto"/>
      <w:pPrChange w:id="1148" w:author="Martin Geertsen" w:date="2018-05-16T22:28:00Z">
        <w:pPr>
          <w:shd w:val="clear" w:color="auto" w:fill="6D6D6D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148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eferences-search-upgrade-prompt1">
    <w:name w:val="references-search-upgrade-prompt1"/>
    <w:basedOn w:val="Normal"/>
    <w:rsid w:val="00FF5548"/>
    <w:pPr>
      <w:spacing w:after="188" w:line="240" w:lineRule="auto"/>
      <w:pPrChange w:id="11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pgrade-prompt1">
    <w:name w:val="upgrade-prompt1"/>
    <w:basedOn w:val="Normal"/>
    <w:rsid w:val="00FF5548"/>
    <w:pPr>
      <w:shd w:val="clear" w:color="auto" w:fill="FFFFFF"/>
      <w:spacing w:before="100" w:beforeAutospacing="1" w:after="100" w:afterAutospacing="1" w:line="240" w:lineRule="auto"/>
      <w:jc w:val="center"/>
      <w:pPrChange w:id="1150" w:author="Martin Geertsen" w:date="2018-05-16T22:28:00Z">
        <w:pPr>
          <w:shd w:val="clear" w:color="auto" w:fill="FFFFFF"/>
          <w:spacing w:before="100" w:beforeAutospacing="1" w:after="100" w:afterAutospacing="1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3">
    <w:name w:val="message3"/>
    <w:basedOn w:val="Normal"/>
    <w:rsid w:val="00FF5548"/>
    <w:pPr>
      <w:spacing w:before="225" w:after="188" w:line="240" w:lineRule="auto"/>
      <w:pPrChange w:id="1151" w:author="Martin Geertsen" w:date="2018-05-16T22:28:00Z">
        <w:pPr>
          <w:spacing w:before="225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-danger1">
    <w:name w:val="alert-danger1"/>
    <w:basedOn w:val="Normal"/>
    <w:rsid w:val="00FF5548"/>
    <w:pPr>
      <w:shd w:val="clear" w:color="auto" w:fill="FEECE7"/>
      <w:spacing w:before="180" w:after="0" w:line="240" w:lineRule="auto"/>
      <w:pPrChange w:id="1152" w:author="Martin Geertsen" w:date="2018-05-16T22:28:00Z">
        <w:pPr>
          <w:shd w:val="clear" w:color="auto" w:fill="FEECE7"/>
          <w:spacing w:before="180" w:after="160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1152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search-results1">
    <w:name w:val="search-results1"/>
    <w:basedOn w:val="Normal"/>
    <w:rsid w:val="00FF5548"/>
    <w:pPr>
      <w:spacing w:after="188" w:line="240" w:lineRule="auto"/>
      <w:pPrChange w:id="115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8"/>
      <w:szCs w:val="18"/>
      <w:lang w:eastAsia="da-DK"/>
      <w:rPrChange w:id="1153" w:author="Martin Geertsen" w:date="2018-05-16T22:28:00Z">
        <w:rPr>
          <w:sz w:val="18"/>
          <w:szCs w:val="18"/>
          <w:lang w:val="da-DK" w:eastAsia="en-US" w:bidi="ar-SA"/>
        </w:rPr>
      </w:rPrChange>
    </w:rPr>
  </w:style>
  <w:style w:type="paragraph" w:customStyle="1" w:styleId="no-results-message1">
    <w:name w:val="no-results-message1"/>
    <w:basedOn w:val="Normal"/>
    <w:rsid w:val="00FF5548"/>
    <w:pPr>
      <w:spacing w:after="188" w:line="240" w:lineRule="auto"/>
      <w:pPrChange w:id="115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arch-result-hit1">
    <w:name w:val="search-result-hit1"/>
    <w:basedOn w:val="Normal"/>
    <w:rsid w:val="00FF5548"/>
    <w:pPr>
      <w:pBdr>
        <w:bottom w:val="single" w:sz="6" w:space="6" w:color="DDDDDD"/>
      </w:pBdr>
      <w:spacing w:after="188" w:line="240" w:lineRule="auto"/>
      <w:pPrChange w:id="1155" w:author="Martin Geertsen" w:date="2018-05-16T22:28:00Z">
        <w:pPr>
          <w:pBdr>
            <w:bottom w:val="single" w:sz="6" w:space="6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it-title1">
    <w:name w:val="hit-title1"/>
    <w:basedOn w:val="Normal"/>
    <w:rsid w:val="00FF5548"/>
    <w:pPr>
      <w:spacing w:after="188" w:line="240" w:lineRule="auto"/>
      <w:pPrChange w:id="11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31"/>
      <w:szCs w:val="31"/>
      <w:lang w:eastAsia="da-DK"/>
      <w:rPrChange w:id="1156" w:author="Martin Geertsen" w:date="2018-05-16T22:28:00Z">
        <w:rPr>
          <w:i/>
          <w:iCs/>
          <w:sz w:val="31"/>
          <w:szCs w:val="31"/>
          <w:lang w:val="da-DK" w:eastAsia="en-US" w:bidi="ar-SA"/>
        </w:rPr>
      </w:rPrChange>
    </w:rPr>
  </w:style>
  <w:style w:type="paragraph" w:customStyle="1" w:styleId="referencesimportpreview1">
    <w:name w:val="referencesimportpreview1"/>
    <w:basedOn w:val="Normal"/>
    <w:rsid w:val="00FF5548"/>
    <w:pPr>
      <w:spacing w:before="225" w:after="188" w:line="240" w:lineRule="auto"/>
      <w:pPrChange w:id="1157" w:author="Martin Geertsen" w:date="2018-05-16T22:28:00Z">
        <w:pPr>
          <w:spacing w:before="225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ferencesimportpreviewscroller1">
    <w:name w:val="referencesimportpreviewscroller1"/>
    <w:basedOn w:val="Normal"/>
    <w:rsid w:val="00FF5548"/>
    <w:pPr>
      <w:pBdr>
        <w:top w:val="single" w:sz="6" w:space="6" w:color="CFCFCF"/>
        <w:left w:val="single" w:sz="6" w:space="9" w:color="CFCFCF"/>
        <w:bottom w:val="single" w:sz="6" w:space="6" w:color="CFCFCF"/>
        <w:right w:val="single" w:sz="6" w:space="9" w:color="CFCFCF"/>
      </w:pBdr>
      <w:shd w:val="clear" w:color="auto" w:fill="F0F0F0"/>
      <w:spacing w:after="225" w:line="240" w:lineRule="auto"/>
      <w:pPrChange w:id="1158" w:author="Martin Geertsen" w:date="2018-05-16T22:28:00Z">
        <w:pPr>
          <w:pBdr>
            <w:top w:val="single" w:sz="6" w:space="6" w:color="CFCFCF"/>
            <w:left w:val="single" w:sz="6" w:space="9" w:color="CFCFCF"/>
            <w:bottom w:val="single" w:sz="6" w:space="6" w:color="CFCFCF"/>
            <w:right w:val="single" w:sz="6" w:space="9" w:color="CFCFCF"/>
          </w:pBdr>
          <w:shd w:val="clear" w:color="auto" w:fill="F0F0F0"/>
          <w:spacing w:after="225" w:line="259" w:lineRule="auto"/>
        </w:pPr>
      </w:pPrChange>
    </w:pPr>
    <w:rPr>
      <w:rFonts w:ascii="Courier New" w:eastAsia="Times New Roman" w:hAnsi="Courier New" w:cs="Courier New"/>
      <w:sz w:val="19"/>
      <w:szCs w:val="19"/>
      <w:lang w:eastAsia="da-DK"/>
      <w:rPrChange w:id="1158" w:author="Martin Geertsen" w:date="2018-05-16T22:28:00Z">
        <w:rPr>
          <w:rFonts w:ascii="Courier New" w:hAnsi="Courier New" w:cs="Courier New"/>
          <w:sz w:val="19"/>
          <w:szCs w:val="19"/>
          <w:lang w:val="da-DK" w:eastAsia="en-US" w:bidi="ar-SA"/>
        </w:rPr>
      </w:rPrChange>
    </w:rPr>
  </w:style>
  <w:style w:type="paragraph" w:customStyle="1" w:styleId="register-banner1">
    <w:name w:val="register-banner1"/>
    <w:basedOn w:val="Normal"/>
    <w:rsid w:val="00FF5548"/>
    <w:pPr>
      <w:spacing w:after="188" w:line="240" w:lineRule="auto"/>
      <w:jc w:val="center"/>
      <w:pPrChange w:id="1159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159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form-group5">
    <w:name w:val="form-group5"/>
    <w:basedOn w:val="Normal"/>
    <w:rsid w:val="00FF5548"/>
    <w:pPr>
      <w:spacing w:after="225" w:line="240" w:lineRule="auto"/>
      <w:ind w:left="188"/>
      <w:jc w:val="center"/>
      <w:pPrChange w:id="1160" w:author="Martin Geertsen" w:date="2018-05-16T22:28:00Z">
        <w:pPr>
          <w:spacing w:after="225" w:line="259" w:lineRule="auto"/>
          <w:ind w:left="188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160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screenshot1">
    <w:name w:val="screenshot1"/>
    <w:basedOn w:val="Normal"/>
    <w:rsid w:val="00FF5548"/>
    <w:pPr>
      <w:spacing w:before="100" w:beforeAutospacing="1" w:after="0" w:line="240" w:lineRule="auto"/>
      <w:jc w:val="center"/>
      <w:pPrChange w:id="1161" w:author="Martin Geertsen" w:date="2018-05-16T22:28:00Z">
        <w:pPr>
          <w:spacing w:before="100" w:beforeAutospacing="1" w:after="160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161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img1">
    <w:name w:val="img1"/>
    <w:basedOn w:val="Normal"/>
    <w:rsid w:val="00FF5548"/>
    <w:pPr>
      <w:spacing w:before="100" w:beforeAutospacing="1" w:after="100" w:afterAutospacing="1" w:line="240" w:lineRule="auto"/>
      <w:jc w:val="center"/>
      <w:pPrChange w:id="1162" w:author="Martin Geertsen" w:date="2018-05-16T22:28:00Z">
        <w:pPr>
          <w:spacing w:before="100" w:beforeAutospacing="1" w:after="100" w:afterAutospacing="1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162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hero1">
    <w:name w:val="btn-hero1"/>
    <w:basedOn w:val="Normal"/>
    <w:rsid w:val="00FF5548"/>
    <w:pPr>
      <w:spacing w:after="188" w:line="240" w:lineRule="auto"/>
      <w:ind w:right="188"/>
      <w:jc w:val="center"/>
      <w:pPrChange w:id="1163" w:author="Martin Geertsen" w:date="2018-05-16T22:28:00Z">
        <w:pPr>
          <w:spacing w:after="188" w:line="259" w:lineRule="auto"/>
          <w:ind w:right="188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163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hero2">
    <w:name w:val="btn-hero2"/>
    <w:basedOn w:val="Normal"/>
    <w:rsid w:val="00FF5548"/>
    <w:pPr>
      <w:shd w:val="clear" w:color="auto" w:fill="FFFFFF"/>
      <w:spacing w:after="188" w:line="240" w:lineRule="auto"/>
      <w:ind w:right="188"/>
      <w:jc w:val="center"/>
      <w:pPrChange w:id="1164" w:author="Martin Geertsen" w:date="2018-05-16T22:28:00Z">
        <w:pPr>
          <w:shd w:val="clear" w:color="auto" w:fill="FFFFFF"/>
          <w:spacing w:after="188" w:line="259" w:lineRule="auto"/>
          <w:ind w:right="188"/>
          <w:jc w:val="center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164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ursor1">
    <w:name w:val="cursor1"/>
    <w:basedOn w:val="Normal"/>
    <w:rsid w:val="00FF5548"/>
    <w:pPr>
      <w:shd w:val="clear" w:color="auto" w:fill="7DC4E8"/>
      <w:spacing w:after="188" w:line="240" w:lineRule="auto"/>
      <w:pPrChange w:id="1165" w:author="Martin Geertsen" w:date="2018-05-16T22:28:00Z">
        <w:pPr>
          <w:shd w:val="clear" w:color="auto" w:fill="7DC4E8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dded1">
    <w:name w:val="added1"/>
    <w:basedOn w:val="Normal"/>
    <w:rsid w:val="00FF5548"/>
    <w:pPr>
      <w:shd w:val="clear" w:color="auto" w:fill="A8D8F0"/>
      <w:spacing w:after="0" w:line="240" w:lineRule="auto"/>
      <w:ind w:left="-15" w:right="-15"/>
      <w:pPrChange w:id="1166" w:author="Martin Geertsen" w:date="2018-05-16T22:28:00Z">
        <w:pPr>
          <w:shd w:val="clear" w:color="auto" w:fill="A8D8F0"/>
          <w:spacing w:after="160" w:line="259" w:lineRule="auto"/>
          <w:ind w:left="-15" w:right="-15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1166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removed1">
    <w:name w:val="removed1"/>
    <w:basedOn w:val="Normal"/>
    <w:rsid w:val="00FF5548"/>
    <w:pPr>
      <w:shd w:val="clear" w:color="auto" w:fill="E9F5FB"/>
      <w:spacing w:after="0" w:line="240" w:lineRule="auto"/>
      <w:ind w:left="-15" w:right="-15"/>
      <w:pPrChange w:id="1167" w:author="Martin Geertsen" w:date="2018-05-16T22:28:00Z">
        <w:pPr>
          <w:shd w:val="clear" w:color="auto" w:fill="E9F5FB"/>
          <w:spacing w:after="160" w:line="259" w:lineRule="auto"/>
          <w:ind w:left="-15" w:right="-15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1167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highlight2">
    <w:name w:val="highlight2"/>
    <w:basedOn w:val="Normal"/>
    <w:rsid w:val="00FF5548"/>
    <w:pPr>
      <w:spacing w:after="188" w:line="240" w:lineRule="auto"/>
      <w:pPrChange w:id="116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405EBF"/>
      <w:sz w:val="24"/>
      <w:szCs w:val="24"/>
      <w:lang w:eastAsia="da-DK"/>
      <w:rPrChange w:id="1168" w:author="Martin Geertsen" w:date="2018-05-16T22:28:00Z">
        <w:rPr>
          <w:color w:val="405EBF"/>
          <w:sz w:val="22"/>
          <w:szCs w:val="22"/>
          <w:lang w:val="da-DK" w:eastAsia="en-US" w:bidi="ar-SA"/>
        </w:rPr>
      </w:rPrChange>
    </w:rPr>
  </w:style>
  <w:style w:type="paragraph" w:customStyle="1" w:styleId="plans-subheader1">
    <w:name w:val="plans-subheader1"/>
    <w:basedOn w:val="Normal"/>
    <w:rsid w:val="00FF5548"/>
    <w:pPr>
      <w:spacing w:after="375" w:line="240" w:lineRule="auto"/>
      <w:pPrChange w:id="1169" w:author="Martin Geertsen" w:date="2018-05-16T22:28:00Z">
        <w:pPr>
          <w:spacing w:after="375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169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ard-highlighted1">
    <w:name w:val="card-highlighted1"/>
    <w:basedOn w:val="Normal"/>
    <w:rsid w:val="00FF5548"/>
    <w:pPr>
      <w:spacing w:after="375" w:line="240" w:lineRule="auto"/>
      <w:pPrChange w:id="1170" w:author="Martin Geertsen" w:date="2018-05-16T22:28:00Z">
        <w:pPr>
          <w:spacing w:after="375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170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ircle1">
    <w:name w:val="circle1"/>
    <w:basedOn w:val="Normal"/>
    <w:rsid w:val="00FF5548"/>
    <w:pPr>
      <w:shd w:val="clear" w:color="auto" w:fill="A93529"/>
      <w:spacing w:after="375" w:line="240" w:lineRule="auto"/>
      <w:pPrChange w:id="1171" w:author="Martin Geertsen" w:date="2018-05-16T22:28:00Z">
        <w:pPr>
          <w:shd w:val="clear" w:color="auto" w:fill="A93529"/>
          <w:spacing w:after="375" w:line="259" w:lineRule="auto"/>
        </w:pPr>
      </w:pPrChange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da-DK"/>
      <w:rPrChange w:id="1171" w:author="Martin Geertsen" w:date="2018-05-16T22:28:00Z">
        <w:rPr>
          <w:b/>
          <w:bCs/>
          <w:color w:val="FFFFFF"/>
          <w:sz w:val="22"/>
          <w:szCs w:val="22"/>
          <w:lang w:val="da-DK" w:eastAsia="en-US" w:bidi="ar-SA"/>
        </w:rPr>
      </w:rPrChange>
    </w:rPr>
  </w:style>
  <w:style w:type="character" w:customStyle="1" w:styleId="small16">
    <w:name w:val="small16"/>
    <w:basedOn w:val="Standardskrifttypeiafsnit"/>
    <w:rsid w:val="0061393F"/>
    <w:rPr>
      <w:color w:val="7A7A7A"/>
      <w:sz w:val="19"/>
      <w:szCs w:val="19"/>
    </w:rPr>
  </w:style>
  <w:style w:type="paragraph" w:customStyle="1" w:styleId="btn2">
    <w:name w:val="btn2"/>
    <w:basedOn w:val="Normal"/>
    <w:rsid w:val="00FF5548"/>
    <w:pPr>
      <w:spacing w:after="375" w:line="240" w:lineRule="auto"/>
      <w:jc w:val="center"/>
      <w:textAlignment w:val="center"/>
      <w:pPrChange w:id="1172" w:author="Martin Geertsen" w:date="2018-05-16T22:28:00Z">
        <w:pPr>
          <w:spacing w:after="375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b/>
      <w:bCs/>
      <w:color w:val="505050"/>
      <w:sz w:val="24"/>
      <w:szCs w:val="24"/>
      <w:lang w:eastAsia="da-DK"/>
      <w:rPrChange w:id="1172" w:author="Martin Geertsen" w:date="2018-05-16T22:28:00Z">
        <w:rPr>
          <w:b/>
          <w:bCs/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hangeplanbutton1">
    <w:name w:val="changeplanbutton1"/>
    <w:basedOn w:val="Normal"/>
    <w:rsid w:val="00FF5548"/>
    <w:pPr>
      <w:spacing w:after="188" w:line="240" w:lineRule="auto"/>
      <w:pPrChange w:id="11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mall17">
    <w:name w:val="small17"/>
    <w:basedOn w:val="Normal"/>
    <w:rsid w:val="00FF5548"/>
    <w:pPr>
      <w:spacing w:after="188" w:line="240" w:lineRule="auto"/>
      <w:pPrChange w:id="11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sz w:val="18"/>
      <w:szCs w:val="18"/>
      <w:lang w:eastAsia="da-DK"/>
      <w:rPrChange w:id="1174" w:author="Martin Geertsen" w:date="2018-05-16T22:28:00Z">
        <w:rPr>
          <w:color w:val="7A7A7A"/>
          <w:sz w:val="18"/>
          <w:szCs w:val="18"/>
          <w:lang w:val="da-DK" w:eastAsia="en-US" w:bidi="ar-SA"/>
        </w:rPr>
      </w:rPrChange>
    </w:rPr>
  </w:style>
  <w:style w:type="paragraph" w:customStyle="1" w:styleId="duenow1">
    <w:name w:val="due_now1"/>
    <w:basedOn w:val="Normal"/>
    <w:rsid w:val="00FF5548"/>
    <w:pPr>
      <w:spacing w:after="188" w:line="1005" w:lineRule="atLeast"/>
      <w:textAlignment w:val="center"/>
      <w:pPrChange w:id="1175" w:author="Martin Geertsen" w:date="2018-05-16T22:28:00Z">
        <w:pPr>
          <w:spacing w:after="188" w:line="1005" w:lineRule="atLeast"/>
          <w:textAlignment w:val="center"/>
        </w:pPr>
      </w:pPrChange>
    </w:pPr>
    <w:rPr>
      <w:rFonts w:ascii="Times New Roman" w:eastAsia="Times New Roman" w:hAnsi="Times New Roman" w:cs="Times New Roman"/>
      <w:vanish/>
      <w:color w:val="2A3A3C"/>
      <w:sz w:val="24"/>
      <w:szCs w:val="24"/>
      <w:lang w:eastAsia="da-DK"/>
      <w:rPrChange w:id="1175" w:author="Martin Geertsen" w:date="2018-05-16T22:28:00Z">
        <w:rPr>
          <w:vanish/>
          <w:color w:val="2A3A3C"/>
          <w:sz w:val="22"/>
          <w:szCs w:val="22"/>
          <w:lang w:val="da-DK" w:eastAsia="en-US" w:bidi="ar-SA"/>
        </w:rPr>
      </w:rPrChange>
    </w:rPr>
  </w:style>
  <w:style w:type="paragraph" w:customStyle="1" w:styleId="cost1">
    <w:name w:val="cost1"/>
    <w:basedOn w:val="Normal"/>
    <w:rsid w:val="00FF5548"/>
    <w:pPr>
      <w:spacing w:after="188" w:line="240" w:lineRule="auto"/>
      <w:jc w:val="right"/>
      <w:pPrChange w:id="1176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scount1">
    <w:name w:val="discount1"/>
    <w:basedOn w:val="Normal"/>
    <w:rsid w:val="00FF5548"/>
    <w:pPr>
      <w:spacing w:after="188" w:line="240" w:lineRule="auto"/>
      <w:jc w:val="right"/>
      <w:pPrChange w:id="1177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ubscription1">
    <w:name w:val="subscription1"/>
    <w:basedOn w:val="Normal"/>
    <w:rsid w:val="00FF5548"/>
    <w:pPr>
      <w:spacing w:after="188" w:line="240" w:lineRule="auto"/>
      <w:pPrChange w:id="11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me4">
    <w:name w:val="name4"/>
    <w:basedOn w:val="Normal"/>
    <w:rsid w:val="00FF5548"/>
    <w:pPr>
      <w:spacing w:after="188" w:line="240" w:lineRule="auto"/>
      <w:ind w:right="1950"/>
      <w:pPrChange w:id="1179" w:author="Martin Geertsen" w:date="2018-05-16T22:28:00Z">
        <w:pPr>
          <w:spacing w:after="188" w:line="259" w:lineRule="auto"/>
          <w:ind w:right="1950"/>
        </w:pPr>
      </w:pPrChange>
    </w:pPr>
    <w:rPr>
      <w:rFonts w:ascii="Times New Roman" w:eastAsia="Times New Roman" w:hAnsi="Times New Roman" w:cs="Times New Roman"/>
      <w:sz w:val="48"/>
      <w:szCs w:val="48"/>
      <w:lang w:eastAsia="da-DK"/>
      <w:rPrChange w:id="1179" w:author="Martin Geertsen" w:date="2018-05-16T22:28:00Z">
        <w:rPr>
          <w:sz w:val="48"/>
          <w:szCs w:val="48"/>
          <w:lang w:val="da-DK" w:eastAsia="en-US" w:bidi="ar-SA"/>
        </w:rPr>
      </w:rPrChange>
    </w:rPr>
  </w:style>
  <w:style w:type="paragraph" w:customStyle="1" w:styleId="recurringcost1">
    <w:name w:val="recurring_cost1"/>
    <w:basedOn w:val="Normal"/>
    <w:rsid w:val="00FF5548"/>
    <w:pPr>
      <w:spacing w:after="188" w:line="240" w:lineRule="auto"/>
      <w:jc w:val="right"/>
      <w:pPrChange w:id="1180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st2">
    <w:name w:val="cost2"/>
    <w:basedOn w:val="Normal"/>
    <w:rsid w:val="00FF5548"/>
    <w:pPr>
      <w:spacing w:after="188" w:line="240" w:lineRule="auto"/>
      <w:jc w:val="right"/>
      <w:pPrChange w:id="1181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48"/>
      <w:szCs w:val="48"/>
      <w:lang w:eastAsia="da-DK"/>
      <w:rPrChange w:id="1181" w:author="Martin Geertsen" w:date="2018-05-16T22:28:00Z">
        <w:rPr>
          <w:sz w:val="48"/>
          <w:szCs w:val="48"/>
          <w:lang w:val="da-DK" w:eastAsia="en-US" w:bidi="ar-SA"/>
        </w:rPr>
      </w:rPrChange>
    </w:rPr>
  </w:style>
  <w:style w:type="paragraph" w:customStyle="1" w:styleId="interval1">
    <w:name w:val="interval1"/>
    <w:basedOn w:val="Normal"/>
    <w:rsid w:val="00FF5548"/>
    <w:pPr>
      <w:spacing w:after="188" w:line="240" w:lineRule="auto"/>
      <w:pPrChange w:id="11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8"/>
      <w:szCs w:val="18"/>
      <w:lang w:eastAsia="da-DK"/>
      <w:rPrChange w:id="1182" w:author="Martin Geertsen" w:date="2018-05-16T22:28:00Z">
        <w:rPr>
          <w:sz w:val="18"/>
          <w:szCs w:val="18"/>
          <w:lang w:val="da-DK" w:eastAsia="en-US" w:bidi="ar-SA"/>
        </w:rPr>
      </w:rPrChange>
    </w:rPr>
  </w:style>
  <w:style w:type="paragraph" w:customStyle="1" w:styleId="freetrial1">
    <w:name w:val="free_trial1"/>
    <w:basedOn w:val="Normal"/>
    <w:rsid w:val="00FF5548"/>
    <w:pPr>
      <w:spacing w:after="188" w:line="240" w:lineRule="auto"/>
      <w:pPrChange w:id="11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20"/>
      <w:szCs w:val="20"/>
      <w:lang w:eastAsia="da-DK"/>
      <w:rPrChange w:id="1183" w:author="Martin Geertsen" w:date="2018-05-16T22:28:00Z">
        <w:rPr>
          <w:i/>
          <w:iCs/>
          <w:lang w:val="da-DK" w:eastAsia="en-US" w:bidi="ar-SA"/>
        </w:rPr>
      </w:rPrChange>
    </w:rPr>
  </w:style>
  <w:style w:type="paragraph" w:customStyle="1" w:styleId="setupfee1">
    <w:name w:val="setup_fee1"/>
    <w:basedOn w:val="Normal"/>
    <w:rsid w:val="00FF5548"/>
    <w:pPr>
      <w:spacing w:after="188" w:line="240" w:lineRule="auto"/>
      <w:pPrChange w:id="118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itle1">
    <w:name w:val="title1"/>
    <w:basedOn w:val="Normal"/>
    <w:rsid w:val="00FF5548"/>
    <w:pPr>
      <w:spacing w:after="188" w:line="240" w:lineRule="auto"/>
      <w:pPrChange w:id="11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404041"/>
      <w:sz w:val="24"/>
      <w:szCs w:val="24"/>
      <w:lang w:eastAsia="da-DK"/>
      <w:rPrChange w:id="1185" w:author="Martin Geertsen" w:date="2018-05-16T22:28:00Z">
        <w:rPr>
          <w:b/>
          <w:bCs/>
          <w:color w:val="404041"/>
          <w:sz w:val="22"/>
          <w:szCs w:val="22"/>
          <w:lang w:val="da-DK" w:eastAsia="en-US" w:bidi="ar-SA"/>
        </w:rPr>
      </w:rPrChange>
    </w:rPr>
  </w:style>
  <w:style w:type="paragraph" w:customStyle="1" w:styleId="cost3">
    <w:name w:val="cost3"/>
    <w:basedOn w:val="Normal"/>
    <w:rsid w:val="00FF5548"/>
    <w:pPr>
      <w:spacing w:after="188" w:line="240" w:lineRule="auto"/>
      <w:jc w:val="right"/>
      <w:pPrChange w:id="1186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at1">
    <w:name w:val="vat1"/>
    <w:basedOn w:val="Normal"/>
    <w:rsid w:val="00FF5548"/>
    <w:pPr>
      <w:spacing w:after="188" w:line="240" w:lineRule="auto"/>
      <w:pPrChange w:id="118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187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title2">
    <w:name w:val="title2"/>
    <w:basedOn w:val="Normal"/>
    <w:rsid w:val="00FF5548"/>
    <w:pPr>
      <w:spacing w:after="188" w:line="240" w:lineRule="auto"/>
      <w:pPrChange w:id="11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404041"/>
      <w:sz w:val="24"/>
      <w:szCs w:val="24"/>
      <w:lang w:eastAsia="da-DK"/>
      <w:rPrChange w:id="1188" w:author="Martin Geertsen" w:date="2018-05-16T22:28:00Z">
        <w:rPr>
          <w:color w:val="404041"/>
          <w:sz w:val="22"/>
          <w:szCs w:val="22"/>
          <w:lang w:val="da-DK" w:eastAsia="en-US" w:bidi="ar-SA"/>
        </w:rPr>
      </w:rPrChange>
    </w:rPr>
  </w:style>
  <w:style w:type="paragraph" w:customStyle="1" w:styleId="cost4">
    <w:name w:val="cost4"/>
    <w:basedOn w:val="Normal"/>
    <w:rsid w:val="00FF5548"/>
    <w:pPr>
      <w:spacing w:after="188" w:line="240" w:lineRule="auto"/>
      <w:jc w:val="right"/>
      <w:pPrChange w:id="1189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7"/>
      <w:szCs w:val="27"/>
      <w:lang w:eastAsia="da-DK"/>
      <w:rPrChange w:id="1189" w:author="Martin Geertsen" w:date="2018-05-16T22:28:00Z">
        <w:rPr>
          <w:sz w:val="27"/>
          <w:szCs w:val="27"/>
          <w:lang w:val="da-DK" w:eastAsia="en-US" w:bidi="ar-SA"/>
        </w:rPr>
      </w:rPrChange>
    </w:rPr>
  </w:style>
  <w:style w:type="paragraph" w:customStyle="1" w:styleId="addons1">
    <w:name w:val="add_ons1"/>
    <w:basedOn w:val="Normal"/>
    <w:rsid w:val="00FF5548"/>
    <w:pPr>
      <w:spacing w:after="188" w:line="240" w:lineRule="auto"/>
      <w:pPrChange w:id="11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ddon1">
    <w:name w:val="add_on1"/>
    <w:basedOn w:val="Normal"/>
    <w:rsid w:val="00FF5548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ECEDEE"/>
      <w:spacing w:after="0" w:line="630" w:lineRule="atLeast"/>
      <w:textAlignment w:val="center"/>
      <w:pPrChange w:id="1191" w:author="Martin Geertsen" w:date="2018-05-16T22:28:00Z">
        <w:pPr>
          <w:pBdr>
            <w:top w:val="single" w:sz="6" w:space="0" w:color="CCCCCC"/>
            <w:left w:val="single" w:sz="6" w:space="0" w:color="CCCCCC"/>
            <w:right w:val="single" w:sz="6" w:space="0" w:color="CCCCCC"/>
          </w:pBdr>
          <w:shd w:val="clear" w:color="auto" w:fill="ECEDEE"/>
          <w:spacing w:after="160" w:line="630" w:lineRule="atLeast"/>
          <w:textAlignment w:val="center"/>
        </w:pPr>
      </w:pPrChange>
    </w:pPr>
    <w:rPr>
      <w:rFonts w:ascii="Times New Roman" w:eastAsia="Times New Roman" w:hAnsi="Times New Roman" w:cs="Times New Roman"/>
      <w:color w:val="999999"/>
      <w:sz w:val="24"/>
      <w:szCs w:val="24"/>
      <w:lang w:eastAsia="da-DK"/>
      <w:rPrChange w:id="1191" w:author="Martin Geertsen" w:date="2018-05-16T22:28:00Z">
        <w:rPr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name5">
    <w:name w:val="name5"/>
    <w:basedOn w:val="Normal"/>
    <w:rsid w:val="00FF5548"/>
    <w:pPr>
      <w:spacing w:after="188" w:line="240" w:lineRule="auto"/>
      <w:ind w:left="135" w:right="300"/>
      <w:pPrChange w:id="1192" w:author="Martin Geertsen" w:date="2018-05-16T22:28:00Z">
        <w:pPr>
          <w:spacing w:after="188" w:line="259" w:lineRule="auto"/>
          <w:ind w:left="135" w:right="300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1192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cost5">
    <w:name w:val="cost5"/>
    <w:basedOn w:val="Normal"/>
    <w:rsid w:val="00FF5548"/>
    <w:pPr>
      <w:spacing w:after="188" w:line="240" w:lineRule="auto"/>
      <w:jc w:val="right"/>
      <w:textAlignment w:val="center"/>
      <w:pPrChange w:id="1193" w:author="Martin Geertsen" w:date="2018-05-16T22:28:00Z">
        <w:pPr>
          <w:spacing w:after="188" w:line="259" w:lineRule="auto"/>
          <w:jc w:val="right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ddon2">
    <w:name w:val="add_on2"/>
    <w:basedOn w:val="Normal"/>
    <w:rsid w:val="00FF5548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ECEDEE"/>
      <w:spacing w:after="0" w:line="630" w:lineRule="atLeast"/>
      <w:textAlignment w:val="center"/>
      <w:pPrChange w:id="1194" w:author="Martin Geertsen" w:date="2018-05-16T22:28:00Z">
        <w:pPr>
          <w:pBdr>
            <w:top w:val="single" w:sz="6" w:space="0" w:color="CCCCCC"/>
            <w:left w:val="single" w:sz="6" w:space="0" w:color="CCCCCC"/>
            <w:right w:val="single" w:sz="6" w:space="0" w:color="CCCCCC"/>
          </w:pBdr>
          <w:shd w:val="clear" w:color="auto" w:fill="ECEDEE"/>
          <w:spacing w:after="160" w:line="630" w:lineRule="atLeast"/>
          <w:textAlignment w:val="center"/>
        </w:pPr>
      </w:pPrChange>
    </w:pPr>
    <w:rPr>
      <w:rFonts w:ascii="Times New Roman" w:eastAsia="Times New Roman" w:hAnsi="Times New Roman" w:cs="Times New Roman"/>
      <w:color w:val="111111"/>
      <w:sz w:val="24"/>
      <w:szCs w:val="24"/>
      <w:lang w:eastAsia="da-DK"/>
      <w:rPrChange w:id="1194" w:author="Martin Geertsen" w:date="2018-05-16T22:28:00Z">
        <w:rPr>
          <w:color w:val="111111"/>
          <w:sz w:val="22"/>
          <w:szCs w:val="22"/>
          <w:lang w:val="da-DK" w:eastAsia="en-US" w:bidi="ar-SA"/>
        </w:rPr>
      </w:rPrChange>
    </w:rPr>
  </w:style>
  <w:style w:type="paragraph" w:customStyle="1" w:styleId="coupon1">
    <w:name w:val="coupon1"/>
    <w:basedOn w:val="Normal"/>
    <w:rsid w:val="00FF5548"/>
    <w:pPr>
      <w:spacing w:after="188" w:line="240" w:lineRule="auto"/>
      <w:pPrChange w:id="11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1195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check1">
    <w:name w:val="check1"/>
    <w:basedOn w:val="Normal"/>
    <w:rsid w:val="00FF5548"/>
    <w:pPr>
      <w:pBdr>
        <w:top w:val="single" w:sz="6" w:space="0" w:color="0090C9"/>
        <w:left w:val="single" w:sz="6" w:space="0" w:color="0090C9"/>
        <w:bottom w:val="single" w:sz="6" w:space="0" w:color="0090C9"/>
        <w:right w:val="single" w:sz="6" w:space="0" w:color="0090C9"/>
      </w:pBdr>
      <w:spacing w:before="45" w:after="15" w:line="240" w:lineRule="auto"/>
      <w:ind w:left="150"/>
      <w:pPrChange w:id="1196" w:author="Martin Geertsen" w:date="2018-05-16T22:28:00Z">
        <w:pPr>
          <w:pBdr>
            <w:top w:val="single" w:sz="6" w:space="0" w:color="0090C9"/>
            <w:left w:val="single" w:sz="6" w:space="0" w:color="0090C9"/>
            <w:bottom w:val="single" w:sz="6" w:space="0" w:color="0090C9"/>
            <w:right w:val="single" w:sz="6" w:space="0" w:color="0090C9"/>
          </w:pBdr>
          <w:spacing w:before="45" w:after="15" w:line="259" w:lineRule="auto"/>
          <w:ind w:left="15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escription1">
    <w:name w:val="description1"/>
    <w:basedOn w:val="Normal"/>
    <w:rsid w:val="0061393F"/>
    <w:pPr>
      <w:spacing w:after="188" w:line="510" w:lineRule="atLeast"/>
      <w:ind w:left="300"/>
      <w:textAlignment w:val="center"/>
    </w:pPr>
    <w:rPr>
      <w:rFonts w:ascii="Times New Roman" w:eastAsia="Times New Roman" w:hAnsi="Times New Roman" w:cs="Times New Roman"/>
    </w:rPr>
  </w:style>
  <w:style w:type="paragraph" w:customStyle="1" w:styleId="discount2">
    <w:name w:val="discount2"/>
    <w:basedOn w:val="Normal"/>
    <w:rsid w:val="00FF5548"/>
    <w:pPr>
      <w:spacing w:after="188" w:line="510" w:lineRule="atLeast"/>
      <w:jc w:val="right"/>
      <w:textAlignment w:val="center"/>
      <w:pPrChange w:id="1197" w:author="Martin Geertsen" w:date="2018-05-16T22:28:00Z">
        <w:pPr>
          <w:spacing w:after="188" w:line="510" w:lineRule="atLeast"/>
          <w:jc w:val="right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1">
    <w:name w:val="error1"/>
    <w:basedOn w:val="Normal"/>
    <w:rsid w:val="0061393F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servererrors1">
    <w:name w:val="server_errors1"/>
    <w:basedOn w:val="Normal"/>
    <w:rsid w:val="00FF5548"/>
    <w:pPr>
      <w:spacing w:after="0" w:line="240" w:lineRule="auto"/>
      <w:ind w:left="300" w:right="300"/>
      <w:pPrChange w:id="1198" w:author="Martin Geertsen" w:date="2018-05-16T22:28:00Z">
        <w:pPr>
          <w:spacing w:after="160" w:line="259" w:lineRule="auto"/>
          <w:ind w:left="300" w:right="300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198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error2">
    <w:name w:val="error2"/>
    <w:basedOn w:val="Normal"/>
    <w:rsid w:val="0061393F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accepttos1">
    <w:name w:val="accept_tos1"/>
    <w:basedOn w:val="Normal"/>
    <w:rsid w:val="00FF5548"/>
    <w:pPr>
      <w:spacing w:after="188" w:line="240" w:lineRule="auto"/>
      <w:pPrChange w:id="11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1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illinginfo1">
    <w:name w:val="billing_info1"/>
    <w:basedOn w:val="Normal"/>
    <w:rsid w:val="00FF5548"/>
    <w:pPr>
      <w:spacing w:after="188" w:line="240" w:lineRule="auto"/>
      <w:pPrChange w:id="12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actinfo1">
    <w:name w:val="contact_info1"/>
    <w:basedOn w:val="Normal"/>
    <w:rsid w:val="00FF5548"/>
    <w:pPr>
      <w:spacing w:after="188" w:line="240" w:lineRule="auto"/>
      <w:pPrChange w:id="12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itle3">
    <w:name w:val="title3"/>
    <w:basedOn w:val="Normal"/>
    <w:rsid w:val="00FF5548"/>
    <w:pPr>
      <w:spacing w:after="188" w:line="240" w:lineRule="auto"/>
      <w:pPrChange w:id="12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404041"/>
      <w:sz w:val="24"/>
      <w:szCs w:val="24"/>
      <w:lang w:eastAsia="da-DK"/>
      <w:rPrChange w:id="1202" w:author="Martin Geertsen" w:date="2018-05-16T22:28:00Z">
        <w:rPr>
          <w:b/>
          <w:bCs/>
          <w:color w:val="404041"/>
          <w:sz w:val="22"/>
          <w:szCs w:val="22"/>
          <w:lang w:val="da-DK" w:eastAsia="en-US" w:bidi="ar-SA"/>
        </w:rPr>
      </w:rPrChange>
    </w:rPr>
  </w:style>
  <w:style w:type="paragraph" w:customStyle="1" w:styleId="creditcard1">
    <w:name w:val="credit_card1"/>
    <w:basedOn w:val="Normal"/>
    <w:rsid w:val="00FF5548"/>
    <w:pPr>
      <w:spacing w:after="188" w:line="240" w:lineRule="auto"/>
      <w:pPrChange w:id="12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pal1">
    <w:name w:val="paypal1"/>
    <w:basedOn w:val="Normal"/>
    <w:rsid w:val="00FF5548"/>
    <w:pPr>
      <w:spacing w:after="188" w:line="240" w:lineRule="auto"/>
      <w:pPrChange w:id="12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mentmethod1">
    <w:name w:val="payment_method1"/>
    <w:basedOn w:val="Normal"/>
    <w:rsid w:val="00FF5548"/>
    <w:pPr>
      <w:spacing w:after="300" w:line="240" w:lineRule="auto"/>
      <w:pPrChange w:id="1205" w:author="Martin Geertsen" w:date="2018-05-16T22:28:00Z">
        <w:pPr>
          <w:spacing w:after="30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mentoption1">
    <w:name w:val="payment_option1"/>
    <w:basedOn w:val="Normal"/>
    <w:rsid w:val="00FF5548"/>
    <w:pPr>
      <w:spacing w:after="188" w:line="510" w:lineRule="atLeast"/>
      <w:pPrChange w:id="1206" w:author="Martin Geertsen" w:date="2018-05-16T22:28:00Z">
        <w:pPr>
          <w:spacing w:after="188" w:line="510" w:lineRule="atLeas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itle4">
    <w:name w:val="title4"/>
    <w:basedOn w:val="Normal"/>
    <w:rsid w:val="00FF5548"/>
    <w:pPr>
      <w:spacing w:after="0" w:line="240" w:lineRule="auto"/>
      <w:pPrChange w:id="1207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b/>
      <w:bCs/>
      <w:color w:val="404041"/>
      <w:sz w:val="18"/>
      <w:szCs w:val="18"/>
      <w:lang w:eastAsia="da-DK"/>
      <w:rPrChange w:id="1207" w:author="Martin Geertsen" w:date="2018-05-16T22:28:00Z">
        <w:rPr>
          <w:b/>
          <w:bCs/>
          <w:color w:val="404041"/>
          <w:sz w:val="18"/>
          <w:szCs w:val="18"/>
          <w:lang w:val="da-DK" w:eastAsia="en-US" w:bidi="ar-SA"/>
        </w:rPr>
      </w:rPrChange>
    </w:rPr>
  </w:style>
  <w:style w:type="paragraph" w:customStyle="1" w:styleId="icon1">
    <w:name w:val="icon1"/>
    <w:basedOn w:val="Normal"/>
    <w:rsid w:val="00FF5548"/>
    <w:pPr>
      <w:spacing w:after="0" w:line="240" w:lineRule="auto"/>
      <w:ind w:left="75" w:right="75"/>
      <w:pPrChange w:id="1208" w:author="Martin Geertsen" w:date="2018-05-16T22:28:00Z">
        <w:pPr>
          <w:spacing w:after="160" w:line="259" w:lineRule="auto"/>
          <w:ind w:left="75" w:righ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palmessage1">
    <w:name w:val="paypal_message1"/>
    <w:basedOn w:val="Normal"/>
    <w:rsid w:val="00FF5548"/>
    <w:pPr>
      <w:spacing w:after="150" w:line="240" w:lineRule="auto"/>
      <w:pPrChange w:id="1209" w:author="Martin Geertsen" w:date="2018-05-16T22:28:00Z">
        <w:pPr>
          <w:spacing w:after="150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1209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error3">
    <w:name w:val="error3"/>
    <w:basedOn w:val="Normal"/>
    <w:rsid w:val="0061393F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ind w:left="300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field1">
    <w:name w:val="field1"/>
    <w:basedOn w:val="Normal"/>
    <w:rsid w:val="00FF5548"/>
    <w:pPr>
      <w:spacing w:after="300" w:line="240" w:lineRule="auto"/>
      <w:pPrChange w:id="1210" w:author="Martin Geertsen" w:date="2018-05-16T22:28:00Z">
        <w:pPr>
          <w:spacing w:after="30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4">
    <w:name w:val="error4"/>
    <w:basedOn w:val="Normal"/>
    <w:rsid w:val="0061393F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ind w:left="300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laceholder1">
    <w:name w:val="placeholder1"/>
    <w:basedOn w:val="Normal"/>
    <w:rsid w:val="00FF5548"/>
    <w:pPr>
      <w:spacing w:after="188" w:line="510" w:lineRule="atLeast"/>
      <w:textAlignment w:val="center"/>
      <w:pPrChange w:id="1211" w:author="Martin Geertsen" w:date="2018-05-16T22:28:00Z">
        <w:pPr>
          <w:spacing w:after="188" w:line="510" w:lineRule="atLeast"/>
          <w:textAlignment w:val="center"/>
        </w:pPr>
      </w:pPrChange>
    </w:pPr>
    <w:rPr>
      <w:rFonts w:ascii="Times New Roman" w:eastAsia="Times New Roman" w:hAnsi="Times New Roman" w:cs="Times New Roman"/>
      <w:color w:val="999999"/>
      <w:sz w:val="24"/>
      <w:szCs w:val="24"/>
      <w:lang w:eastAsia="da-DK"/>
      <w:rPrChange w:id="1211" w:author="Martin Geertsen" w:date="2018-05-16T22:28:00Z">
        <w:rPr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acceptedcards1">
    <w:name w:val="accepted_cards1"/>
    <w:basedOn w:val="Normal"/>
    <w:rsid w:val="00FF5548"/>
    <w:pPr>
      <w:spacing w:after="188" w:line="240" w:lineRule="auto"/>
      <w:pPrChange w:id="12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2">
    <w:name w:val="card2"/>
    <w:basedOn w:val="Normal"/>
    <w:rsid w:val="00FF5548"/>
    <w:pPr>
      <w:shd w:val="clear" w:color="auto" w:fill="FFFFFF"/>
      <w:spacing w:after="0" w:line="240" w:lineRule="auto"/>
      <w:ind w:firstLine="20536"/>
      <w:pPrChange w:id="1213" w:author="Martin Geertsen" w:date="2018-05-16T22:28:00Z">
        <w:pPr>
          <w:shd w:val="clear" w:color="auto" w:fill="FFFFFF"/>
          <w:spacing w:after="160" w:line="259" w:lineRule="auto"/>
          <w:ind w:firstLine="20536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itle5">
    <w:name w:val="title5"/>
    <w:basedOn w:val="Normal"/>
    <w:rsid w:val="00FF5548"/>
    <w:pPr>
      <w:spacing w:after="188" w:line="240" w:lineRule="auto"/>
      <w:pPrChange w:id="12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404041"/>
      <w:sz w:val="44"/>
      <w:szCs w:val="44"/>
      <w:lang w:eastAsia="da-DK"/>
      <w:rPrChange w:id="1214" w:author="Martin Geertsen" w:date="2018-05-16T22:28:00Z">
        <w:rPr>
          <w:b/>
          <w:bCs/>
          <w:color w:val="404041"/>
          <w:sz w:val="44"/>
          <w:szCs w:val="44"/>
          <w:lang w:val="da-DK" w:eastAsia="en-US" w:bidi="ar-SA"/>
        </w:rPr>
      </w:rPrChange>
    </w:rPr>
  </w:style>
  <w:style w:type="paragraph" w:customStyle="1" w:styleId="cost6">
    <w:name w:val="cost6"/>
    <w:basedOn w:val="Normal"/>
    <w:rsid w:val="00FF5548"/>
    <w:pPr>
      <w:spacing w:after="0" w:line="240" w:lineRule="auto"/>
      <w:jc w:val="right"/>
      <w:pPrChange w:id="1215" w:author="Martin Geertsen" w:date="2018-05-16T22:28:00Z">
        <w:pPr>
          <w:spacing w:after="160" w:line="259" w:lineRule="auto"/>
          <w:jc w:val="right"/>
        </w:pPr>
      </w:pPrChange>
    </w:pPr>
    <w:rPr>
      <w:rFonts w:ascii="Times New Roman" w:eastAsia="Times New Roman" w:hAnsi="Times New Roman" w:cs="Times New Roman"/>
      <w:b/>
      <w:bCs/>
      <w:color w:val="FFFFFF"/>
      <w:spacing w:val="15"/>
      <w:sz w:val="50"/>
      <w:szCs w:val="50"/>
      <w:lang w:eastAsia="da-DK"/>
      <w:rPrChange w:id="1215" w:author="Martin Geertsen" w:date="2018-05-16T22:28:00Z">
        <w:rPr>
          <w:b/>
          <w:bCs/>
          <w:color w:val="FFFFFF"/>
          <w:spacing w:val="15"/>
          <w:sz w:val="50"/>
          <w:szCs w:val="50"/>
          <w:lang w:val="da-DK" w:eastAsia="en-US" w:bidi="ar-SA"/>
        </w:rPr>
      </w:rPrChange>
    </w:rPr>
  </w:style>
  <w:style w:type="paragraph" w:customStyle="1" w:styleId="footer1">
    <w:name w:val="footer1"/>
    <w:basedOn w:val="Normal"/>
    <w:rsid w:val="00FF5548"/>
    <w:pPr>
      <w:spacing w:after="0" w:line="240" w:lineRule="auto"/>
      <w:pPrChange w:id="1216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hanks1">
    <w:name w:val="thanks1"/>
    <w:basedOn w:val="Normal"/>
    <w:rsid w:val="0061393F"/>
    <w:pPr>
      <w:spacing w:before="150" w:after="188" w:line="420" w:lineRule="atLeas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hromeframe1">
    <w:name w:val="chromeframe1"/>
    <w:basedOn w:val="Normal"/>
    <w:rsid w:val="00FF5548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after="188" w:line="240" w:lineRule="auto"/>
      <w:pPrChange w:id="1217" w:author="Martin Geertsen" w:date="2018-05-16T22:28:00Z">
        <w:pPr>
          <w:p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onus-top1">
    <w:name w:val="bonus-top1"/>
    <w:basedOn w:val="Normal"/>
    <w:rsid w:val="00FF5548"/>
    <w:pPr>
      <w:pBdr>
        <w:bottom w:val="single" w:sz="6" w:space="0" w:color="D9DFF2"/>
      </w:pBdr>
      <w:spacing w:after="188" w:line="240" w:lineRule="auto"/>
      <w:pPrChange w:id="1218" w:author="Martin Geertsen" w:date="2018-05-16T22:28:00Z">
        <w:pPr>
          <w:pBdr>
            <w:bottom w:val="single" w:sz="6" w:space="0" w:color="D9DFF2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last1">
    <w:name w:val="blast1"/>
    <w:basedOn w:val="Normal"/>
    <w:rsid w:val="00FF5548"/>
    <w:pPr>
      <w:spacing w:after="188" w:line="240" w:lineRule="auto"/>
      <w:jc w:val="center"/>
      <w:pPrChange w:id="1219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b/>
      <w:bCs/>
      <w:sz w:val="31"/>
      <w:szCs w:val="31"/>
      <w:lang w:eastAsia="da-DK"/>
      <w:rPrChange w:id="1219" w:author="Martin Geertsen" w:date="2018-05-16T22:28:00Z">
        <w:rPr>
          <w:b/>
          <w:bCs/>
          <w:sz w:val="31"/>
          <w:szCs w:val="31"/>
          <w:lang w:val="da-DK" w:eastAsia="en-US" w:bidi="ar-SA"/>
        </w:rPr>
      </w:rPrChange>
    </w:rPr>
  </w:style>
  <w:style w:type="paragraph" w:customStyle="1" w:styleId="number1">
    <w:name w:val="number1"/>
    <w:basedOn w:val="Normal"/>
    <w:rsid w:val="00FF5548"/>
    <w:pPr>
      <w:shd w:val="clear" w:color="auto" w:fill="DDDDDD"/>
      <w:spacing w:after="188" w:line="240" w:lineRule="auto"/>
      <w:ind w:left="-195"/>
      <w:jc w:val="center"/>
      <w:pPrChange w:id="1220" w:author="Martin Geertsen" w:date="2018-05-16T22:28:00Z">
        <w:pPr>
          <w:shd w:val="clear" w:color="auto" w:fill="DDDDDD"/>
          <w:spacing w:after="188" w:line="259" w:lineRule="auto"/>
          <w:ind w:left="-195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2">
    <w:name w:val="progress2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before="188" w:after="375" w:line="240" w:lineRule="auto"/>
      <w:ind w:left="-225" w:right="-225"/>
      <w:pPrChange w:id="1221" w:author="Martin Geertsen" w:date="2018-05-16T22:28:00Z">
        <w:pPr>
          <w:p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pBdr>
          <w:shd w:val="clear" w:color="auto" w:fill="FFFFFF"/>
          <w:spacing w:before="188" w:after="375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erk1">
    <w:name w:val="perk1"/>
    <w:basedOn w:val="Normal"/>
    <w:rsid w:val="00FF5548"/>
    <w:pPr>
      <w:shd w:val="clear" w:color="auto" w:fill="DDDDDD"/>
      <w:spacing w:after="188" w:line="240" w:lineRule="auto"/>
      <w:ind w:left="-750"/>
      <w:jc w:val="center"/>
      <w:pPrChange w:id="1222" w:author="Martin Geertsen" w:date="2018-05-16T22:28:00Z">
        <w:pPr>
          <w:shd w:val="clear" w:color="auto" w:fill="DDDDDD"/>
          <w:spacing w:after="188" w:line="259" w:lineRule="auto"/>
          <w:ind w:left="-750"/>
          <w:jc w:val="center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1222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small18">
    <w:name w:val="small18"/>
    <w:basedOn w:val="Normal"/>
    <w:rsid w:val="00FF5548"/>
    <w:pPr>
      <w:spacing w:before="330" w:after="188" w:line="240" w:lineRule="auto"/>
      <w:pPrChange w:id="1223" w:author="Martin Geertsen" w:date="2018-05-16T22:28:00Z">
        <w:pPr>
          <w:spacing w:before="330"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223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aption2">
    <w:name w:val="caption2"/>
    <w:basedOn w:val="Normal"/>
    <w:rsid w:val="00FF5548"/>
    <w:pPr>
      <w:pBdr>
        <w:top w:val="single" w:sz="6" w:space="0" w:color="DDDDDD"/>
      </w:pBdr>
      <w:shd w:val="clear" w:color="auto" w:fill="F8F8F8"/>
      <w:spacing w:after="188" w:line="240" w:lineRule="auto"/>
      <w:pPrChange w:id="1224" w:author="Martin Geertsen" w:date="2018-05-16T22:28:00Z">
        <w:pPr>
          <w:pBdr>
            <w:top w:val="single" w:sz="6" w:space="0" w:color="DDDDDD"/>
          </w:pBdr>
          <w:shd w:val="clear" w:color="auto" w:fill="F8F8F8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3">
    <w:name w:val="btn3"/>
    <w:basedOn w:val="Normal"/>
    <w:rsid w:val="00FF5548"/>
    <w:pPr>
      <w:spacing w:after="0" w:line="240" w:lineRule="auto"/>
      <w:ind w:left="90"/>
      <w:jc w:val="center"/>
      <w:textAlignment w:val="center"/>
      <w:pPrChange w:id="1225" w:author="Martin Geertsen" w:date="2018-05-16T22:28:00Z">
        <w:pPr>
          <w:spacing w:after="160" w:line="259" w:lineRule="auto"/>
          <w:ind w:left="90"/>
          <w:jc w:val="center"/>
          <w:textAlignment w:val="center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225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editsection1">
    <w:name w:val="editsection1"/>
    <w:basedOn w:val="Normal"/>
    <w:rsid w:val="00FF5548"/>
    <w:pPr>
      <w:spacing w:after="188" w:line="240" w:lineRule="auto"/>
      <w:pPrChange w:id="12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226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output1">
    <w:name w:val="output1"/>
    <w:basedOn w:val="Normal"/>
    <w:rsid w:val="00FF5548"/>
    <w:pPr>
      <w:spacing w:after="188" w:line="240" w:lineRule="auto"/>
      <w:jc w:val="center"/>
      <w:pPrChange w:id="1227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ource-latex1">
    <w:name w:val="source-latex1"/>
    <w:basedOn w:val="Normal"/>
    <w:rsid w:val="00FF5548"/>
    <w:pPr>
      <w:spacing w:after="188" w:line="240" w:lineRule="auto"/>
      <w:pPrChange w:id="12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arch-result-content1">
    <w:name w:val="search-result-content1"/>
    <w:basedOn w:val="Normal"/>
    <w:rsid w:val="00FF5548"/>
    <w:pPr>
      <w:spacing w:before="94" w:after="188" w:line="240" w:lineRule="auto"/>
      <w:pPrChange w:id="1229" w:author="Martin Geertsen" w:date="2018-05-16T22:28:00Z">
        <w:pPr>
          <w:spacing w:before="94"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19"/>
      <w:szCs w:val="19"/>
      <w:lang w:eastAsia="da-DK"/>
      <w:rPrChange w:id="1229" w:author="Martin Geertsen" w:date="2018-05-16T22:28:00Z">
        <w:rPr>
          <w:color w:val="505050"/>
          <w:sz w:val="19"/>
          <w:szCs w:val="19"/>
          <w:lang w:val="da-DK" w:eastAsia="en-US" w:bidi="ar-SA"/>
        </w:rPr>
      </w:rPrChange>
    </w:rPr>
  </w:style>
  <w:style w:type="paragraph" w:customStyle="1" w:styleId="fa3">
    <w:name w:val="fa3"/>
    <w:basedOn w:val="Normal"/>
    <w:rsid w:val="00FF5548"/>
    <w:pPr>
      <w:spacing w:after="188" w:line="240" w:lineRule="auto"/>
      <w:jc w:val="right"/>
      <w:pPrChange w:id="1230" w:author="Martin Geertsen" w:date="2018-05-16T22:28:00Z">
        <w:pPr>
          <w:spacing w:after="188" w:line="259" w:lineRule="auto"/>
          <w:jc w:val="right"/>
        </w:pPr>
      </w:pPrChange>
    </w:pPr>
    <w:rPr>
      <w:rFonts w:ascii="FontAwesome" w:eastAsia="Times New Roman" w:hAnsi="FontAwesome" w:cs="Times New Roman"/>
      <w:color w:val="CFCFCF"/>
      <w:sz w:val="21"/>
      <w:szCs w:val="21"/>
      <w:lang w:eastAsia="da-DK"/>
      <w:rPrChange w:id="1230" w:author="Martin Geertsen" w:date="2018-05-16T22:28:00Z">
        <w:rPr>
          <w:rFonts w:ascii="FontAwesome" w:hAnsi="FontAwesome"/>
          <w:color w:val="CFCFCF"/>
          <w:sz w:val="21"/>
          <w:szCs w:val="21"/>
          <w:lang w:val="da-DK" w:eastAsia="en-US" w:bidi="ar-SA"/>
        </w:rPr>
      </w:rPrChange>
    </w:rPr>
  </w:style>
  <w:style w:type="paragraph" w:customStyle="1" w:styleId="actions1">
    <w:name w:val="actions1"/>
    <w:basedOn w:val="Normal"/>
    <w:rsid w:val="00FF5548"/>
    <w:pPr>
      <w:spacing w:after="188" w:line="240" w:lineRule="auto"/>
      <w:pPrChange w:id="123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name1">
    <w:name w:val="project-name1"/>
    <w:basedOn w:val="Normal"/>
    <w:rsid w:val="00FF5548"/>
    <w:pPr>
      <w:spacing w:after="188" w:line="240" w:lineRule="auto"/>
      <w:pPrChange w:id="123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lead-strong1">
    <w:name w:val="rfp-lead-strong1"/>
    <w:basedOn w:val="Normal"/>
    <w:rsid w:val="00FF5548"/>
    <w:pPr>
      <w:spacing w:after="0" w:line="240" w:lineRule="auto"/>
      <w:pPrChange w:id="1233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233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rfp-p1">
    <w:name w:val="rfp-p1"/>
    <w:basedOn w:val="Normal"/>
    <w:rsid w:val="00FF5548"/>
    <w:pPr>
      <w:spacing w:after="384" w:line="240" w:lineRule="auto"/>
      <w:pPrChange w:id="1234" w:author="Martin Geertsen" w:date="2018-05-16T22:28:00Z">
        <w:pPr>
          <w:spacing w:after="38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header1">
    <w:name w:val="rfp-header1"/>
    <w:basedOn w:val="Normal"/>
    <w:rsid w:val="00FF5548"/>
    <w:pPr>
      <w:spacing w:after="188" w:line="240" w:lineRule="auto"/>
      <w:pPrChange w:id="12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quoted-person-photo1">
    <w:name w:val="rfp-quoted-person-photo1"/>
    <w:basedOn w:val="Normal"/>
    <w:rsid w:val="00FF5548"/>
    <w:pPr>
      <w:spacing w:after="0" w:line="240" w:lineRule="auto"/>
      <w:ind w:right="300"/>
      <w:pPrChange w:id="1236" w:author="Martin Geertsen" w:date="2018-05-16T22:28:00Z">
        <w:pPr>
          <w:spacing w:after="160" w:line="259" w:lineRule="auto"/>
          <w:ind w:right="30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1">
    <w:name w:val="ace_cursor1"/>
    <w:basedOn w:val="Normal"/>
    <w:rsid w:val="00FF5548"/>
    <w:pPr>
      <w:pBdr>
        <w:left w:val="single" w:sz="6" w:space="0" w:color="auto"/>
      </w:pBdr>
      <w:spacing w:after="188" w:line="240" w:lineRule="auto"/>
      <w:pPrChange w:id="1237" w:author="Martin Geertsen" w:date="2018-05-16T22:28:00Z">
        <w:pPr>
          <w:pBdr>
            <w:left w:val="single" w:sz="6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2">
    <w:name w:val="ace_cursor2"/>
    <w:basedOn w:val="Normal"/>
    <w:rsid w:val="00FF5548"/>
    <w:pPr>
      <w:pBdr>
        <w:left w:val="single" w:sz="2" w:space="0" w:color="auto"/>
        <w:bottom w:val="single" w:sz="6" w:space="0" w:color="auto"/>
      </w:pBdr>
      <w:spacing w:after="188" w:line="240" w:lineRule="auto"/>
      <w:pPrChange w:id="1238" w:author="Martin Geertsen" w:date="2018-05-16T22:28:00Z">
        <w:pPr>
          <w:pBdr>
            <w:left w:val="single" w:sz="2" w:space="0" w:color="auto"/>
            <w:bottom w:val="single" w:sz="6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fold1">
    <w:name w:val="ace_fold1"/>
    <w:basedOn w:val="Normal"/>
    <w:rsid w:val="00FF5548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88" w:line="240" w:lineRule="auto"/>
      <w:textAlignment w:val="center"/>
      <w:pPrChange w:id="1239" w:author="Martin Geertsen" w:date="2018-05-16T22:28:00Z">
        <w:pPr>
          <w:p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pBd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fold-widget1">
    <w:name w:val="ace_fold-widget1"/>
    <w:basedOn w:val="Normal"/>
    <w:rsid w:val="00FF5548"/>
    <w:pPr>
      <w:spacing w:after="0" w:line="240" w:lineRule="auto"/>
      <w:ind w:left="15" w:right="-180"/>
      <w:textAlignment w:val="top"/>
      <w:pPrChange w:id="1240" w:author="Martin Geertsen" w:date="2018-05-16T22:28:00Z">
        <w:pPr>
          <w:spacing w:after="160" w:line="259" w:lineRule="auto"/>
          <w:ind w:left="15" w:right="-180"/>
          <w:textAlignment w:val="top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240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acebold1">
    <w:name w:val="ace_bold1"/>
    <w:basedOn w:val="Normal"/>
    <w:rsid w:val="00FF5548"/>
    <w:pPr>
      <w:spacing w:after="188" w:line="240" w:lineRule="auto"/>
      <w:pPrChange w:id="12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gutter1">
    <w:name w:val="ace_gutter1"/>
    <w:basedOn w:val="Normal"/>
    <w:rsid w:val="00FF5548"/>
    <w:pPr>
      <w:shd w:val="clear" w:color="auto" w:fill="F0F0F0"/>
      <w:spacing w:after="188" w:line="240" w:lineRule="auto"/>
      <w:pPrChange w:id="1242" w:author="Martin Geertsen" w:date="2018-05-16T22:28:00Z">
        <w:pPr>
          <w:shd w:val="clear" w:color="auto" w:fill="F0F0F0"/>
          <w:spacing w:after="188" w:line="259" w:lineRule="auto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1242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aceprint-margin1">
    <w:name w:val="ace_print-margin1"/>
    <w:basedOn w:val="Normal"/>
    <w:rsid w:val="00FF5548"/>
    <w:pPr>
      <w:shd w:val="clear" w:color="auto" w:fill="E8E8E8"/>
      <w:spacing w:after="188" w:line="240" w:lineRule="auto"/>
      <w:pPrChange w:id="1243" w:author="Martin Geertsen" w:date="2018-05-16T22:28:00Z">
        <w:pPr>
          <w:shd w:val="clear" w:color="auto" w:fill="E8E8E8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fold2">
    <w:name w:val="ace_fold2"/>
    <w:basedOn w:val="Normal"/>
    <w:rsid w:val="00FF5548"/>
    <w:pPr>
      <w:shd w:val="clear" w:color="auto" w:fill="6B72E6"/>
      <w:spacing w:after="188" w:line="240" w:lineRule="auto"/>
      <w:pPrChange w:id="1244" w:author="Martin Geertsen" w:date="2018-05-16T22:28:00Z">
        <w:pPr>
          <w:shd w:val="clear" w:color="auto" w:fill="6B72E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3">
    <w:name w:val="ace_cursor3"/>
    <w:basedOn w:val="Normal"/>
    <w:rsid w:val="00FF5548"/>
    <w:pPr>
      <w:pBdr>
        <w:left w:val="single" w:sz="12" w:space="0" w:color="auto"/>
      </w:pBdr>
      <w:spacing w:after="188" w:line="240" w:lineRule="auto"/>
      <w:pPrChange w:id="1245" w:author="Martin Geertsen" w:date="2018-05-16T22:28:00Z">
        <w:pPr>
          <w:pBdr>
            <w:left w:val="single" w:sz="12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00"/>
      <w:sz w:val="24"/>
      <w:szCs w:val="24"/>
      <w:lang w:eastAsia="da-DK"/>
      <w:rPrChange w:id="1245" w:author="Martin Geertsen" w:date="2018-05-16T22:28:00Z">
        <w:rPr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aceinvisible1">
    <w:name w:val="ace_invisible1"/>
    <w:basedOn w:val="Normal"/>
    <w:rsid w:val="00FF5548"/>
    <w:pPr>
      <w:spacing w:after="188" w:line="240" w:lineRule="auto"/>
      <w:pPrChange w:id="12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BFBFBF"/>
      <w:sz w:val="24"/>
      <w:szCs w:val="24"/>
      <w:lang w:eastAsia="da-DK"/>
      <w:rPrChange w:id="1246" w:author="Martin Geertsen" w:date="2018-05-16T22:28:00Z">
        <w:rPr>
          <w:color w:val="BFBFBF"/>
          <w:sz w:val="22"/>
          <w:szCs w:val="22"/>
          <w:lang w:val="da-DK" w:eastAsia="en-US" w:bidi="ar-SA"/>
        </w:rPr>
      </w:rPrChange>
    </w:rPr>
  </w:style>
  <w:style w:type="paragraph" w:customStyle="1" w:styleId="acestorage1">
    <w:name w:val="ace_storage1"/>
    <w:basedOn w:val="Normal"/>
    <w:rsid w:val="00FF5548"/>
    <w:pPr>
      <w:spacing w:after="188" w:line="240" w:lineRule="auto"/>
      <w:pPrChange w:id="12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FF"/>
      <w:sz w:val="24"/>
      <w:szCs w:val="24"/>
      <w:lang w:eastAsia="da-DK"/>
      <w:rPrChange w:id="1247" w:author="Martin Geertsen" w:date="2018-05-16T22:28:00Z">
        <w:rPr>
          <w:color w:val="0000FF"/>
          <w:sz w:val="22"/>
          <w:szCs w:val="22"/>
          <w:lang w:val="da-DK" w:eastAsia="en-US" w:bidi="ar-SA"/>
        </w:rPr>
      </w:rPrChange>
    </w:rPr>
  </w:style>
  <w:style w:type="paragraph" w:customStyle="1" w:styleId="acekeyword1">
    <w:name w:val="ace_keyword1"/>
    <w:basedOn w:val="Normal"/>
    <w:rsid w:val="00FF5548"/>
    <w:pPr>
      <w:spacing w:after="188" w:line="240" w:lineRule="auto"/>
      <w:pPrChange w:id="12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FF"/>
      <w:sz w:val="24"/>
      <w:szCs w:val="24"/>
      <w:lang w:eastAsia="da-DK"/>
      <w:rPrChange w:id="1248" w:author="Martin Geertsen" w:date="2018-05-16T22:28:00Z">
        <w:rPr>
          <w:color w:val="0000FF"/>
          <w:sz w:val="22"/>
          <w:szCs w:val="22"/>
          <w:lang w:val="da-DK" w:eastAsia="en-US" w:bidi="ar-SA"/>
        </w:rPr>
      </w:rPrChange>
    </w:rPr>
  </w:style>
  <w:style w:type="paragraph" w:customStyle="1" w:styleId="aceconstant1">
    <w:name w:val="ace_constant1"/>
    <w:basedOn w:val="Normal"/>
    <w:rsid w:val="00FF5548"/>
    <w:pPr>
      <w:spacing w:after="188" w:line="240" w:lineRule="auto"/>
      <w:pPrChange w:id="12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C5060B"/>
      <w:sz w:val="24"/>
      <w:szCs w:val="24"/>
      <w:lang w:eastAsia="da-DK"/>
      <w:rPrChange w:id="1249" w:author="Martin Geertsen" w:date="2018-05-16T22:28:00Z">
        <w:rPr>
          <w:color w:val="C5060B"/>
          <w:sz w:val="22"/>
          <w:szCs w:val="22"/>
          <w:lang w:val="da-DK" w:eastAsia="en-US" w:bidi="ar-SA"/>
        </w:rPr>
      </w:rPrChange>
    </w:rPr>
  </w:style>
  <w:style w:type="paragraph" w:customStyle="1" w:styleId="aceinvalid1">
    <w:name w:val="ace_invalid1"/>
    <w:basedOn w:val="Normal"/>
    <w:rsid w:val="00FF5548"/>
    <w:pPr>
      <w:spacing w:after="188" w:line="240" w:lineRule="auto"/>
      <w:pPrChange w:id="12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0000"/>
      <w:sz w:val="24"/>
      <w:szCs w:val="24"/>
      <w:lang w:eastAsia="da-DK"/>
      <w:rPrChange w:id="1250" w:author="Martin Geertsen" w:date="2018-05-16T22:28:00Z">
        <w:rPr>
          <w:color w:val="FF0000"/>
          <w:sz w:val="22"/>
          <w:szCs w:val="22"/>
          <w:lang w:val="da-DK" w:eastAsia="en-US" w:bidi="ar-SA"/>
        </w:rPr>
      </w:rPrChange>
    </w:rPr>
  </w:style>
  <w:style w:type="paragraph" w:customStyle="1" w:styleId="acestring1">
    <w:name w:val="ace_string1"/>
    <w:basedOn w:val="Normal"/>
    <w:rsid w:val="00FF5548"/>
    <w:pPr>
      <w:spacing w:after="188" w:line="240" w:lineRule="auto"/>
      <w:pPrChange w:id="125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36A07"/>
      <w:sz w:val="24"/>
      <w:szCs w:val="24"/>
      <w:lang w:eastAsia="da-DK"/>
      <w:rPrChange w:id="1251" w:author="Martin Geertsen" w:date="2018-05-16T22:28:00Z">
        <w:rPr>
          <w:color w:val="036A07"/>
          <w:sz w:val="22"/>
          <w:szCs w:val="22"/>
          <w:lang w:val="da-DK" w:eastAsia="en-US" w:bidi="ar-SA"/>
        </w:rPr>
      </w:rPrChange>
    </w:rPr>
  </w:style>
  <w:style w:type="paragraph" w:customStyle="1" w:styleId="acecomment1">
    <w:name w:val="ace_comment1"/>
    <w:basedOn w:val="Normal"/>
    <w:rsid w:val="00FF5548"/>
    <w:pPr>
      <w:spacing w:after="188" w:line="240" w:lineRule="auto"/>
      <w:pPrChange w:id="125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4C886B"/>
      <w:sz w:val="24"/>
      <w:szCs w:val="24"/>
      <w:lang w:eastAsia="da-DK"/>
      <w:rPrChange w:id="1252" w:author="Martin Geertsen" w:date="2018-05-16T22:28:00Z">
        <w:rPr>
          <w:color w:val="4C886B"/>
          <w:sz w:val="22"/>
          <w:szCs w:val="22"/>
          <w:lang w:val="da-DK" w:eastAsia="en-US" w:bidi="ar-SA"/>
        </w:rPr>
      </w:rPrChange>
    </w:rPr>
  </w:style>
  <w:style w:type="paragraph" w:customStyle="1" w:styleId="acevariable1">
    <w:name w:val="ace_variable1"/>
    <w:basedOn w:val="Normal"/>
    <w:rsid w:val="00FF5548"/>
    <w:pPr>
      <w:spacing w:after="188" w:line="240" w:lineRule="auto"/>
      <w:pPrChange w:id="125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318495"/>
      <w:sz w:val="24"/>
      <w:szCs w:val="24"/>
      <w:lang w:eastAsia="da-DK"/>
      <w:rPrChange w:id="1253" w:author="Martin Geertsen" w:date="2018-05-16T22:28:00Z">
        <w:rPr>
          <w:color w:val="318495"/>
          <w:sz w:val="22"/>
          <w:szCs w:val="22"/>
          <w:lang w:val="da-DK" w:eastAsia="en-US" w:bidi="ar-SA"/>
        </w:rPr>
      </w:rPrChange>
    </w:rPr>
  </w:style>
  <w:style w:type="paragraph" w:customStyle="1" w:styleId="acexml-pe1">
    <w:name w:val="ace_xml-pe1"/>
    <w:basedOn w:val="Normal"/>
    <w:rsid w:val="00FF5548"/>
    <w:pPr>
      <w:spacing w:after="188" w:line="240" w:lineRule="auto"/>
      <w:pPrChange w:id="125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68685B"/>
      <w:sz w:val="24"/>
      <w:szCs w:val="24"/>
      <w:lang w:eastAsia="da-DK"/>
      <w:rPrChange w:id="1254" w:author="Martin Geertsen" w:date="2018-05-16T22:28:00Z">
        <w:rPr>
          <w:color w:val="68685B"/>
          <w:sz w:val="22"/>
          <w:szCs w:val="22"/>
          <w:lang w:val="da-DK" w:eastAsia="en-US" w:bidi="ar-SA"/>
        </w:rPr>
      </w:rPrChange>
    </w:rPr>
  </w:style>
  <w:style w:type="paragraph" w:customStyle="1" w:styleId="aceheading1">
    <w:name w:val="ace_heading1"/>
    <w:basedOn w:val="Normal"/>
    <w:rsid w:val="00FF5548"/>
    <w:pPr>
      <w:spacing w:after="188" w:line="240" w:lineRule="auto"/>
      <w:pPrChange w:id="12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C07FF"/>
      <w:sz w:val="24"/>
      <w:szCs w:val="24"/>
      <w:lang w:eastAsia="da-DK"/>
      <w:rPrChange w:id="1255" w:author="Martin Geertsen" w:date="2018-05-16T22:28:00Z">
        <w:rPr>
          <w:color w:val="0C07FF"/>
          <w:sz w:val="22"/>
          <w:szCs w:val="22"/>
          <w:lang w:val="da-DK" w:eastAsia="en-US" w:bidi="ar-SA"/>
        </w:rPr>
      </w:rPrChange>
    </w:rPr>
  </w:style>
  <w:style w:type="paragraph" w:customStyle="1" w:styleId="acelist1">
    <w:name w:val="ace_list1"/>
    <w:basedOn w:val="Normal"/>
    <w:rsid w:val="00FF5548"/>
    <w:pPr>
      <w:spacing w:after="188" w:line="240" w:lineRule="auto"/>
      <w:pPrChange w:id="12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B90690"/>
      <w:sz w:val="24"/>
      <w:szCs w:val="24"/>
      <w:lang w:eastAsia="da-DK"/>
      <w:rPrChange w:id="1256" w:author="Martin Geertsen" w:date="2018-05-16T22:28:00Z">
        <w:rPr>
          <w:color w:val="B90690"/>
          <w:sz w:val="22"/>
          <w:szCs w:val="22"/>
          <w:lang w:val="da-DK" w:eastAsia="en-US" w:bidi="ar-SA"/>
        </w:rPr>
      </w:rPrChange>
    </w:rPr>
  </w:style>
  <w:style w:type="paragraph" w:customStyle="1" w:styleId="aceselection1">
    <w:name w:val="ace_selection1"/>
    <w:basedOn w:val="Normal"/>
    <w:rsid w:val="00FF5548"/>
    <w:pPr>
      <w:shd w:val="clear" w:color="auto" w:fill="B5D5FF"/>
      <w:spacing w:after="188" w:line="240" w:lineRule="auto"/>
      <w:pPrChange w:id="1257" w:author="Martin Geertsen" w:date="2018-05-16T22:28:00Z">
        <w:pPr>
          <w:shd w:val="clear" w:color="auto" w:fill="B5D5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tep1">
    <w:name w:val="ace_step1"/>
    <w:basedOn w:val="Normal"/>
    <w:rsid w:val="00FF5548"/>
    <w:pPr>
      <w:shd w:val="clear" w:color="auto" w:fill="FCFF00"/>
      <w:spacing w:after="188" w:line="240" w:lineRule="auto"/>
      <w:pPrChange w:id="1258" w:author="Martin Geertsen" w:date="2018-05-16T22:28:00Z">
        <w:pPr>
          <w:shd w:val="clear" w:color="auto" w:fill="FCFF0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tack1">
    <w:name w:val="ace_stack1"/>
    <w:basedOn w:val="Normal"/>
    <w:rsid w:val="00FF5548"/>
    <w:pPr>
      <w:shd w:val="clear" w:color="auto" w:fill="A4E565"/>
      <w:spacing w:after="188" w:line="240" w:lineRule="auto"/>
      <w:pPrChange w:id="1259" w:author="Martin Geertsen" w:date="2018-05-16T22:28:00Z">
        <w:pPr>
          <w:shd w:val="clear" w:color="auto" w:fill="A4E565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bracket1">
    <w:name w:val="ace_bracket1"/>
    <w:basedOn w:val="Normal"/>
    <w:rsid w:val="00FF5548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after="0" w:line="240" w:lineRule="auto"/>
      <w:ind w:left="-15"/>
      <w:pPrChange w:id="1260" w:author="Martin Geertsen" w:date="2018-05-16T22:28:00Z">
        <w:pPr>
          <w:p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pBdr>
          <w:spacing w:after="160" w:line="259" w:lineRule="auto"/>
          <w:ind w:left="-1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gutter-active-line2">
    <w:name w:val="ace_gutter-active-line2"/>
    <w:basedOn w:val="Normal"/>
    <w:rsid w:val="00FF5548"/>
    <w:pPr>
      <w:shd w:val="clear" w:color="auto" w:fill="DCDCDC"/>
      <w:spacing w:after="188" w:line="240" w:lineRule="auto"/>
      <w:pPrChange w:id="1261" w:author="Martin Geertsen" w:date="2018-05-16T22:28:00Z">
        <w:pPr>
          <w:shd w:val="clear" w:color="auto" w:fill="DCDCDC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lected-word1">
    <w:name w:val="ace_selected-word1"/>
    <w:basedOn w:val="Normal"/>
    <w:rsid w:val="00FF5548"/>
    <w:pPr>
      <w:pBdr>
        <w:top w:val="single" w:sz="6" w:space="0" w:color="C8C8FA"/>
        <w:left w:val="single" w:sz="6" w:space="0" w:color="C8C8FA"/>
        <w:bottom w:val="single" w:sz="6" w:space="0" w:color="C8C8FA"/>
        <w:right w:val="single" w:sz="6" w:space="0" w:color="C8C8FA"/>
      </w:pBdr>
      <w:shd w:val="clear" w:color="auto" w:fill="FAFAFF"/>
      <w:spacing w:after="188" w:line="240" w:lineRule="auto"/>
      <w:pPrChange w:id="1262" w:author="Martin Geertsen" w:date="2018-05-16T22:28:00Z">
        <w:pPr>
          <w:pBdr>
            <w:top w:val="single" w:sz="6" w:space="0" w:color="C8C8FA"/>
            <w:left w:val="single" w:sz="6" w:space="0" w:color="C8C8FA"/>
            <w:bottom w:val="single" w:sz="6" w:space="0" w:color="C8C8FA"/>
            <w:right w:val="single" w:sz="6" w:space="0" w:color="C8C8FA"/>
          </w:pBdr>
          <w:shd w:val="clear" w:color="auto" w:fill="FAFA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indent-guide1">
    <w:name w:val="ace_indent-guide1"/>
    <w:basedOn w:val="Normal"/>
    <w:rsid w:val="00FF5548"/>
    <w:pPr>
      <w:spacing w:after="188" w:line="240" w:lineRule="auto"/>
      <w:pPrChange w:id="12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4">
    <w:name w:val="ace_cursor4"/>
    <w:basedOn w:val="Normal"/>
    <w:rsid w:val="00FF554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hd w:val="clear" w:color="auto" w:fill="FF0000"/>
      <w:spacing w:after="188" w:line="240" w:lineRule="auto"/>
      <w:pPrChange w:id="1264" w:author="Martin Geertsen" w:date="2018-05-16T22:28:00Z">
        <w:pPr>
          <w:p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pBdr>
          <w:shd w:val="clear" w:color="auto" w:fill="FF000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5">
    <w:name w:val="ace_cursor5"/>
    <w:basedOn w:val="Normal"/>
    <w:rsid w:val="00FF554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188" w:line="240" w:lineRule="auto"/>
      <w:pPrChange w:id="1265" w:author="Martin Geertsen" w:date="2018-05-16T22:28:00Z">
        <w:pPr>
          <w:p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menuarrow1">
    <w:name w:val="mathjax_menuarrow1"/>
    <w:basedOn w:val="Normal"/>
    <w:rsid w:val="00FF5548"/>
    <w:pPr>
      <w:spacing w:after="188" w:line="240" w:lineRule="auto"/>
      <w:pPrChange w:id="12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266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  <w:pPrChange w:id="1267" w:author="Martin Geertsen" w:date="2018-05-16T22:28:00Z">
        <w:pPr/>
      </w:pPrChange>
    </w:pPr>
    <w:rPr>
      <w:rFonts w:eastAsiaTheme="minorHAnsi"/>
      <w:sz w:val="22"/>
      <w:szCs w:val="22"/>
      <w:lang w:eastAsia="en-US"/>
      <w:rPrChange w:id="1267" w:author="Martin Geertsen" w:date="2018-05-16T22:28:00Z">
        <w:rPr>
          <w:rFonts w:asciiTheme="minorHAnsi" w:eastAsiaTheme="minorEastAsia" w:hAnsiTheme="minorHAnsi" w:cstheme="minorBidi"/>
          <w:sz w:val="24"/>
          <w:szCs w:val="24"/>
          <w:lang w:val="da-DK" w:eastAsia="da-DK" w:bidi="ar-SA"/>
        </w:rPr>
      </w:rPrChange>
    </w:rPr>
  </w:style>
  <w:style w:type="paragraph" w:styleId="Overskrift1">
    <w:name w:val="heading 1"/>
    <w:basedOn w:val="Normal"/>
    <w:link w:val="Overskrift1Tegn"/>
    <w:uiPriority w:val="9"/>
    <w:qFormat/>
    <w:rsid w:val="00FF5548"/>
    <w:pPr>
      <w:spacing w:before="375" w:after="188" w:line="240" w:lineRule="auto"/>
      <w:outlineLvl w:val="0"/>
      <w:pPrChange w:id="1268" w:author="Martin Geertsen" w:date="2018-05-16T22:28:00Z">
        <w:pPr>
          <w:keepNext/>
          <w:keepLines/>
          <w:spacing w:before="480" w:after="160" w:line="259" w:lineRule="auto"/>
          <w:outlineLvl w:val="0"/>
        </w:pPr>
      </w:pPrChange>
    </w:pPr>
    <w:rPr>
      <w:rFonts w:ascii="Merriweather" w:eastAsia="Times New Roman" w:hAnsi="Merriweather" w:cs="Times New Roman"/>
      <w:color w:val="505050"/>
      <w:kern w:val="36"/>
      <w:sz w:val="48"/>
      <w:szCs w:val="48"/>
      <w:lang w:eastAsia="da-DK"/>
      <w:rPrChange w:id="1268" w:author="Martin Geertsen" w:date="2018-05-16T22:28:00Z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da-DK" w:eastAsia="en-US" w:bidi="ar-SA"/>
        </w:rPr>
      </w:rPrChange>
    </w:rPr>
  </w:style>
  <w:style w:type="paragraph" w:styleId="Overskrift2">
    <w:name w:val="heading 2"/>
    <w:basedOn w:val="Normal"/>
    <w:link w:val="Overskrift2Tegn"/>
    <w:uiPriority w:val="9"/>
    <w:qFormat/>
    <w:rsid w:val="00FF5548"/>
    <w:pPr>
      <w:spacing w:before="375" w:after="188" w:line="240" w:lineRule="auto"/>
      <w:outlineLvl w:val="1"/>
      <w:pPrChange w:id="1269" w:author="Martin Geertsen" w:date="2018-05-16T22:28:00Z">
        <w:pPr>
          <w:keepNext/>
          <w:keepLines/>
          <w:spacing w:before="200" w:after="160" w:line="259" w:lineRule="auto"/>
          <w:outlineLvl w:val="1"/>
        </w:pPr>
      </w:pPrChange>
    </w:pPr>
    <w:rPr>
      <w:rFonts w:ascii="Merriweather" w:eastAsia="Times New Roman" w:hAnsi="Merriweather" w:cs="Times New Roman"/>
      <w:color w:val="505050"/>
      <w:sz w:val="38"/>
      <w:szCs w:val="38"/>
      <w:lang w:eastAsia="da-DK"/>
      <w:rPrChange w:id="1269" w:author="Martin Geertsen" w:date="2018-05-16T22:28:00Z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link w:val="Overskrift3Tegn"/>
    <w:uiPriority w:val="9"/>
    <w:qFormat/>
    <w:rsid w:val="00FF5548"/>
    <w:pPr>
      <w:spacing w:before="375" w:after="188" w:line="240" w:lineRule="auto"/>
      <w:outlineLvl w:val="2"/>
      <w:pPrChange w:id="1270" w:author="Martin Geertsen" w:date="2018-05-16T22:28:00Z">
        <w:pPr>
          <w:keepNext/>
          <w:keepLines/>
          <w:spacing w:before="200" w:after="160" w:line="259" w:lineRule="auto"/>
          <w:outlineLvl w:val="2"/>
        </w:pPr>
      </w:pPrChange>
    </w:pPr>
    <w:rPr>
      <w:rFonts w:ascii="Merriweather" w:eastAsia="Times New Roman" w:hAnsi="Merriweather" w:cs="Times New Roman"/>
      <w:color w:val="505050"/>
      <w:sz w:val="30"/>
      <w:szCs w:val="30"/>
      <w:lang w:eastAsia="da-DK"/>
      <w:rPrChange w:id="1270" w:author="Martin Geertsen" w:date="2018-05-16T22:28:00Z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link w:val="Overskrift4Tegn"/>
    <w:uiPriority w:val="9"/>
    <w:qFormat/>
    <w:rsid w:val="00FF5548"/>
    <w:pPr>
      <w:spacing w:before="188" w:after="188" w:line="240" w:lineRule="auto"/>
      <w:outlineLvl w:val="3"/>
      <w:pPrChange w:id="1271" w:author="Martin Geertsen" w:date="2018-05-16T22:28:00Z">
        <w:pPr>
          <w:spacing w:before="188" w:after="188" w:line="259" w:lineRule="auto"/>
          <w:outlineLvl w:val="3"/>
        </w:pPr>
      </w:pPrChange>
    </w:pPr>
    <w:rPr>
      <w:rFonts w:ascii="Merriweather" w:eastAsia="Times New Roman" w:hAnsi="Merriweather" w:cs="Times New Roman"/>
      <w:color w:val="505050"/>
      <w:sz w:val="27"/>
      <w:szCs w:val="27"/>
      <w:lang w:eastAsia="da-DK"/>
      <w:rPrChange w:id="1271" w:author="Martin Geertsen" w:date="2018-05-16T22:28:00Z">
        <w:rPr>
          <w:rFonts w:ascii="Merriweather" w:hAnsi="Merriweather"/>
          <w:color w:val="505050"/>
          <w:sz w:val="27"/>
          <w:szCs w:val="27"/>
          <w:lang w:val="da-DK" w:eastAsia="en-US" w:bidi="ar-SA"/>
        </w:rPr>
      </w:rPrChange>
    </w:rPr>
  </w:style>
  <w:style w:type="paragraph" w:styleId="Overskrift5">
    <w:name w:val="heading 5"/>
    <w:basedOn w:val="Normal"/>
    <w:link w:val="Overskrift5Tegn"/>
    <w:uiPriority w:val="9"/>
    <w:qFormat/>
    <w:rsid w:val="00FF5548"/>
    <w:pPr>
      <w:spacing w:before="188" w:after="188" w:line="240" w:lineRule="auto"/>
      <w:outlineLvl w:val="4"/>
      <w:pPrChange w:id="1272" w:author="Martin Geertsen" w:date="2018-05-16T22:28:00Z">
        <w:pPr>
          <w:spacing w:before="188" w:after="188" w:line="259" w:lineRule="auto"/>
          <w:outlineLvl w:val="4"/>
        </w:pPr>
      </w:pPrChange>
    </w:pPr>
    <w:rPr>
      <w:rFonts w:ascii="Merriweather" w:eastAsia="Times New Roman" w:hAnsi="Merriweather" w:cs="Times New Roman"/>
      <w:color w:val="505050"/>
      <w:sz w:val="24"/>
      <w:szCs w:val="24"/>
      <w:lang w:eastAsia="da-DK"/>
      <w:rPrChange w:id="1272" w:author="Martin Geertsen" w:date="2018-05-16T22:28:00Z">
        <w:rPr>
          <w:rFonts w:ascii="Merriweather" w:hAnsi="Merriweather"/>
          <w:color w:val="505050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link w:val="Overskrift6Tegn"/>
    <w:uiPriority w:val="9"/>
    <w:qFormat/>
    <w:rsid w:val="00FF5548"/>
    <w:pPr>
      <w:spacing w:before="188" w:after="188" w:line="240" w:lineRule="auto"/>
      <w:outlineLvl w:val="5"/>
      <w:pPrChange w:id="1273" w:author="Martin Geertsen" w:date="2018-05-16T22:28:00Z">
        <w:pPr>
          <w:spacing w:before="188" w:after="188" w:line="259" w:lineRule="auto"/>
          <w:outlineLvl w:val="5"/>
        </w:pPr>
      </w:pPrChange>
    </w:pPr>
    <w:rPr>
      <w:rFonts w:ascii="Merriweather" w:eastAsia="Times New Roman" w:hAnsi="Merriweather" w:cs="Times New Roman"/>
      <w:color w:val="505050"/>
      <w:sz w:val="21"/>
      <w:szCs w:val="21"/>
      <w:lang w:eastAsia="da-DK"/>
      <w:rPrChange w:id="1273" w:author="Martin Geertsen" w:date="2018-05-16T22:28:00Z">
        <w:rPr>
          <w:rFonts w:ascii="Merriweather" w:hAnsi="Merriweather"/>
          <w:color w:val="505050"/>
          <w:sz w:val="21"/>
          <w:szCs w:val="21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AC2B1E"/>
    <w:rPr>
      <w:sz w:val="16"/>
      <w:szCs w:val="16"/>
      <w:rPrChange w:id="1274" w:author="Martin Geertsen" w:date="2018-05-16T22:28:00Z">
        <w:rPr>
          <w:sz w:val="18"/>
          <w:szCs w:val="18"/>
        </w:rPr>
      </w:rPrChange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C2B1E"/>
    <w:pPr>
      <w:spacing w:line="240" w:lineRule="auto"/>
      <w:pPrChange w:id="1275" w:author="Martin Geertsen" w:date="2018-05-16T22:28:00Z">
        <w:pPr>
          <w:spacing w:after="160" w:line="259" w:lineRule="auto"/>
        </w:pPr>
      </w:pPrChange>
    </w:pPr>
    <w:rPr>
      <w:sz w:val="20"/>
      <w:szCs w:val="20"/>
      <w:rPrChange w:id="1275" w:author="Martin Geertsen" w:date="2018-05-16T22:28:00Z">
        <w:rPr>
          <w:rFonts w:asciiTheme="minorHAnsi" w:eastAsiaTheme="minorHAnsi" w:hAnsiTheme="minorHAnsi" w:cstheme="minorBidi"/>
          <w:sz w:val="22"/>
          <w:szCs w:val="22"/>
          <w:lang w:val="da-DK" w:eastAsia="en-US" w:bidi="ar-SA"/>
        </w:rPr>
      </w:rPrChange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90238"/>
    <w:rPr>
      <w:rFonts w:eastAsiaTheme="minorHAnsi"/>
      <w:sz w:val="20"/>
      <w:szCs w:val="20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9023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90238"/>
    <w:rPr>
      <w:rFonts w:eastAsiaTheme="minorHAnsi"/>
      <w:b/>
      <w:bCs/>
      <w:sz w:val="20"/>
      <w:szCs w:val="20"/>
      <w:lang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2B1E"/>
    <w:pPr>
      <w:spacing w:after="0" w:line="240" w:lineRule="auto"/>
      <w:pPrChange w:id="1276" w:author="Martin Geertsen" w:date="2018-05-16T22:28:00Z">
        <w:pPr>
          <w:spacing w:after="160" w:line="259" w:lineRule="auto"/>
        </w:pPr>
      </w:pPrChange>
    </w:pPr>
    <w:rPr>
      <w:rFonts w:ascii="Segoe UI" w:hAnsi="Segoe UI" w:cs="Segoe UI"/>
      <w:sz w:val="18"/>
      <w:szCs w:val="18"/>
      <w:rPrChange w:id="1276" w:author="Martin Geertsen" w:date="2018-05-16T22:28:00Z">
        <w:rPr>
          <w:rFonts w:ascii="Lucida Grande" w:eastAsiaTheme="minorHAnsi" w:hAnsi="Lucida Grande" w:cs="Lucida Grande"/>
          <w:sz w:val="18"/>
          <w:szCs w:val="18"/>
          <w:lang w:val="da-DK" w:eastAsia="en-US" w:bidi="ar-SA"/>
        </w:rPr>
      </w:rPrChange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0238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31D51"/>
    <w:rPr>
      <w:rFonts w:ascii="Merriweather" w:eastAsia="Times New Roman" w:hAnsi="Merriweather" w:cs="Times New Roman"/>
      <w:color w:val="505050"/>
      <w:kern w:val="36"/>
      <w:sz w:val="48"/>
      <w:szCs w:val="4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1D51"/>
    <w:rPr>
      <w:rFonts w:ascii="Merriweather" w:eastAsia="Times New Roman" w:hAnsi="Merriweather" w:cs="Times New Roman"/>
      <w:color w:val="505050"/>
      <w:sz w:val="38"/>
      <w:szCs w:val="3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31D51"/>
    <w:rPr>
      <w:rFonts w:ascii="Merriweather" w:eastAsia="Times New Roman" w:hAnsi="Merriweather" w:cs="Times New Roman"/>
      <w:color w:val="505050"/>
      <w:sz w:val="30"/>
      <w:szCs w:val="3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1393F"/>
    <w:rPr>
      <w:rFonts w:ascii="Merriweather" w:eastAsia="Times New Roman" w:hAnsi="Merriweather" w:cs="Times New Roman"/>
      <w:color w:val="505050"/>
      <w:sz w:val="27"/>
      <w:szCs w:val="27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61393F"/>
    <w:rPr>
      <w:rFonts w:ascii="Merriweather" w:eastAsia="Times New Roman" w:hAnsi="Merriweather" w:cs="Times New Roman"/>
      <w:color w:val="50505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1393F"/>
    <w:rPr>
      <w:rFonts w:ascii="Merriweather" w:eastAsia="Times New Roman" w:hAnsi="Merriweather" w:cs="Times New Roman"/>
      <w:color w:val="505050"/>
      <w:sz w:val="21"/>
      <w:szCs w:val="21"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61393F"/>
    <w:rPr>
      <w:rFonts w:ascii="Times New Roman" w:eastAsia="Times New Roman" w:hAnsi="Times New Roman" w:cs="Times New Roman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FF5548"/>
    <w:pPr>
      <w:spacing w:after="375" w:line="240" w:lineRule="auto"/>
      <w:pPrChange w:id="1277" w:author="Martin Geertsen" w:date="2018-05-16T22:28:00Z">
        <w:pPr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character" w:customStyle="1" w:styleId="HTML-adresseTegn1">
    <w:name w:val="HTML-adresse Tegn1"/>
    <w:basedOn w:val="Standardskrifttypeiafsnit"/>
    <w:uiPriority w:val="99"/>
    <w:semiHidden/>
    <w:rsid w:val="0061393F"/>
    <w:rPr>
      <w:i/>
      <w:iCs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1393F"/>
    <w:rPr>
      <w:rFonts w:ascii="Courier New" w:eastAsia="Times New Roman" w:hAnsi="Courier New" w:cs="Courier New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FF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pPrChange w:id="1278" w:author="Martin Geertsen" w:date="2018-05-16T22:28:00Z"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992"/>
            <w:tab w:val="left" w:pos="11908"/>
            <w:tab w:val="left" w:pos="12824"/>
            <w:tab w:val="left" w:pos="13740"/>
            <w:tab w:val="left" w:pos="14656"/>
          </w:tabs>
          <w:spacing w:after="160" w:line="259" w:lineRule="auto"/>
        </w:pPr>
      </w:pPrChange>
    </w:pPr>
    <w:rPr>
      <w:rFonts w:ascii="Courier New" w:eastAsia="Times New Roman" w:hAnsi="Courier New" w:cs="Courier New"/>
      <w:sz w:val="24"/>
      <w:szCs w:val="24"/>
      <w:lang w:eastAsia="da-DK"/>
      <w:rPrChange w:id="1278" w:author="Martin Geertsen" w:date="2018-05-16T22:28:00Z">
        <w:rPr>
          <w:rFonts w:ascii="Courier New" w:hAnsi="Courier New" w:cs="Courier New"/>
          <w:sz w:val="22"/>
          <w:szCs w:val="22"/>
          <w:lang w:val="da-DK" w:eastAsia="en-US" w:bidi="ar-SA"/>
        </w:rPr>
      </w:rPrChange>
    </w:rPr>
  </w:style>
  <w:style w:type="character" w:customStyle="1" w:styleId="FormateretHTMLTegn1">
    <w:name w:val="Formateret HTML Tegn1"/>
    <w:basedOn w:val="Standardskrifttypeiafsnit"/>
    <w:uiPriority w:val="99"/>
    <w:semiHidden/>
    <w:rsid w:val="0061393F"/>
    <w:rPr>
      <w:rFonts w:ascii="Courier" w:hAnsi="Courier"/>
      <w:sz w:val="20"/>
      <w:szCs w:val="20"/>
    </w:rPr>
  </w:style>
  <w:style w:type="paragraph" w:customStyle="1" w:styleId="msonormal0">
    <w:name w:val="msonormal"/>
    <w:basedOn w:val="Normal"/>
    <w:rsid w:val="00FF5548"/>
    <w:pPr>
      <w:spacing w:after="188" w:line="240" w:lineRule="auto"/>
      <w:pPrChange w:id="12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mall">
    <w:name w:val="small"/>
    <w:basedOn w:val="Normal"/>
    <w:rsid w:val="00FF5548"/>
    <w:pPr>
      <w:spacing w:after="188" w:line="240" w:lineRule="auto"/>
      <w:pPrChange w:id="12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lang w:eastAsia="da-DK"/>
      <w:rPrChange w:id="1280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no-preview">
    <w:name w:val="no-preview"/>
    <w:basedOn w:val="Normal"/>
    <w:rsid w:val="00FF5548"/>
    <w:pPr>
      <w:spacing w:after="188" w:line="240" w:lineRule="auto"/>
      <w:pPrChange w:id="12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hanks">
    <w:name w:val="thanks"/>
    <w:basedOn w:val="Normal"/>
    <w:rsid w:val="00FF5548"/>
    <w:pPr>
      <w:spacing w:after="188" w:line="240" w:lineRule="auto"/>
      <w:pPrChange w:id="12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8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last">
    <w:name w:val="blast"/>
    <w:basedOn w:val="Normal"/>
    <w:rsid w:val="00FF5548"/>
    <w:pPr>
      <w:spacing w:after="188" w:line="240" w:lineRule="auto"/>
      <w:pPrChange w:id="12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-fw">
    <w:name w:val="fa-fw"/>
    <w:basedOn w:val="Normal"/>
    <w:rsid w:val="00FF5548"/>
    <w:pPr>
      <w:spacing w:after="188" w:line="240" w:lineRule="auto"/>
      <w:jc w:val="center"/>
      <w:pPrChange w:id="1284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-li">
    <w:name w:val="fa-li"/>
    <w:basedOn w:val="Normal"/>
    <w:rsid w:val="00FF5548"/>
    <w:pPr>
      <w:spacing w:after="188" w:line="240" w:lineRule="auto"/>
      <w:jc w:val="center"/>
      <w:pPrChange w:id="1285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">
    <w:name w:val="fa"/>
    <w:basedOn w:val="Normal"/>
    <w:rsid w:val="00FF5548"/>
    <w:pPr>
      <w:spacing w:after="188" w:line="240" w:lineRule="auto"/>
      <w:pPrChange w:id="1286" w:author="Martin Geertsen" w:date="2018-05-16T22:28:00Z">
        <w:pPr>
          <w:spacing w:after="188" w:line="259" w:lineRule="auto"/>
        </w:pPr>
      </w:pPrChange>
    </w:pPr>
    <w:rPr>
      <w:rFonts w:ascii="FontAwesome" w:eastAsia="Times New Roman" w:hAnsi="FontAwesome" w:cs="Times New Roman"/>
      <w:sz w:val="21"/>
      <w:szCs w:val="21"/>
      <w:lang w:eastAsia="da-DK"/>
      <w:rPrChange w:id="1286" w:author="Martin Geertsen" w:date="2018-05-16T22:28:00Z">
        <w:rPr>
          <w:rFonts w:ascii="FontAwesome" w:hAnsi="FontAwesome"/>
          <w:sz w:val="21"/>
          <w:szCs w:val="21"/>
          <w:lang w:val="da-DK" w:eastAsia="en-US" w:bidi="ar-SA"/>
        </w:rPr>
      </w:rPrChange>
    </w:rPr>
  </w:style>
  <w:style w:type="paragraph" w:customStyle="1" w:styleId="cm-em">
    <w:name w:val="cm-em"/>
    <w:basedOn w:val="Normal"/>
    <w:rsid w:val="00FF5548"/>
    <w:pPr>
      <w:spacing w:after="188" w:line="240" w:lineRule="auto"/>
      <w:pPrChange w:id="128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1287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fa-lg">
    <w:name w:val="fa-lg"/>
    <w:basedOn w:val="Normal"/>
    <w:rsid w:val="0061393F"/>
    <w:pPr>
      <w:spacing w:after="188" w:line="180" w:lineRule="atLeas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fa-2x">
    <w:name w:val="fa-2x"/>
    <w:basedOn w:val="Normal"/>
    <w:rsid w:val="00FF5548"/>
    <w:pPr>
      <w:spacing w:after="188" w:line="240" w:lineRule="auto"/>
      <w:pPrChange w:id="12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48"/>
      <w:szCs w:val="48"/>
      <w:lang w:eastAsia="da-DK"/>
      <w:rPrChange w:id="1288" w:author="Martin Geertsen" w:date="2018-05-16T22:28:00Z">
        <w:rPr>
          <w:sz w:val="48"/>
          <w:szCs w:val="48"/>
          <w:lang w:val="da-DK" w:eastAsia="en-US" w:bidi="ar-SA"/>
        </w:rPr>
      </w:rPrChange>
    </w:rPr>
  </w:style>
  <w:style w:type="paragraph" w:customStyle="1" w:styleId="fa-3x">
    <w:name w:val="fa-3x"/>
    <w:basedOn w:val="Normal"/>
    <w:rsid w:val="00FF5548"/>
    <w:pPr>
      <w:spacing w:after="188" w:line="240" w:lineRule="auto"/>
      <w:pPrChange w:id="128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72"/>
      <w:szCs w:val="72"/>
      <w:lang w:eastAsia="da-DK"/>
      <w:rPrChange w:id="1289" w:author="Martin Geertsen" w:date="2018-05-16T22:28:00Z">
        <w:rPr>
          <w:sz w:val="72"/>
          <w:szCs w:val="72"/>
          <w:lang w:val="da-DK" w:eastAsia="en-US" w:bidi="ar-SA"/>
        </w:rPr>
      </w:rPrChange>
    </w:rPr>
  </w:style>
  <w:style w:type="paragraph" w:customStyle="1" w:styleId="fa-4x">
    <w:name w:val="fa-4x"/>
    <w:basedOn w:val="Normal"/>
    <w:rsid w:val="00FF5548"/>
    <w:pPr>
      <w:spacing w:after="188" w:line="240" w:lineRule="auto"/>
      <w:pPrChange w:id="12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96"/>
      <w:szCs w:val="96"/>
      <w:lang w:eastAsia="da-DK"/>
      <w:rPrChange w:id="1290" w:author="Martin Geertsen" w:date="2018-05-16T22:28:00Z">
        <w:rPr>
          <w:sz w:val="96"/>
          <w:szCs w:val="96"/>
          <w:lang w:val="da-DK" w:eastAsia="en-US" w:bidi="ar-SA"/>
        </w:rPr>
      </w:rPrChange>
    </w:rPr>
  </w:style>
  <w:style w:type="paragraph" w:customStyle="1" w:styleId="fa-5x">
    <w:name w:val="fa-5x"/>
    <w:basedOn w:val="Normal"/>
    <w:rsid w:val="00FF5548"/>
    <w:pPr>
      <w:spacing w:after="188" w:line="240" w:lineRule="auto"/>
      <w:pPrChange w:id="12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20"/>
      <w:szCs w:val="120"/>
      <w:lang w:eastAsia="da-DK"/>
      <w:rPrChange w:id="1291" w:author="Martin Geertsen" w:date="2018-05-16T22:28:00Z">
        <w:rPr>
          <w:sz w:val="120"/>
          <w:szCs w:val="120"/>
          <w:lang w:val="da-DK" w:eastAsia="en-US" w:bidi="ar-SA"/>
        </w:rPr>
      </w:rPrChange>
    </w:rPr>
  </w:style>
  <w:style w:type="paragraph" w:customStyle="1" w:styleId="fa-ul">
    <w:name w:val="fa-ul"/>
    <w:basedOn w:val="Normal"/>
    <w:rsid w:val="00FF5548"/>
    <w:pPr>
      <w:spacing w:after="188" w:line="240" w:lineRule="auto"/>
      <w:ind w:left="514"/>
      <w:pPrChange w:id="1292" w:author="Martin Geertsen" w:date="2018-05-16T22:28:00Z">
        <w:pPr>
          <w:spacing w:after="188" w:line="259" w:lineRule="auto"/>
          <w:ind w:left="514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-border">
    <w:name w:val="fa-border"/>
    <w:basedOn w:val="Normal"/>
    <w:rsid w:val="00FF5548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88" w:line="240" w:lineRule="auto"/>
      <w:pPrChange w:id="1293" w:author="Martin Geertsen" w:date="2018-05-16T22:28:00Z">
        <w:pPr>
          <w:pBdr>
            <w:top w:val="single" w:sz="8" w:space="2" w:color="EEEEEE"/>
            <w:left w:val="single" w:sz="8" w:space="3" w:color="EEEEEE"/>
            <w:bottom w:val="single" w:sz="8" w:space="2" w:color="EEEEEE"/>
            <w:right w:val="single" w:sz="8" w:space="3" w:color="EEEEEE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-stack">
    <w:name w:val="fa-stack"/>
    <w:basedOn w:val="Normal"/>
    <w:rsid w:val="00FF5548"/>
    <w:pPr>
      <w:spacing w:after="188" w:line="480" w:lineRule="atLeast"/>
      <w:textAlignment w:val="center"/>
      <w:pPrChange w:id="1294" w:author="Martin Geertsen" w:date="2018-05-16T22:28:00Z">
        <w:pPr>
          <w:spacing w:after="188" w:line="480" w:lineRule="atLeast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-stack-1x">
    <w:name w:val="fa-stack-1x"/>
    <w:basedOn w:val="Normal"/>
    <w:rsid w:val="00FF5548"/>
    <w:pPr>
      <w:spacing w:after="188" w:line="240" w:lineRule="auto"/>
      <w:jc w:val="center"/>
      <w:pPrChange w:id="1295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-stack-2x">
    <w:name w:val="fa-stack-2x"/>
    <w:basedOn w:val="Normal"/>
    <w:rsid w:val="00FF5548"/>
    <w:pPr>
      <w:spacing w:after="188" w:line="240" w:lineRule="auto"/>
      <w:jc w:val="center"/>
      <w:pPrChange w:id="1296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48"/>
      <w:szCs w:val="48"/>
      <w:lang w:eastAsia="da-DK"/>
      <w:rPrChange w:id="1296" w:author="Martin Geertsen" w:date="2018-05-16T22:28:00Z">
        <w:rPr>
          <w:sz w:val="48"/>
          <w:szCs w:val="48"/>
          <w:lang w:val="da-DK" w:eastAsia="en-US" w:bidi="ar-SA"/>
        </w:rPr>
      </w:rPrChange>
    </w:rPr>
  </w:style>
  <w:style w:type="paragraph" w:customStyle="1" w:styleId="fa-inverse">
    <w:name w:val="fa-inverse"/>
    <w:basedOn w:val="Normal"/>
    <w:rsid w:val="00FF5548"/>
    <w:pPr>
      <w:spacing w:after="188" w:line="240" w:lineRule="auto"/>
      <w:pPrChange w:id="12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297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plv-text-layer">
    <w:name w:val="plv-text-layer"/>
    <w:basedOn w:val="Normal"/>
    <w:rsid w:val="00FF5548"/>
    <w:pPr>
      <w:spacing w:after="188" w:line="240" w:lineRule="auto"/>
      <w:pPrChange w:id="1298" w:author="Martin Geertsen" w:date="2018-05-16T22:28:00Z">
        <w:pPr>
          <w:spacing w:after="188" w:line="259" w:lineRule="auto"/>
        </w:pPr>
      </w:pPrChange>
    </w:pPr>
    <w:rPr>
      <w:rFonts w:ascii="Arial" w:eastAsia="Times New Roman" w:hAnsi="Arial" w:cs="Arial"/>
      <w:vanish/>
      <w:color w:val="000000"/>
      <w:sz w:val="24"/>
      <w:szCs w:val="24"/>
      <w:lang w:eastAsia="da-DK"/>
      <w:rPrChange w:id="1298" w:author="Martin Geertsen" w:date="2018-05-16T22:28:00Z">
        <w:rPr>
          <w:rFonts w:ascii="Arial" w:hAnsi="Arial" w:cs="Arial"/>
          <w:vanish/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plv-text-layerdiv">
    <w:name w:val="plv-text-layer&gt;div"/>
    <w:basedOn w:val="Normal"/>
    <w:rsid w:val="00FF5548"/>
    <w:pPr>
      <w:spacing w:after="188" w:line="240" w:lineRule="auto"/>
      <w:pPrChange w:id="12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2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v-annotations-layera">
    <w:name w:val="plv-annotations-layer&gt;a"/>
    <w:basedOn w:val="Normal"/>
    <w:rsid w:val="00FF5548"/>
    <w:pPr>
      <w:spacing w:after="188" w:line="240" w:lineRule="auto"/>
      <w:pPrChange w:id="13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v-highlights-layerdiv">
    <w:name w:val="plv-highlights-layer&gt;div"/>
    <w:basedOn w:val="Normal"/>
    <w:rsid w:val="00FF5548"/>
    <w:pPr>
      <w:shd w:val="clear" w:color="auto" w:fill="FFFF00"/>
      <w:spacing w:after="188" w:line="240" w:lineRule="auto"/>
      <w:pPrChange w:id="1301" w:author="Martin Geertsen" w:date="2018-05-16T22:28:00Z">
        <w:pPr>
          <w:shd w:val="clear" w:color="auto" w:fill="FFFF0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">
    <w:name w:val="codemirror"/>
    <w:basedOn w:val="Normal"/>
    <w:rsid w:val="00FF5548"/>
    <w:pPr>
      <w:shd w:val="clear" w:color="auto" w:fill="FFFFFF"/>
      <w:spacing w:after="188" w:line="240" w:lineRule="auto"/>
      <w:pPrChange w:id="1302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Courier New" w:eastAsia="Times New Roman" w:hAnsi="Courier New" w:cs="Courier New"/>
      <w:color w:val="000000"/>
      <w:sz w:val="24"/>
      <w:szCs w:val="24"/>
      <w:lang w:eastAsia="da-DK"/>
      <w:rPrChange w:id="1302" w:author="Martin Geertsen" w:date="2018-05-16T22:28:00Z">
        <w:rPr>
          <w:rFonts w:ascii="Courier New" w:hAnsi="Courier New" w:cs="Courier New"/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codemirror-lines">
    <w:name w:val="codemirror-lines"/>
    <w:basedOn w:val="Normal"/>
    <w:rsid w:val="00FF5548"/>
    <w:pPr>
      <w:spacing w:after="188" w:line="240" w:lineRule="auto"/>
      <w:pPrChange w:id="13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gutter-filler">
    <w:name w:val="codemirror-gutter-filler"/>
    <w:basedOn w:val="Normal"/>
    <w:rsid w:val="00FF5548"/>
    <w:pPr>
      <w:shd w:val="clear" w:color="auto" w:fill="FFFFFF"/>
      <w:spacing w:after="188" w:line="240" w:lineRule="auto"/>
      <w:pPrChange w:id="1304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304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odemirror-scrollbar-filler">
    <w:name w:val="codemirror-scrollbar-filler"/>
    <w:basedOn w:val="Normal"/>
    <w:rsid w:val="00FF5548"/>
    <w:pPr>
      <w:shd w:val="clear" w:color="auto" w:fill="FFFFFF"/>
      <w:spacing w:after="188" w:line="240" w:lineRule="auto"/>
      <w:pPrChange w:id="1305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305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odemirror-gutters">
    <w:name w:val="codemirror-gutters"/>
    <w:basedOn w:val="Normal"/>
    <w:rsid w:val="00FF5548"/>
    <w:pPr>
      <w:pBdr>
        <w:right w:val="single" w:sz="6" w:space="0" w:color="DDDDDD"/>
      </w:pBdr>
      <w:shd w:val="clear" w:color="auto" w:fill="F7F7F7"/>
      <w:spacing w:after="188" w:line="240" w:lineRule="auto"/>
      <w:pPrChange w:id="1306" w:author="Martin Geertsen" w:date="2018-05-16T22:28:00Z">
        <w:pPr>
          <w:pBdr>
            <w:right w:val="single" w:sz="6" w:space="0" w:color="DDDDDD"/>
          </w:pBdr>
          <w:shd w:val="clear" w:color="auto" w:fill="F7F7F7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linenumber">
    <w:name w:val="codemirror-linenumber"/>
    <w:basedOn w:val="Normal"/>
    <w:rsid w:val="00FF5548"/>
    <w:pPr>
      <w:spacing w:after="188" w:line="240" w:lineRule="auto"/>
      <w:jc w:val="right"/>
      <w:pPrChange w:id="1307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color w:val="999999"/>
      <w:sz w:val="24"/>
      <w:szCs w:val="24"/>
      <w:lang w:eastAsia="da-DK"/>
      <w:rPrChange w:id="1307" w:author="Martin Geertsen" w:date="2018-05-16T22:28:00Z">
        <w:rPr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codemirror-guttermarker">
    <w:name w:val="codemirror-guttermarker"/>
    <w:basedOn w:val="Normal"/>
    <w:rsid w:val="00FF5548"/>
    <w:pPr>
      <w:spacing w:after="188" w:line="240" w:lineRule="auto"/>
      <w:pPrChange w:id="13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00"/>
      <w:sz w:val="24"/>
      <w:szCs w:val="24"/>
      <w:lang w:eastAsia="da-DK"/>
      <w:rPrChange w:id="1308" w:author="Martin Geertsen" w:date="2018-05-16T22:28:00Z">
        <w:rPr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codemirror-guttermarker-subtle">
    <w:name w:val="codemirror-guttermarker-subtle"/>
    <w:basedOn w:val="Normal"/>
    <w:rsid w:val="00FF5548"/>
    <w:pPr>
      <w:spacing w:after="188" w:line="240" w:lineRule="auto"/>
      <w:pPrChange w:id="13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999999"/>
      <w:sz w:val="24"/>
      <w:szCs w:val="24"/>
      <w:lang w:eastAsia="da-DK"/>
      <w:rPrChange w:id="1309" w:author="Martin Geertsen" w:date="2018-05-16T22:28:00Z">
        <w:rPr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codemirror-cursor">
    <w:name w:val="codemirror-cursor"/>
    <w:basedOn w:val="Normal"/>
    <w:rsid w:val="00FF5548"/>
    <w:pPr>
      <w:pBdr>
        <w:left w:val="single" w:sz="6" w:space="0" w:color="000000"/>
      </w:pBdr>
      <w:spacing w:after="188" w:line="240" w:lineRule="auto"/>
      <w:pPrChange w:id="1310" w:author="Martin Geertsen" w:date="2018-05-16T22:28:00Z">
        <w:pPr>
          <w:pBdr>
            <w:left w:val="single" w:sz="6" w:space="0" w:color="000000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animate-fat-cursor">
    <w:name w:val="cm-animate-fat-cursor"/>
    <w:basedOn w:val="Normal"/>
    <w:rsid w:val="00FF5548"/>
    <w:pPr>
      <w:shd w:val="clear" w:color="auto" w:fill="77EE77"/>
      <w:spacing w:after="188" w:line="240" w:lineRule="auto"/>
      <w:pPrChange w:id="1311" w:author="Martin Geertsen" w:date="2018-05-16T22:28:00Z">
        <w:pPr>
          <w:shd w:val="clear" w:color="auto" w:fill="77EE77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ruler">
    <w:name w:val="codemirror-ruler"/>
    <w:basedOn w:val="Normal"/>
    <w:rsid w:val="00FF5548"/>
    <w:pPr>
      <w:pBdr>
        <w:left w:val="single" w:sz="6" w:space="0" w:color="CCCCCC"/>
      </w:pBdr>
      <w:spacing w:after="188" w:line="240" w:lineRule="auto"/>
      <w:pPrChange w:id="1312" w:author="Martin Geertsen" w:date="2018-05-16T22:28:00Z">
        <w:pPr>
          <w:pBdr>
            <w:left w:val="single" w:sz="6" w:space="0" w:color="CCCCCC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negative">
    <w:name w:val="cm-negative"/>
    <w:basedOn w:val="Normal"/>
    <w:rsid w:val="00FF5548"/>
    <w:pPr>
      <w:spacing w:after="188" w:line="240" w:lineRule="auto"/>
      <w:pPrChange w:id="13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DD4444"/>
      <w:sz w:val="24"/>
      <w:szCs w:val="24"/>
      <w:lang w:eastAsia="da-DK"/>
      <w:rPrChange w:id="1313" w:author="Martin Geertsen" w:date="2018-05-16T22:28:00Z">
        <w:rPr>
          <w:color w:val="DD4444"/>
          <w:sz w:val="22"/>
          <w:szCs w:val="22"/>
          <w:lang w:val="da-DK" w:eastAsia="en-US" w:bidi="ar-SA"/>
        </w:rPr>
      </w:rPrChange>
    </w:rPr>
  </w:style>
  <w:style w:type="paragraph" w:customStyle="1" w:styleId="cm-positive">
    <w:name w:val="cm-positive"/>
    <w:basedOn w:val="Normal"/>
    <w:rsid w:val="00FF5548"/>
    <w:pPr>
      <w:spacing w:after="188" w:line="240" w:lineRule="auto"/>
      <w:pPrChange w:id="13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29922"/>
      <w:sz w:val="24"/>
      <w:szCs w:val="24"/>
      <w:lang w:eastAsia="da-DK"/>
      <w:rPrChange w:id="1314" w:author="Martin Geertsen" w:date="2018-05-16T22:28:00Z">
        <w:rPr>
          <w:color w:val="229922"/>
          <w:sz w:val="22"/>
          <w:szCs w:val="22"/>
          <w:lang w:val="da-DK" w:eastAsia="en-US" w:bidi="ar-SA"/>
        </w:rPr>
      </w:rPrChange>
    </w:rPr>
  </w:style>
  <w:style w:type="paragraph" w:customStyle="1" w:styleId="cm-invalidchar">
    <w:name w:val="cm-invalidchar"/>
    <w:basedOn w:val="Normal"/>
    <w:rsid w:val="00FF5548"/>
    <w:pPr>
      <w:spacing w:after="188" w:line="240" w:lineRule="auto"/>
      <w:pPrChange w:id="13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0000"/>
      <w:sz w:val="24"/>
      <w:szCs w:val="24"/>
      <w:lang w:eastAsia="da-DK"/>
      <w:rPrChange w:id="1315" w:author="Martin Geertsen" w:date="2018-05-16T22:28:00Z">
        <w:rPr>
          <w:color w:val="FF0000"/>
          <w:sz w:val="22"/>
          <w:szCs w:val="22"/>
          <w:lang w:val="da-DK" w:eastAsia="en-US" w:bidi="ar-SA"/>
        </w:rPr>
      </w:rPrChange>
    </w:rPr>
  </w:style>
  <w:style w:type="paragraph" w:customStyle="1" w:styleId="codemirror-composing">
    <w:name w:val="codemirror-composing"/>
    <w:basedOn w:val="Normal"/>
    <w:rsid w:val="00FF5548"/>
    <w:pPr>
      <w:pBdr>
        <w:bottom w:val="single" w:sz="12" w:space="0" w:color="auto"/>
      </w:pBdr>
      <w:spacing w:after="188" w:line="240" w:lineRule="auto"/>
      <w:pPrChange w:id="1316" w:author="Martin Geertsen" w:date="2018-05-16T22:28:00Z">
        <w:pPr>
          <w:pBdr>
            <w:bottom w:val="single" w:sz="12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activeline-background">
    <w:name w:val="codemirror-activeline-background"/>
    <w:basedOn w:val="Normal"/>
    <w:rsid w:val="00FF5548"/>
    <w:pPr>
      <w:shd w:val="clear" w:color="auto" w:fill="E8F2FF"/>
      <w:spacing w:after="188" w:line="240" w:lineRule="auto"/>
      <w:pPrChange w:id="1317" w:author="Martin Geertsen" w:date="2018-05-16T22:28:00Z">
        <w:pPr>
          <w:shd w:val="clear" w:color="auto" w:fill="E8F2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scroll">
    <w:name w:val="codemirror-scroll"/>
    <w:basedOn w:val="Normal"/>
    <w:rsid w:val="00FF5548"/>
    <w:pPr>
      <w:spacing w:after="0" w:line="240" w:lineRule="auto"/>
      <w:ind w:right="-450"/>
      <w:pPrChange w:id="1318" w:author="Martin Geertsen" w:date="2018-05-16T22:28:00Z">
        <w:pPr>
          <w:spacing w:after="160" w:line="259" w:lineRule="auto"/>
          <w:ind w:right="-45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hscrollbar">
    <w:name w:val="codemirror-hscrollbar"/>
    <w:basedOn w:val="Normal"/>
    <w:rsid w:val="00FF5548"/>
    <w:pPr>
      <w:spacing w:after="188" w:line="240" w:lineRule="auto"/>
      <w:pPrChange w:id="13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319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odemirror-vscrollbar">
    <w:name w:val="codemirror-vscrollbar"/>
    <w:basedOn w:val="Normal"/>
    <w:rsid w:val="00FF5548"/>
    <w:pPr>
      <w:spacing w:after="188" w:line="240" w:lineRule="auto"/>
      <w:pPrChange w:id="13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320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odemirror-gutter">
    <w:name w:val="codemirror-gutter"/>
    <w:basedOn w:val="Normal"/>
    <w:rsid w:val="00FF5548"/>
    <w:pPr>
      <w:spacing w:after="0" w:line="240" w:lineRule="auto"/>
      <w:textAlignment w:val="top"/>
      <w:pPrChange w:id="1321" w:author="Martin Geertsen" w:date="2018-05-16T22:28:00Z">
        <w:pPr>
          <w:spacing w:after="160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linewidget">
    <w:name w:val="codemirror-linewidget"/>
    <w:basedOn w:val="Normal"/>
    <w:rsid w:val="00FF5548"/>
    <w:pPr>
      <w:spacing w:after="188" w:line="240" w:lineRule="auto"/>
      <w:pPrChange w:id="13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measure">
    <w:name w:val="codemirror-measure"/>
    <w:basedOn w:val="Normal"/>
    <w:rsid w:val="00FF5548"/>
    <w:pPr>
      <w:spacing w:after="188" w:line="240" w:lineRule="auto"/>
      <w:pPrChange w:id="13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demirror-selected">
    <w:name w:val="codemirror-selected"/>
    <w:basedOn w:val="Normal"/>
    <w:rsid w:val="00FF5548"/>
    <w:pPr>
      <w:shd w:val="clear" w:color="auto" w:fill="D9D9D9"/>
      <w:spacing w:after="188" w:line="240" w:lineRule="auto"/>
      <w:pPrChange w:id="1324" w:author="Martin Geertsen" w:date="2018-05-16T22:28:00Z">
        <w:pPr>
          <w:shd w:val="clear" w:color="auto" w:fill="D9D9D9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searching">
    <w:name w:val="cm-searching"/>
    <w:basedOn w:val="Normal"/>
    <w:rsid w:val="00FF5548"/>
    <w:pPr>
      <w:shd w:val="clear" w:color="auto" w:fill="FFFFAA"/>
      <w:spacing w:after="188" w:line="240" w:lineRule="auto"/>
      <w:pPrChange w:id="1325" w:author="Martin Geertsen" w:date="2018-05-16T22:28:00Z">
        <w:pPr>
          <w:shd w:val="clear" w:color="auto" w:fill="FFFFAA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force-border">
    <w:name w:val="cm-force-border"/>
    <w:basedOn w:val="Normal"/>
    <w:rsid w:val="00FF5548"/>
    <w:pPr>
      <w:spacing w:after="188" w:line="240" w:lineRule="auto"/>
      <w:pPrChange w:id="13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glyphicon">
    <w:name w:val="glyphicon"/>
    <w:basedOn w:val="Normal"/>
    <w:rsid w:val="00FF5548"/>
    <w:pPr>
      <w:spacing w:after="188" w:line="240" w:lineRule="auto"/>
      <w:pPrChange w:id="1327" w:author="Martin Geertsen" w:date="2018-05-16T22:28:00Z">
        <w:pPr>
          <w:spacing w:after="188" w:line="259" w:lineRule="auto"/>
        </w:pPr>
      </w:pPrChange>
    </w:pPr>
    <w:rPr>
      <w:rFonts w:ascii="Glyphicons Halflings" w:eastAsia="Times New Roman" w:hAnsi="Glyphicons Halflings" w:cs="Times New Roman"/>
      <w:sz w:val="24"/>
      <w:szCs w:val="24"/>
      <w:lang w:eastAsia="da-DK"/>
      <w:rPrChange w:id="1327" w:author="Martin Geertsen" w:date="2018-05-16T22:28:00Z">
        <w:rPr>
          <w:rFonts w:ascii="Glyphicons Halflings" w:hAnsi="Glyphicons Halflings"/>
          <w:sz w:val="22"/>
          <w:szCs w:val="22"/>
          <w:lang w:val="da-DK" w:eastAsia="en-US" w:bidi="ar-SA"/>
        </w:rPr>
      </w:rPrChange>
    </w:rPr>
  </w:style>
  <w:style w:type="paragraph" w:customStyle="1" w:styleId="img-thumbnail">
    <w:name w:val="img-thumbnail"/>
    <w:basedOn w:val="Normal"/>
    <w:rsid w:val="00FF554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88" w:line="240" w:lineRule="auto"/>
      <w:pPrChange w:id="1328" w:author="Martin Geertsen" w:date="2018-05-16T22:28:00Z">
        <w:pPr>
          <w:p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1">
    <w:name w:val="h1"/>
    <w:basedOn w:val="Normal"/>
    <w:rsid w:val="00FF5548"/>
    <w:pPr>
      <w:spacing w:before="375" w:after="188" w:line="240" w:lineRule="auto"/>
      <w:pPrChange w:id="1329" w:author="Martin Geertsen" w:date="2018-05-16T22:28:00Z">
        <w:pPr>
          <w:spacing w:before="375" w:after="188" w:line="259" w:lineRule="auto"/>
        </w:pPr>
      </w:pPrChange>
    </w:pPr>
    <w:rPr>
      <w:rFonts w:ascii="Merriweather" w:eastAsia="Times New Roman" w:hAnsi="Merriweather" w:cs="Times New Roman"/>
      <w:color w:val="505050"/>
      <w:sz w:val="48"/>
      <w:szCs w:val="48"/>
      <w:lang w:eastAsia="da-DK"/>
      <w:rPrChange w:id="1329" w:author="Martin Geertsen" w:date="2018-05-16T22:28:00Z">
        <w:rPr>
          <w:rFonts w:ascii="Merriweather" w:hAnsi="Merriweather"/>
          <w:color w:val="505050"/>
          <w:sz w:val="48"/>
          <w:szCs w:val="48"/>
          <w:lang w:val="da-DK" w:eastAsia="en-US" w:bidi="ar-SA"/>
        </w:rPr>
      </w:rPrChange>
    </w:rPr>
  </w:style>
  <w:style w:type="paragraph" w:customStyle="1" w:styleId="h2">
    <w:name w:val="h2"/>
    <w:basedOn w:val="Normal"/>
    <w:rsid w:val="00FF5548"/>
    <w:pPr>
      <w:spacing w:before="375" w:after="188" w:line="240" w:lineRule="auto"/>
      <w:pPrChange w:id="1330" w:author="Martin Geertsen" w:date="2018-05-16T22:28:00Z">
        <w:pPr>
          <w:spacing w:before="375" w:after="188" w:line="259" w:lineRule="auto"/>
        </w:pPr>
      </w:pPrChange>
    </w:pPr>
    <w:rPr>
      <w:rFonts w:ascii="Merriweather" w:eastAsia="Times New Roman" w:hAnsi="Merriweather" w:cs="Times New Roman"/>
      <w:color w:val="505050"/>
      <w:sz w:val="38"/>
      <w:szCs w:val="38"/>
      <w:lang w:eastAsia="da-DK"/>
      <w:rPrChange w:id="1330" w:author="Martin Geertsen" w:date="2018-05-16T22:28:00Z">
        <w:rPr>
          <w:rFonts w:ascii="Merriweather" w:hAnsi="Merriweather"/>
          <w:color w:val="505050"/>
          <w:sz w:val="38"/>
          <w:szCs w:val="38"/>
          <w:lang w:val="da-DK" w:eastAsia="en-US" w:bidi="ar-SA"/>
        </w:rPr>
      </w:rPrChange>
    </w:rPr>
  </w:style>
  <w:style w:type="paragraph" w:customStyle="1" w:styleId="h3">
    <w:name w:val="h3"/>
    <w:basedOn w:val="Normal"/>
    <w:rsid w:val="00FF5548"/>
    <w:pPr>
      <w:spacing w:before="375" w:after="188" w:line="240" w:lineRule="auto"/>
      <w:pPrChange w:id="1331" w:author="Martin Geertsen" w:date="2018-05-16T22:28:00Z">
        <w:pPr>
          <w:spacing w:before="375" w:after="188" w:line="259" w:lineRule="auto"/>
        </w:pPr>
      </w:pPrChange>
    </w:pPr>
    <w:rPr>
      <w:rFonts w:ascii="Merriweather" w:eastAsia="Times New Roman" w:hAnsi="Merriweather" w:cs="Times New Roman"/>
      <w:color w:val="505050"/>
      <w:sz w:val="30"/>
      <w:szCs w:val="30"/>
      <w:lang w:eastAsia="da-DK"/>
      <w:rPrChange w:id="1331" w:author="Martin Geertsen" w:date="2018-05-16T22:28:00Z">
        <w:rPr>
          <w:rFonts w:ascii="Merriweather" w:hAnsi="Merriweather"/>
          <w:color w:val="505050"/>
          <w:sz w:val="30"/>
          <w:szCs w:val="30"/>
          <w:lang w:val="da-DK" w:eastAsia="en-US" w:bidi="ar-SA"/>
        </w:rPr>
      </w:rPrChange>
    </w:rPr>
  </w:style>
  <w:style w:type="paragraph" w:customStyle="1" w:styleId="h4">
    <w:name w:val="h4"/>
    <w:basedOn w:val="Normal"/>
    <w:rsid w:val="00FF5548"/>
    <w:pPr>
      <w:spacing w:before="188" w:after="188" w:line="240" w:lineRule="auto"/>
      <w:pPrChange w:id="1332" w:author="Martin Geertsen" w:date="2018-05-16T22:28:00Z">
        <w:pPr>
          <w:spacing w:before="188" w:after="188" w:line="259" w:lineRule="auto"/>
        </w:pPr>
      </w:pPrChange>
    </w:pPr>
    <w:rPr>
      <w:rFonts w:ascii="Merriweather" w:eastAsia="Times New Roman" w:hAnsi="Merriweather" w:cs="Times New Roman"/>
      <w:color w:val="505050"/>
      <w:sz w:val="27"/>
      <w:szCs w:val="27"/>
      <w:lang w:eastAsia="da-DK"/>
      <w:rPrChange w:id="1332" w:author="Martin Geertsen" w:date="2018-05-16T22:28:00Z">
        <w:rPr>
          <w:rFonts w:ascii="Merriweather" w:hAnsi="Merriweather"/>
          <w:color w:val="505050"/>
          <w:sz w:val="27"/>
          <w:szCs w:val="27"/>
          <w:lang w:val="da-DK" w:eastAsia="en-US" w:bidi="ar-SA"/>
        </w:rPr>
      </w:rPrChange>
    </w:rPr>
  </w:style>
  <w:style w:type="paragraph" w:customStyle="1" w:styleId="h5">
    <w:name w:val="h5"/>
    <w:basedOn w:val="Normal"/>
    <w:rsid w:val="00FF5548"/>
    <w:pPr>
      <w:spacing w:before="188" w:after="188" w:line="240" w:lineRule="auto"/>
      <w:pPrChange w:id="1333" w:author="Martin Geertsen" w:date="2018-05-16T22:28:00Z">
        <w:pPr>
          <w:spacing w:before="188" w:after="188" w:line="259" w:lineRule="auto"/>
        </w:pPr>
      </w:pPrChange>
    </w:pPr>
    <w:rPr>
      <w:rFonts w:ascii="Merriweather" w:eastAsia="Times New Roman" w:hAnsi="Merriweather" w:cs="Times New Roman"/>
      <w:color w:val="505050"/>
      <w:sz w:val="24"/>
      <w:szCs w:val="24"/>
      <w:lang w:eastAsia="da-DK"/>
      <w:rPrChange w:id="1333" w:author="Martin Geertsen" w:date="2018-05-16T22:28:00Z">
        <w:rPr>
          <w:rFonts w:ascii="Merriweather" w:hAnsi="Merriweather"/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h6">
    <w:name w:val="h6"/>
    <w:basedOn w:val="Normal"/>
    <w:rsid w:val="00FF5548"/>
    <w:pPr>
      <w:spacing w:before="188" w:after="188" w:line="240" w:lineRule="auto"/>
      <w:pPrChange w:id="1334" w:author="Martin Geertsen" w:date="2018-05-16T22:28:00Z">
        <w:pPr>
          <w:spacing w:before="188" w:after="188" w:line="259" w:lineRule="auto"/>
        </w:pPr>
      </w:pPrChange>
    </w:pPr>
    <w:rPr>
      <w:rFonts w:ascii="Merriweather" w:eastAsia="Times New Roman" w:hAnsi="Merriweather" w:cs="Times New Roman"/>
      <w:color w:val="505050"/>
      <w:sz w:val="21"/>
      <w:szCs w:val="21"/>
      <w:lang w:eastAsia="da-DK"/>
      <w:rPrChange w:id="1334" w:author="Martin Geertsen" w:date="2018-05-16T22:28:00Z">
        <w:rPr>
          <w:rFonts w:ascii="Merriweather" w:hAnsi="Merriweather"/>
          <w:color w:val="505050"/>
          <w:sz w:val="21"/>
          <w:szCs w:val="21"/>
          <w:lang w:val="da-DK" w:eastAsia="en-US" w:bidi="ar-SA"/>
        </w:rPr>
      </w:rPrChange>
    </w:rPr>
  </w:style>
  <w:style w:type="paragraph" w:customStyle="1" w:styleId="text-serif">
    <w:name w:val="text-serif"/>
    <w:basedOn w:val="Normal"/>
    <w:rsid w:val="00FF5548"/>
    <w:pPr>
      <w:spacing w:after="188" w:line="240" w:lineRule="auto"/>
      <w:pPrChange w:id="1335" w:author="Martin Geertsen" w:date="2018-05-16T22:28:00Z">
        <w:pPr>
          <w:spacing w:after="188" w:line="259" w:lineRule="auto"/>
        </w:pPr>
      </w:pPrChange>
    </w:pPr>
    <w:rPr>
      <w:rFonts w:ascii="Merriweather" w:eastAsia="Times New Roman" w:hAnsi="Merriweather" w:cs="Times New Roman"/>
      <w:sz w:val="24"/>
      <w:szCs w:val="24"/>
      <w:lang w:eastAsia="da-DK"/>
      <w:rPrChange w:id="1335" w:author="Martin Geertsen" w:date="2018-05-16T22:28:00Z">
        <w:rPr>
          <w:rFonts w:ascii="Merriweather" w:hAnsi="Merriweather"/>
          <w:sz w:val="22"/>
          <w:szCs w:val="22"/>
          <w:lang w:val="da-DK" w:eastAsia="en-US" w:bidi="ar-SA"/>
        </w:rPr>
      </w:rPrChange>
    </w:rPr>
  </w:style>
  <w:style w:type="paragraph" w:customStyle="1" w:styleId="sr-only">
    <w:name w:val="sr-only"/>
    <w:basedOn w:val="Normal"/>
    <w:rsid w:val="00FF5548"/>
    <w:pPr>
      <w:spacing w:after="0" w:line="240" w:lineRule="auto"/>
      <w:ind w:left="-15" w:right="-15"/>
      <w:pPrChange w:id="1336" w:author="Martin Geertsen" w:date="2018-05-16T22:28:00Z">
        <w:pPr>
          <w:spacing w:after="160" w:line="259" w:lineRule="auto"/>
          <w:ind w:left="-15" w:right="-1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ent">
    <w:name w:val="content"/>
    <w:basedOn w:val="Normal"/>
    <w:rsid w:val="00FF5548"/>
    <w:pPr>
      <w:spacing w:after="188" w:line="240" w:lineRule="auto"/>
      <w:pPrChange w:id="133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ent-alt">
    <w:name w:val="content-alt"/>
    <w:basedOn w:val="Normal"/>
    <w:rsid w:val="00FF5548"/>
    <w:pPr>
      <w:shd w:val="clear" w:color="auto" w:fill="F6F6F6"/>
      <w:spacing w:after="188" w:line="240" w:lineRule="auto"/>
      <w:pPrChange w:id="1338" w:author="Martin Geertsen" w:date="2018-05-16T22:28:00Z">
        <w:pPr>
          <w:shd w:val="clear" w:color="auto" w:fill="F6F6F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ow-spaced">
    <w:name w:val="row-spaced"/>
    <w:basedOn w:val="Normal"/>
    <w:rsid w:val="00FF5548"/>
    <w:pPr>
      <w:spacing w:before="375" w:after="188" w:line="240" w:lineRule="auto"/>
      <w:pPrChange w:id="1339" w:author="Martin Geertsen" w:date="2018-05-16T22:28:00Z">
        <w:pPr>
          <w:spacing w:before="375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ow-spaced-small">
    <w:name w:val="row-spaced-small"/>
    <w:basedOn w:val="Normal"/>
    <w:rsid w:val="00FF5548"/>
    <w:pPr>
      <w:spacing w:before="188" w:after="188" w:line="240" w:lineRule="auto"/>
      <w:pPrChange w:id="1340" w:author="Martin Geertsen" w:date="2018-05-16T22:28:00Z">
        <w:pPr>
          <w:spacing w:before="188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ead">
    <w:name w:val="lead"/>
    <w:basedOn w:val="Normal"/>
    <w:rsid w:val="00FF5548"/>
    <w:pPr>
      <w:spacing w:after="375" w:line="240" w:lineRule="auto"/>
      <w:pPrChange w:id="1341" w:author="Martin Geertsen" w:date="2018-05-16T22:28:00Z">
        <w:pPr>
          <w:spacing w:after="375" w:line="259" w:lineRule="auto"/>
        </w:pPr>
      </w:pPrChange>
    </w:pPr>
    <w:rPr>
      <w:rFonts w:ascii="Times New Roman" w:eastAsia="Times New Roman" w:hAnsi="Times New Roman" w:cs="Times New Roman"/>
      <w:sz w:val="27"/>
      <w:szCs w:val="27"/>
      <w:lang w:eastAsia="da-DK"/>
      <w:rPrChange w:id="1341" w:author="Martin Geertsen" w:date="2018-05-16T22:28:00Z">
        <w:rPr>
          <w:sz w:val="27"/>
          <w:szCs w:val="27"/>
          <w:lang w:val="da-DK" w:eastAsia="en-US" w:bidi="ar-SA"/>
        </w:rPr>
      </w:rPrChange>
    </w:rPr>
  </w:style>
  <w:style w:type="paragraph" w:customStyle="1" w:styleId="text-left">
    <w:name w:val="text-left"/>
    <w:basedOn w:val="Normal"/>
    <w:rsid w:val="00FF5548"/>
    <w:pPr>
      <w:spacing w:after="188" w:line="240" w:lineRule="auto"/>
      <w:pPrChange w:id="134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right">
    <w:name w:val="text-right"/>
    <w:basedOn w:val="Normal"/>
    <w:rsid w:val="00FF5548"/>
    <w:pPr>
      <w:spacing w:after="188" w:line="240" w:lineRule="auto"/>
      <w:jc w:val="right"/>
      <w:pPrChange w:id="1343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center">
    <w:name w:val="text-center"/>
    <w:basedOn w:val="Normal"/>
    <w:rsid w:val="00FF5548"/>
    <w:pPr>
      <w:spacing w:after="188" w:line="240" w:lineRule="auto"/>
      <w:jc w:val="center"/>
      <w:pPrChange w:id="1344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justify">
    <w:name w:val="text-justify"/>
    <w:basedOn w:val="Normal"/>
    <w:rsid w:val="00FF5548"/>
    <w:pPr>
      <w:spacing w:after="188" w:line="240" w:lineRule="auto"/>
      <w:jc w:val="both"/>
      <w:pPrChange w:id="1345" w:author="Martin Geertsen" w:date="2018-05-16T22:28:00Z">
        <w:pPr>
          <w:spacing w:after="188" w:line="259" w:lineRule="auto"/>
          <w:jc w:val="both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muted">
    <w:name w:val="text-muted"/>
    <w:basedOn w:val="Normal"/>
    <w:rsid w:val="00FF5548"/>
    <w:pPr>
      <w:spacing w:after="188" w:line="240" w:lineRule="auto"/>
      <w:pPrChange w:id="13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24"/>
      <w:szCs w:val="24"/>
      <w:lang w:eastAsia="da-DK"/>
      <w:rPrChange w:id="1346" w:author="Martin Geertsen" w:date="2018-05-16T22:28:00Z">
        <w:rPr>
          <w:color w:val="A4A4A4"/>
          <w:sz w:val="22"/>
          <w:szCs w:val="22"/>
          <w:lang w:val="da-DK" w:eastAsia="en-US" w:bidi="ar-SA"/>
        </w:rPr>
      </w:rPrChange>
    </w:rPr>
  </w:style>
  <w:style w:type="paragraph" w:customStyle="1" w:styleId="text-primary">
    <w:name w:val="text-primary"/>
    <w:basedOn w:val="Normal"/>
    <w:rsid w:val="00FF5548"/>
    <w:pPr>
      <w:spacing w:after="188" w:line="240" w:lineRule="auto"/>
      <w:pPrChange w:id="13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1347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text-success">
    <w:name w:val="text-success"/>
    <w:basedOn w:val="Normal"/>
    <w:rsid w:val="00FF5548"/>
    <w:pPr>
      <w:spacing w:after="188" w:line="240" w:lineRule="auto"/>
      <w:pPrChange w:id="13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1348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text-info">
    <w:name w:val="text-info"/>
    <w:basedOn w:val="Normal"/>
    <w:rsid w:val="00FF5548"/>
    <w:pPr>
      <w:spacing w:after="188" w:line="240" w:lineRule="auto"/>
      <w:pPrChange w:id="13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63873"/>
      <w:sz w:val="24"/>
      <w:szCs w:val="24"/>
      <w:lang w:eastAsia="da-DK"/>
      <w:rPrChange w:id="1349" w:author="Martin Geertsen" w:date="2018-05-16T22:28:00Z">
        <w:rPr>
          <w:color w:val="263873"/>
          <w:sz w:val="22"/>
          <w:szCs w:val="22"/>
          <w:lang w:val="da-DK" w:eastAsia="en-US" w:bidi="ar-SA"/>
        </w:rPr>
      </w:rPrChange>
    </w:rPr>
  </w:style>
  <w:style w:type="paragraph" w:customStyle="1" w:styleId="text-warning">
    <w:name w:val="text-warning"/>
    <w:basedOn w:val="Normal"/>
    <w:rsid w:val="00FF5548"/>
    <w:pPr>
      <w:spacing w:after="188" w:line="240" w:lineRule="auto"/>
      <w:pPrChange w:id="13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1350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text-danger">
    <w:name w:val="text-danger"/>
    <w:basedOn w:val="Normal"/>
    <w:rsid w:val="00FF5548"/>
    <w:pPr>
      <w:spacing w:after="188" w:line="240" w:lineRule="auto"/>
      <w:pPrChange w:id="135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1351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text-sans-serif">
    <w:name w:val="text-sans-serif"/>
    <w:basedOn w:val="Normal"/>
    <w:rsid w:val="00FF5548"/>
    <w:pPr>
      <w:spacing w:after="188" w:line="240" w:lineRule="auto"/>
      <w:pPrChange w:id="1352" w:author="Martin Geertsen" w:date="2018-05-16T22:28:00Z">
        <w:pPr>
          <w:spacing w:after="188" w:line="259" w:lineRule="auto"/>
        </w:pPr>
      </w:pPrChange>
    </w:pPr>
    <w:rPr>
      <w:rFonts w:ascii="Open Sans" w:eastAsia="Times New Roman" w:hAnsi="Open Sans" w:cs="Times New Roman"/>
      <w:sz w:val="24"/>
      <w:szCs w:val="24"/>
      <w:lang w:eastAsia="da-DK"/>
      <w:rPrChange w:id="1352" w:author="Martin Geertsen" w:date="2018-05-16T22:28:00Z">
        <w:rPr>
          <w:rFonts w:ascii="Open Sans" w:hAnsi="Open Sans"/>
          <w:sz w:val="22"/>
          <w:szCs w:val="22"/>
          <w:lang w:val="da-DK" w:eastAsia="en-US" w:bidi="ar-SA"/>
        </w:rPr>
      </w:rPrChange>
    </w:rPr>
  </w:style>
  <w:style w:type="paragraph" w:customStyle="1" w:styleId="text-centered">
    <w:name w:val="text-centered"/>
    <w:basedOn w:val="Normal"/>
    <w:rsid w:val="00FF5548"/>
    <w:pPr>
      <w:spacing w:after="188" w:line="240" w:lineRule="auto"/>
      <w:jc w:val="center"/>
      <w:pPrChange w:id="1353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g-primary">
    <w:name w:val="bg-primary"/>
    <w:basedOn w:val="Normal"/>
    <w:rsid w:val="00FF5548"/>
    <w:pPr>
      <w:shd w:val="clear" w:color="auto" w:fill="A93529"/>
      <w:spacing w:after="188" w:line="240" w:lineRule="auto"/>
      <w:pPrChange w:id="1354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354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g-success">
    <w:name w:val="bg-success"/>
    <w:basedOn w:val="Normal"/>
    <w:rsid w:val="00FF5548"/>
    <w:pPr>
      <w:shd w:val="clear" w:color="auto" w:fill="F1F9F1"/>
      <w:spacing w:after="188" w:line="240" w:lineRule="auto"/>
      <w:pPrChange w:id="1355" w:author="Martin Geertsen" w:date="2018-05-16T22:28:00Z">
        <w:pPr>
          <w:shd w:val="clear" w:color="auto" w:fill="F1F9F1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g-info">
    <w:name w:val="bg-info"/>
    <w:basedOn w:val="Normal"/>
    <w:rsid w:val="00FF5548"/>
    <w:pPr>
      <w:shd w:val="clear" w:color="auto" w:fill="F4F5FB"/>
      <w:spacing w:after="188" w:line="240" w:lineRule="auto"/>
      <w:pPrChange w:id="1356" w:author="Martin Geertsen" w:date="2018-05-16T22:28:00Z">
        <w:pPr>
          <w:shd w:val="clear" w:color="auto" w:fill="F4F5FB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g-warning">
    <w:name w:val="bg-warning"/>
    <w:basedOn w:val="Normal"/>
    <w:rsid w:val="00FF5548"/>
    <w:pPr>
      <w:shd w:val="clear" w:color="auto" w:fill="FEF4E5"/>
      <w:spacing w:after="188" w:line="240" w:lineRule="auto"/>
      <w:pPrChange w:id="1357" w:author="Martin Geertsen" w:date="2018-05-16T22:28:00Z">
        <w:pPr>
          <w:shd w:val="clear" w:color="auto" w:fill="FEF4E5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g-danger">
    <w:name w:val="bg-danger"/>
    <w:basedOn w:val="Normal"/>
    <w:rsid w:val="00FF5548"/>
    <w:pPr>
      <w:shd w:val="clear" w:color="auto" w:fill="FEECE7"/>
      <w:spacing w:after="188" w:line="240" w:lineRule="auto"/>
      <w:pPrChange w:id="1358" w:author="Martin Geertsen" w:date="2018-05-16T22:28:00Z">
        <w:pPr>
          <w:shd w:val="clear" w:color="auto" w:fill="FEECE7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ge-header">
    <w:name w:val="page-header"/>
    <w:basedOn w:val="Normal"/>
    <w:rsid w:val="00FF5548"/>
    <w:pPr>
      <w:pBdr>
        <w:bottom w:val="single" w:sz="6" w:space="9" w:color="CFCFCF"/>
      </w:pBdr>
      <w:spacing w:before="375" w:after="375" w:line="240" w:lineRule="auto"/>
      <w:pPrChange w:id="1359" w:author="Martin Geertsen" w:date="2018-05-16T22:28:00Z">
        <w:pPr>
          <w:pBdr>
            <w:bottom w:val="single" w:sz="6" w:space="9" w:color="CFCFCF"/>
          </w:pBdr>
          <w:spacing w:before="375"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mplate-section-header">
    <w:name w:val="template-section-header"/>
    <w:basedOn w:val="Normal"/>
    <w:rsid w:val="00FF5548"/>
    <w:pPr>
      <w:pBdr>
        <w:bottom w:val="single" w:sz="6" w:space="9" w:color="CFCFCF"/>
      </w:pBdr>
      <w:spacing w:after="375" w:line="240" w:lineRule="auto"/>
      <w:pPrChange w:id="1360" w:author="Martin Geertsen" w:date="2018-05-16T22:28:00Z">
        <w:pPr>
          <w:pBdr>
            <w:bottom w:val="single" w:sz="6" w:space="9" w:color="CFCFCF"/>
          </w:pBdr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st-unstyled">
    <w:name w:val="list-unstyled"/>
    <w:basedOn w:val="Normal"/>
    <w:rsid w:val="00FF5548"/>
    <w:pPr>
      <w:spacing w:after="188" w:line="240" w:lineRule="auto"/>
      <w:pPrChange w:id="136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st-inline">
    <w:name w:val="list-inline"/>
    <w:basedOn w:val="Normal"/>
    <w:rsid w:val="00FF5548"/>
    <w:pPr>
      <w:spacing w:after="188" w:line="240" w:lineRule="auto"/>
      <w:ind w:left="-75"/>
      <w:pPrChange w:id="1362" w:author="Martin Geertsen" w:date="2018-05-16T22:28:00Z">
        <w:pPr>
          <w:spacing w:after="188" w:line="259" w:lineRule="auto"/>
          <w:ind w:left="-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st-inlineli">
    <w:name w:val="list-inline&gt;li"/>
    <w:basedOn w:val="Normal"/>
    <w:rsid w:val="00FF5548"/>
    <w:pPr>
      <w:spacing w:after="188" w:line="240" w:lineRule="auto"/>
      <w:pPrChange w:id="13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itialism">
    <w:name w:val="initialism"/>
    <w:basedOn w:val="Normal"/>
    <w:rsid w:val="00FF5548"/>
    <w:pPr>
      <w:spacing w:after="188" w:line="240" w:lineRule="auto"/>
      <w:pPrChange w:id="13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aps/>
      <w:lang w:eastAsia="da-DK"/>
      <w:rPrChange w:id="1364" w:author="Martin Geertsen" w:date="2018-05-16T22:28:00Z">
        <w:rPr>
          <w:caps/>
          <w:sz w:val="22"/>
          <w:szCs w:val="22"/>
          <w:lang w:val="da-DK" w:eastAsia="en-US" w:bidi="ar-SA"/>
        </w:rPr>
      </w:rPrChange>
    </w:rPr>
  </w:style>
  <w:style w:type="paragraph" w:customStyle="1" w:styleId="container">
    <w:name w:val="container"/>
    <w:basedOn w:val="Normal"/>
    <w:rsid w:val="00FF5548"/>
    <w:pPr>
      <w:spacing w:after="188" w:line="240" w:lineRule="auto"/>
      <w:pPrChange w:id="136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ainer-fluid">
    <w:name w:val="container-fluid"/>
    <w:basedOn w:val="Normal"/>
    <w:rsid w:val="00FF5548"/>
    <w:pPr>
      <w:spacing w:after="188" w:line="240" w:lineRule="auto"/>
      <w:pPrChange w:id="13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">
    <w:name w:val="table"/>
    <w:basedOn w:val="Normal"/>
    <w:rsid w:val="00FF5548"/>
    <w:pPr>
      <w:spacing w:after="375" w:line="240" w:lineRule="auto"/>
      <w:pPrChange w:id="1367" w:author="Martin Geertsen" w:date="2018-05-16T22:28:00Z">
        <w:pPr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lockquote-reverse">
    <w:name w:val="blockquote-reverse"/>
    <w:basedOn w:val="Normal"/>
    <w:rsid w:val="00FF5548"/>
    <w:pPr>
      <w:pBdr>
        <w:right w:val="single" w:sz="36" w:space="11" w:color="CFCFCF"/>
      </w:pBdr>
      <w:spacing w:after="188" w:line="240" w:lineRule="auto"/>
      <w:jc w:val="right"/>
      <w:pPrChange w:id="1368" w:author="Martin Geertsen" w:date="2018-05-16T22:28:00Z">
        <w:pPr>
          <w:pBdr>
            <w:right w:val="single" w:sz="36" w:space="11" w:color="CFCFCF"/>
          </w:pBd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ow">
    <w:name w:val="row"/>
    <w:basedOn w:val="Normal"/>
    <w:rsid w:val="00FF5548"/>
    <w:pPr>
      <w:spacing w:after="188" w:line="240" w:lineRule="auto"/>
      <w:ind w:left="-225" w:right="-225"/>
      <w:pPrChange w:id="1369" w:author="Martin Geertsen" w:date="2018-05-16T22:28:00Z">
        <w:pPr>
          <w:spacing w:after="188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1">
    <w:name w:val="col-lg-1"/>
    <w:basedOn w:val="Normal"/>
    <w:rsid w:val="00FF5548"/>
    <w:pPr>
      <w:spacing w:after="188" w:line="240" w:lineRule="auto"/>
      <w:pPrChange w:id="13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10">
    <w:name w:val="col-lg-10"/>
    <w:basedOn w:val="Normal"/>
    <w:rsid w:val="00FF5548"/>
    <w:pPr>
      <w:spacing w:after="188" w:line="240" w:lineRule="auto"/>
      <w:pPrChange w:id="13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11">
    <w:name w:val="col-lg-11"/>
    <w:basedOn w:val="Normal"/>
    <w:rsid w:val="00FF5548"/>
    <w:pPr>
      <w:spacing w:after="188" w:line="240" w:lineRule="auto"/>
      <w:pPrChange w:id="13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12">
    <w:name w:val="col-lg-12"/>
    <w:basedOn w:val="Normal"/>
    <w:rsid w:val="00FF5548"/>
    <w:pPr>
      <w:spacing w:after="188" w:line="240" w:lineRule="auto"/>
      <w:pPrChange w:id="13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2">
    <w:name w:val="col-lg-2"/>
    <w:basedOn w:val="Normal"/>
    <w:rsid w:val="00FF5548"/>
    <w:pPr>
      <w:spacing w:after="188" w:line="240" w:lineRule="auto"/>
      <w:pPrChange w:id="13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3">
    <w:name w:val="col-lg-3"/>
    <w:basedOn w:val="Normal"/>
    <w:rsid w:val="00FF5548"/>
    <w:pPr>
      <w:spacing w:after="188" w:line="240" w:lineRule="auto"/>
      <w:pPrChange w:id="137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4">
    <w:name w:val="col-lg-4"/>
    <w:basedOn w:val="Normal"/>
    <w:rsid w:val="00FF5548"/>
    <w:pPr>
      <w:spacing w:after="188" w:line="240" w:lineRule="auto"/>
      <w:pPrChange w:id="137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5">
    <w:name w:val="col-lg-5"/>
    <w:basedOn w:val="Normal"/>
    <w:rsid w:val="00FF5548"/>
    <w:pPr>
      <w:spacing w:after="188" w:line="240" w:lineRule="auto"/>
      <w:pPrChange w:id="137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6">
    <w:name w:val="col-lg-6"/>
    <w:basedOn w:val="Normal"/>
    <w:rsid w:val="00FF5548"/>
    <w:pPr>
      <w:spacing w:after="188" w:line="240" w:lineRule="auto"/>
      <w:pPrChange w:id="13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7">
    <w:name w:val="col-lg-7"/>
    <w:basedOn w:val="Normal"/>
    <w:rsid w:val="00FF5548"/>
    <w:pPr>
      <w:spacing w:after="188" w:line="240" w:lineRule="auto"/>
      <w:pPrChange w:id="13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8">
    <w:name w:val="col-lg-8"/>
    <w:basedOn w:val="Normal"/>
    <w:rsid w:val="00FF5548"/>
    <w:pPr>
      <w:spacing w:after="188" w:line="240" w:lineRule="auto"/>
      <w:pPrChange w:id="13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lg-9">
    <w:name w:val="col-lg-9"/>
    <w:basedOn w:val="Normal"/>
    <w:rsid w:val="00FF5548"/>
    <w:pPr>
      <w:spacing w:after="188" w:line="240" w:lineRule="auto"/>
      <w:pPrChange w:id="13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1">
    <w:name w:val="col-md-1"/>
    <w:basedOn w:val="Normal"/>
    <w:rsid w:val="00FF5548"/>
    <w:pPr>
      <w:spacing w:after="188" w:line="240" w:lineRule="auto"/>
      <w:pPrChange w:id="13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8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10">
    <w:name w:val="col-md-10"/>
    <w:basedOn w:val="Normal"/>
    <w:rsid w:val="00FF5548"/>
    <w:pPr>
      <w:spacing w:after="188" w:line="240" w:lineRule="auto"/>
      <w:pPrChange w:id="13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11">
    <w:name w:val="col-md-11"/>
    <w:basedOn w:val="Normal"/>
    <w:rsid w:val="00FF5548"/>
    <w:pPr>
      <w:spacing w:after="188" w:line="240" w:lineRule="auto"/>
      <w:pPrChange w:id="138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12">
    <w:name w:val="col-md-12"/>
    <w:basedOn w:val="Normal"/>
    <w:rsid w:val="00FF5548"/>
    <w:pPr>
      <w:spacing w:after="188" w:line="240" w:lineRule="auto"/>
      <w:pPrChange w:id="13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2">
    <w:name w:val="col-md-2"/>
    <w:basedOn w:val="Normal"/>
    <w:rsid w:val="00FF5548"/>
    <w:pPr>
      <w:spacing w:after="188" w:line="240" w:lineRule="auto"/>
      <w:pPrChange w:id="138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3">
    <w:name w:val="col-md-3"/>
    <w:basedOn w:val="Normal"/>
    <w:rsid w:val="00FF5548"/>
    <w:pPr>
      <w:spacing w:after="188" w:line="240" w:lineRule="auto"/>
      <w:pPrChange w:id="138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4">
    <w:name w:val="col-md-4"/>
    <w:basedOn w:val="Normal"/>
    <w:rsid w:val="00FF5548"/>
    <w:pPr>
      <w:spacing w:after="188" w:line="240" w:lineRule="auto"/>
      <w:pPrChange w:id="13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5">
    <w:name w:val="col-md-5"/>
    <w:basedOn w:val="Normal"/>
    <w:rsid w:val="00FF5548"/>
    <w:pPr>
      <w:spacing w:after="188" w:line="240" w:lineRule="auto"/>
      <w:pPrChange w:id="138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6">
    <w:name w:val="col-md-6"/>
    <w:basedOn w:val="Normal"/>
    <w:rsid w:val="00FF5548"/>
    <w:pPr>
      <w:spacing w:after="188" w:line="240" w:lineRule="auto"/>
      <w:pPrChange w:id="13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7">
    <w:name w:val="col-md-7"/>
    <w:basedOn w:val="Normal"/>
    <w:rsid w:val="00FF5548"/>
    <w:pPr>
      <w:spacing w:after="188" w:line="240" w:lineRule="auto"/>
      <w:pPrChange w:id="13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8">
    <w:name w:val="col-md-8"/>
    <w:basedOn w:val="Normal"/>
    <w:rsid w:val="00FF5548"/>
    <w:pPr>
      <w:spacing w:after="188" w:line="240" w:lineRule="auto"/>
      <w:pPrChange w:id="13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md-9">
    <w:name w:val="col-md-9"/>
    <w:basedOn w:val="Normal"/>
    <w:rsid w:val="00FF5548"/>
    <w:pPr>
      <w:spacing w:after="188" w:line="240" w:lineRule="auto"/>
      <w:pPrChange w:id="139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1">
    <w:name w:val="col-sm-1"/>
    <w:basedOn w:val="Normal"/>
    <w:rsid w:val="00FF5548"/>
    <w:pPr>
      <w:spacing w:after="188" w:line="240" w:lineRule="auto"/>
      <w:pPrChange w:id="139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10">
    <w:name w:val="col-sm-10"/>
    <w:basedOn w:val="Normal"/>
    <w:rsid w:val="00FF5548"/>
    <w:pPr>
      <w:spacing w:after="188" w:line="240" w:lineRule="auto"/>
      <w:pPrChange w:id="13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11">
    <w:name w:val="col-sm-11"/>
    <w:basedOn w:val="Normal"/>
    <w:rsid w:val="00FF5548"/>
    <w:pPr>
      <w:spacing w:after="188" w:line="240" w:lineRule="auto"/>
      <w:pPrChange w:id="13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12">
    <w:name w:val="col-sm-12"/>
    <w:basedOn w:val="Normal"/>
    <w:rsid w:val="00FF5548"/>
    <w:pPr>
      <w:spacing w:after="188" w:line="240" w:lineRule="auto"/>
      <w:pPrChange w:id="13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2">
    <w:name w:val="col-sm-2"/>
    <w:basedOn w:val="Normal"/>
    <w:rsid w:val="00FF5548"/>
    <w:pPr>
      <w:spacing w:after="188" w:line="240" w:lineRule="auto"/>
      <w:pPrChange w:id="139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3">
    <w:name w:val="col-sm-3"/>
    <w:basedOn w:val="Normal"/>
    <w:rsid w:val="00FF5548"/>
    <w:pPr>
      <w:spacing w:after="188" w:line="240" w:lineRule="auto"/>
      <w:pPrChange w:id="13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3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4">
    <w:name w:val="col-sm-4"/>
    <w:basedOn w:val="Normal"/>
    <w:rsid w:val="00FF5548"/>
    <w:pPr>
      <w:spacing w:after="188" w:line="240" w:lineRule="auto"/>
      <w:pPrChange w:id="14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5">
    <w:name w:val="col-sm-5"/>
    <w:basedOn w:val="Normal"/>
    <w:rsid w:val="00FF5548"/>
    <w:pPr>
      <w:spacing w:after="188" w:line="240" w:lineRule="auto"/>
      <w:pPrChange w:id="14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6">
    <w:name w:val="col-sm-6"/>
    <w:basedOn w:val="Normal"/>
    <w:rsid w:val="00FF5548"/>
    <w:pPr>
      <w:spacing w:after="188" w:line="240" w:lineRule="auto"/>
      <w:pPrChange w:id="14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7">
    <w:name w:val="col-sm-7"/>
    <w:basedOn w:val="Normal"/>
    <w:rsid w:val="00FF5548"/>
    <w:pPr>
      <w:spacing w:after="188" w:line="240" w:lineRule="auto"/>
      <w:pPrChange w:id="14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8">
    <w:name w:val="col-sm-8"/>
    <w:basedOn w:val="Normal"/>
    <w:rsid w:val="00FF5548"/>
    <w:pPr>
      <w:spacing w:after="188" w:line="240" w:lineRule="auto"/>
      <w:pPrChange w:id="14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sm-9">
    <w:name w:val="col-sm-9"/>
    <w:basedOn w:val="Normal"/>
    <w:rsid w:val="00FF5548"/>
    <w:pPr>
      <w:spacing w:after="188" w:line="240" w:lineRule="auto"/>
      <w:pPrChange w:id="140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1">
    <w:name w:val="col-xs-1"/>
    <w:basedOn w:val="Normal"/>
    <w:rsid w:val="00FF5548"/>
    <w:pPr>
      <w:spacing w:after="188" w:line="240" w:lineRule="auto"/>
      <w:pPrChange w:id="140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10">
    <w:name w:val="col-xs-10"/>
    <w:basedOn w:val="Normal"/>
    <w:rsid w:val="00FF5548"/>
    <w:pPr>
      <w:spacing w:after="188" w:line="240" w:lineRule="auto"/>
      <w:pPrChange w:id="14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11">
    <w:name w:val="col-xs-11"/>
    <w:basedOn w:val="Normal"/>
    <w:rsid w:val="00FF5548"/>
    <w:pPr>
      <w:spacing w:after="188" w:line="240" w:lineRule="auto"/>
      <w:pPrChange w:id="14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12">
    <w:name w:val="col-xs-12"/>
    <w:basedOn w:val="Normal"/>
    <w:rsid w:val="00FF5548"/>
    <w:pPr>
      <w:spacing w:after="188" w:line="240" w:lineRule="auto"/>
      <w:pPrChange w:id="14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2">
    <w:name w:val="col-xs-2"/>
    <w:basedOn w:val="Normal"/>
    <w:rsid w:val="00FF5548"/>
    <w:pPr>
      <w:spacing w:after="188" w:line="240" w:lineRule="auto"/>
      <w:pPrChange w:id="141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3">
    <w:name w:val="col-xs-3"/>
    <w:basedOn w:val="Normal"/>
    <w:rsid w:val="00FF5548"/>
    <w:pPr>
      <w:spacing w:after="188" w:line="240" w:lineRule="auto"/>
      <w:pPrChange w:id="14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4">
    <w:name w:val="col-xs-4"/>
    <w:basedOn w:val="Normal"/>
    <w:rsid w:val="00FF5548"/>
    <w:pPr>
      <w:spacing w:after="188" w:line="240" w:lineRule="auto"/>
      <w:pPrChange w:id="14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5">
    <w:name w:val="col-xs-5"/>
    <w:basedOn w:val="Normal"/>
    <w:rsid w:val="00FF5548"/>
    <w:pPr>
      <w:spacing w:after="188" w:line="240" w:lineRule="auto"/>
      <w:pPrChange w:id="14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6">
    <w:name w:val="col-xs-6"/>
    <w:basedOn w:val="Normal"/>
    <w:rsid w:val="00FF5548"/>
    <w:pPr>
      <w:spacing w:after="188" w:line="240" w:lineRule="auto"/>
      <w:pPrChange w:id="14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7">
    <w:name w:val="col-xs-7"/>
    <w:basedOn w:val="Normal"/>
    <w:rsid w:val="00FF5548"/>
    <w:pPr>
      <w:spacing w:after="188" w:line="240" w:lineRule="auto"/>
      <w:pPrChange w:id="14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8">
    <w:name w:val="col-xs-8"/>
    <w:basedOn w:val="Normal"/>
    <w:rsid w:val="00FF5548"/>
    <w:pPr>
      <w:spacing w:after="188" w:line="240" w:lineRule="auto"/>
      <w:pPrChange w:id="14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9">
    <w:name w:val="col-xs-9"/>
    <w:basedOn w:val="Normal"/>
    <w:rsid w:val="00FF5548"/>
    <w:pPr>
      <w:spacing w:after="188" w:line="240" w:lineRule="auto"/>
      <w:pPrChange w:id="14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12">
    <w:name w:val="col-xs-offset-12"/>
    <w:basedOn w:val="Normal"/>
    <w:rsid w:val="00FF5548"/>
    <w:pPr>
      <w:spacing w:after="188" w:line="240" w:lineRule="auto"/>
      <w:ind w:left="12240"/>
      <w:pPrChange w:id="1418" w:author="Martin Geertsen" w:date="2018-05-16T22:28:00Z">
        <w:pPr>
          <w:spacing w:after="188" w:line="259" w:lineRule="auto"/>
          <w:ind w:left="1224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11">
    <w:name w:val="col-xs-offset-11"/>
    <w:basedOn w:val="Normal"/>
    <w:rsid w:val="00FF5548"/>
    <w:pPr>
      <w:spacing w:after="188" w:line="240" w:lineRule="auto"/>
      <w:ind w:left="11138"/>
      <w:pPrChange w:id="1419" w:author="Martin Geertsen" w:date="2018-05-16T22:28:00Z">
        <w:pPr>
          <w:spacing w:after="188" w:line="259" w:lineRule="auto"/>
          <w:ind w:left="1113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10">
    <w:name w:val="col-xs-offset-10"/>
    <w:basedOn w:val="Normal"/>
    <w:rsid w:val="00FF5548"/>
    <w:pPr>
      <w:spacing w:after="188" w:line="240" w:lineRule="auto"/>
      <w:ind w:left="10159"/>
      <w:pPrChange w:id="1420" w:author="Martin Geertsen" w:date="2018-05-16T22:28:00Z">
        <w:pPr>
          <w:spacing w:after="188" w:line="259" w:lineRule="auto"/>
          <w:ind w:left="10159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9">
    <w:name w:val="col-xs-offset-9"/>
    <w:basedOn w:val="Normal"/>
    <w:rsid w:val="00FF5548"/>
    <w:pPr>
      <w:spacing w:after="188" w:line="240" w:lineRule="auto"/>
      <w:ind w:left="9180"/>
      <w:pPrChange w:id="1421" w:author="Martin Geertsen" w:date="2018-05-16T22:28:00Z">
        <w:pPr>
          <w:spacing w:after="188" w:line="259" w:lineRule="auto"/>
          <w:ind w:left="918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8">
    <w:name w:val="col-xs-offset-8"/>
    <w:basedOn w:val="Normal"/>
    <w:rsid w:val="00FF5548"/>
    <w:pPr>
      <w:spacing w:after="188" w:line="240" w:lineRule="auto"/>
      <w:ind w:left="8078"/>
      <w:pPrChange w:id="1422" w:author="Martin Geertsen" w:date="2018-05-16T22:28:00Z">
        <w:pPr>
          <w:spacing w:after="188" w:line="259" w:lineRule="auto"/>
          <w:ind w:left="807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7">
    <w:name w:val="col-xs-offset-7"/>
    <w:basedOn w:val="Normal"/>
    <w:rsid w:val="00FF5548"/>
    <w:pPr>
      <w:spacing w:after="188" w:line="240" w:lineRule="auto"/>
      <w:ind w:left="7099"/>
      <w:pPrChange w:id="1423" w:author="Martin Geertsen" w:date="2018-05-16T22:28:00Z">
        <w:pPr>
          <w:spacing w:after="188" w:line="259" w:lineRule="auto"/>
          <w:ind w:left="7099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6">
    <w:name w:val="col-xs-offset-6"/>
    <w:basedOn w:val="Normal"/>
    <w:rsid w:val="00FF5548"/>
    <w:pPr>
      <w:spacing w:after="188" w:line="240" w:lineRule="auto"/>
      <w:ind w:left="6120"/>
      <w:pPrChange w:id="1424" w:author="Martin Geertsen" w:date="2018-05-16T22:28:00Z">
        <w:pPr>
          <w:spacing w:after="188" w:line="259" w:lineRule="auto"/>
          <w:ind w:left="612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5">
    <w:name w:val="col-xs-offset-5"/>
    <w:basedOn w:val="Normal"/>
    <w:rsid w:val="00FF5548"/>
    <w:pPr>
      <w:spacing w:after="188" w:line="240" w:lineRule="auto"/>
      <w:ind w:left="5018"/>
      <w:pPrChange w:id="1425" w:author="Martin Geertsen" w:date="2018-05-16T22:28:00Z">
        <w:pPr>
          <w:spacing w:after="188" w:line="259" w:lineRule="auto"/>
          <w:ind w:left="501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4">
    <w:name w:val="col-xs-offset-4"/>
    <w:basedOn w:val="Normal"/>
    <w:rsid w:val="00FF5548"/>
    <w:pPr>
      <w:spacing w:after="188" w:line="240" w:lineRule="auto"/>
      <w:ind w:left="4039"/>
      <w:pPrChange w:id="1426" w:author="Martin Geertsen" w:date="2018-05-16T22:28:00Z">
        <w:pPr>
          <w:spacing w:after="188" w:line="259" w:lineRule="auto"/>
          <w:ind w:left="4039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3">
    <w:name w:val="col-xs-offset-3"/>
    <w:basedOn w:val="Normal"/>
    <w:rsid w:val="00FF5548"/>
    <w:pPr>
      <w:spacing w:after="188" w:line="240" w:lineRule="auto"/>
      <w:ind w:left="3060"/>
      <w:pPrChange w:id="1427" w:author="Martin Geertsen" w:date="2018-05-16T22:28:00Z">
        <w:pPr>
          <w:spacing w:after="188" w:line="259" w:lineRule="auto"/>
          <w:ind w:left="306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2">
    <w:name w:val="col-xs-offset-2"/>
    <w:basedOn w:val="Normal"/>
    <w:rsid w:val="00FF5548"/>
    <w:pPr>
      <w:spacing w:after="188" w:line="240" w:lineRule="auto"/>
      <w:ind w:left="1958"/>
      <w:pPrChange w:id="1428" w:author="Martin Geertsen" w:date="2018-05-16T22:28:00Z">
        <w:pPr>
          <w:spacing w:after="188" w:line="259" w:lineRule="auto"/>
          <w:ind w:left="195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1">
    <w:name w:val="col-xs-offset-1"/>
    <w:basedOn w:val="Normal"/>
    <w:rsid w:val="00FF5548"/>
    <w:pPr>
      <w:spacing w:after="188" w:line="240" w:lineRule="auto"/>
      <w:ind w:left="979"/>
      <w:pPrChange w:id="1429" w:author="Martin Geertsen" w:date="2018-05-16T22:28:00Z">
        <w:pPr>
          <w:spacing w:after="188" w:line="259" w:lineRule="auto"/>
          <w:ind w:left="979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-xs-offset-0">
    <w:name w:val="col-xs-offset-0"/>
    <w:basedOn w:val="Normal"/>
    <w:rsid w:val="00FF5548"/>
    <w:pPr>
      <w:spacing w:after="188" w:line="240" w:lineRule="auto"/>
      <w:pPrChange w:id="14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3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tbodytrtd">
    <w:name w:val="table&gt;tbody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  <w:pPrChange w:id="1431" w:author="Martin Geertsen" w:date="2018-05-16T22:28:00Z">
        <w:pPr>
          <w:pBdr>
            <w:top w:val="single" w:sz="6" w:space="6" w:color="DDDDDD"/>
          </w:pBd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tbodytrth">
    <w:name w:val="table&gt;tbody&gt;tr&gt;th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  <w:pPrChange w:id="1432" w:author="Martin Geertsen" w:date="2018-05-16T22:28:00Z">
        <w:pPr>
          <w:pBdr>
            <w:top w:val="single" w:sz="6" w:space="6" w:color="DDDDDD"/>
          </w:pBd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tfoottrtd">
    <w:name w:val="table&gt;tfoot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  <w:pPrChange w:id="1433" w:author="Martin Geertsen" w:date="2018-05-16T22:28:00Z">
        <w:pPr>
          <w:pBdr>
            <w:top w:val="single" w:sz="6" w:space="6" w:color="DDDDDD"/>
          </w:pBd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tfoottrth">
    <w:name w:val="table&gt;tfoot&gt;tr&gt;th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  <w:pPrChange w:id="1434" w:author="Martin Geertsen" w:date="2018-05-16T22:28:00Z">
        <w:pPr>
          <w:pBdr>
            <w:top w:val="single" w:sz="6" w:space="6" w:color="DDDDDD"/>
          </w:pBd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theadtrtd">
    <w:name w:val="table&gt;thead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  <w:pPrChange w:id="1435" w:author="Martin Geertsen" w:date="2018-05-16T22:28:00Z">
        <w:pPr>
          <w:pBdr>
            <w:top w:val="single" w:sz="6" w:space="6" w:color="DDDDDD"/>
          </w:pBd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theadtrth">
    <w:name w:val="table&gt;thead&gt;tr&gt;th"/>
    <w:basedOn w:val="Normal"/>
    <w:rsid w:val="00FF5548"/>
    <w:pPr>
      <w:pBdr>
        <w:top w:val="single" w:sz="6" w:space="6" w:color="DDDDDD"/>
        <w:bottom w:val="single" w:sz="12" w:space="0" w:color="DDDDDD"/>
      </w:pBdr>
      <w:spacing w:after="188" w:line="240" w:lineRule="auto"/>
      <w:textAlignment w:val="bottom"/>
      <w:pPrChange w:id="1436" w:author="Martin Geertsen" w:date="2018-05-16T22:28:00Z">
        <w:pPr>
          <w:pBdr>
            <w:top w:val="single" w:sz="6" w:space="6" w:color="DDDDDD"/>
            <w:bottom w:val="single" w:sz="12" w:space="0" w:color="DDDDDD"/>
          </w:pBdr>
          <w:spacing w:after="188" w:line="259" w:lineRule="auto"/>
          <w:textAlignment w:val="bottom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densedtbodytrtd">
    <w:name w:val="table-condensed&gt;tbody&gt;tr&gt;td"/>
    <w:basedOn w:val="Normal"/>
    <w:rsid w:val="00FF5548"/>
    <w:pPr>
      <w:spacing w:after="188" w:line="240" w:lineRule="auto"/>
      <w:pPrChange w:id="143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densedtbodytrth">
    <w:name w:val="table-condensed&gt;tbody&gt;tr&gt;th"/>
    <w:basedOn w:val="Normal"/>
    <w:rsid w:val="00FF5548"/>
    <w:pPr>
      <w:spacing w:after="188" w:line="240" w:lineRule="auto"/>
      <w:pPrChange w:id="143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densedtfoottrtd">
    <w:name w:val="table-condensed&gt;tfoot&gt;tr&gt;td"/>
    <w:basedOn w:val="Normal"/>
    <w:rsid w:val="00FF5548"/>
    <w:pPr>
      <w:spacing w:after="188" w:line="240" w:lineRule="auto"/>
      <w:pPrChange w:id="143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densedtfoottrth">
    <w:name w:val="table-condensed&gt;tfoot&gt;tr&gt;th"/>
    <w:basedOn w:val="Normal"/>
    <w:rsid w:val="00FF5548"/>
    <w:pPr>
      <w:spacing w:after="188" w:line="240" w:lineRule="auto"/>
      <w:pPrChange w:id="144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densedtheadtrtd">
    <w:name w:val="table-condensed&gt;thead&gt;tr&gt;td"/>
    <w:basedOn w:val="Normal"/>
    <w:rsid w:val="00FF5548"/>
    <w:pPr>
      <w:spacing w:after="188" w:line="240" w:lineRule="auto"/>
      <w:pPrChange w:id="14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densedtheadtrth">
    <w:name w:val="table-condensed&gt;thead&gt;tr&gt;th"/>
    <w:basedOn w:val="Normal"/>
    <w:rsid w:val="00FF5548"/>
    <w:pPr>
      <w:spacing w:after="188" w:line="240" w:lineRule="auto"/>
      <w:pPrChange w:id="144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">
    <w:name w:val="table-bordere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  <w:pPrChange w:id="1443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tbodytrtd">
    <w:name w:val="table-bordered&gt;tbody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  <w:pPrChange w:id="1444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tbodytrth">
    <w:name w:val="table-bordered&gt;tbody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  <w:pPrChange w:id="1445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tfoottrtd">
    <w:name w:val="table-bordered&gt;tfoot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  <w:pPrChange w:id="1446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4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tfoottrth">
    <w:name w:val="table-bordered&gt;tfoot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  <w:pPrChange w:id="1447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theadtrtd">
    <w:name w:val="table-bordered&gt;thead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88" w:line="240" w:lineRule="auto"/>
      <w:pPrChange w:id="1448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12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borderedtheadtrth">
    <w:name w:val="table-bordered&gt;thead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88" w:line="240" w:lineRule="auto"/>
      <w:pPrChange w:id="1449" w:author="Martin Geertsen" w:date="2018-05-16T22:28:00Z">
        <w:pPr>
          <w:pBdr>
            <w:top w:val="single" w:sz="6" w:space="0" w:color="DDDDDD"/>
            <w:left w:val="single" w:sz="6" w:space="0" w:color="DDDDDD"/>
            <w:bottom w:val="single" w:sz="12" w:space="0" w:color="DDDDDD"/>
            <w:right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">
    <w:name w:val="form-control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  <w:pPrChange w:id="1450" w:author="Martin Geertsen" w:date="2018-05-16T22:28:00Z">
        <w:pPr>
          <w:pBdr>
            <w:top w:val="single" w:sz="6" w:space="4" w:color="CCCCCC"/>
            <w:left w:val="single" w:sz="6" w:space="12" w:color="CCCCCC"/>
            <w:bottom w:val="single" w:sz="6" w:space="4" w:color="CCCCCC"/>
            <w:right w:val="single" w:sz="6" w:space="12" w:color="CCCCCC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curly-hosted-field">
    <w:name w:val="recurly-hosted-field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  <w:pPrChange w:id="1451" w:author="Martin Geertsen" w:date="2018-05-16T22:28:00Z">
        <w:pPr>
          <w:pBdr>
            <w:top w:val="single" w:sz="6" w:space="4" w:color="CCCCCC"/>
            <w:left w:val="single" w:sz="6" w:space="12" w:color="CCCCCC"/>
            <w:bottom w:val="single" w:sz="6" w:space="4" w:color="CCCCCC"/>
            <w:right w:val="single" w:sz="6" w:space="12" w:color="CCCCCC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group">
    <w:name w:val="form-group"/>
    <w:basedOn w:val="Normal"/>
    <w:rsid w:val="00FF5548"/>
    <w:pPr>
      <w:spacing w:after="225" w:line="240" w:lineRule="auto"/>
      <w:pPrChange w:id="1452" w:author="Martin Geertsen" w:date="2018-05-16T22:28:00Z">
        <w:pPr>
          <w:spacing w:after="22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eckbox">
    <w:name w:val="checkbox"/>
    <w:basedOn w:val="Normal"/>
    <w:rsid w:val="00FF5548"/>
    <w:pPr>
      <w:spacing w:before="150" w:after="150" w:line="240" w:lineRule="auto"/>
      <w:pPrChange w:id="1453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adio">
    <w:name w:val="radio"/>
    <w:basedOn w:val="Normal"/>
    <w:rsid w:val="00FF5548"/>
    <w:pPr>
      <w:spacing w:before="150" w:after="150" w:line="240" w:lineRule="auto"/>
      <w:pPrChange w:id="1454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eckbox-inline">
    <w:name w:val="checkbox-inline"/>
    <w:basedOn w:val="Normal"/>
    <w:rsid w:val="00FF5548"/>
    <w:pPr>
      <w:spacing w:after="0" w:line="240" w:lineRule="auto"/>
      <w:textAlignment w:val="center"/>
      <w:pPrChange w:id="1455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adio-inline">
    <w:name w:val="radio-inline"/>
    <w:basedOn w:val="Normal"/>
    <w:rsid w:val="00FF5548"/>
    <w:pPr>
      <w:spacing w:after="0" w:line="240" w:lineRule="auto"/>
      <w:textAlignment w:val="center"/>
      <w:pPrChange w:id="1456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sm">
    <w:name w:val="input-sm"/>
    <w:basedOn w:val="Normal"/>
    <w:rsid w:val="00FF5548"/>
    <w:pPr>
      <w:spacing w:after="188" w:line="240" w:lineRule="auto"/>
      <w:pPrChange w:id="14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1457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input-lg">
    <w:name w:val="input-lg"/>
    <w:basedOn w:val="Normal"/>
    <w:rsid w:val="00FF5548"/>
    <w:pPr>
      <w:spacing w:after="188" w:line="240" w:lineRule="auto"/>
      <w:pPrChange w:id="145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30"/>
      <w:szCs w:val="30"/>
      <w:lang w:eastAsia="da-DK"/>
      <w:rPrChange w:id="1458" w:author="Martin Geertsen" w:date="2018-05-16T22:28:00Z">
        <w:rPr>
          <w:sz w:val="30"/>
          <w:szCs w:val="30"/>
          <w:lang w:val="da-DK" w:eastAsia="en-US" w:bidi="ar-SA"/>
        </w:rPr>
      </w:rPrChange>
    </w:rPr>
  </w:style>
  <w:style w:type="paragraph" w:customStyle="1" w:styleId="has-external-error">
    <w:name w:val="has-external-error"/>
    <w:basedOn w:val="Normal"/>
    <w:rsid w:val="00FF5548"/>
    <w:pPr>
      <w:spacing w:after="188" w:line="240" w:lineRule="auto"/>
      <w:pPrChange w:id="14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1459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form-control-static">
    <w:name w:val="form-control-static"/>
    <w:basedOn w:val="Normal"/>
    <w:rsid w:val="00FF5548"/>
    <w:pPr>
      <w:spacing w:after="0" w:line="240" w:lineRule="auto"/>
      <w:pPrChange w:id="1460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elp-block">
    <w:name w:val="help-block"/>
    <w:basedOn w:val="Normal"/>
    <w:rsid w:val="00FF5548"/>
    <w:pPr>
      <w:spacing w:before="75" w:after="150" w:line="240" w:lineRule="auto"/>
      <w:pPrChange w:id="1461" w:author="Martin Geertsen" w:date="2018-05-16T22:28:00Z">
        <w:pPr>
          <w:spacing w:before="75" w:after="150" w:line="259" w:lineRule="auto"/>
        </w:pPr>
      </w:pPrChange>
    </w:pPr>
    <w:rPr>
      <w:rFonts w:ascii="Times New Roman" w:eastAsia="Times New Roman" w:hAnsi="Times New Roman" w:cs="Times New Roman"/>
      <w:color w:val="909090"/>
      <w:sz w:val="24"/>
      <w:szCs w:val="24"/>
      <w:lang w:eastAsia="da-DK"/>
      <w:rPrChange w:id="1461" w:author="Martin Geertsen" w:date="2018-05-16T22:28:00Z">
        <w:rPr>
          <w:color w:val="909090"/>
          <w:sz w:val="22"/>
          <w:szCs w:val="22"/>
          <w:lang w:val="da-DK" w:eastAsia="en-US" w:bidi="ar-SA"/>
        </w:rPr>
      </w:rPrChange>
    </w:rPr>
  </w:style>
  <w:style w:type="paragraph" w:customStyle="1" w:styleId="btn">
    <w:name w:val="btn"/>
    <w:basedOn w:val="Normal"/>
    <w:rsid w:val="00FF5548"/>
    <w:pPr>
      <w:spacing w:after="0" w:line="240" w:lineRule="auto"/>
      <w:jc w:val="center"/>
      <w:textAlignment w:val="center"/>
      <w:pPrChange w:id="1462" w:author="Martin Geertsen" w:date="2018-05-16T22:28:00Z">
        <w:pPr>
          <w:spacing w:after="160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462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btn-default">
    <w:name w:val="btn-default"/>
    <w:basedOn w:val="Normal"/>
    <w:rsid w:val="00FF5548"/>
    <w:pPr>
      <w:shd w:val="clear" w:color="auto" w:fill="FFFFFF"/>
      <w:spacing w:after="188" w:line="240" w:lineRule="auto"/>
      <w:pPrChange w:id="1463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1463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btn-primary">
    <w:name w:val="btn-primary"/>
    <w:basedOn w:val="Normal"/>
    <w:rsid w:val="00FF5548"/>
    <w:pPr>
      <w:shd w:val="clear" w:color="auto" w:fill="A93529"/>
      <w:spacing w:after="188" w:line="240" w:lineRule="auto"/>
      <w:pPrChange w:id="1464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464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success">
    <w:name w:val="btn-success"/>
    <w:basedOn w:val="Normal"/>
    <w:rsid w:val="00FF5548"/>
    <w:pPr>
      <w:shd w:val="clear" w:color="auto" w:fill="46A546"/>
      <w:spacing w:after="188" w:line="240" w:lineRule="auto"/>
      <w:pPrChange w:id="1465" w:author="Martin Geertsen" w:date="2018-05-16T22:28:00Z">
        <w:pPr>
          <w:shd w:val="clear" w:color="auto" w:fill="46A546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465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info">
    <w:name w:val="btn-info"/>
    <w:basedOn w:val="Normal"/>
    <w:rsid w:val="00FF5548"/>
    <w:pPr>
      <w:shd w:val="clear" w:color="auto" w:fill="405EBF"/>
      <w:spacing w:after="188" w:line="240" w:lineRule="auto"/>
      <w:pPrChange w:id="1466" w:author="Martin Geertsen" w:date="2018-05-16T22:28:00Z">
        <w:pPr>
          <w:shd w:val="clear" w:color="auto" w:fill="405EB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466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warning">
    <w:name w:val="btn-warning"/>
    <w:basedOn w:val="Normal"/>
    <w:rsid w:val="00FF5548"/>
    <w:pPr>
      <w:shd w:val="clear" w:color="auto" w:fill="F89406"/>
      <w:spacing w:after="188" w:line="240" w:lineRule="auto"/>
      <w:pPrChange w:id="1467" w:author="Martin Geertsen" w:date="2018-05-16T22:28:00Z">
        <w:pPr>
          <w:shd w:val="clear" w:color="auto" w:fill="F89406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467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danger">
    <w:name w:val="btn-danger"/>
    <w:basedOn w:val="Normal"/>
    <w:rsid w:val="00FF5548"/>
    <w:pPr>
      <w:shd w:val="clear" w:color="auto" w:fill="E03A06"/>
      <w:spacing w:after="188" w:line="240" w:lineRule="auto"/>
      <w:pPrChange w:id="1468" w:author="Martin Geertsen" w:date="2018-05-16T22:28:00Z">
        <w:pPr>
          <w:shd w:val="clear" w:color="auto" w:fill="E03A06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468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link">
    <w:name w:val="btn-link"/>
    <w:basedOn w:val="Normal"/>
    <w:rsid w:val="00FF5548"/>
    <w:pPr>
      <w:spacing w:after="188" w:line="240" w:lineRule="auto"/>
      <w:pPrChange w:id="146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1469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card">
    <w:name w:val="card"/>
    <w:basedOn w:val="Normal"/>
    <w:rsid w:val="00FF5548"/>
    <w:pPr>
      <w:shd w:val="clear" w:color="auto" w:fill="FFFFFF"/>
      <w:spacing w:after="188" w:line="240" w:lineRule="auto"/>
      <w:pPrChange w:id="1470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down-menu">
    <w:name w:val="dropdown-menu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  <w:pPrChange w:id="1471" w:author="Martin Geertsen" w:date="2018-05-16T22:28:00Z">
        <w:pPr>
          <w:pBdr>
            <w:top w:val="single" w:sz="6" w:space="4" w:color="CCCCCC"/>
            <w:left w:val="single" w:sz="6" w:space="0" w:color="CCCCCC"/>
            <w:bottom w:val="single" w:sz="6" w:space="4" w:color="CCCCCC"/>
            <w:right w:val="single" w:sz="6" w:space="0" w:color="CCCCCC"/>
          </w:pBdr>
          <w:shd w:val="clear" w:color="auto" w:fill="FFFFFF"/>
          <w:spacing w:before="30" w:after="160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471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btn-block">
    <w:name w:val="btn-block"/>
    <w:basedOn w:val="Normal"/>
    <w:rsid w:val="00FF5548"/>
    <w:pPr>
      <w:spacing w:after="188" w:line="240" w:lineRule="auto"/>
      <w:pPrChange w:id="14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-hint">
    <w:name w:val="card-hint"/>
    <w:basedOn w:val="Normal"/>
    <w:rsid w:val="00FF5548"/>
    <w:pPr>
      <w:spacing w:before="150" w:after="188" w:line="240" w:lineRule="auto"/>
      <w:pPrChange w:id="1473" w:author="Martin Geertsen" w:date="2018-05-16T22:28:00Z">
        <w:pPr>
          <w:spacing w:before="150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-thin">
    <w:name w:val="card-thin"/>
    <w:basedOn w:val="Normal"/>
    <w:rsid w:val="00FF5548"/>
    <w:pPr>
      <w:spacing w:after="188" w:line="240" w:lineRule="auto"/>
      <w:pPrChange w:id="14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llapse">
    <w:name w:val="collapse"/>
    <w:basedOn w:val="Normal"/>
    <w:rsid w:val="00FF5548"/>
    <w:pPr>
      <w:spacing w:after="188" w:line="240" w:lineRule="auto"/>
      <w:pPrChange w:id="147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475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ollapsing">
    <w:name w:val="collapsing"/>
    <w:basedOn w:val="Normal"/>
    <w:rsid w:val="00FF5548"/>
    <w:pPr>
      <w:spacing w:after="188" w:line="240" w:lineRule="auto"/>
      <w:pPrChange w:id="147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et">
    <w:name w:val="caret"/>
    <w:basedOn w:val="Normal"/>
    <w:rsid w:val="00FF5548"/>
    <w:pPr>
      <w:pBdr>
        <w:top w:val="single" w:sz="24" w:space="0" w:color="auto"/>
      </w:pBdr>
      <w:spacing w:after="188" w:line="240" w:lineRule="auto"/>
      <w:ind w:left="30"/>
      <w:textAlignment w:val="center"/>
      <w:pPrChange w:id="1477" w:author="Martin Geertsen" w:date="2018-05-16T22:28:00Z">
        <w:pPr>
          <w:pBdr>
            <w:top w:val="single" w:sz="24" w:space="0" w:color="auto"/>
          </w:pBdr>
          <w:spacing w:after="188" w:line="259" w:lineRule="auto"/>
          <w:ind w:left="30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down-menulia">
    <w:name w:val="dropdown-menu&gt;li&gt;a"/>
    <w:basedOn w:val="Normal"/>
    <w:rsid w:val="00FF5548"/>
    <w:pPr>
      <w:spacing w:after="188" w:line="240" w:lineRule="auto"/>
      <w:pPrChange w:id="14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478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dropdown-header">
    <w:name w:val="dropdown-header"/>
    <w:basedOn w:val="Normal"/>
    <w:rsid w:val="00FF5548"/>
    <w:pPr>
      <w:spacing w:after="188" w:line="240" w:lineRule="auto"/>
      <w:pPrChange w:id="14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21"/>
      <w:szCs w:val="21"/>
      <w:lang w:eastAsia="da-DK"/>
      <w:rPrChange w:id="1479" w:author="Martin Geertsen" w:date="2018-05-16T22:28:00Z">
        <w:rPr>
          <w:color w:val="A4A4A4"/>
          <w:sz w:val="21"/>
          <w:szCs w:val="21"/>
          <w:lang w:val="da-DK" w:eastAsia="en-US" w:bidi="ar-SA"/>
        </w:rPr>
      </w:rPrChange>
    </w:rPr>
  </w:style>
  <w:style w:type="paragraph" w:customStyle="1" w:styleId="btn-group">
    <w:name w:val="btn-group"/>
    <w:basedOn w:val="Normal"/>
    <w:rsid w:val="00FF5548"/>
    <w:pPr>
      <w:spacing w:after="188" w:line="240" w:lineRule="auto"/>
      <w:textAlignment w:val="center"/>
      <w:pPrChange w:id="1480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group-vertical">
    <w:name w:val="btn-group-vertical"/>
    <w:basedOn w:val="Normal"/>
    <w:rsid w:val="00FF5548"/>
    <w:pPr>
      <w:spacing w:after="188" w:line="240" w:lineRule="auto"/>
      <w:textAlignment w:val="center"/>
      <w:pPrChange w:id="1481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toolbar">
    <w:name w:val="btn-toolbar"/>
    <w:basedOn w:val="Normal"/>
    <w:rsid w:val="00FF5548"/>
    <w:pPr>
      <w:spacing w:after="188" w:line="240" w:lineRule="auto"/>
      <w:ind w:left="-75"/>
      <w:pPrChange w:id="1482" w:author="Martin Geertsen" w:date="2018-05-16T22:28:00Z">
        <w:pPr>
          <w:spacing w:after="188" w:line="259" w:lineRule="auto"/>
          <w:ind w:left="-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8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group-justified">
    <w:name w:val="btn-group-justified"/>
    <w:basedOn w:val="Normal"/>
    <w:rsid w:val="00FF5548"/>
    <w:pPr>
      <w:spacing w:after="188" w:line="240" w:lineRule="auto"/>
      <w:pPrChange w:id="14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groupclasscol-">
    <w:name w:val="input-group[class*=col-]"/>
    <w:basedOn w:val="Normal"/>
    <w:rsid w:val="00FF5548"/>
    <w:pPr>
      <w:spacing w:after="188" w:line="240" w:lineRule="auto"/>
      <w:pPrChange w:id="148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li">
    <w:name w:val="nav&gt;li"/>
    <w:basedOn w:val="Normal"/>
    <w:rsid w:val="00FF5548"/>
    <w:pPr>
      <w:spacing w:after="188" w:line="240" w:lineRule="auto"/>
      <w:pPrChange w:id="14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lia">
    <w:name w:val="nav&gt;li&gt;a"/>
    <w:basedOn w:val="Normal"/>
    <w:rsid w:val="00FF5548"/>
    <w:pPr>
      <w:spacing w:after="188" w:line="240" w:lineRule="auto"/>
      <w:pPrChange w:id="148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group-addon">
    <w:name w:val="input-group-addon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CFCFCF"/>
      <w:spacing w:after="188" w:line="240" w:lineRule="auto"/>
      <w:jc w:val="center"/>
      <w:textAlignment w:val="center"/>
      <w:pPrChange w:id="1487" w:author="Martin Geertsen" w:date="2018-05-16T22:28:00Z">
        <w:pPr>
          <w:pBdr>
            <w:top w:val="single" w:sz="6" w:space="4" w:color="CCCCCC"/>
            <w:left w:val="single" w:sz="6" w:space="12" w:color="CCCCCC"/>
            <w:bottom w:val="single" w:sz="6" w:space="4" w:color="CCCCCC"/>
            <w:right w:val="single" w:sz="6" w:space="12" w:color="CCCCCC"/>
          </w:pBdr>
          <w:shd w:val="clear" w:color="auto" w:fill="CFCFCF"/>
          <w:spacing w:after="188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color w:val="7A7A7A"/>
      <w:sz w:val="24"/>
      <w:szCs w:val="24"/>
      <w:lang w:eastAsia="da-DK"/>
      <w:rPrChange w:id="1487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input-group-btn">
    <w:name w:val="input-group-btn"/>
    <w:basedOn w:val="Normal"/>
    <w:rsid w:val="00FF5548"/>
    <w:pPr>
      <w:spacing w:after="188" w:line="240" w:lineRule="auto"/>
      <w:textAlignment w:val="center"/>
      <w:pPrChange w:id="1488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"/>
      <w:szCs w:val="2"/>
      <w:lang w:eastAsia="da-DK"/>
      <w:rPrChange w:id="1488" w:author="Martin Geertsen" w:date="2018-05-16T22:28:00Z">
        <w:rPr>
          <w:sz w:val="2"/>
          <w:szCs w:val="2"/>
          <w:lang w:val="da-DK" w:eastAsia="en-US" w:bidi="ar-SA"/>
        </w:rPr>
      </w:rPrChange>
    </w:rPr>
  </w:style>
  <w:style w:type="paragraph" w:customStyle="1" w:styleId="nav">
    <w:name w:val="nav"/>
    <w:basedOn w:val="Normal"/>
    <w:rsid w:val="00FF5548"/>
    <w:pPr>
      <w:spacing w:after="0" w:line="240" w:lineRule="auto"/>
      <w:pPrChange w:id="1489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tabs">
    <w:name w:val="nav-tabs"/>
    <w:basedOn w:val="Normal"/>
    <w:rsid w:val="00FF5548"/>
    <w:pPr>
      <w:pBdr>
        <w:bottom w:val="single" w:sz="6" w:space="0" w:color="DDDDDD"/>
      </w:pBdr>
      <w:spacing w:after="188" w:line="240" w:lineRule="auto"/>
      <w:pPrChange w:id="1490" w:author="Martin Geertsen" w:date="2018-05-16T22:28:00Z">
        <w:pPr>
          <w:pBdr>
            <w:bottom w:val="single" w:sz="6" w:space="0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tabsli">
    <w:name w:val="nav-tabs&gt;li"/>
    <w:basedOn w:val="Normal"/>
    <w:rsid w:val="00FF5548"/>
    <w:pPr>
      <w:spacing w:after="0" w:line="240" w:lineRule="auto"/>
      <w:pPrChange w:id="1491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tabslia">
    <w:name w:val="nav-tabs&gt;li&gt;a"/>
    <w:basedOn w:val="Normal"/>
    <w:rsid w:val="00FF5548"/>
    <w:pPr>
      <w:spacing w:after="188" w:line="240" w:lineRule="auto"/>
      <w:ind w:right="30"/>
      <w:pPrChange w:id="1492" w:author="Martin Geertsen" w:date="2018-05-16T22:28:00Z">
        <w:pPr>
          <w:spacing w:after="188" w:line="259" w:lineRule="auto"/>
          <w:ind w:right="3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pillslia">
    <w:name w:val="nav-pills&gt;li&gt;a"/>
    <w:basedOn w:val="Normal"/>
    <w:rsid w:val="00FF5548"/>
    <w:pPr>
      <w:pBdr>
        <w:top w:val="single" w:sz="12" w:space="6" w:color="A93529"/>
        <w:left w:val="single" w:sz="12" w:space="10" w:color="A93529"/>
        <w:bottom w:val="single" w:sz="12" w:space="6" w:color="A93529"/>
        <w:right w:val="single" w:sz="12" w:space="10" w:color="A93529"/>
      </w:pBdr>
      <w:spacing w:after="188" w:line="240" w:lineRule="auto"/>
      <w:pPrChange w:id="1493" w:author="Martin Geertsen" w:date="2018-05-16T22:28:00Z">
        <w:pPr>
          <w:pBdr>
            <w:top w:val="single" w:sz="12" w:space="6" w:color="A93529"/>
            <w:left w:val="single" w:sz="12" w:space="10" w:color="A93529"/>
            <w:bottom w:val="single" w:sz="12" w:space="6" w:color="A93529"/>
            <w:right w:val="single" w:sz="12" w:space="10" w:color="A9352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justified">
    <w:name w:val="nav-justified"/>
    <w:basedOn w:val="Normal"/>
    <w:rsid w:val="00FF5548"/>
    <w:pPr>
      <w:spacing w:after="188" w:line="240" w:lineRule="auto"/>
      <w:pPrChange w:id="149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justifiedlia">
    <w:name w:val="nav-justified&gt;li&gt;a"/>
    <w:basedOn w:val="Normal"/>
    <w:rsid w:val="00FF5548"/>
    <w:pPr>
      <w:spacing w:after="75" w:line="240" w:lineRule="auto"/>
      <w:jc w:val="center"/>
      <w:pPrChange w:id="1495" w:author="Martin Geertsen" w:date="2018-05-16T22:28:00Z">
        <w:pPr>
          <w:spacing w:after="75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tabs-justified">
    <w:name w:val="nav-tabs-justified"/>
    <w:basedOn w:val="Normal"/>
    <w:rsid w:val="00FF5548"/>
    <w:pPr>
      <w:spacing w:after="188" w:line="240" w:lineRule="auto"/>
      <w:pPrChange w:id="14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tabs-justifiedlia">
    <w:name w:val="nav-tabs-justified&gt;li&gt;a"/>
    <w:basedOn w:val="Normal"/>
    <w:rsid w:val="00FF5548"/>
    <w:pPr>
      <w:spacing w:after="188" w:line="240" w:lineRule="auto"/>
      <w:pPrChange w:id="14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-content">
    <w:name w:val="tab-content"/>
    <w:basedOn w:val="Normal"/>
    <w:rsid w:val="00FF5548"/>
    <w:pPr>
      <w:pBdr>
        <w:left w:val="single" w:sz="6" w:space="9" w:color="DDDDDD"/>
        <w:bottom w:val="single" w:sz="6" w:space="9" w:color="DDDDDD"/>
        <w:right w:val="single" w:sz="6" w:space="9" w:color="DDDDDD"/>
      </w:pBdr>
      <w:shd w:val="clear" w:color="auto" w:fill="FFFFFF"/>
      <w:spacing w:after="188" w:line="240" w:lineRule="auto"/>
      <w:pPrChange w:id="1498" w:author="Martin Geertsen" w:date="2018-05-16T22:28:00Z">
        <w:pPr>
          <w:pBdr>
            <w:left w:val="single" w:sz="6" w:space="9" w:color="DDDDDD"/>
            <w:bottom w:val="single" w:sz="6" w:space="9" w:color="DDDDDD"/>
            <w:right w:val="single" w:sz="6" w:space="9" w:color="DDDDDD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">
    <w:name w:val="navbar"/>
    <w:basedOn w:val="Normal"/>
    <w:rsid w:val="00FF5548"/>
    <w:pPr>
      <w:spacing w:after="0" w:line="240" w:lineRule="auto"/>
      <w:pPrChange w:id="1499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4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collapse">
    <w:name w:val="navbar-collapse"/>
    <w:basedOn w:val="Normal"/>
    <w:rsid w:val="00FF5548"/>
    <w:pPr>
      <w:spacing w:after="188" w:line="240" w:lineRule="auto"/>
      <w:pPrChange w:id="15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static-top">
    <w:name w:val="navbar-static-top"/>
    <w:basedOn w:val="Normal"/>
    <w:rsid w:val="00FF5548"/>
    <w:pPr>
      <w:spacing w:after="188" w:line="240" w:lineRule="auto"/>
      <w:pPrChange w:id="15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fixed-top">
    <w:name w:val="navbar-fixed-top"/>
    <w:basedOn w:val="Normal"/>
    <w:rsid w:val="00FF5548"/>
    <w:pPr>
      <w:spacing w:after="188" w:line="240" w:lineRule="auto"/>
      <w:pPrChange w:id="15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fixed-bottom">
    <w:name w:val="navbar-fixed-bottom"/>
    <w:basedOn w:val="Normal"/>
    <w:rsid w:val="00FF5548"/>
    <w:pPr>
      <w:spacing w:after="0" w:line="240" w:lineRule="auto"/>
      <w:pPrChange w:id="1503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brand">
    <w:name w:val="navbar-brand"/>
    <w:basedOn w:val="Normal"/>
    <w:rsid w:val="00FF5548"/>
    <w:pPr>
      <w:spacing w:after="188" w:line="375" w:lineRule="atLeast"/>
      <w:pPrChange w:id="1504" w:author="Martin Geertsen" w:date="2018-05-16T22:28:00Z">
        <w:pPr>
          <w:spacing w:after="188" w:line="375" w:lineRule="atLeas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title">
    <w:name w:val="navbar-title"/>
    <w:basedOn w:val="Normal"/>
    <w:rsid w:val="00FF5548"/>
    <w:pPr>
      <w:spacing w:before="30" w:after="188" w:line="240" w:lineRule="auto"/>
      <w:pPrChange w:id="1505" w:author="Martin Geertsen" w:date="2018-05-16T22:28:00Z">
        <w:pPr>
          <w:spacing w:before="30" w:after="188" w:line="259" w:lineRule="auto"/>
        </w:pPr>
      </w:pPrChange>
    </w:pPr>
    <w:rPr>
      <w:rFonts w:ascii="Times New Roman" w:eastAsia="Times New Roman" w:hAnsi="Times New Roman" w:cs="Times New Roman"/>
      <w:color w:val="666666"/>
      <w:sz w:val="30"/>
      <w:szCs w:val="30"/>
      <w:lang w:eastAsia="da-DK"/>
      <w:rPrChange w:id="1505" w:author="Martin Geertsen" w:date="2018-05-16T22:28:00Z">
        <w:rPr>
          <w:color w:val="666666"/>
          <w:sz w:val="30"/>
          <w:szCs w:val="30"/>
          <w:lang w:val="da-DK" w:eastAsia="en-US" w:bidi="ar-SA"/>
        </w:rPr>
      </w:rPrChange>
    </w:rPr>
  </w:style>
  <w:style w:type="paragraph" w:customStyle="1" w:styleId="navbar-toggle">
    <w:name w:val="navbar-toggle"/>
    <w:basedOn w:val="Normal"/>
    <w:rsid w:val="00FF5548"/>
    <w:pPr>
      <w:pBdr>
        <w:top w:val="single" w:sz="12" w:space="0" w:color="A93529"/>
        <w:left w:val="single" w:sz="12" w:space="0" w:color="A93529"/>
        <w:bottom w:val="single" w:sz="12" w:space="0" w:color="A93529"/>
        <w:right w:val="single" w:sz="12" w:space="0" w:color="A93529"/>
      </w:pBdr>
      <w:spacing w:after="188" w:line="240" w:lineRule="auto"/>
      <w:ind w:right="225"/>
      <w:pPrChange w:id="1506" w:author="Martin Geertsen" w:date="2018-05-16T22:28:00Z">
        <w:pPr>
          <w:pBdr>
            <w:top w:val="single" w:sz="12" w:space="0" w:color="A93529"/>
            <w:left w:val="single" w:sz="12" w:space="0" w:color="A93529"/>
            <w:bottom w:val="single" w:sz="12" w:space="0" w:color="A93529"/>
            <w:right w:val="single" w:sz="12" w:space="0" w:color="A93529"/>
          </w:pBdr>
          <w:spacing w:after="188" w:line="259" w:lineRule="auto"/>
          <w:ind w:right="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nav">
    <w:name w:val="navbar-nav"/>
    <w:basedOn w:val="Normal"/>
    <w:rsid w:val="00FF5548"/>
    <w:pPr>
      <w:spacing w:before="131" w:after="131" w:line="240" w:lineRule="auto"/>
      <w:ind w:left="-225" w:right="-225"/>
      <w:pPrChange w:id="1507" w:author="Martin Geertsen" w:date="2018-05-16T22:28:00Z">
        <w:pPr>
          <w:spacing w:before="131" w:after="131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navlia">
    <w:name w:val="navbar-nav&gt;li&gt;a"/>
    <w:basedOn w:val="Normal"/>
    <w:rsid w:val="00FF5548"/>
    <w:pPr>
      <w:spacing w:after="188" w:line="375" w:lineRule="atLeast"/>
      <w:pPrChange w:id="1508" w:author="Martin Geertsen" w:date="2018-05-16T22:28:00Z">
        <w:pPr>
          <w:spacing w:after="188" w:line="375" w:lineRule="atLeas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form">
    <w:name w:val="navbar-form"/>
    <w:basedOn w:val="Normal"/>
    <w:rsid w:val="00FF5548"/>
    <w:pPr>
      <w:spacing w:before="173" w:after="173" w:line="240" w:lineRule="auto"/>
      <w:ind w:left="-225" w:right="-225"/>
      <w:pPrChange w:id="1509" w:author="Martin Geertsen" w:date="2018-05-16T22:28:00Z">
        <w:pPr>
          <w:spacing w:before="173" w:after="173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btn">
    <w:name w:val="navbar-btn"/>
    <w:basedOn w:val="Normal"/>
    <w:rsid w:val="00FF5548"/>
    <w:pPr>
      <w:spacing w:before="173" w:after="173" w:line="240" w:lineRule="auto"/>
      <w:pPrChange w:id="1510" w:author="Martin Geertsen" w:date="2018-05-16T22:28:00Z">
        <w:pPr>
          <w:spacing w:before="173" w:after="173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text">
    <w:name w:val="navbar-text"/>
    <w:basedOn w:val="Normal"/>
    <w:rsid w:val="00FF5548"/>
    <w:pPr>
      <w:spacing w:before="263" w:after="263" w:line="240" w:lineRule="auto"/>
      <w:pPrChange w:id="1511" w:author="Martin Geertsen" w:date="2018-05-16T22:28:00Z">
        <w:pPr>
          <w:spacing w:before="263" w:after="263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default">
    <w:name w:val="navbar-default"/>
    <w:basedOn w:val="Normal"/>
    <w:rsid w:val="00FF5548"/>
    <w:pPr>
      <w:shd w:val="clear" w:color="auto" w:fill="FFFFFF"/>
      <w:spacing w:after="188" w:line="240" w:lineRule="auto"/>
      <w:pPrChange w:id="1512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ite-footer-content">
    <w:name w:val="site-footer-content"/>
    <w:basedOn w:val="Normal"/>
    <w:rsid w:val="00FF5548"/>
    <w:pPr>
      <w:spacing w:after="188" w:line="240" w:lineRule="auto"/>
      <w:pPrChange w:id="15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lang">
    <w:name w:val="sprite-icon-lang"/>
    <w:basedOn w:val="Normal"/>
    <w:rsid w:val="00FF5548"/>
    <w:pPr>
      <w:spacing w:after="188" w:line="240" w:lineRule="auto"/>
      <w:textAlignment w:val="center"/>
      <w:pPrChange w:id="1514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ger">
    <w:name w:val="pager"/>
    <w:basedOn w:val="Normal"/>
    <w:rsid w:val="00FF5548"/>
    <w:pPr>
      <w:spacing w:before="375" w:after="375" w:line="240" w:lineRule="auto"/>
      <w:jc w:val="center"/>
      <w:pPrChange w:id="1515" w:author="Martin Geertsen" w:date="2018-05-16T22:28:00Z">
        <w:pPr>
          <w:spacing w:before="375" w:after="375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">
    <w:name w:val="alert"/>
    <w:basedOn w:val="Normal"/>
    <w:rsid w:val="00FF5548"/>
    <w:pPr>
      <w:spacing w:after="375" w:line="240" w:lineRule="auto"/>
      <w:pPrChange w:id="1516" w:author="Martin Geertsen" w:date="2018-05-16T22:28:00Z">
        <w:pPr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humbnail">
    <w:name w:val="thumbnail"/>
    <w:basedOn w:val="Normal"/>
    <w:rsid w:val="00FF554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75" w:line="240" w:lineRule="auto"/>
      <w:pPrChange w:id="1517" w:author="Martin Geertsen" w:date="2018-05-16T22:28:00Z">
        <w:pPr>
          <w:p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pBdr>
          <w:shd w:val="clear" w:color="auto" w:fill="FFFFFF"/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eta-feature-badge">
    <w:name w:val="beta-feature-badge"/>
    <w:basedOn w:val="Normal"/>
    <w:rsid w:val="00FF5548"/>
    <w:pPr>
      <w:shd w:val="clear" w:color="auto" w:fill="F89406"/>
      <w:spacing w:after="188" w:line="240" w:lineRule="auto"/>
      <w:ind w:left="180"/>
      <w:jc w:val="center"/>
      <w:textAlignment w:val="baseline"/>
      <w:pPrChange w:id="1518" w:author="Martin Geertsen" w:date="2018-05-16T22:28:00Z">
        <w:pPr>
          <w:shd w:val="clear" w:color="auto" w:fill="F89406"/>
          <w:spacing w:after="188" w:line="259" w:lineRule="auto"/>
          <w:ind w:left="180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  <w:rPrChange w:id="1518" w:author="Martin Geertsen" w:date="2018-05-16T22:28:00Z">
        <w:rPr>
          <w:b/>
          <w:bCs/>
          <w:color w:val="FFFFFF"/>
          <w:sz w:val="18"/>
          <w:szCs w:val="18"/>
          <w:lang w:val="da-DK" w:eastAsia="en-US" w:bidi="ar-SA"/>
        </w:rPr>
      </w:rPrChange>
    </w:rPr>
  </w:style>
  <w:style w:type="paragraph" w:customStyle="1" w:styleId="label">
    <w:name w:val="label"/>
    <w:basedOn w:val="Normal"/>
    <w:rsid w:val="00FF5548"/>
    <w:pPr>
      <w:spacing w:after="188" w:line="240" w:lineRule="auto"/>
      <w:jc w:val="center"/>
      <w:textAlignment w:val="baseline"/>
      <w:pPrChange w:id="1519" w:author="Martin Geertsen" w:date="2018-05-16T22:28:00Z">
        <w:pPr>
          <w:spacing w:after="188" w:line="259" w:lineRule="auto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  <w:rPrChange w:id="1519" w:author="Martin Geertsen" w:date="2018-05-16T22:28:00Z">
        <w:rPr>
          <w:b/>
          <w:bCs/>
          <w:color w:val="FFFFFF"/>
          <w:sz w:val="18"/>
          <w:szCs w:val="18"/>
          <w:lang w:val="da-DK" w:eastAsia="en-US" w:bidi="ar-SA"/>
        </w:rPr>
      </w:rPrChange>
    </w:rPr>
  </w:style>
  <w:style w:type="paragraph" w:customStyle="1" w:styleId="v1-badge">
    <w:name w:val="v1-badge"/>
    <w:basedOn w:val="Normal"/>
    <w:rsid w:val="00FF5548"/>
    <w:pPr>
      <w:shd w:val="clear" w:color="auto" w:fill="A4A4A4"/>
      <w:spacing w:after="0" w:line="240" w:lineRule="auto"/>
      <w:ind w:left="90" w:right="90"/>
      <w:jc w:val="center"/>
      <w:textAlignment w:val="baseline"/>
      <w:pPrChange w:id="1520" w:author="Martin Geertsen" w:date="2018-05-16T22:28:00Z">
        <w:pPr>
          <w:shd w:val="clear" w:color="auto" w:fill="A4A4A4"/>
          <w:spacing w:after="160" w:line="259" w:lineRule="auto"/>
          <w:ind w:left="90" w:right="90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  <w:rPrChange w:id="1520" w:author="Martin Geertsen" w:date="2018-05-16T22:28:00Z">
        <w:rPr>
          <w:b/>
          <w:bCs/>
          <w:color w:val="FFFFFF"/>
          <w:sz w:val="18"/>
          <w:szCs w:val="18"/>
          <w:lang w:val="da-DK" w:eastAsia="en-US" w:bidi="ar-SA"/>
        </w:rPr>
      </w:rPrChange>
    </w:rPr>
  </w:style>
  <w:style w:type="paragraph" w:customStyle="1" w:styleId="label-default">
    <w:name w:val="label-default"/>
    <w:basedOn w:val="Normal"/>
    <w:rsid w:val="00FF5548"/>
    <w:pPr>
      <w:shd w:val="clear" w:color="auto" w:fill="A4A4A4"/>
      <w:spacing w:after="188" w:line="240" w:lineRule="auto"/>
      <w:pPrChange w:id="1521" w:author="Martin Geertsen" w:date="2018-05-16T22:28:00Z">
        <w:pPr>
          <w:shd w:val="clear" w:color="auto" w:fill="A4A4A4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abel-primary">
    <w:name w:val="label-primary"/>
    <w:basedOn w:val="Normal"/>
    <w:rsid w:val="00FF5548"/>
    <w:pPr>
      <w:shd w:val="clear" w:color="auto" w:fill="A93529"/>
      <w:spacing w:after="188" w:line="240" w:lineRule="auto"/>
      <w:pPrChange w:id="1522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abel-success">
    <w:name w:val="label-success"/>
    <w:basedOn w:val="Normal"/>
    <w:rsid w:val="00FF5548"/>
    <w:pPr>
      <w:shd w:val="clear" w:color="auto" w:fill="46A546"/>
      <w:spacing w:after="188" w:line="240" w:lineRule="auto"/>
      <w:pPrChange w:id="1523" w:author="Martin Geertsen" w:date="2018-05-16T22:28:00Z">
        <w:pPr>
          <w:shd w:val="clear" w:color="auto" w:fill="46A54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abel-info">
    <w:name w:val="label-info"/>
    <w:basedOn w:val="Normal"/>
    <w:rsid w:val="00FF5548"/>
    <w:pPr>
      <w:shd w:val="clear" w:color="auto" w:fill="405EBF"/>
      <w:spacing w:after="188" w:line="240" w:lineRule="auto"/>
      <w:pPrChange w:id="1524" w:author="Martin Geertsen" w:date="2018-05-16T22:28:00Z">
        <w:pPr>
          <w:shd w:val="clear" w:color="auto" w:fill="405EB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abel-warning">
    <w:name w:val="label-warning"/>
    <w:basedOn w:val="Normal"/>
    <w:rsid w:val="00FF5548"/>
    <w:pPr>
      <w:shd w:val="clear" w:color="auto" w:fill="F89406"/>
      <w:spacing w:after="188" w:line="240" w:lineRule="auto"/>
      <w:pPrChange w:id="1525" w:author="Martin Geertsen" w:date="2018-05-16T22:28:00Z">
        <w:pPr>
          <w:shd w:val="clear" w:color="auto" w:fill="F8940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abel-danger">
    <w:name w:val="label-danger"/>
    <w:basedOn w:val="Normal"/>
    <w:rsid w:val="00FF5548"/>
    <w:pPr>
      <w:shd w:val="clear" w:color="auto" w:fill="E03A06"/>
      <w:spacing w:after="188" w:line="240" w:lineRule="auto"/>
      <w:pPrChange w:id="1526" w:author="Martin Geertsen" w:date="2018-05-16T22:28:00Z">
        <w:pPr>
          <w:shd w:val="clear" w:color="auto" w:fill="E03A0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p">
    <w:name w:val="alert&gt;p"/>
    <w:basedOn w:val="Normal"/>
    <w:rsid w:val="00FF5548"/>
    <w:pPr>
      <w:spacing w:after="0" w:line="240" w:lineRule="auto"/>
      <w:pPrChange w:id="1527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ul">
    <w:name w:val="alert&gt;ul"/>
    <w:basedOn w:val="Normal"/>
    <w:rsid w:val="00FF5548"/>
    <w:pPr>
      <w:spacing w:after="0" w:line="240" w:lineRule="auto"/>
      <w:pPrChange w:id="1528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-dismissable">
    <w:name w:val="alert-dismissable"/>
    <w:basedOn w:val="Normal"/>
    <w:rsid w:val="00FF5548"/>
    <w:pPr>
      <w:spacing w:after="188" w:line="240" w:lineRule="auto"/>
      <w:pPrChange w:id="152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-success">
    <w:name w:val="alert-success"/>
    <w:basedOn w:val="Normal"/>
    <w:rsid w:val="00FF5548"/>
    <w:pPr>
      <w:shd w:val="clear" w:color="auto" w:fill="F1F9F1"/>
      <w:spacing w:after="188" w:line="240" w:lineRule="auto"/>
      <w:pPrChange w:id="1530" w:author="Martin Geertsen" w:date="2018-05-16T22:28:00Z">
        <w:pPr>
          <w:shd w:val="clear" w:color="auto" w:fill="F1F9F1"/>
          <w:spacing w:after="188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1530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alert-info">
    <w:name w:val="alert-info"/>
    <w:basedOn w:val="Normal"/>
    <w:rsid w:val="00FF5548"/>
    <w:pPr>
      <w:shd w:val="clear" w:color="auto" w:fill="F4F5FB"/>
      <w:spacing w:after="188" w:line="240" w:lineRule="auto"/>
      <w:pPrChange w:id="1531" w:author="Martin Geertsen" w:date="2018-05-16T22:28:00Z">
        <w:pPr>
          <w:shd w:val="clear" w:color="auto" w:fill="F4F5FB"/>
          <w:spacing w:after="188" w:line="259" w:lineRule="auto"/>
        </w:pPr>
      </w:pPrChange>
    </w:pPr>
    <w:rPr>
      <w:rFonts w:ascii="Times New Roman" w:eastAsia="Times New Roman" w:hAnsi="Times New Roman" w:cs="Times New Roman"/>
      <w:color w:val="263873"/>
      <w:sz w:val="24"/>
      <w:szCs w:val="24"/>
      <w:lang w:eastAsia="da-DK"/>
      <w:rPrChange w:id="1531" w:author="Martin Geertsen" w:date="2018-05-16T22:28:00Z">
        <w:rPr>
          <w:color w:val="263873"/>
          <w:sz w:val="22"/>
          <w:szCs w:val="22"/>
          <w:lang w:val="da-DK" w:eastAsia="en-US" w:bidi="ar-SA"/>
        </w:rPr>
      </w:rPrChange>
    </w:rPr>
  </w:style>
  <w:style w:type="paragraph" w:customStyle="1" w:styleId="alert-warning">
    <w:name w:val="alert-warning"/>
    <w:basedOn w:val="Normal"/>
    <w:rsid w:val="00FF5548"/>
    <w:pPr>
      <w:shd w:val="clear" w:color="auto" w:fill="FEF4E5"/>
      <w:spacing w:after="188" w:line="240" w:lineRule="auto"/>
      <w:pPrChange w:id="1532" w:author="Martin Geertsen" w:date="2018-05-16T22:28:00Z">
        <w:pPr>
          <w:shd w:val="clear" w:color="auto" w:fill="FEF4E5"/>
          <w:spacing w:after="188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1532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alert-danger">
    <w:name w:val="alert-danger"/>
    <w:basedOn w:val="Normal"/>
    <w:rsid w:val="00FF5548"/>
    <w:pPr>
      <w:shd w:val="clear" w:color="auto" w:fill="FEECE7"/>
      <w:spacing w:after="188" w:line="240" w:lineRule="auto"/>
      <w:pPrChange w:id="1533" w:author="Martin Geertsen" w:date="2018-05-16T22:28:00Z">
        <w:pPr>
          <w:shd w:val="clear" w:color="auto" w:fill="FEECE7"/>
          <w:spacing w:after="188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1533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progress">
    <w:name w:val="progress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after="375" w:line="240" w:lineRule="auto"/>
      <w:pPrChange w:id="1534" w:author="Martin Geertsen" w:date="2018-05-16T22:28:00Z">
        <w:pPr>
          <w:p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pBdr>
          <w:shd w:val="clear" w:color="auto" w:fill="FFFFFF"/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bar">
    <w:name w:val="progress-bar"/>
    <w:basedOn w:val="Normal"/>
    <w:rsid w:val="0061393F"/>
    <w:pPr>
      <w:shd w:val="clear" w:color="auto" w:fill="A93529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qq-progress-bar-selector">
    <w:name w:val="qq-progress-bar-selector"/>
    <w:basedOn w:val="Normal"/>
    <w:rsid w:val="0061393F"/>
    <w:pPr>
      <w:shd w:val="clear" w:color="auto" w:fill="405EBF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progress-bar-success">
    <w:name w:val="progress-bar-success"/>
    <w:basedOn w:val="Normal"/>
    <w:rsid w:val="00FF5548"/>
    <w:pPr>
      <w:shd w:val="clear" w:color="auto" w:fill="46A546"/>
      <w:spacing w:after="188" w:line="240" w:lineRule="auto"/>
      <w:pPrChange w:id="1535" w:author="Martin Geertsen" w:date="2018-05-16T22:28:00Z">
        <w:pPr>
          <w:shd w:val="clear" w:color="auto" w:fill="46A54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bar-info">
    <w:name w:val="progress-bar-info"/>
    <w:basedOn w:val="Normal"/>
    <w:rsid w:val="00FF5548"/>
    <w:pPr>
      <w:shd w:val="clear" w:color="auto" w:fill="405EBF"/>
      <w:spacing w:after="188" w:line="240" w:lineRule="auto"/>
      <w:pPrChange w:id="1536" w:author="Martin Geertsen" w:date="2018-05-16T22:28:00Z">
        <w:pPr>
          <w:shd w:val="clear" w:color="auto" w:fill="405EB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bar-warning">
    <w:name w:val="progress-bar-warning"/>
    <w:basedOn w:val="Normal"/>
    <w:rsid w:val="00FF5548"/>
    <w:pPr>
      <w:shd w:val="clear" w:color="auto" w:fill="F89406"/>
      <w:spacing w:after="188" w:line="240" w:lineRule="auto"/>
      <w:pPrChange w:id="1537" w:author="Martin Geertsen" w:date="2018-05-16T22:28:00Z">
        <w:pPr>
          <w:shd w:val="clear" w:color="auto" w:fill="F8940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bar-danger">
    <w:name w:val="progress-bar-danger"/>
    <w:basedOn w:val="Normal"/>
    <w:rsid w:val="00FF5548"/>
    <w:pPr>
      <w:shd w:val="clear" w:color="auto" w:fill="E03A06"/>
      <w:spacing w:after="188" w:line="240" w:lineRule="auto"/>
      <w:pPrChange w:id="1538" w:author="Martin Geertsen" w:date="2018-05-16T22:28:00Z">
        <w:pPr>
          <w:shd w:val="clear" w:color="auto" w:fill="E03A0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lose">
    <w:name w:val="close"/>
    <w:basedOn w:val="Normal"/>
    <w:rsid w:val="00FF5548"/>
    <w:pPr>
      <w:spacing w:after="188" w:line="240" w:lineRule="auto"/>
      <w:pPrChange w:id="153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da-DK"/>
      <w:rPrChange w:id="1539" w:author="Martin Geertsen" w:date="2018-05-16T22:28:00Z">
        <w:rPr>
          <w:b/>
          <w:bCs/>
          <w:color w:val="000000"/>
          <w:sz w:val="36"/>
          <w:szCs w:val="36"/>
          <w:lang w:val="da-DK" w:eastAsia="en-US" w:bidi="ar-SA"/>
        </w:rPr>
      </w:rPrChange>
    </w:rPr>
  </w:style>
  <w:style w:type="paragraph" w:customStyle="1" w:styleId="qq-uploader-selector">
    <w:name w:val="qq-uploader-selector"/>
    <w:basedOn w:val="Normal"/>
    <w:rsid w:val="00FF5548"/>
    <w:pPr>
      <w:spacing w:after="188" w:line="240" w:lineRule="auto"/>
      <w:jc w:val="center"/>
      <w:pPrChange w:id="1540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drop-area-selector">
    <w:name w:val="qq-upload-drop-area-selector"/>
    <w:basedOn w:val="Normal"/>
    <w:rsid w:val="00FF5548"/>
    <w:pPr>
      <w:shd w:val="clear" w:color="auto" w:fill="F89406"/>
      <w:spacing w:after="188" w:line="240" w:lineRule="auto"/>
      <w:jc w:val="center"/>
      <w:pPrChange w:id="1541" w:author="Martin Geertsen" w:date="2018-05-16T22:28:00Z">
        <w:pPr>
          <w:shd w:val="clear" w:color="auto" w:fill="F89406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extra-drop-area-selector">
    <w:name w:val="qq-upload-extra-drop-area-selector"/>
    <w:basedOn w:val="Normal"/>
    <w:rsid w:val="00FF5548"/>
    <w:pPr>
      <w:shd w:val="clear" w:color="auto" w:fill="F89406"/>
      <w:spacing w:before="750" w:after="188" w:line="240" w:lineRule="auto"/>
      <w:jc w:val="center"/>
      <w:pPrChange w:id="1542" w:author="Martin Geertsen" w:date="2018-05-16T22:28:00Z">
        <w:pPr>
          <w:shd w:val="clear" w:color="auto" w:fill="F89406"/>
          <w:spacing w:before="750"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drop-area-active-selector">
    <w:name w:val="qq-upload-drop-area-active-selector"/>
    <w:basedOn w:val="Normal"/>
    <w:rsid w:val="00FF5548"/>
    <w:pPr>
      <w:shd w:val="clear" w:color="auto" w:fill="AD6704"/>
      <w:spacing w:after="188" w:line="240" w:lineRule="auto"/>
      <w:pPrChange w:id="1543" w:author="Martin Geertsen" w:date="2018-05-16T22:28:00Z">
        <w:pPr>
          <w:shd w:val="clear" w:color="auto" w:fill="AD6704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list-selector">
    <w:name w:val="qq-upload-list-selector"/>
    <w:basedOn w:val="Normal"/>
    <w:rsid w:val="00FF5548"/>
    <w:pPr>
      <w:spacing w:after="0" w:line="240" w:lineRule="auto"/>
      <w:pPrChange w:id="1544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cancel-selector">
    <w:name w:val="qq-upload-cancel-selector"/>
    <w:basedOn w:val="Normal"/>
    <w:rsid w:val="00FF5548"/>
    <w:pPr>
      <w:spacing w:after="188" w:line="240" w:lineRule="auto"/>
      <w:ind w:right="180"/>
      <w:pPrChange w:id="1545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sz w:val="18"/>
      <w:szCs w:val="18"/>
      <w:lang w:eastAsia="da-DK"/>
      <w:rPrChange w:id="1545" w:author="Martin Geertsen" w:date="2018-05-16T22:28:00Z">
        <w:rPr>
          <w:sz w:val="18"/>
          <w:szCs w:val="18"/>
          <w:lang w:val="da-DK" w:eastAsia="en-US" w:bidi="ar-SA"/>
        </w:rPr>
      </w:rPrChange>
    </w:rPr>
  </w:style>
  <w:style w:type="paragraph" w:customStyle="1" w:styleId="qq-upload-delete-selector">
    <w:name w:val="qq-upload-delete-selector"/>
    <w:basedOn w:val="Normal"/>
    <w:rsid w:val="00FF5548"/>
    <w:pPr>
      <w:spacing w:after="188" w:line="240" w:lineRule="auto"/>
      <w:ind w:right="180"/>
      <w:pPrChange w:id="1546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vanish/>
      <w:sz w:val="18"/>
      <w:szCs w:val="18"/>
      <w:lang w:eastAsia="da-DK"/>
      <w:rPrChange w:id="1546" w:author="Martin Geertsen" w:date="2018-05-16T22:28:00Z">
        <w:rPr>
          <w:vanish/>
          <w:sz w:val="18"/>
          <w:szCs w:val="18"/>
          <w:lang w:val="da-DK" w:eastAsia="en-US" w:bidi="ar-SA"/>
        </w:rPr>
      </w:rPrChange>
    </w:rPr>
  </w:style>
  <w:style w:type="paragraph" w:customStyle="1" w:styleId="qq-upload-failed-text-selector">
    <w:name w:val="qq-upload-failed-text-selector"/>
    <w:basedOn w:val="Normal"/>
    <w:rsid w:val="00FF5548"/>
    <w:pPr>
      <w:spacing w:after="188" w:line="240" w:lineRule="auto"/>
      <w:ind w:right="180"/>
      <w:pPrChange w:id="1547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b/>
      <w:bCs/>
      <w:i/>
      <w:iCs/>
      <w:vanish/>
      <w:sz w:val="24"/>
      <w:szCs w:val="24"/>
      <w:lang w:eastAsia="da-DK"/>
      <w:rPrChange w:id="1547" w:author="Martin Geertsen" w:date="2018-05-16T22:28:00Z">
        <w:rPr>
          <w:b/>
          <w:bCs/>
          <w:i/>
          <w:iCs/>
          <w:vanish/>
          <w:sz w:val="22"/>
          <w:szCs w:val="22"/>
          <w:lang w:val="da-DK" w:eastAsia="en-US" w:bidi="ar-SA"/>
        </w:rPr>
      </w:rPrChange>
    </w:rPr>
  </w:style>
  <w:style w:type="paragraph" w:customStyle="1" w:styleId="qq-upload-file-selector">
    <w:name w:val="qq-upload-file-selector"/>
    <w:basedOn w:val="Normal"/>
    <w:rsid w:val="00FF5548"/>
    <w:pPr>
      <w:spacing w:after="188" w:line="240" w:lineRule="auto"/>
      <w:ind w:right="180"/>
      <w:pPrChange w:id="1548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finished-selector">
    <w:name w:val="qq-upload-finished-selector"/>
    <w:basedOn w:val="Normal"/>
    <w:rsid w:val="00FF5548"/>
    <w:pPr>
      <w:spacing w:after="188" w:line="240" w:lineRule="auto"/>
      <w:ind w:right="180"/>
      <w:textAlignment w:val="bottom"/>
      <w:pPrChange w:id="1549" w:author="Martin Geertsen" w:date="2018-05-16T22:28:00Z">
        <w:pPr>
          <w:spacing w:after="188" w:line="259" w:lineRule="auto"/>
          <w:ind w:right="180"/>
          <w:textAlignment w:val="bottom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549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qq-upload-retry-selector">
    <w:name w:val="qq-upload-retry-selector"/>
    <w:basedOn w:val="Normal"/>
    <w:rsid w:val="00FF5548"/>
    <w:pPr>
      <w:spacing w:after="188" w:line="240" w:lineRule="auto"/>
      <w:ind w:right="180"/>
      <w:pPrChange w:id="1550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vanish/>
      <w:sz w:val="18"/>
      <w:szCs w:val="18"/>
      <w:lang w:eastAsia="da-DK"/>
      <w:rPrChange w:id="1550" w:author="Martin Geertsen" w:date="2018-05-16T22:28:00Z">
        <w:rPr>
          <w:vanish/>
          <w:sz w:val="18"/>
          <w:szCs w:val="18"/>
          <w:lang w:val="da-DK" w:eastAsia="en-US" w:bidi="ar-SA"/>
        </w:rPr>
      </w:rPrChange>
    </w:rPr>
  </w:style>
  <w:style w:type="paragraph" w:customStyle="1" w:styleId="qq-upload-size-selector">
    <w:name w:val="qq-upload-size-selector"/>
    <w:basedOn w:val="Normal"/>
    <w:rsid w:val="00FF5548"/>
    <w:pPr>
      <w:spacing w:after="188" w:line="240" w:lineRule="auto"/>
      <w:ind w:right="180"/>
      <w:pPrChange w:id="1551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sz w:val="18"/>
      <w:szCs w:val="18"/>
      <w:lang w:eastAsia="da-DK"/>
      <w:rPrChange w:id="1551" w:author="Martin Geertsen" w:date="2018-05-16T22:28:00Z">
        <w:rPr>
          <w:sz w:val="18"/>
          <w:szCs w:val="18"/>
          <w:lang w:val="da-DK" w:eastAsia="en-US" w:bidi="ar-SA"/>
        </w:rPr>
      </w:rPrChange>
    </w:rPr>
  </w:style>
  <w:style w:type="paragraph" w:customStyle="1" w:styleId="qq-upload-spinner-selector">
    <w:name w:val="qq-upload-spinner-selector"/>
    <w:basedOn w:val="Normal"/>
    <w:rsid w:val="00FF5548"/>
    <w:pPr>
      <w:spacing w:after="188" w:line="240" w:lineRule="auto"/>
      <w:ind w:right="180"/>
      <w:textAlignment w:val="bottom"/>
      <w:pPrChange w:id="1552" w:author="Martin Geertsen" w:date="2018-05-16T22:28:00Z">
        <w:pPr>
          <w:spacing w:after="188" w:line="259" w:lineRule="auto"/>
          <w:ind w:right="180"/>
          <w:textAlignment w:val="bottom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drop-processing-selector">
    <w:name w:val="qq-drop-processing-selector"/>
    <w:basedOn w:val="Normal"/>
    <w:rsid w:val="00FF5548"/>
    <w:pPr>
      <w:spacing w:after="188" w:line="240" w:lineRule="auto"/>
      <w:pPrChange w:id="155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553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qq-drop-processing-spinner-selector">
    <w:name w:val="qq-drop-processing-spinner-selector"/>
    <w:basedOn w:val="Normal"/>
    <w:rsid w:val="00FF5548"/>
    <w:pPr>
      <w:spacing w:after="188" w:line="240" w:lineRule="auto"/>
      <w:textAlignment w:val="bottom"/>
      <w:pPrChange w:id="1554" w:author="Martin Geertsen" w:date="2018-05-16T22:28:00Z">
        <w:pPr>
          <w:spacing w:after="188" w:line="259" w:lineRule="auto"/>
          <w:textAlignment w:val="bottom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failed-icon-selector">
    <w:name w:val="qq-upload-failed-icon-selector"/>
    <w:basedOn w:val="Normal"/>
    <w:rsid w:val="00FF5548"/>
    <w:pPr>
      <w:spacing w:after="188" w:line="240" w:lineRule="auto"/>
      <w:textAlignment w:val="bottom"/>
      <w:pPrChange w:id="1555" w:author="Martin Geertsen" w:date="2018-05-16T22:28:00Z">
        <w:pPr>
          <w:spacing w:after="188" w:line="259" w:lineRule="auto"/>
          <w:textAlignment w:val="bottom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555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modal">
    <w:name w:val="modal"/>
    <w:basedOn w:val="Normal"/>
    <w:rsid w:val="00FF5548"/>
    <w:pPr>
      <w:spacing w:after="188" w:line="240" w:lineRule="auto"/>
      <w:pPrChange w:id="15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556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modal-dialog">
    <w:name w:val="modal-dialog"/>
    <w:basedOn w:val="Normal"/>
    <w:rsid w:val="00FF5548"/>
    <w:pPr>
      <w:spacing w:before="150" w:after="150" w:line="240" w:lineRule="auto"/>
      <w:ind w:left="150" w:right="150"/>
      <w:pPrChange w:id="1557" w:author="Martin Geertsen" w:date="2018-05-16T22:28:00Z">
        <w:pPr>
          <w:spacing w:before="150" w:after="150" w:line="259" w:lineRule="auto"/>
          <w:ind w:left="150" w:right="15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content">
    <w:name w:val="modal-content"/>
    <w:basedOn w:val="Normal"/>
    <w:rsid w:val="00FF554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88" w:line="240" w:lineRule="auto"/>
      <w:pPrChange w:id="1558" w:author="Martin Geertsen" w:date="2018-05-16T22:28:00Z">
        <w:pPr>
          <w:p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backdrop">
    <w:name w:val="modal-backdrop"/>
    <w:basedOn w:val="Normal"/>
    <w:rsid w:val="00FF5548"/>
    <w:pPr>
      <w:shd w:val="clear" w:color="auto" w:fill="000000"/>
      <w:spacing w:after="188" w:line="240" w:lineRule="auto"/>
      <w:pPrChange w:id="1559" w:author="Martin Geertsen" w:date="2018-05-16T22:28:00Z">
        <w:pPr>
          <w:shd w:val="clear" w:color="auto" w:fill="00000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header">
    <w:name w:val="modal-header"/>
    <w:basedOn w:val="Normal"/>
    <w:rsid w:val="00FF5548"/>
    <w:pPr>
      <w:pBdr>
        <w:bottom w:val="single" w:sz="6" w:space="11" w:color="E5E5E5"/>
      </w:pBdr>
      <w:spacing w:after="188" w:line="240" w:lineRule="auto"/>
      <w:pPrChange w:id="1560" w:author="Martin Geertsen" w:date="2018-05-16T22:28:00Z">
        <w:pPr>
          <w:pBdr>
            <w:bottom w:val="single" w:sz="6" w:space="11" w:color="E5E5E5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title">
    <w:name w:val="modal-title"/>
    <w:basedOn w:val="Normal"/>
    <w:rsid w:val="00FF5548"/>
    <w:pPr>
      <w:spacing w:after="0" w:line="240" w:lineRule="auto"/>
      <w:pPrChange w:id="1561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body">
    <w:name w:val="modal-body"/>
    <w:basedOn w:val="Normal"/>
    <w:rsid w:val="00FF5548"/>
    <w:pPr>
      <w:spacing w:after="188" w:line="240" w:lineRule="auto"/>
      <w:pPrChange w:id="156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footer">
    <w:name w:val="modal-footer"/>
    <w:basedOn w:val="Normal"/>
    <w:rsid w:val="00FF5548"/>
    <w:pPr>
      <w:pBdr>
        <w:top w:val="single" w:sz="6" w:space="14" w:color="E5E5E5"/>
      </w:pBdr>
      <w:shd w:val="clear" w:color="auto" w:fill="F0F0F0"/>
      <w:spacing w:after="188" w:line="240" w:lineRule="auto"/>
      <w:jc w:val="right"/>
      <w:pPrChange w:id="1563" w:author="Martin Geertsen" w:date="2018-05-16T22:28:00Z">
        <w:pPr>
          <w:pBdr>
            <w:top w:val="single" w:sz="6" w:space="14" w:color="E5E5E5"/>
          </w:pBdr>
          <w:shd w:val="clear" w:color="auto" w:fill="F0F0F0"/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tip">
    <w:name w:val="tooltip"/>
    <w:basedOn w:val="Normal"/>
    <w:rsid w:val="00FF5548"/>
    <w:pPr>
      <w:spacing w:after="188" w:line="240" w:lineRule="auto"/>
      <w:pPrChange w:id="15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1564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tooltip-inner">
    <w:name w:val="tooltip-inner"/>
    <w:basedOn w:val="Normal"/>
    <w:rsid w:val="00FF5548"/>
    <w:pPr>
      <w:shd w:val="clear" w:color="auto" w:fill="000000"/>
      <w:spacing w:after="188" w:line="240" w:lineRule="auto"/>
      <w:jc w:val="center"/>
      <w:pPrChange w:id="1565" w:author="Martin Geertsen" w:date="2018-05-16T22:28:00Z">
        <w:pPr>
          <w:shd w:val="clear" w:color="auto" w:fill="000000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565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tooltip-arrow">
    <w:name w:val="tooltip-arrow"/>
    <w:basedOn w:val="Normal"/>
    <w:rsid w:val="00FF5548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88" w:line="240" w:lineRule="auto"/>
      <w:pPrChange w:id="1566" w:author="Martin Geertsen" w:date="2018-05-16T22:28:00Z">
        <w:pPr>
          <w:p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opover">
    <w:name w:val="popover"/>
    <w:basedOn w:val="Normal"/>
    <w:rsid w:val="00FF5548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88" w:line="240" w:lineRule="auto"/>
      <w:pPrChange w:id="1567" w:author="Martin Geertsen" w:date="2018-05-16T22:28:00Z">
        <w:pPr>
          <w:pBdr>
            <w:top w:val="single" w:sz="6" w:space="1" w:color="CCCCCC"/>
            <w:left w:val="single" w:sz="6" w:space="1" w:color="CCCCCC"/>
            <w:bottom w:val="single" w:sz="6" w:space="1" w:color="CCCCCC"/>
            <w:right w:val="single" w:sz="6" w:space="1" w:color="CCCCCC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567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popover-title">
    <w:name w:val="popover-title"/>
    <w:basedOn w:val="Normal"/>
    <w:rsid w:val="00FF5548"/>
    <w:pPr>
      <w:pBdr>
        <w:bottom w:val="single" w:sz="6" w:space="6" w:color="EBEBEB"/>
      </w:pBdr>
      <w:shd w:val="clear" w:color="auto" w:fill="F7F7F7"/>
      <w:spacing w:after="0" w:line="270" w:lineRule="atLeast"/>
      <w:pPrChange w:id="1568" w:author="Martin Geertsen" w:date="2018-05-16T22:28:00Z">
        <w:pPr>
          <w:pBdr>
            <w:bottom w:val="single" w:sz="6" w:space="6" w:color="EBEBEB"/>
          </w:pBdr>
          <w:shd w:val="clear" w:color="auto" w:fill="F7F7F7"/>
          <w:spacing w:after="160" w:line="270" w:lineRule="atLeas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opover-content">
    <w:name w:val="popover-content"/>
    <w:basedOn w:val="Normal"/>
    <w:rsid w:val="00FF5548"/>
    <w:pPr>
      <w:spacing w:after="188" w:line="240" w:lineRule="auto"/>
      <w:pPrChange w:id="156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ousel-inner">
    <w:name w:val="carousel-inner"/>
    <w:basedOn w:val="Normal"/>
    <w:rsid w:val="00FF5548"/>
    <w:pPr>
      <w:spacing w:after="188" w:line="240" w:lineRule="auto"/>
      <w:pPrChange w:id="15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ousel-control">
    <w:name w:val="carousel-control"/>
    <w:basedOn w:val="Normal"/>
    <w:rsid w:val="00FF5548"/>
    <w:pPr>
      <w:spacing w:after="188" w:line="240" w:lineRule="auto"/>
      <w:jc w:val="center"/>
      <w:pPrChange w:id="1571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30"/>
      <w:szCs w:val="30"/>
      <w:lang w:eastAsia="da-DK"/>
      <w:rPrChange w:id="1571" w:author="Martin Geertsen" w:date="2018-05-16T22:28:00Z">
        <w:rPr>
          <w:color w:val="FFFFFF"/>
          <w:sz w:val="30"/>
          <w:szCs w:val="30"/>
          <w:lang w:val="da-DK" w:eastAsia="en-US" w:bidi="ar-SA"/>
        </w:rPr>
      </w:rPrChange>
    </w:rPr>
  </w:style>
  <w:style w:type="paragraph" w:customStyle="1" w:styleId="carousel-indicators">
    <w:name w:val="carousel-indicators"/>
    <w:basedOn w:val="Normal"/>
    <w:rsid w:val="00FF5548"/>
    <w:pPr>
      <w:spacing w:after="188" w:line="240" w:lineRule="auto"/>
      <w:ind w:left="-3672"/>
      <w:jc w:val="center"/>
      <w:pPrChange w:id="1572" w:author="Martin Geertsen" w:date="2018-05-16T22:28:00Z">
        <w:pPr>
          <w:spacing w:after="188" w:line="259" w:lineRule="auto"/>
          <w:ind w:left="-3672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ousel-caption">
    <w:name w:val="carousel-caption"/>
    <w:basedOn w:val="Normal"/>
    <w:rsid w:val="00FF5548"/>
    <w:pPr>
      <w:spacing w:after="188" w:line="240" w:lineRule="auto"/>
      <w:jc w:val="center"/>
      <w:pPrChange w:id="1573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573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text-hide">
    <w:name w:val="text-hide"/>
    <w:basedOn w:val="Normal"/>
    <w:rsid w:val="00FF5548"/>
    <w:pPr>
      <w:spacing w:after="188" w:line="240" w:lineRule="auto"/>
      <w:pPrChange w:id="15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enter-block">
    <w:name w:val="center-block"/>
    <w:basedOn w:val="Normal"/>
    <w:rsid w:val="00FF5548"/>
    <w:pPr>
      <w:spacing w:after="188" w:line="240" w:lineRule="auto"/>
      <w:pPrChange w:id="157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ystem-message">
    <w:name w:val="system-message"/>
    <w:basedOn w:val="Normal"/>
    <w:rsid w:val="00FF5548"/>
    <w:pPr>
      <w:pBdr>
        <w:bottom w:val="single" w:sz="6" w:space="5" w:color="CFCFCF"/>
      </w:pBdr>
      <w:shd w:val="clear" w:color="auto" w:fill="FEF4E5"/>
      <w:spacing w:after="188" w:line="240" w:lineRule="auto"/>
      <w:pPrChange w:id="1576" w:author="Martin Geertsen" w:date="2018-05-16T22:28:00Z">
        <w:pPr>
          <w:pBdr>
            <w:bottom w:val="single" w:sz="6" w:space="5" w:color="CFCFCF"/>
          </w:pBdr>
          <w:shd w:val="clear" w:color="auto" w:fill="FEF4E5"/>
          <w:spacing w:after="188" w:line="259" w:lineRule="auto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1576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project-list-content">
    <w:name w:val="project-list-content"/>
    <w:basedOn w:val="Normal"/>
    <w:rsid w:val="00FF5548"/>
    <w:pPr>
      <w:spacing w:after="188" w:line="240" w:lineRule="auto"/>
      <w:pPrChange w:id="157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1-import-col">
    <w:name w:val="v1-import-col"/>
    <w:basedOn w:val="Normal"/>
    <w:rsid w:val="00FF5548"/>
    <w:pPr>
      <w:spacing w:after="188" w:line="240" w:lineRule="auto"/>
      <w:pPrChange w:id="15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mg-circle">
    <w:name w:val="img-circle"/>
    <w:basedOn w:val="Normal"/>
    <w:rsid w:val="00FF5548"/>
    <w:pPr>
      <w:spacing w:after="188" w:line="240" w:lineRule="auto"/>
      <w:pPrChange w:id="15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grecaptcha-badge">
    <w:name w:val="grecaptcha-badge"/>
    <w:basedOn w:val="Normal"/>
    <w:rsid w:val="00FF5548"/>
    <w:pPr>
      <w:spacing w:after="188" w:line="240" w:lineRule="auto"/>
      <w:pPrChange w:id="15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580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team-profile">
    <w:name w:val="team-profile"/>
    <w:basedOn w:val="Normal"/>
    <w:rsid w:val="00FF5548"/>
    <w:pPr>
      <w:spacing w:after="188" w:line="240" w:lineRule="auto"/>
      <w:pPrChange w:id="15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1-import-title">
    <w:name w:val="v1-import-title"/>
    <w:basedOn w:val="Normal"/>
    <w:rsid w:val="00FF5548"/>
    <w:pPr>
      <w:spacing w:before="188" w:after="188" w:line="240" w:lineRule="auto"/>
      <w:jc w:val="center"/>
      <w:pPrChange w:id="1582" w:author="Martin Geertsen" w:date="2018-05-16T22:28:00Z">
        <w:pPr>
          <w:spacing w:before="188"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8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1-import-img">
    <w:name w:val="v1-import-img"/>
    <w:basedOn w:val="Normal"/>
    <w:rsid w:val="00FF5548"/>
    <w:pPr>
      <w:spacing w:before="450" w:after="188" w:line="240" w:lineRule="auto"/>
      <w:pPrChange w:id="1583" w:author="Martin Geertsen" w:date="2018-05-16T22:28:00Z">
        <w:pPr>
          <w:spacing w:before="450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1-import-cta">
    <w:name w:val="v1-import-cta"/>
    <w:basedOn w:val="Normal"/>
    <w:rsid w:val="00FF5548"/>
    <w:pPr>
      <w:spacing w:before="300" w:after="188" w:line="240" w:lineRule="auto"/>
      <w:jc w:val="center"/>
      <w:pPrChange w:id="1584" w:author="Martin Geertsen" w:date="2018-05-16T22:28:00Z">
        <w:pPr>
          <w:spacing w:before="300"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1-import-warning">
    <w:name w:val="v1-import-warning"/>
    <w:basedOn w:val="Normal"/>
    <w:rsid w:val="0061393F"/>
    <w:pPr>
      <w:spacing w:after="188" w:line="240" w:lineRule="atLeast"/>
    </w:pPr>
    <w:rPr>
      <w:rFonts w:ascii="Times New Roman" w:eastAsia="Times New Roman" w:hAnsi="Times New Roman" w:cs="Times New Roman"/>
      <w:color w:val="4B7FD1"/>
      <w:sz w:val="240"/>
      <w:szCs w:val="240"/>
    </w:rPr>
  </w:style>
  <w:style w:type="paragraph" w:customStyle="1" w:styleId="v1-import-footer">
    <w:name w:val="v1-import-footer"/>
    <w:basedOn w:val="Normal"/>
    <w:rsid w:val="00FF5548"/>
    <w:pPr>
      <w:spacing w:after="188" w:line="240" w:lineRule="auto"/>
      <w:pPrChange w:id="15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list-page">
    <w:name w:val="project-list-page"/>
    <w:basedOn w:val="Normal"/>
    <w:rsid w:val="00FF5548"/>
    <w:pPr>
      <w:spacing w:after="188" w:line="240" w:lineRule="auto"/>
      <w:pPrChange w:id="158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list-sidebar">
    <w:name w:val="project-list-sidebar"/>
    <w:basedOn w:val="Normal"/>
    <w:rsid w:val="00FF5548"/>
    <w:pPr>
      <w:spacing w:after="188" w:line="240" w:lineRule="auto"/>
      <w:pPrChange w:id="158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list-main">
    <w:name w:val="project-list-main"/>
    <w:basedOn w:val="Normal"/>
    <w:rsid w:val="00FF5548"/>
    <w:pPr>
      <w:spacing w:after="188" w:line="240" w:lineRule="auto"/>
      <w:pPrChange w:id="15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search">
    <w:name w:val="project-search"/>
    <w:basedOn w:val="Normal"/>
    <w:rsid w:val="00FF5548"/>
    <w:pPr>
      <w:spacing w:before="23" w:after="23" w:line="240" w:lineRule="auto"/>
      <w:pPrChange w:id="1589" w:author="Martin Geertsen" w:date="2018-05-16T22:28:00Z">
        <w:pPr>
          <w:spacing w:before="23" w:after="23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tools">
    <w:name w:val="project-tools"/>
    <w:basedOn w:val="Normal"/>
    <w:rsid w:val="00FF5548"/>
    <w:pPr>
      <w:spacing w:after="188" w:line="240" w:lineRule="auto"/>
      <w:pPrChange w:id="15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irst-project">
    <w:name w:val="first-project"/>
    <w:basedOn w:val="Normal"/>
    <w:rsid w:val="00FF5548"/>
    <w:pPr>
      <w:spacing w:after="188" w:line="240" w:lineRule="auto"/>
      <w:jc w:val="center"/>
      <w:pPrChange w:id="1591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inimal-create-proj-dropdown">
    <w:name w:val="minimal-create-proj-dropdown"/>
    <w:basedOn w:val="Normal"/>
    <w:rsid w:val="00FF5548"/>
    <w:pPr>
      <w:spacing w:after="188" w:line="240" w:lineRule="auto"/>
      <w:jc w:val="center"/>
      <w:pPrChange w:id="1592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inimal-create-proj-dropdown-menu">
    <w:name w:val="minimal-create-proj-dropdown-menu"/>
    <w:basedOn w:val="Normal"/>
    <w:rsid w:val="00FF5548"/>
    <w:pPr>
      <w:spacing w:after="188" w:line="240" w:lineRule="auto"/>
      <w:ind w:left="-1500"/>
      <w:pPrChange w:id="1593" w:author="Martin Geertsen" w:date="2018-05-16T22:28:00Z">
        <w:pPr>
          <w:spacing w:after="188" w:line="259" w:lineRule="auto"/>
          <w:ind w:left="-150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s">
    <w:name w:val="announcements"/>
    <w:basedOn w:val="Normal"/>
    <w:rsid w:val="00FF5548"/>
    <w:pPr>
      <w:spacing w:after="188" w:line="240" w:lineRule="auto"/>
      <w:pPrChange w:id="159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s-btn">
    <w:name w:val="announcements-btn"/>
    <w:basedOn w:val="Normal"/>
    <w:rsid w:val="00FF5548"/>
    <w:pPr>
      <w:spacing w:after="188" w:line="240" w:lineRule="auto"/>
      <w:pPrChange w:id="15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s-btn-has-new">
    <w:name w:val="announcements-btn-has-new"/>
    <w:basedOn w:val="Normal"/>
    <w:rsid w:val="00FF5548"/>
    <w:pPr>
      <w:shd w:val="clear" w:color="auto" w:fill="FFFFFF"/>
      <w:spacing w:after="188" w:line="240" w:lineRule="auto"/>
      <w:pPrChange w:id="1596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s-btn-open">
    <w:name w:val="announcements-btn-open"/>
    <w:basedOn w:val="Normal"/>
    <w:rsid w:val="00FF5548"/>
    <w:pPr>
      <w:shd w:val="clear" w:color="auto" w:fill="FFFFFF"/>
      <w:spacing w:after="188" w:line="240" w:lineRule="auto"/>
      <w:pPrChange w:id="1597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s-badge">
    <w:name w:val="announcements-badge"/>
    <w:basedOn w:val="Normal"/>
    <w:rsid w:val="00FF5548"/>
    <w:pPr>
      <w:shd w:val="clear" w:color="auto" w:fill="A93529"/>
      <w:spacing w:after="188" w:line="240" w:lineRule="auto"/>
      <w:jc w:val="center"/>
      <w:textAlignment w:val="baseline"/>
      <w:pPrChange w:id="1598" w:author="Martin Geertsen" w:date="2018-05-16T22:28:00Z">
        <w:pPr>
          <w:shd w:val="clear" w:color="auto" w:fill="A93529"/>
          <w:spacing w:after="188" w:line="259" w:lineRule="auto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7"/>
      <w:szCs w:val="17"/>
      <w:lang w:eastAsia="da-DK"/>
      <w:rPrChange w:id="1598" w:author="Martin Geertsen" w:date="2018-05-16T22:28:00Z">
        <w:rPr>
          <w:b/>
          <w:bCs/>
          <w:color w:val="FFFFFF"/>
          <w:sz w:val="17"/>
          <w:szCs w:val="17"/>
          <w:lang w:val="da-DK" w:eastAsia="en-US" w:bidi="ar-SA"/>
        </w:rPr>
      </w:rPrChange>
    </w:rPr>
  </w:style>
  <w:style w:type="paragraph" w:customStyle="1" w:styleId="announcements-body">
    <w:name w:val="announcements-body"/>
    <w:basedOn w:val="Normal"/>
    <w:rsid w:val="00FF5548"/>
    <w:pPr>
      <w:shd w:val="clear" w:color="auto" w:fill="FFFFFF"/>
      <w:spacing w:after="188" w:line="240" w:lineRule="auto"/>
      <w:ind w:right="1425"/>
      <w:pPrChange w:id="1599" w:author="Martin Geertsen" w:date="2018-05-16T22:28:00Z">
        <w:pPr>
          <w:shd w:val="clear" w:color="auto" w:fill="FFFFFF"/>
          <w:spacing w:after="188" w:line="259" w:lineRule="auto"/>
          <w:ind w:right="14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5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s-scroller">
    <w:name w:val="announcements-scroller"/>
    <w:basedOn w:val="Normal"/>
    <w:rsid w:val="00FF5548"/>
    <w:pPr>
      <w:spacing w:after="188" w:line="240" w:lineRule="auto"/>
      <w:pPrChange w:id="16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">
    <w:name w:val="announcement"/>
    <w:basedOn w:val="Normal"/>
    <w:rsid w:val="00FF5548"/>
    <w:pPr>
      <w:spacing w:after="563" w:line="240" w:lineRule="auto"/>
      <w:pPrChange w:id="1601" w:author="Martin Geertsen" w:date="2018-05-16T22:28:00Z">
        <w:pPr>
          <w:spacing w:after="563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-header">
    <w:name w:val="announcement-header"/>
    <w:basedOn w:val="Normal"/>
    <w:rsid w:val="00FF5548"/>
    <w:pPr>
      <w:pBdr>
        <w:bottom w:val="single" w:sz="6" w:space="9" w:color="CFCFCF"/>
      </w:pBdr>
      <w:spacing w:after="0" w:line="240" w:lineRule="auto"/>
      <w:pPrChange w:id="1602" w:author="Martin Geertsen" w:date="2018-05-16T22:28:00Z">
        <w:pPr>
          <w:pBdr>
            <w:bottom w:val="single" w:sz="6" w:space="9" w:color="CFCFCF"/>
          </w:pBd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-description">
    <w:name w:val="announcement-description"/>
    <w:basedOn w:val="Normal"/>
    <w:rsid w:val="00FF5548"/>
    <w:pPr>
      <w:spacing w:before="94" w:after="188" w:line="240" w:lineRule="auto"/>
      <w:pPrChange w:id="1603" w:author="Martin Geertsen" w:date="2018-05-16T22:28:00Z">
        <w:pPr>
          <w:spacing w:before="94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-meta">
    <w:name w:val="announcement-meta"/>
    <w:basedOn w:val="Normal"/>
    <w:rsid w:val="00FF5548"/>
    <w:pPr>
      <w:spacing w:after="188" w:line="240" w:lineRule="auto"/>
      <w:pPrChange w:id="16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lang w:eastAsia="da-DK"/>
      <w:rPrChange w:id="16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uncement-date">
    <w:name w:val="announcement-date"/>
    <w:basedOn w:val="Normal"/>
    <w:rsid w:val="00FF5548"/>
    <w:pPr>
      <w:spacing w:after="0" w:line="240" w:lineRule="auto"/>
      <w:pPrChange w:id="1605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color w:val="7A7A7A"/>
      <w:sz w:val="24"/>
      <w:szCs w:val="24"/>
      <w:lang w:eastAsia="da-DK"/>
      <w:rPrChange w:id="1605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announcement-link">
    <w:name w:val="announcement-link"/>
    <w:basedOn w:val="Normal"/>
    <w:rsid w:val="00FF5548"/>
    <w:pPr>
      <w:spacing w:after="0" w:line="240" w:lineRule="auto"/>
      <w:pPrChange w:id="1606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ff-deleted">
    <w:name w:val="diff-deleted"/>
    <w:basedOn w:val="Normal"/>
    <w:rsid w:val="00FF5548"/>
    <w:pPr>
      <w:spacing w:after="188" w:line="240" w:lineRule="auto"/>
      <w:pPrChange w:id="16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">
    <w:name w:val="toolbar"/>
    <w:basedOn w:val="Normal"/>
    <w:rsid w:val="00FF5548"/>
    <w:pPr>
      <w:pBdr>
        <w:bottom w:val="single" w:sz="6" w:space="0" w:color="CFCFCF"/>
      </w:pBdr>
      <w:spacing w:after="188" w:line="240" w:lineRule="auto"/>
      <w:pPrChange w:id="1608" w:author="Martin Geertsen" w:date="2018-05-16T22:28:00Z">
        <w:pPr>
          <w:pBdr>
            <w:bottom w:val="single" w:sz="6" w:space="0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label">
    <w:name w:val="toolbar-label"/>
    <w:basedOn w:val="Normal"/>
    <w:rsid w:val="00FF5548"/>
    <w:pPr>
      <w:spacing w:after="30" w:line="240" w:lineRule="auto"/>
      <w:ind w:left="60" w:right="60"/>
      <w:textAlignment w:val="center"/>
      <w:pPrChange w:id="1609" w:author="Martin Geertsen" w:date="2018-05-16T22:28:00Z">
        <w:pPr>
          <w:spacing w:after="30" w:line="259" w:lineRule="auto"/>
          <w:ind w:left="60" w:right="60"/>
          <w:textAlignment w:val="center"/>
        </w:pPr>
      </w:pPrChange>
    </w:pPr>
    <w:rPr>
      <w:rFonts w:ascii="Times New Roman" w:eastAsia="Times New Roman" w:hAnsi="Times New Roman" w:cs="Times New Roman"/>
      <w:b/>
      <w:bCs/>
      <w:vanish/>
      <w:sz w:val="18"/>
      <w:szCs w:val="18"/>
      <w:lang w:eastAsia="da-DK"/>
      <w:rPrChange w:id="1609" w:author="Martin Geertsen" w:date="2018-05-16T22:28:00Z">
        <w:rPr>
          <w:b/>
          <w:bCs/>
          <w:vanish/>
          <w:sz w:val="18"/>
          <w:szCs w:val="18"/>
          <w:lang w:val="da-DK" w:eastAsia="en-US" w:bidi="ar-SA"/>
        </w:rPr>
      </w:rPrChange>
    </w:rPr>
  </w:style>
  <w:style w:type="paragraph" w:customStyle="1" w:styleId="toggle-wrapper">
    <w:name w:val="toggle-wrapper"/>
    <w:basedOn w:val="Normal"/>
    <w:rsid w:val="00FF5548"/>
    <w:pPr>
      <w:spacing w:after="188" w:line="240" w:lineRule="auto"/>
      <w:pPrChange w:id="161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ggle-switch">
    <w:name w:val="toggle-switch"/>
    <w:basedOn w:val="Normal"/>
    <w:rsid w:val="00FF5548"/>
    <w:pPr>
      <w:shd w:val="clear" w:color="auto" w:fill="F0F0F0"/>
      <w:spacing w:after="188" w:line="240" w:lineRule="auto"/>
      <w:pPrChange w:id="1611" w:author="Martin Geertsen" w:date="2018-05-16T22:28:00Z">
        <w:pPr>
          <w:shd w:val="clear" w:color="auto" w:fill="F0F0F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ggle-switch-label">
    <w:name w:val="toggle-switch-label"/>
    <w:basedOn w:val="Normal"/>
    <w:rsid w:val="00FF5548"/>
    <w:pPr>
      <w:spacing w:after="0" w:line="360" w:lineRule="atLeast"/>
      <w:jc w:val="center"/>
      <w:pPrChange w:id="1612" w:author="Martin Geertsen" w:date="2018-05-16T22:28:00Z">
        <w:pPr>
          <w:spacing w:after="160" w:line="360" w:lineRule="atLeast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ggle-switch-selection">
    <w:name w:val="toggle-switch-selection"/>
    <w:basedOn w:val="Normal"/>
    <w:rsid w:val="00FF5548"/>
    <w:pPr>
      <w:shd w:val="clear" w:color="auto" w:fill="A93529"/>
      <w:spacing w:after="188" w:line="240" w:lineRule="auto"/>
      <w:pPrChange w:id="1613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">
    <w:name w:val="pdf"/>
    <w:basedOn w:val="Normal"/>
    <w:rsid w:val="00FF5548"/>
    <w:pPr>
      <w:spacing w:after="188" w:line="240" w:lineRule="auto"/>
      <w:pPrChange w:id="16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-errors">
    <w:name w:val="pdf-errors"/>
    <w:basedOn w:val="Normal"/>
    <w:rsid w:val="00FF5548"/>
    <w:pPr>
      <w:spacing w:after="188" w:line="240" w:lineRule="auto"/>
      <w:pPrChange w:id="16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-logs">
    <w:name w:val="pdf-logs"/>
    <w:basedOn w:val="Normal"/>
    <w:rsid w:val="00FF5548"/>
    <w:pPr>
      <w:spacing w:after="188" w:line="240" w:lineRule="auto"/>
      <w:pPrChange w:id="16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-uncompiled">
    <w:name w:val="pdf-uncompiled"/>
    <w:basedOn w:val="Normal"/>
    <w:rsid w:val="00FF5548"/>
    <w:pPr>
      <w:spacing w:after="188" w:line="240" w:lineRule="auto"/>
      <w:pPrChange w:id="16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-validation-problems">
    <w:name w:val="pdf-validation-problems"/>
    <w:basedOn w:val="Normal"/>
    <w:rsid w:val="00FF5548"/>
    <w:pPr>
      <w:spacing w:after="188" w:line="240" w:lineRule="auto"/>
      <w:pPrChange w:id="16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recompile-group">
    <w:name w:val="btn-recompile-group"/>
    <w:basedOn w:val="Normal"/>
    <w:rsid w:val="00FF5548"/>
    <w:pPr>
      <w:spacing w:after="188" w:line="240" w:lineRule="auto"/>
      <w:ind w:right="188"/>
      <w:pPrChange w:id="1619" w:author="Martin Geertsen" w:date="2018-05-16T22:28:00Z">
        <w:pPr>
          <w:spacing w:after="188" w:line="259" w:lineRule="auto"/>
          <w:ind w:right="18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ynctex-controls">
    <w:name w:val="synctex-controls"/>
    <w:basedOn w:val="Normal"/>
    <w:rsid w:val="00FF5548"/>
    <w:pPr>
      <w:spacing w:after="188" w:line="240" w:lineRule="auto"/>
      <w:pPrChange w:id="16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ynctex-control">
    <w:name w:val="synctex-control"/>
    <w:basedOn w:val="Normal"/>
    <w:rsid w:val="00FF5548"/>
    <w:pPr>
      <w:spacing w:after="45" w:line="240" w:lineRule="auto"/>
      <w:pPrChange w:id="1621" w:author="Martin Geertsen" w:date="2018-05-16T22:28:00Z">
        <w:pPr>
          <w:spacing w:after="4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keyboard-shortcut">
    <w:name w:val="keyboard-shortcut"/>
    <w:basedOn w:val="Normal"/>
    <w:rsid w:val="00FF5548"/>
    <w:pPr>
      <w:spacing w:after="188" w:line="240" w:lineRule="auto"/>
      <w:pPrChange w:id="16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-hint-icon-container">
    <w:name w:val="card-hint-icon-container"/>
    <w:basedOn w:val="Normal"/>
    <w:rsid w:val="00FF5548"/>
    <w:pPr>
      <w:spacing w:after="188" w:line="240" w:lineRule="auto"/>
      <w:ind w:right="150"/>
      <w:jc w:val="center"/>
      <w:pPrChange w:id="1623" w:author="Martin Geertsen" w:date="2018-05-16T22:28:00Z">
        <w:pPr>
          <w:spacing w:after="188" w:line="259" w:lineRule="auto"/>
          <w:ind w:right="150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-hint-feedback-label">
    <w:name w:val="card-hint-feedback-label"/>
    <w:basedOn w:val="Normal"/>
    <w:rsid w:val="00FF5548"/>
    <w:pPr>
      <w:spacing w:after="0" w:line="240" w:lineRule="auto"/>
      <w:ind w:right="120"/>
      <w:pPrChange w:id="1624" w:author="Martin Geertsen" w:date="2018-05-16T22:28:00Z">
        <w:pPr>
          <w:spacing w:after="160" w:line="259" w:lineRule="auto"/>
          <w:ind w:right="120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624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ard-hint-text">
    <w:name w:val="card-hint-text"/>
    <w:basedOn w:val="Normal"/>
    <w:rsid w:val="00FF5548"/>
    <w:pPr>
      <w:spacing w:after="300" w:line="240" w:lineRule="auto"/>
      <w:pPrChange w:id="1625" w:author="Martin Geertsen" w:date="2018-05-16T22:28:00Z">
        <w:pPr>
          <w:spacing w:after="300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625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ard-hint-feedback">
    <w:name w:val="card-hint-feedback"/>
    <w:basedOn w:val="Normal"/>
    <w:rsid w:val="00FF5548"/>
    <w:pPr>
      <w:spacing w:after="188" w:line="240" w:lineRule="auto"/>
      <w:pPrChange w:id="16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626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ard-hint-extra-feedback">
    <w:name w:val="card-hint-extra-feedback"/>
    <w:basedOn w:val="Normal"/>
    <w:rsid w:val="00FF5548"/>
    <w:pPr>
      <w:spacing w:before="150" w:after="188" w:line="240" w:lineRule="auto"/>
      <w:pPrChange w:id="1627" w:author="Martin Geertsen" w:date="2018-05-16T22:28:00Z">
        <w:pPr>
          <w:spacing w:before="150"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627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ard-hint-extra-feedback-label">
    <w:name w:val="card-hint-extra-feedback-label"/>
    <w:basedOn w:val="Normal"/>
    <w:rsid w:val="00FF5548"/>
    <w:pPr>
      <w:pBdr>
        <w:top w:val="single" w:sz="6" w:space="4" w:color="CFCFCF"/>
      </w:pBdr>
      <w:spacing w:before="75" w:after="150" w:line="240" w:lineRule="auto"/>
      <w:pPrChange w:id="1628" w:author="Martin Geertsen" w:date="2018-05-16T22:28:00Z">
        <w:pPr>
          <w:pBdr>
            <w:top w:val="single" w:sz="6" w:space="4" w:color="CFCFCF"/>
          </w:pBdr>
          <w:spacing w:before="75" w:after="1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add-comment-btn">
    <w:name w:val="rp-add-comment-btn"/>
    <w:basedOn w:val="Normal"/>
    <w:rsid w:val="00FF5548"/>
    <w:pPr>
      <w:shd w:val="clear" w:color="auto" w:fill="8A96B5"/>
      <w:spacing w:after="188" w:line="240" w:lineRule="auto"/>
      <w:jc w:val="center"/>
      <w:pPrChange w:id="1629" w:author="Martin Geertsen" w:date="2018-05-16T22:28:00Z">
        <w:pP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629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p-bulk-actions-btn">
    <w:name w:val="rp-bulk-actions-btn"/>
    <w:basedOn w:val="Normal"/>
    <w:rsid w:val="00FF5548"/>
    <w:pPr>
      <w:shd w:val="clear" w:color="auto" w:fill="8A96B5"/>
      <w:spacing w:after="188" w:line="240" w:lineRule="auto"/>
      <w:jc w:val="center"/>
      <w:pPrChange w:id="1630" w:author="Martin Geertsen" w:date="2018-05-16T22:28:00Z">
        <w:pP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630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p-entry-button">
    <w:name w:val="rp-entry-button"/>
    <w:basedOn w:val="Normal"/>
    <w:rsid w:val="00FF5548"/>
    <w:pPr>
      <w:pBdr>
        <w:right w:val="single" w:sz="6" w:space="0" w:color="FFFFFF"/>
      </w:pBdr>
      <w:shd w:val="clear" w:color="auto" w:fill="8A96B5"/>
      <w:spacing w:after="188" w:line="240" w:lineRule="auto"/>
      <w:jc w:val="center"/>
      <w:pPrChange w:id="1631" w:author="Martin Geertsen" w:date="2018-05-16T22:28:00Z">
        <w:pPr>
          <w:pBdr>
            <w:right w:val="single" w:sz="6" w:space="0" w:color="FFFFFF"/>
          </w:pBd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631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reak-word">
    <w:name w:val="break-word"/>
    <w:basedOn w:val="Normal"/>
    <w:rsid w:val="00FF5548"/>
    <w:pPr>
      <w:wordWrap w:val="0"/>
      <w:spacing w:after="188" w:line="240" w:lineRule="auto"/>
      <w:pPrChange w:id="1632" w:author="Martin Geertsen" w:date="2018-05-16T22:28:00Z">
        <w:pPr>
          <w:wordWrap w:val="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inary-file">
    <w:name w:val="binary-file"/>
    <w:basedOn w:val="Normal"/>
    <w:rsid w:val="00FF5548"/>
    <w:pPr>
      <w:shd w:val="clear" w:color="auto" w:fill="F0F0F0"/>
      <w:spacing w:after="188" w:line="240" w:lineRule="auto"/>
      <w:jc w:val="center"/>
      <w:pPrChange w:id="1633" w:author="Martin Geertsen" w:date="2018-05-16T22:28:00Z">
        <w:pPr>
          <w:shd w:val="clear" w:color="auto" w:fill="F0F0F0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arch">
    <w:name w:val="ace_search"/>
    <w:basedOn w:val="Normal"/>
    <w:rsid w:val="00FF5548"/>
    <w:pPr>
      <w:pBdr>
        <w:left w:val="single" w:sz="6" w:space="5" w:color="CFCFCF"/>
        <w:bottom w:val="single" w:sz="6" w:space="5" w:color="CFCFCF"/>
        <w:right w:val="single" w:sz="6" w:space="5" w:color="CFCFCF"/>
      </w:pBdr>
      <w:shd w:val="clear" w:color="auto" w:fill="F0F0F0"/>
      <w:spacing w:after="188" w:line="240" w:lineRule="auto"/>
      <w:pPrChange w:id="1634" w:author="Martin Geertsen" w:date="2018-05-16T22:28:00Z">
        <w:pPr>
          <w:pBdr>
            <w:left w:val="single" w:sz="6" w:space="5" w:color="CFCFCF"/>
            <w:bottom w:val="single" w:sz="6" w:space="5" w:color="CFCFCF"/>
            <w:right w:val="single" w:sz="6" w:space="5" w:color="CFCFCF"/>
          </w:pBdr>
          <w:shd w:val="clear" w:color="auto" w:fill="F0F0F0"/>
          <w:spacing w:after="188" w:line="259" w:lineRule="auto"/>
        </w:pPr>
      </w:pPrChange>
    </w:pPr>
    <w:rPr>
      <w:rFonts w:ascii="Open Sans" w:eastAsia="Times New Roman" w:hAnsi="Open Sans" w:cs="Times New Roman"/>
      <w:sz w:val="24"/>
      <w:szCs w:val="24"/>
      <w:lang w:eastAsia="da-DK"/>
      <w:rPrChange w:id="1634" w:author="Martin Geertsen" w:date="2018-05-16T22:28:00Z">
        <w:rPr>
          <w:rFonts w:ascii="Open Sans" w:hAnsi="Open Sans"/>
          <w:sz w:val="22"/>
          <w:szCs w:val="22"/>
          <w:lang w:val="da-DK" w:eastAsia="en-US" w:bidi="ar-SA"/>
        </w:rPr>
      </w:rPrChange>
    </w:rPr>
  </w:style>
  <w:style w:type="paragraph" w:customStyle="1" w:styleId="publisheddetails">
    <w:name w:val="publisheddetails"/>
    <w:basedOn w:val="Normal"/>
    <w:rsid w:val="00FF5548"/>
    <w:pPr>
      <w:spacing w:after="188" w:line="240" w:lineRule="auto"/>
      <w:pPrChange w:id="16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sz w:val="24"/>
      <w:szCs w:val="24"/>
      <w:lang w:eastAsia="da-DK"/>
      <w:rPrChange w:id="1635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modal-hotkeys">
    <w:name w:val="modal-hotkeys"/>
    <w:basedOn w:val="Normal"/>
    <w:rsid w:val="00FF5548"/>
    <w:pPr>
      <w:spacing w:after="188" w:line="240" w:lineRule="auto"/>
      <w:pPrChange w:id="163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1636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review-panel-toolbar">
    <w:name w:val="review-panel-toolbar"/>
    <w:basedOn w:val="Normal"/>
    <w:rsid w:val="00FF5548"/>
    <w:pPr>
      <w:pBdr>
        <w:bottom w:val="single" w:sz="6" w:space="0" w:color="D9D9D9"/>
      </w:pBdr>
      <w:shd w:val="clear" w:color="auto" w:fill="FAFAFA"/>
      <w:spacing w:after="188" w:line="240" w:lineRule="auto"/>
      <w:jc w:val="center"/>
      <w:pPrChange w:id="1637" w:author="Martin Geertsen" w:date="2018-05-16T22:28:00Z">
        <w:pPr>
          <w:pBdr>
            <w:bottom w:val="single" w:sz="6" w:space="0" w:color="D9D9D9"/>
          </w:pBdr>
          <w:shd w:val="clear" w:color="auto" w:fill="FAFAFA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637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tc-state">
    <w:name w:val="rp-tc-state"/>
    <w:basedOn w:val="Normal"/>
    <w:rsid w:val="00FF5548"/>
    <w:pPr>
      <w:pBdr>
        <w:bottom w:val="single" w:sz="6" w:space="0" w:color="D9D9D9"/>
      </w:pBdr>
      <w:shd w:val="clear" w:color="auto" w:fill="FAFAFA"/>
      <w:spacing w:after="0" w:line="240" w:lineRule="auto"/>
      <w:pPrChange w:id="1638" w:author="Martin Geertsen" w:date="2018-05-16T22:28:00Z">
        <w:pPr>
          <w:pBdr>
            <w:bottom w:val="single" w:sz="6" w:space="0" w:color="D9D9D9"/>
          </w:pBdr>
          <w:shd w:val="clear" w:color="auto" w:fill="FAFAFA"/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view-panel-toolbar-label">
    <w:name w:val="review-panel-toolbar-label"/>
    <w:basedOn w:val="Normal"/>
    <w:rsid w:val="00FF5548"/>
    <w:pPr>
      <w:spacing w:after="188" w:line="240" w:lineRule="auto"/>
      <w:jc w:val="right"/>
      <w:pPrChange w:id="1639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view-panel-toolbar-icon-on">
    <w:name w:val="review-panel-toolbar-icon-on"/>
    <w:basedOn w:val="Normal"/>
    <w:rsid w:val="00FF5548"/>
    <w:pPr>
      <w:spacing w:after="188" w:line="240" w:lineRule="auto"/>
      <w:ind w:right="75"/>
      <w:pPrChange w:id="1640" w:author="Martin Geertsen" w:date="2018-05-16T22:28:00Z">
        <w:pPr>
          <w:spacing w:after="188" w:line="259" w:lineRule="auto"/>
          <w:ind w:right="75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1640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review-panel-toolbar-label-disabled">
    <w:name w:val="review-panel-toolbar-label-disabled"/>
    <w:basedOn w:val="Normal"/>
    <w:rsid w:val="00FF5548"/>
    <w:pPr>
      <w:spacing w:after="188" w:line="240" w:lineRule="auto"/>
      <w:ind w:right="75"/>
      <w:pPrChange w:id="1641" w:author="Martin Geertsen" w:date="2018-05-16T22:28:00Z">
        <w:pPr>
          <w:spacing w:after="188" w:line="259" w:lineRule="auto"/>
          <w:ind w:righ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view-panel-toolbar-spinner">
    <w:name w:val="review-panel-toolbar-spinner"/>
    <w:basedOn w:val="Normal"/>
    <w:rsid w:val="00FF5548"/>
    <w:pPr>
      <w:spacing w:after="188" w:line="240" w:lineRule="auto"/>
      <w:ind w:left="75"/>
      <w:pPrChange w:id="1642" w:author="Martin Geertsen" w:date="2018-05-16T22:28:00Z">
        <w:pPr>
          <w:spacing w:after="188" w:line="259" w:lineRule="auto"/>
          <w:ind w:lef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tc-state-collapse">
    <w:name w:val="rp-tc-state-collapse"/>
    <w:basedOn w:val="Normal"/>
    <w:rsid w:val="00FF5548"/>
    <w:pPr>
      <w:spacing w:after="188" w:line="240" w:lineRule="auto"/>
      <w:ind w:left="75"/>
      <w:pPrChange w:id="1643" w:author="Martin Geertsen" w:date="2018-05-16T22:28:00Z">
        <w:pPr>
          <w:spacing w:after="188" w:line="259" w:lineRule="auto"/>
          <w:ind w:lef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tc-state-item">
    <w:name w:val="rp-tc-state-item"/>
    <w:basedOn w:val="Normal"/>
    <w:rsid w:val="00FF5548"/>
    <w:pPr>
      <w:spacing w:after="188" w:line="240" w:lineRule="auto"/>
      <w:pPrChange w:id="164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tc-state-separator">
    <w:name w:val="rp-tc-state-separator"/>
    <w:basedOn w:val="Normal"/>
    <w:rsid w:val="00FF5548"/>
    <w:pPr>
      <w:pBdr>
        <w:bottom w:val="single" w:sz="6" w:space="0" w:color="D9D9D9"/>
      </w:pBdr>
      <w:spacing w:after="188" w:line="240" w:lineRule="auto"/>
      <w:pPrChange w:id="1645" w:author="Martin Geertsen" w:date="2018-05-16T22:28:00Z">
        <w:pPr>
          <w:pBdr>
            <w:bottom w:val="single" w:sz="6" w:space="0" w:color="D9D9D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tc-state-item-everyone">
    <w:name w:val="rp-tc-state-item-everyone"/>
    <w:basedOn w:val="Normal"/>
    <w:rsid w:val="00FF5548"/>
    <w:pPr>
      <w:pBdr>
        <w:bottom w:val="single" w:sz="6" w:space="0" w:color="D9D9D9"/>
      </w:pBdr>
      <w:spacing w:after="188" w:line="240" w:lineRule="auto"/>
      <w:pPrChange w:id="1646" w:author="Martin Geertsen" w:date="2018-05-16T22:28:00Z">
        <w:pPr>
          <w:pBdr>
            <w:bottom w:val="single" w:sz="6" w:space="0" w:color="D9D9D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1646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rp-tc-state-item-name">
    <w:name w:val="rp-tc-state-item-name"/>
    <w:basedOn w:val="Normal"/>
    <w:rsid w:val="00FF5548"/>
    <w:pPr>
      <w:spacing w:after="188" w:line="240" w:lineRule="auto"/>
      <w:pPrChange w:id="16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647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rp-tc-state-item-guests">
    <w:name w:val="rp-tc-state-item-guests"/>
    <w:basedOn w:val="Normal"/>
    <w:rsid w:val="00FF5548"/>
    <w:pPr>
      <w:spacing w:after="188" w:line="240" w:lineRule="auto"/>
      <w:pPrChange w:id="16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405EBF"/>
      <w:sz w:val="24"/>
      <w:szCs w:val="24"/>
      <w:lang w:eastAsia="da-DK"/>
      <w:rPrChange w:id="1648" w:author="Martin Geertsen" w:date="2018-05-16T22:28:00Z">
        <w:rPr>
          <w:color w:val="405EBF"/>
          <w:sz w:val="22"/>
          <w:szCs w:val="22"/>
          <w:lang w:val="da-DK" w:eastAsia="en-US" w:bidi="ar-SA"/>
        </w:rPr>
      </w:rPrChange>
    </w:rPr>
  </w:style>
  <w:style w:type="paragraph" w:customStyle="1" w:styleId="rp-entry-list">
    <w:name w:val="rp-entry-list"/>
    <w:basedOn w:val="Normal"/>
    <w:rsid w:val="00FF5548"/>
    <w:pPr>
      <w:spacing w:after="188" w:line="240" w:lineRule="auto"/>
      <w:pPrChange w:id="16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649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-indicator">
    <w:name w:val="rp-entry-indicator"/>
    <w:basedOn w:val="Normal"/>
    <w:rsid w:val="00FF5548"/>
    <w:pPr>
      <w:shd w:val="clear" w:color="auto" w:fill="8A96B5"/>
      <w:spacing w:after="188" w:line="240" w:lineRule="auto"/>
      <w:jc w:val="center"/>
      <w:pPrChange w:id="1650" w:author="Martin Geertsen" w:date="2018-05-16T22:28:00Z">
        <w:pP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vanish/>
      <w:color w:val="FFFFFF"/>
      <w:sz w:val="24"/>
      <w:szCs w:val="24"/>
      <w:lang w:eastAsia="da-DK"/>
      <w:rPrChange w:id="1650" w:author="Martin Geertsen" w:date="2018-05-16T22:28:00Z">
        <w:rPr>
          <w:vanish/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p-entry">
    <w:name w:val="rp-entry"/>
    <w:basedOn w:val="Normal"/>
    <w:rsid w:val="00FF5548"/>
    <w:pPr>
      <w:shd w:val="clear" w:color="auto" w:fill="FFFFFF"/>
      <w:spacing w:after="188" w:line="240" w:lineRule="auto"/>
      <w:pPrChange w:id="1651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aggregate">
    <w:name w:val="rp-entry-aggregate"/>
    <w:basedOn w:val="Normal"/>
    <w:rsid w:val="00FF5548"/>
    <w:pPr>
      <w:spacing w:after="188" w:line="240" w:lineRule="auto"/>
      <w:pPrChange w:id="165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insert">
    <w:name w:val="rp-entry-insert"/>
    <w:basedOn w:val="Normal"/>
    <w:rsid w:val="00FF5548"/>
    <w:pPr>
      <w:spacing w:after="188" w:line="240" w:lineRule="auto"/>
      <w:pPrChange w:id="165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delete">
    <w:name w:val="rp-entry-delete"/>
    <w:basedOn w:val="Normal"/>
    <w:rsid w:val="00FF5548"/>
    <w:pPr>
      <w:spacing w:after="188" w:line="240" w:lineRule="auto"/>
      <w:pPrChange w:id="165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comment">
    <w:name w:val="rp-entry-comment"/>
    <w:basedOn w:val="Normal"/>
    <w:rsid w:val="00FF5548"/>
    <w:pPr>
      <w:spacing w:after="188" w:line="240" w:lineRule="auto"/>
      <w:pPrChange w:id="16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comment-resolved">
    <w:name w:val="rp-entry-comment-resolved"/>
    <w:basedOn w:val="Normal"/>
    <w:rsid w:val="00FF5548"/>
    <w:pPr>
      <w:shd w:val="clear" w:color="auto" w:fill="EFEFEF"/>
      <w:spacing w:after="188" w:line="240" w:lineRule="auto"/>
      <w:pPrChange w:id="1656" w:author="Martin Geertsen" w:date="2018-05-16T22:28:00Z">
        <w:pPr>
          <w:shd w:val="clear" w:color="auto" w:fill="EFEFE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add-comment">
    <w:name w:val="rp-entry-add-comment"/>
    <w:basedOn w:val="Normal"/>
    <w:rsid w:val="00FF5548"/>
    <w:pPr>
      <w:spacing w:after="188" w:line="240" w:lineRule="auto"/>
      <w:pPrChange w:id="16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bulk-actions">
    <w:name w:val="rp-entry-bulk-actions"/>
    <w:basedOn w:val="Normal"/>
    <w:rsid w:val="00FF5548"/>
    <w:pPr>
      <w:spacing w:after="188" w:line="240" w:lineRule="auto"/>
      <w:pPrChange w:id="165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body">
    <w:name w:val="rp-entry-body"/>
    <w:basedOn w:val="Normal"/>
    <w:rsid w:val="00FF5548"/>
    <w:pPr>
      <w:spacing w:after="188" w:line="240" w:lineRule="auto"/>
      <w:pPrChange w:id="16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action-icon">
    <w:name w:val="rp-entry-action-icon"/>
    <w:basedOn w:val="Normal"/>
    <w:rsid w:val="0061393F"/>
    <w:pPr>
      <w:spacing w:after="188" w:line="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rp-entry-details">
    <w:name w:val="rp-entry-details"/>
    <w:basedOn w:val="Normal"/>
    <w:rsid w:val="00FF5548"/>
    <w:pPr>
      <w:spacing w:after="188" w:line="240" w:lineRule="auto"/>
      <w:ind w:left="75"/>
      <w:pPrChange w:id="1660" w:author="Martin Geertsen" w:date="2018-05-16T22:28:00Z">
        <w:pPr>
          <w:spacing w:after="188" w:line="259" w:lineRule="auto"/>
          <w:ind w:lef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metadata">
    <w:name w:val="rp-entry-metadata"/>
    <w:basedOn w:val="Normal"/>
    <w:rsid w:val="00FF5548"/>
    <w:pPr>
      <w:spacing w:after="188" w:line="240" w:lineRule="auto"/>
      <w:pPrChange w:id="166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5"/>
      <w:szCs w:val="15"/>
      <w:lang w:eastAsia="da-DK"/>
      <w:rPrChange w:id="1661" w:author="Martin Geertsen" w:date="2018-05-16T22:28:00Z">
        <w:rPr>
          <w:sz w:val="15"/>
          <w:szCs w:val="15"/>
          <w:lang w:val="da-DK" w:eastAsia="en-US" w:bidi="ar-SA"/>
        </w:rPr>
      </w:rPrChange>
    </w:rPr>
  </w:style>
  <w:style w:type="paragraph" w:customStyle="1" w:styleId="rp-entry-user">
    <w:name w:val="rp-entry-user"/>
    <w:basedOn w:val="Normal"/>
    <w:rsid w:val="00FF5548"/>
    <w:pPr>
      <w:spacing w:after="188" w:line="240" w:lineRule="auto"/>
      <w:pPrChange w:id="166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662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rp-content-highlight">
    <w:name w:val="rp-content-highlight"/>
    <w:basedOn w:val="Normal"/>
    <w:rsid w:val="00FF5548"/>
    <w:pPr>
      <w:spacing w:after="188" w:line="240" w:lineRule="auto"/>
      <w:pPrChange w:id="16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3F3F3F"/>
      <w:sz w:val="24"/>
      <w:szCs w:val="24"/>
      <w:lang w:eastAsia="da-DK"/>
      <w:rPrChange w:id="1663" w:author="Martin Geertsen" w:date="2018-05-16T22:28:00Z">
        <w:rPr>
          <w:b/>
          <w:bCs/>
          <w:color w:val="3F3F3F"/>
          <w:sz w:val="22"/>
          <w:szCs w:val="22"/>
          <w:lang w:val="da-DK" w:eastAsia="en-US" w:bidi="ar-SA"/>
        </w:rPr>
      </w:rPrChange>
    </w:rPr>
  </w:style>
  <w:style w:type="paragraph" w:customStyle="1" w:styleId="rp-comment">
    <w:name w:val="rp-comment"/>
    <w:basedOn w:val="Normal"/>
    <w:rsid w:val="00FF5548"/>
    <w:pPr>
      <w:pBdr>
        <w:bottom w:val="single" w:sz="6" w:space="2" w:color="D9D9D9"/>
      </w:pBdr>
      <w:spacing w:before="30" w:after="30" w:line="240" w:lineRule="auto"/>
      <w:ind w:left="75" w:right="75"/>
      <w:pPrChange w:id="1664" w:author="Martin Geertsen" w:date="2018-05-16T22:28:00Z">
        <w:pPr>
          <w:pBdr>
            <w:bottom w:val="single" w:sz="6" w:space="2" w:color="D9D9D9"/>
          </w:pBdr>
          <w:spacing w:before="30" w:after="30" w:line="259" w:lineRule="auto"/>
          <w:ind w:left="75" w:righ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comment-content">
    <w:name w:val="rp-comment-content"/>
    <w:basedOn w:val="Normal"/>
    <w:rsid w:val="00FF5548"/>
    <w:pPr>
      <w:spacing w:after="0" w:line="240" w:lineRule="auto"/>
      <w:pPrChange w:id="1665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color w:val="3F3F3F"/>
      <w:sz w:val="24"/>
      <w:szCs w:val="24"/>
      <w:lang w:eastAsia="da-DK"/>
      <w:rPrChange w:id="1665" w:author="Martin Geertsen" w:date="2018-05-16T22:28:00Z">
        <w:rPr>
          <w:color w:val="3F3F3F"/>
          <w:sz w:val="22"/>
          <w:szCs w:val="22"/>
          <w:lang w:val="da-DK" w:eastAsia="en-US" w:bidi="ar-SA"/>
        </w:rPr>
      </w:rPrChange>
    </w:rPr>
  </w:style>
  <w:style w:type="paragraph" w:customStyle="1" w:styleId="rp-comment-resolver">
    <w:name w:val="rp-comment-resolver"/>
    <w:basedOn w:val="Normal"/>
    <w:rsid w:val="00FF5548"/>
    <w:pPr>
      <w:spacing w:after="188" w:line="240" w:lineRule="auto"/>
      <w:pPrChange w:id="16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6B7797"/>
      <w:sz w:val="24"/>
      <w:szCs w:val="24"/>
      <w:lang w:eastAsia="da-DK"/>
      <w:rPrChange w:id="1666" w:author="Martin Geertsen" w:date="2018-05-16T22:28:00Z">
        <w:rPr>
          <w:color w:val="6B7797"/>
          <w:sz w:val="22"/>
          <w:szCs w:val="22"/>
          <w:lang w:val="da-DK" w:eastAsia="en-US" w:bidi="ar-SA"/>
        </w:rPr>
      </w:rPrChange>
    </w:rPr>
  </w:style>
  <w:style w:type="paragraph" w:customStyle="1" w:styleId="rp-comment-resolver-content">
    <w:name w:val="rp-comment-resolver-content"/>
    <w:basedOn w:val="Normal"/>
    <w:rsid w:val="00FF5548"/>
    <w:pPr>
      <w:spacing w:after="0" w:line="240" w:lineRule="auto"/>
      <w:pPrChange w:id="1667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1667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rp-comment-reply">
    <w:name w:val="rp-comment-reply"/>
    <w:basedOn w:val="Normal"/>
    <w:rsid w:val="00FF5548"/>
    <w:pPr>
      <w:spacing w:after="188" w:line="240" w:lineRule="auto"/>
      <w:pPrChange w:id="166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new-comment">
    <w:name w:val="rp-new-comment"/>
    <w:basedOn w:val="Normal"/>
    <w:rsid w:val="00FF5548"/>
    <w:pPr>
      <w:spacing w:after="188" w:line="240" w:lineRule="auto"/>
      <w:pPrChange w:id="166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comment-input">
    <w:name w:val="rp-comment-input"/>
    <w:basedOn w:val="Normal"/>
    <w:rsid w:val="00FF5548"/>
    <w:pPr>
      <w:pBdr>
        <w:top w:val="single" w:sz="6" w:space="2" w:color="D9D9D9"/>
        <w:left w:val="single" w:sz="6" w:space="4" w:color="D9D9D9"/>
        <w:bottom w:val="single" w:sz="6" w:space="2" w:color="D9D9D9"/>
        <w:right w:val="single" w:sz="6" w:space="4" w:color="D9D9D9"/>
      </w:pBdr>
      <w:spacing w:before="45" w:after="188" w:line="240" w:lineRule="auto"/>
      <w:pPrChange w:id="1670" w:author="Martin Geertsen" w:date="2018-05-16T22:28:00Z">
        <w:pPr>
          <w:pBdr>
            <w:top w:val="single" w:sz="6" w:space="2" w:color="D9D9D9"/>
            <w:left w:val="single" w:sz="6" w:space="4" w:color="D9D9D9"/>
            <w:bottom w:val="single" w:sz="6" w:space="2" w:color="D9D9D9"/>
            <w:right w:val="single" w:sz="6" w:space="4" w:color="D9D9D9"/>
          </w:pBdr>
          <w:spacing w:before="45" w:after="188" w:line="259" w:lineRule="auto"/>
        </w:pPr>
      </w:pPrChange>
    </w:pPr>
    <w:rPr>
      <w:rFonts w:ascii="Times New Roman" w:eastAsia="Times New Roman" w:hAnsi="Times New Roman" w:cs="Times New Roman"/>
      <w:color w:val="3F3F3F"/>
      <w:sz w:val="18"/>
      <w:szCs w:val="18"/>
      <w:lang w:eastAsia="da-DK"/>
      <w:rPrChange w:id="1670" w:author="Martin Geertsen" w:date="2018-05-16T22:28:00Z">
        <w:rPr>
          <w:color w:val="3F3F3F"/>
          <w:sz w:val="18"/>
          <w:szCs w:val="18"/>
          <w:lang w:val="da-DK" w:eastAsia="en-US" w:bidi="ar-SA"/>
        </w:rPr>
      </w:rPrChange>
    </w:rPr>
  </w:style>
  <w:style w:type="paragraph" w:customStyle="1" w:styleId="rp-icon-delete">
    <w:name w:val="rp-icon-delete"/>
    <w:basedOn w:val="Normal"/>
    <w:rsid w:val="00FF5548"/>
    <w:pPr>
      <w:spacing w:after="188" w:line="240" w:lineRule="auto"/>
      <w:pPrChange w:id="16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trike/>
      <w:sz w:val="19"/>
      <w:szCs w:val="19"/>
      <w:lang w:eastAsia="da-DK"/>
      <w:rPrChange w:id="1671" w:author="Martin Geertsen" w:date="2018-05-16T22:28:00Z">
        <w:rPr>
          <w:b/>
          <w:bCs/>
          <w:strike/>
          <w:sz w:val="19"/>
          <w:szCs w:val="19"/>
          <w:lang w:val="da-DK" w:eastAsia="en-US" w:bidi="ar-SA"/>
        </w:rPr>
      </w:rPrChange>
    </w:rPr>
  </w:style>
  <w:style w:type="paragraph" w:customStyle="1" w:styleId="rp-resolved-comment">
    <w:name w:val="rp-resolved-comment"/>
    <w:basedOn w:val="Normal"/>
    <w:rsid w:val="00FF5548"/>
    <w:pPr>
      <w:pBdr>
        <w:left w:val="single" w:sz="24" w:space="0" w:color="F3B111"/>
      </w:pBdr>
      <w:shd w:val="clear" w:color="auto" w:fill="FFFFFF"/>
      <w:spacing w:after="75" w:line="240" w:lineRule="auto"/>
      <w:pPrChange w:id="1672" w:author="Martin Geertsen" w:date="2018-05-16T22:28:00Z">
        <w:pPr>
          <w:pBdr>
            <w:left w:val="single" w:sz="24" w:space="0" w:color="F3B111"/>
          </w:pBdr>
          <w:shd w:val="clear" w:color="auto" w:fill="FFFFFF"/>
          <w:spacing w:after="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resolved-comment-context">
    <w:name w:val="rp-resolved-comment-context"/>
    <w:basedOn w:val="Normal"/>
    <w:rsid w:val="00FF5548"/>
    <w:pPr>
      <w:shd w:val="clear" w:color="auto" w:fill="FCE9BB"/>
      <w:spacing w:after="188" w:line="240" w:lineRule="auto"/>
      <w:pPrChange w:id="1673" w:author="Martin Geertsen" w:date="2018-05-16T22:28:00Z">
        <w:pPr>
          <w:shd w:val="clear" w:color="auto" w:fill="FCE9BB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resolved-comment-context-file">
    <w:name w:val="rp-resolved-comment-context-file"/>
    <w:basedOn w:val="Normal"/>
    <w:rsid w:val="00FF5548"/>
    <w:pPr>
      <w:spacing w:after="188" w:line="240" w:lineRule="auto"/>
      <w:pPrChange w:id="16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674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rp-resolved-comment-context-quote">
    <w:name w:val="rp-resolved-comment-context-quote"/>
    <w:basedOn w:val="Normal"/>
    <w:rsid w:val="00FF5548"/>
    <w:pPr>
      <w:spacing w:after="0" w:line="240" w:lineRule="auto"/>
      <w:pPrChange w:id="1675" w:author="Martin Geertsen" w:date="2018-05-16T22:28:00Z">
        <w:pPr>
          <w:spacing w:after="160" w:line="259" w:lineRule="auto"/>
        </w:pPr>
      </w:pPrChange>
    </w:pPr>
    <w:rPr>
      <w:rFonts w:ascii="Consolas" w:eastAsia="Times New Roman" w:hAnsi="Consolas" w:cs="Times New Roman"/>
      <w:color w:val="000000"/>
      <w:sz w:val="24"/>
      <w:szCs w:val="24"/>
      <w:lang w:eastAsia="da-DK"/>
      <w:rPrChange w:id="1675" w:author="Martin Geertsen" w:date="2018-05-16T22:28:00Z">
        <w:rPr>
          <w:rFonts w:ascii="Consolas" w:hAnsi="Consolas"/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rp-nav">
    <w:name w:val="rp-nav"/>
    <w:basedOn w:val="Normal"/>
    <w:rsid w:val="00FF5548"/>
    <w:pPr>
      <w:pBdr>
        <w:top w:val="single" w:sz="6" w:space="0" w:color="D9D9D9"/>
      </w:pBdr>
      <w:shd w:val="clear" w:color="auto" w:fill="FAFAFA"/>
      <w:spacing w:after="188" w:line="240" w:lineRule="auto"/>
      <w:jc w:val="center"/>
      <w:pPrChange w:id="1676" w:author="Martin Geertsen" w:date="2018-05-16T22:28:00Z">
        <w:pPr>
          <w:pBdr>
            <w:top w:val="single" w:sz="6" w:space="0" w:color="D9D9D9"/>
          </w:pBdr>
          <w:shd w:val="clear" w:color="auto" w:fill="FAFAFA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vanish/>
      <w:sz w:val="27"/>
      <w:szCs w:val="27"/>
      <w:lang w:eastAsia="da-DK"/>
      <w:rPrChange w:id="1676" w:author="Martin Geertsen" w:date="2018-05-16T22:28:00Z">
        <w:rPr>
          <w:vanish/>
          <w:sz w:val="27"/>
          <w:szCs w:val="27"/>
          <w:lang w:val="da-DK" w:eastAsia="en-US" w:bidi="ar-SA"/>
        </w:rPr>
      </w:rPrChange>
    </w:rPr>
  </w:style>
  <w:style w:type="paragraph" w:customStyle="1" w:styleId="rp-overview-file-header">
    <w:name w:val="rp-overview-file-header"/>
    <w:basedOn w:val="Normal"/>
    <w:rsid w:val="00FF5548"/>
    <w:pPr>
      <w:pBdr>
        <w:top w:val="single" w:sz="6" w:space="0" w:color="D9D9D9"/>
        <w:bottom w:val="single" w:sz="6" w:space="2" w:color="D9D9D9"/>
      </w:pBdr>
      <w:shd w:val="clear" w:color="auto" w:fill="FAFAFA"/>
      <w:spacing w:before="150" w:after="188" w:line="240" w:lineRule="auto"/>
      <w:jc w:val="center"/>
      <w:pPrChange w:id="1677" w:author="Martin Geertsen" w:date="2018-05-16T22:28:00Z">
        <w:pPr>
          <w:pBdr>
            <w:top w:val="single" w:sz="6" w:space="0" w:color="D9D9D9"/>
            <w:bottom w:val="single" w:sz="6" w:space="2" w:color="D9D9D9"/>
          </w:pBdr>
          <w:shd w:val="clear" w:color="auto" w:fill="FAFAFA"/>
          <w:spacing w:before="150" w:after="188" w:line="259" w:lineRule="auto"/>
          <w:jc w:val="center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677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rp-overview-file-num-entries">
    <w:name w:val="rp-overview-file-num-entries"/>
    <w:basedOn w:val="Normal"/>
    <w:rsid w:val="00FF5548"/>
    <w:pPr>
      <w:spacing w:after="188" w:line="240" w:lineRule="auto"/>
      <w:pPrChange w:id="16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lang w:eastAsia="da-DK"/>
      <w:rPrChange w:id="16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mpty">
    <w:name w:val="rp-empty"/>
    <w:basedOn w:val="Normal"/>
    <w:rsid w:val="00FF5548"/>
    <w:pPr>
      <w:spacing w:after="188" w:line="240" w:lineRule="auto"/>
      <w:jc w:val="center"/>
      <w:pPrChange w:id="1679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loading">
    <w:name w:val="rp-loading"/>
    <w:basedOn w:val="Normal"/>
    <w:rsid w:val="00FF5548"/>
    <w:pPr>
      <w:spacing w:after="188" w:line="240" w:lineRule="auto"/>
      <w:jc w:val="center"/>
      <w:pPrChange w:id="1680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nav-item">
    <w:name w:val="rp-nav-item"/>
    <w:basedOn w:val="Normal"/>
    <w:rsid w:val="00FF5548"/>
    <w:pPr>
      <w:spacing w:after="188" w:line="240" w:lineRule="auto"/>
      <w:pPrChange w:id="16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B6BCCC"/>
      <w:sz w:val="24"/>
      <w:szCs w:val="24"/>
      <w:lang w:eastAsia="da-DK"/>
      <w:rPrChange w:id="1681" w:author="Martin Geertsen" w:date="2018-05-16T22:28:00Z">
        <w:rPr>
          <w:color w:val="B6BCCC"/>
          <w:sz w:val="22"/>
          <w:szCs w:val="22"/>
          <w:lang w:val="da-DK" w:eastAsia="en-US" w:bidi="ar-SA"/>
        </w:rPr>
      </w:rPrChange>
    </w:rPr>
  </w:style>
  <w:style w:type="paragraph" w:customStyle="1" w:styleId="rp-nav-item-active">
    <w:name w:val="rp-nav-item-active"/>
    <w:basedOn w:val="Normal"/>
    <w:rsid w:val="00FF5548"/>
    <w:pPr>
      <w:pBdr>
        <w:top w:val="single" w:sz="18" w:space="0" w:color="8A96B5"/>
      </w:pBdr>
      <w:spacing w:after="188" w:line="240" w:lineRule="auto"/>
      <w:pPrChange w:id="1682" w:author="Martin Geertsen" w:date="2018-05-16T22:28:00Z">
        <w:pPr>
          <w:pBdr>
            <w:top w:val="single" w:sz="18" w:space="0" w:color="8A96B5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6B7797"/>
      <w:sz w:val="24"/>
      <w:szCs w:val="24"/>
      <w:lang w:eastAsia="da-DK"/>
      <w:rPrChange w:id="1682" w:author="Martin Geertsen" w:date="2018-05-16T22:28:00Z">
        <w:rPr>
          <w:color w:val="6B7797"/>
          <w:sz w:val="22"/>
          <w:szCs w:val="22"/>
          <w:lang w:val="da-DK" w:eastAsia="en-US" w:bidi="ar-SA"/>
        </w:rPr>
      </w:rPrChange>
    </w:rPr>
  </w:style>
  <w:style w:type="paragraph" w:customStyle="1" w:styleId="rp-nav-label">
    <w:name w:val="rp-nav-label"/>
    <w:basedOn w:val="Normal"/>
    <w:rsid w:val="00FF5548"/>
    <w:pPr>
      <w:spacing w:after="188" w:line="240" w:lineRule="auto"/>
      <w:pPrChange w:id="16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8"/>
      <w:szCs w:val="18"/>
      <w:lang w:eastAsia="da-DK"/>
      <w:rPrChange w:id="1683" w:author="Martin Geertsen" w:date="2018-05-16T22:28:00Z">
        <w:rPr>
          <w:sz w:val="18"/>
          <w:szCs w:val="18"/>
          <w:lang w:val="da-DK" w:eastAsia="en-US" w:bidi="ar-SA"/>
        </w:rPr>
      </w:rPrChange>
    </w:rPr>
  </w:style>
  <w:style w:type="paragraph" w:customStyle="1" w:styleId="rp-toggle">
    <w:name w:val="rp-toggle"/>
    <w:basedOn w:val="Normal"/>
    <w:rsid w:val="00FF5548"/>
    <w:pPr>
      <w:spacing w:after="188" w:line="240" w:lineRule="auto"/>
      <w:textAlignment w:val="center"/>
      <w:pPrChange w:id="1684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toggle-hidden-input">
    <w:name w:val="rp-toggle-hidden-input"/>
    <w:basedOn w:val="Normal"/>
    <w:rsid w:val="00FF5548"/>
    <w:pPr>
      <w:spacing w:after="188" w:line="240" w:lineRule="auto"/>
      <w:pPrChange w:id="16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685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eview-icon">
    <w:name w:val="review-icon"/>
    <w:basedOn w:val="Normal"/>
    <w:rsid w:val="00FF5548"/>
    <w:pPr>
      <w:spacing w:after="188" w:line="240" w:lineRule="auto"/>
      <w:pPrChange w:id="168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solved-comments-toggle">
    <w:name w:val="resolved-comments-toggle"/>
    <w:basedOn w:val="Normal"/>
    <w:rsid w:val="00FF5548"/>
    <w:pPr>
      <w:pBdr>
        <w:top w:val="single" w:sz="6" w:space="0" w:color="D9D9D9"/>
        <w:left w:val="single" w:sz="6" w:space="3" w:color="D9D9D9"/>
        <w:bottom w:val="single" w:sz="6" w:space="0" w:color="D9D9D9"/>
        <w:right w:val="single" w:sz="6" w:space="3" w:color="D9D9D9"/>
      </w:pBdr>
      <w:spacing w:after="188" w:line="240" w:lineRule="auto"/>
      <w:pPrChange w:id="1687" w:author="Martin Geertsen" w:date="2018-05-16T22:28:00Z">
        <w:pPr>
          <w:pBdr>
            <w:top w:val="single" w:sz="6" w:space="0" w:color="D9D9D9"/>
            <w:left w:val="single" w:sz="6" w:space="3" w:color="D9D9D9"/>
            <w:bottom w:val="single" w:sz="6" w:space="0" w:color="D9D9D9"/>
            <w:right w:val="single" w:sz="6" w:space="3" w:color="D9D9D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B6BCCC"/>
      <w:sz w:val="21"/>
      <w:szCs w:val="21"/>
      <w:lang w:eastAsia="da-DK"/>
      <w:rPrChange w:id="1687" w:author="Martin Geertsen" w:date="2018-05-16T22:28:00Z">
        <w:rPr>
          <w:color w:val="B6BCCC"/>
          <w:sz w:val="21"/>
          <w:szCs w:val="21"/>
          <w:lang w:val="da-DK" w:eastAsia="en-US" w:bidi="ar-SA"/>
        </w:rPr>
      </w:rPrChange>
    </w:rPr>
  </w:style>
  <w:style w:type="paragraph" w:customStyle="1" w:styleId="resolved-comments-backdrop">
    <w:name w:val="resolved-comments-backdrop"/>
    <w:basedOn w:val="Normal"/>
    <w:rsid w:val="00FF5548"/>
    <w:pPr>
      <w:spacing w:after="188" w:line="240" w:lineRule="auto"/>
      <w:pPrChange w:id="16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688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esolved-comments-backdrop-visible">
    <w:name w:val="resolved-comments-backdrop-visible"/>
    <w:basedOn w:val="Normal"/>
    <w:rsid w:val="00FF5548"/>
    <w:pPr>
      <w:spacing w:after="188" w:line="240" w:lineRule="auto"/>
      <w:pPrChange w:id="168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solved-comments-dropdown">
    <w:name w:val="resolved-comments-dropdown"/>
    <w:basedOn w:val="Normal"/>
    <w:rsid w:val="00FF5548"/>
    <w:pPr>
      <w:shd w:val="clear" w:color="auto" w:fill="DADFED"/>
      <w:spacing w:before="135" w:after="188" w:line="240" w:lineRule="auto"/>
      <w:ind w:left="240"/>
      <w:pPrChange w:id="1690" w:author="Martin Geertsen" w:date="2018-05-16T22:28:00Z">
        <w:pPr>
          <w:shd w:val="clear" w:color="auto" w:fill="DADFED"/>
          <w:spacing w:before="135" w:after="188" w:line="259" w:lineRule="auto"/>
          <w:ind w:left="240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690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esolved-comments-scroller">
    <w:name w:val="resolved-comments-scroller"/>
    <w:basedOn w:val="Normal"/>
    <w:rsid w:val="00FF5548"/>
    <w:pPr>
      <w:spacing w:after="188" w:line="240" w:lineRule="auto"/>
      <w:pPrChange w:id="16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collapse-toggle">
    <w:name w:val="rp-collapse-toggle"/>
    <w:basedOn w:val="Normal"/>
    <w:rsid w:val="00FF5548"/>
    <w:pPr>
      <w:spacing w:after="188" w:line="240" w:lineRule="auto"/>
      <w:pPrChange w:id="16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6B7797"/>
      <w:sz w:val="24"/>
      <w:szCs w:val="24"/>
      <w:lang w:eastAsia="da-DK"/>
      <w:rPrChange w:id="1692" w:author="Martin Geertsen" w:date="2018-05-16T22:28:00Z">
        <w:rPr>
          <w:b/>
          <w:bCs/>
          <w:color w:val="6B7797"/>
          <w:sz w:val="22"/>
          <w:szCs w:val="22"/>
          <w:lang w:val="da-DK" w:eastAsia="en-US" w:bidi="ar-SA"/>
        </w:rPr>
      </w:rPrChange>
    </w:rPr>
  </w:style>
  <w:style w:type="paragraph" w:customStyle="1" w:styleId="rp-in-editor-widgets">
    <w:name w:val="rp-in-editor-widgets"/>
    <w:basedOn w:val="Normal"/>
    <w:rsid w:val="00FF5548"/>
    <w:pPr>
      <w:spacing w:after="188" w:line="240" w:lineRule="auto"/>
      <w:pPrChange w:id="169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7"/>
      <w:szCs w:val="17"/>
      <w:lang w:eastAsia="da-DK"/>
      <w:rPrChange w:id="1693" w:author="Martin Geertsen" w:date="2018-05-16T22:28:00Z">
        <w:rPr>
          <w:sz w:val="17"/>
          <w:szCs w:val="17"/>
          <w:lang w:val="da-DK" w:eastAsia="en-US" w:bidi="ar-SA"/>
        </w:rPr>
      </w:rPrChange>
    </w:rPr>
  </w:style>
  <w:style w:type="paragraph" w:customStyle="1" w:styleId="rp-track-changes-indicator">
    <w:name w:val="rp-track-changes-indicator"/>
    <w:basedOn w:val="Normal"/>
    <w:rsid w:val="00FF5548"/>
    <w:pPr>
      <w:spacing w:after="188" w:line="240" w:lineRule="auto"/>
      <w:jc w:val="center"/>
      <w:pPrChange w:id="1694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6B7797"/>
      <w:sz w:val="24"/>
      <w:szCs w:val="24"/>
      <w:lang w:eastAsia="da-DK"/>
      <w:rPrChange w:id="1694" w:author="Martin Geertsen" w:date="2018-05-16T22:28:00Z">
        <w:rPr>
          <w:color w:val="6B7797"/>
          <w:sz w:val="22"/>
          <w:szCs w:val="22"/>
          <w:lang w:val="da-DK" w:eastAsia="en-US" w:bidi="ar-SA"/>
        </w:rPr>
      </w:rPrChange>
    </w:rPr>
  </w:style>
  <w:style w:type="paragraph" w:customStyle="1" w:styleId="review-panel-toggler">
    <w:name w:val="review-panel-toggler"/>
    <w:basedOn w:val="Normal"/>
    <w:rsid w:val="00FF5548"/>
    <w:pPr>
      <w:spacing w:after="188" w:line="240" w:lineRule="auto"/>
      <w:pPrChange w:id="16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color w:val="8A96B5"/>
      <w:sz w:val="24"/>
      <w:szCs w:val="24"/>
      <w:lang w:eastAsia="da-DK"/>
      <w:rPrChange w:id="1695" w:author="Martin Geertsen" w:date="2018-05-16T22:28:00Z">
        <w:rPr>
          <w:vanish/>
          <w:color w:val="8A96B5"/>
          <w:sz w:val="22"/>
          <w:szCs w:val="22"/>
          <w:lang w:val="da-DK" w:eastAsia="en-US" w:bidi="ar-SA"/>
        </w:rPr>
      </w:rPrChange>
    </w:rPr>
  </w:style>
  <w:style w:type="paragraph" w:customStyle="1" w:styleId="rp-flex-block">
    <w:name w:val="rp-flex-block"/>
    <w:basedOn w:val="Normal"/>
    <w:rsid w:val="00FF5548"/>
    <w:pPr>
      <w:spacing w:after="188" w:line="240" w:lineRule="auto"/>
      <w:pPrChange w:id="16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ich-text">
    <w:name w:val="rich-text"/>
    <w:basedOn w:val="Normal"/>
    <w:rsid w:val="00FF5548"/>
    <w:pPr>
      <w:spacing w:after="188" w:line="240" w:lineRule="auto"/>
      <w:pPrChange w:id="1697" w:author="Martin Geertsen" w:date="2018-05-16T22:28:00Z">
        <w:pPr>
          <w:spacing w:after="188" w:line="259" w:lineRule="auto"/>
        </w:pPr>
      </w:pPrChange>
    </w:pPr>
    <w:rPr>
      <w:rFonts w:ascii="Helvetica" w:eastAsia="Times New Roman" w:hAnsi="Helvetica" w:cs="Helvetica"/>
      <w:sz w:val="28"/>
      <w:szCs w:val="28"/>
      <w:lang w:eastAsia="da-DK"/>
      <w:rPrChange w:id="1697" w:author="Martin Geertsen" w:date="2018-05-16T22:28:00Z">
        <w:rPr>
          <w:rFonts w:ascii="Helvetica" w:hAnsi="Helvetica" w:cs="Helvetica"/>
          <w:sz w:val="28"/>
          <w:szCs w:val="28"/>
          <w:lang w:val="da-DK" w:eastAsia="en-US" w:bidi="ar-SA"/>
        </w:rPr>
      </w:rPrChange>
    </w:rPr>
  </w:style>
  <w:style w:type="paragraph" w:customStyle="1" w:styleId="loading-panel">
    <w:name w:val="loading-panel"/>
    <w:basedOn w:val="Normal"/>
    <w:rsid w:val="00FF5548"/>
    <w:pPr>
      <w:shd w:val="clear" w:color="auto" w:fill="FAFAFA"/>
      <w:spacing w:after="188" w:line="240" w:lineRule="auto"/>
      <w:jc w:val="center"/>
      <w:pPrChange w:id="1698" w:author="Martin Geertsen" w:date="2018-05-16T22:28:00Z">
        <w:pPr>
          <w:shd w:val="clear" w:color="auto" w:fill="FAFAFA"/>
          <w:spacing w:after="188" w:line="259" w:lineRule="auto"/>
          <w:jc w:val="center"/>
        </w:pPr>
      </w:pPrChange>
    </w:pPr>
    <w:rPr>
      <w:rFonts w:ascii="Merriweather" w:eastAsia="Times New Roman" w:hAnsi="Merriweather" w:cs="Times New Roman"/>
      <w:sz w:val="24"/>
      <w:szCs w:val="24"/>
      <w:lang w:eastAsia="da-DK"/>
      <w:rPrChange w:id="1698" w:author="Martin Geertsen" w:date="2018-05-16T22:28:00Z">
        <w:rPr>
          <w:rFonts w:ascii="Merriweather" w:hAnsi="Merriweather"/>
          <w:sz w:val="22"/>
          <w:szCs w:val="22"/>
          <w:lang w:val="da-DK" w:eastAsia="en-US" w:bidi="ar-SA"/>
        </w:rPr>
      </w:rPrChange>
    </w:rPr>
  </w:style>
  <w:style w:type="paragraph" w:customStyle="1" w:styleId="global-alerts">
    <w:name w:val="global-alerts"/>
    <w:basedOn w:val="Normal"/>
    <w:rsid w:val="00FF5548"/>
    <w:pPr>
      <w:spacing w:before="30" w:after="188" w:line="240" w:lineRule="auto"/>
      <w:jc w:val="center"/>
      <w:pPrChange w:id="1699" w:author="Martin Geertsen" w:date="2018-05-16T22:28:00Z">
        <w:pPr>
          <w:spacing w:before="30"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6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editor">
    <w:name w:val="toolbar-editor"/>
    <w:basedOn w:val="Normal"/>
    <w:rsid w:val="00FF5548"/>
    <w:pPr>
      <w:shd w:val="clear" w:color="auto" w:fill="FFFFFF"/>
      <w:spacing w:after="188" w:line="240" w:lineRule="auto"/>
      <w:pPrChange w:id="1700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oading-screen">
    <w:name w:val="loading-screen"/>
    <w:basedOn w:val="Normal"/>
    <w:rsid w:val="00FF5548"/>
    <w:pPr>
      <w:shd w:val="clear" w:color="auto" w:fill="FFFFFF"/>
      <w:spacing w:after="188" w:line="240" w:lineRule="auto"/>
      <w:pPrChange w:id="1701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oading-screen-brand-container">
    <w:name w:val="loading-screen-brand-container"/>
    <w:basedOn w:val="Normal"/>
    <w:rsid w:val="00FF5548"/>
    <w:pPr>
      <w:spacing w:after="188" w:line="240" w:lineRule="auto"/>
      <w:jc w:val="center"/>
      <w:pPrChange w:id="1702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oading-screen-brand">
    <w:name w:val="loading-screen-brand"/>
    <w:basedOn w:val="Normal"/>
    <w:rsid w:val="00FF5548"/>
    <w:pPr>
      <w:spacing w:after="188" w:line="240" w:lineRule="auto"/>
      <w:pPrChange w:id="17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-panel">
    <w:name w:val="error-panel"/>
    <w:basedOn w:val="Normal"/>
    <w:rsid w:val="00FF5548"/>
    <w:pPr>
      <w:shd w:val="clear" w:color="auto" w:fill="FAFAFA"/>
      <w:spacing w:after="188" w:line="240" w:lineRule="auto"/>
      <w:pPrChange w:id="1704" w:author="Martin Geertsen" w:date="2018-05-16T22:28:00Z">
        <w:pPr>
          <w:shd w:val="clear" w:color="auto" w:fill="FAFAFA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oading-screen-label">
    <w:name w:val="loading-screen-label"/>
    <w:basedOn w:val="Normal"/>
    <w:rsid w:val="00FF5548"/>
    <w:pPr>
      <w:spacing w:after="0" w:line="240" w:lineRule="auto"/>
      <w:pPrChange w:id="1705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color w:val="505050"/>
      <w:sz w:val="48"/>
      <w:szCs w:val="48"/>
      <w:lang w:eastAsia="da-DK"/>
      <w:rPrChange w:id="1705" w:author="Martin Geertsen" w:date="2018-05-16T22:28:00Z">
        <w:rPr>
          <w:color w:val="505050"/>
          <w:sz w:val="48"/>
          <w:szCs w:val="48"/>
          <w:lang w:val="da-DK" w:eastAsia="en-US" w:bidi="ar-SA"/>
        </w:rPr>
      </w:rPrChange>
    </w:rPr>
  </w:style>
  <w:style w:type="paragraph" w:customStyle="1" w:styleId="loading-screen-error">
    <w:name w:val="loading-screen-error"/>
    <w:basedOn w:val="Normal"/>
    <w:rsid w:val="00FF5548"/>
    <w:pPr>
      <w:spacing w:after="0" w:line="240" w:lineRule="auto"/>
      <w:pPrChange w:id="1706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1706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acescrollbar-inner">
    <w:name w:val="ace_scrollbar-inner"/>
    <w:basedOn w:val="Normal"/>
    <w:rsid w:val="00FF5548"/>
    <w:pPr>
      <w:shd w:val="clear" w:color="auto" w:fill="FFFFFF"/>
      <w:spacing w:after="188" w:line="240" w:lineRule="auto"/>
      <w:pPrChange w:id="1707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i-layout-resizer">
    <w:name w:val="ui-layout-resizer"/>
    <w:basedOn w:val="Normal"/>
    <w:rsid w:val="00FF5548"/>
    <w:pPr>
      <w:pBdr>
        <w:left w:val="single" w:sz="6" w:space="0" w:color="CFCFCF"/>
        <w:right w:val="single" w:sz="6" w:space="0" w:color="CFCFCF"/>
      </w:pBdr>
      <w:shd w:val="clear" w:color="auto" w:fill="F4F4F4"/>
      <w:spacing w:after="188" w:line="240" w:lineRule="auto"/>
      <w:pPrChange w:id="1708" w:author="Martin Geertsen" w:date="2018-05-16T22:28:00Z">
        <w:pPr>
          <w:pBdr>
            <w:left w:val="single" w:sz="6" w:space="0" w:color="CFCFCF"/>
            <w:right w:val="single" w:sz="6" w:space="0" w:color="CFCFCF"/>
          </w:pBdr>
          <w:shd w:val="clear" w:color="auto" w:fill="F4F4F4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i-layout-resizer-dragging">
    <w:name w:val="ui-layout-resizer-dragging"/>
    <w:basedOn w:val="Normal"/>
    <w:rsid w:val="00FF5548"/>
    <w:pPr>
      <w:shd w:val="clear" w:color="auto" w:fill="DDDDDD"/>
      <w:spacing w:after="188" w:line="240" w:lineRule="auto"/>
      <w:pPrChange w:id="1709" w:author="Martin Geertsen" w:date="2018-05-16T22:28:00Z">
        <w:pPr>
          <w:shd w:val="clear" w:color="auto" w:fill="DDDDDD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lreferencessearchhint-varbutton">
    <w:name w:val="sl_references_search_hint-varbutton"/>
    <w:basedOn w:val="Normal"/>
    <w:rsid w:val="00FF5548"/>
    <w:pPr>
      <w:pBdr>
        <w:left w:val="single" w:sz="6" w:space="5" w:color="D3D3D3"/>
      </w:pBdr>
      <w:shd w:val="clear" w:color="auto" w:fill="FBFBFB"/>
      <w:spacing w:after="188" w:line="240" w:lineRule="auto"/>
      <w:jc w:val="center"/>
      <w:pPrChange w:id="1710" w:author="Martin Geertsen" w:date="2018-05-16T22:28:00Z">
        <w:pPr>
          <w:pBdr>
            <w:left w:val="single" w:sz="6" w:space="5" w:color="D3D3D3"/>
          </w:pBdr>
          <w:shd w:val="clear" w:color="auto" w:fill="FBFBFB"/>
          <w:spacing w:after="188" w:line="259" w:lineRule="auto"/>
          <w:jc w:val="center"/>
        </w:pPr>
      </w:pPrChange>
    </w:pPr>
    <w:rPr>
      <w:rFonts w:ascii="Open Sans" w:eastAsia="Times New Roman" w:hAnsi="Open Sans" w:cs="Times New Roman"/>
      <w:b/>
      <w:bCs/>
      <w:color w:val="FFFFFF"/>
      <w:sz w:val="20"/>
      <w:szCs w:val="20"/>
      <w:lang w:eastAsia="da-DK"/>
      <w:rPrChange w:id="1710" w:author="Martin Geertsen" w:date="2018-05-16T22:28:00Z">
        <w:rPr>
          <w:rFonts w:ascii="Open Sans" w:hAnsi="Open Sans"/>
          <w:b/>
          <w:bCs/>
          <w:color w:val="FFFFFF"/>
          <w:lang w:val="da-DK" w:eastAsia="en-US" w:bidi="ar-SA"/>
        </w:rPr>
      </w:rPrChange>
    </w:rPr>
  </w:style>
  <w:style w:type="paragraph" w:customStyle="1" w:styleId="slreferencessearchhint-vardefault">
    <w:name w:val="sl_references_search_hint-vardefault"/>
    <w:basedOn w:val="Normal"/>
    <w:rsid w:val="00FF5548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hd w:val="clear" w:color="auto" w:fill="CAD6FA"/>
      <w:spacing w:after="188" w:line="240" w:lineRule="auto"/>
      <w:jc w:val="center"/>
      <w:pPrChange w:id="1711" w:author="Martin Geertsen" w:date="2018-05-16T22:28:00Z">
        <w:pPr>
          <w:p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pBdr>
          <w:shd w:val="clear" w:color="auto" w:fill="CAD6FA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ditor-dark">
    <w:name w:val="editor-dark"/>
    <w:basedOn w:val="Normal"/>
    <w:rsid w:val="00FF5548"/>
    <w:pPr>
      <w:shd w:val="clear" w:color="auto" w:fill="333333"/>
      <w:spacing w:after="188" w:line="240" w:lineRule="auto"/>
      <w:pPrChange w:id="1712" w:author="Martin Geertsen" w:date="2018-05-16T22:28:00Z">
        <w:pPr>
          <w:shd w:val="clear" w:color="auto" w:fill="333333"/>
          <w:spacing w:after="188" w:line="259" w:lineRule="auto"/>
        </w:pPr>
      </w:pPrChange>
    </w:pPr>
    <w:rPr>
      <w:rFonts w:ascii="Times New Roman" w:eastAsia="Times New Roman" w:hAnsi="Times New Roman" w:cs="Times New Roman"/>
      <w:color w:val="CFCFCF"/>
      <w:sz w:val="24"/>
      <w:szCs w:val="24"/>
      <w:lang w:eastAsia="da-DK"/>
      <w:rPrChange w:id="1712" w:author="Martin Geertsen" w:date="2018-05-16T22:28:00Z">
        <w:rPr>
          <w:color w:val="CFCFCF"/>
          <w:sz w:val="22"/>
          <w:szCs w:val="22"/>
          <w:lang w:val="da-DK" w:eastAsia="en-US" w:bidi="ar-SA"/>
        </w:rPr>
      </w:rPrChange>
    </w:rPr>
  </w:style>
  <w:style w:type="paragraph" w:customStyle="1" w:styleId="modal-alert">
    <w:name w:val="modal-alert"/>
    <w:basedOn w:val="Normal"/>
    <w:rsid w:val="00FF5548"/>
    <w:pPr>
      <w:spacing w:before="150" w:after="0" w:line="240" w:lineRule="auto"/>
      <w:pPrChange w:id="1713" w:author="Martin Geertsen" w:date="2018-05-16T22:28:00Z">
        <w:pPr>
          <w:spacing w:before="150"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ferences-search-modal-backdrop">
    <w:name w:val="references-search-modal-backdrop"/>
    <w:basedOn w:val="Normal"/>
    <w:rsid w:val="00FF5548"/>
    <w:pPr>
      <w:spacing w:after="188" w:line="240" w:lineRule="auto"/>
      <w:pPrChange w:id="17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box-teaser-title">
    <w:name w:val="dropbox-teaser-title"/>
    <w:basedOn w:val="Normal"/>
    <w:rsid w:val="00FF5548"/>
    <w:pPr>
      <w:spacing w:after="188" w:line="240" w:lineRule="auto"/>
      <w:jc w:val="center"/>
      <w:pPrChange w:id="1715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aser-title">
    <w:name w:val="teaser-title"/>
    <w:basedOn w:val="Normal"/>
    <w:rsid w:val="00FF5548"/>
    <w:pPr>
      <w:spacing w:after="188" w:line="240" w:lineRule="auto"/>
      <w:jc w:val="center"/>
      <w:pPrChange w:id="1716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box-teaser-img">
    <w:name w:val="dropbox-teaser-img"/>
    <w:basedOn w:val="Normal"/>
    <w:rsid w:val="00FF5548"/>
    <w:pPr>
      <w:spacing w:after="75" w:line="240" w:lineRule="auto"/>
      <w:pPrChange w:id="1717" w:author="Martin Geertsen" w:date="2018-05-16T22:28:00Z">
        <w:pPr>
          <w:spacing w:after="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aser-img">
    <w:name w:val="teaser-img"/>
    <w:basedOn w:val="Normal"/>
    <w:rsid w:val="00FF5548"/>
    <w:pPr>
      <w:spacing w:after="75" w:line="240" w:lineRule="auto"/>
      <w:pPrChange w:id="1718" w:author="Martin Geertsen" w:date="2018-05-16T22:28:00Z">
        <w:pPr>
          <w:spacing w:after="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box-teaser-video-container">
    <w:name w:val="dropbox-teaser-video-container"/>
    <w:basedOn w:val="Normal"/>
    <w:rsid w:val="00FF5548"/>
    <w:pPr>
      <w:spacing w:after="75" w:line="240" w:lineRule="auto"/>
      <w:ind w:left="-300" w:right="-300"/>
      <w:pPrChange w:id="1719" w:author="Martin Geertsen" w:date="2018-05-16T22:28:00Z">
        <w:pPr>
          <w:spacing w:after="75" w:line="259" w:lineRule="auto"/>
          <w:ind w:left="-300" w:right="-30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aser-video-container">
    <w:name w:val="teaser-video-container"/>
    <w:basedOn w:val="Normal"/>
    <w:rsid w:val="00FF5548"/>
    <w:pPr>
      <w:spacing w:after="75" w:line="240" w:lineRule="auto"/>
      <w:ind w:left="-300" w:right="-300"/>
      <w:pPrChange w:id="1720" w:author="Martin Geertsen" w:date="2018-05-16T22:28:00Z">
        <w:pPr>
          <w:spacing w:after="75" w:line="259" w:lineRule="auto"/>
          <w:ind w:left="-300" w:right="-30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box-teaser-video">
    <w:name w:val="dropbox-teaser-video"/>
    <w:basedOn w:val="Normal"/>
    <w:rsid w:val="00FF5548"/>
    <w:pPr>
      <w:pBdr>
        <w:bottom w:val="single" w:sz="6" w:space="0" w:color="E5E5E5"/>
      </w:pBdr>
      <w:spacing w:after="188" w:line="240" w:lineRule="auto"/>
      <w:pPrChange w:id="1721" w:author="Martin Geertsen" w:date="2018-05-16T22:28:00Z">
        <w:pPr>
          <w:pBdr>
            <w:bottom w:val="single" w:sz="6" w:space="0" w:color="E5E5E5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aser-video">
    <w:name w:val="teaser-video"/>
    <w:basedOn w:val="Normal"/>
    <w:rsid w:val="00FF5548"/>
    <w:pPr>
      <w:pBdr>
        <w:bottom w:val="single" w:sz="6" w:space="0" w:color="E5E5E5"/>
      </w:pBdr>
      <w:spacing w:after="188" w:line="240" w:lineRule="auto"/>
      <w:pPrChange w:id="1722" w:author="Martin Geertsen" w:date="2018-05-16T22:28:00Z">
        <w:pPr>
          <w:pBdr>
            <w:bottom w:val="single" w:sz="6" w:space="0" w:color="E5E5E5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sthead">
    <w:name w:val="masthead"/>
    <w:basedOn w:val="Normal"/>
    <w:rsid w:val="00FF5548"/>
    <w:pPr>
      <w:spacing w:before="1020" w:after="188" w:line="240" w:lineRule="auto"/>
      <w:jc w:val="center"/>
      <w:pPrChange w:id="1723" w:author="Martin Geertsen" w:date="2018-05-16T22:28:00Z">
        <w:pPr>
          <w:spacing w:before="1020"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niversities">
    <w:name w:val="universities"/>
    <w:basedOn w:val="Normal"/>
    <w:rsid w:val="00FF5548"/>
    <w:pPr>
      <w:spacing w:after="0" w:line="240" w:lineRule="auto"/>
      <w:jc w:val="center"/>
      <w:pPrChange w:id="1724" w:author="Martin Geertsen" w:date="2018-05-16T22:28:00Z">
        <w:pPr>
          <w:spacing w:after="160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ttern-container">
    <w:name w:val="pattern-container"/>
    <w:basedOn w:val="Normal"/>
    <w:rsid w:val="00FF5548"/>
    <w:pPr>
      <w:pBdr>
        <w:top w:val="single" w:sz="6" w:space="0" w:color="F0F0F0"/>
        <w:bottom w:val="single" w:sz="6" w:space="0" w:color="F0F0F0"/>
      </w:pBdr>
      <w:shd w:val="clear" w:color="auto" w:fill="F1F1F1"/>
      <w:spacing w:after="188" w:line="240" w:lineRule="auto"/>
      <w:pPrChange w:id="1725" w:author="Martin Geertsen" w:date="2018-05-16T22:28:00Z">
        <w:pPr>
          <w:pBdr>
            <w:top w:val="single" w:sz="6" w:space="0" w:color="F0F0F0"/>
            <w:bottom w:val="single" w:sz="6" w:space="0" w:color="F0F0F0"/>
          </w:pBdr>
          <w:shd w:val="clear" w:color="auto" w:fill="F1F1F1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al-time-example-code">
    <w:name w:val="real-time-example-code"/>
    <w:basedOn w:val="Normal"/>
    <w:rsid w:val="00FF5548"/>
    <w:pPr>
      <w:pBdr>
        <w:left w:val="single" w:sz="48" w:space="9" w:color="CFCFCF"/>
      </w:pBdr>
      <w:shd w:val="clear" w:color="auto" w:fill="FFFFFF"/>
      <w:spacing w:after="188" w:line="240" w:lineRule="auto"/>
      <w:pPrChange w:id="1726" w:author="Martin Geertsen" w:date="2018-05-16T22:28:00Z">
        <w:pPr>
          <w:pBdr>
            <w:left w:val="single" w:sz="48" w:space="9" w:color="CFCFCF"/>
          </w:pBdr>
          <w:shd w:val="clear" w:color="auto" w:fill="FFFFFF"/>
          <w:spacing w:after="188" w:line="259" w:lineRule="auto"/>
        </w:pPr>
      </w:pPrChange>
    </w:pPr>
    <w:rPr>
      <w:rFonts w:ascii="Consolas" w:eastAsia="Times New Roman" w:hAnsi="Consolas" w:cs="Times New Roman"/>
      <w:sz w:val="24"/>
      <w:szCs w:val="24"/>
      <w:lang w:eastAsia="da-DK"/>
      <w:rPrChange w:id="1726" w:author="Martin Geertsen" w:date="2018-05-16T22:28:00Z">
        <w:rPr>
          <w:rFonts w:ascii="Consolas" w:hAnsi="Consolas"/>
          <w:sz w:val="22"/>
          <w:szCs w:val="22"/>
          <w:lang w:val="da-DK" w:eastAsia="en-US" w:bidi="ar-SA"/>
        </w:rPr>
      </w:rPrChange>
    </w:rPr>
  </w:style>
  <w:style w:type="paragraph" w:customStyle="1" w:styleId="totalprice">
    <w:name w:val="totalprice"/>
    <w:basedOn w:val="Normal"/>
    <w:rsid w:val="00FF5548"/>
    <w:pPr>
      <w:spacing w:after="188" w:line="240" w:lineRule="auto"/>
      <w:pPrChange w:id="172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eature">
    <w:name w:val="feature"/>
    <w:basedOn w:val="Normal"/>
    <w:rsid w:val="00FF5548"/>
    <w:pPr>
      <w:spacing w:before="188" w:after="250" w:line="240" w:lineRule="auto"/>
      <w:pPrChange w:id="1728" w:author="Martin Geertsen" w:date="2018-05-16T22:28:00Z">
        <w:pPr>
          <w:spacing w:before="188" w:after="2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eatures-check">
    <w:name w:val="features-check"/>
    <w:basedOn w:val="Normal"/>
    <w:rsid w:val="00FF5548"/>
    <w:pPr>
      <w:spacing w:after="188" w:line="240" w:lineRule="auto"/>
      <w:textAlignment w:val="top"/>
      <w:pPrChange w:id="1729" w:author="Martin Geertsen" w:date="2018-05-16T22:28:00Z">
        <w:pP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eatures-copy">
    <w:name w:val="features-copy"/>
    <w:basedOn w:val="Normal"/>
    <w:rsid w:val="00FF5548"/>
    <w:pPr>
      <w:spacing w:after="188" w:line="240" w:lineRule="auto"/>
      <w:textAlignment w:val="top"/>
      <w:pPrChange w:id="1730" w:author="Martin Geertsen" w:date="2018-05-16T22:28:00Z">
        <w:pP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3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anspagestudentlink">
    <w:name w:val="planspagestudentlink"/>
    <w:basedOn w:val="Normal"/>
    <w:rsid w:val="00FF5548"/>
    <w:pPr>
      <w:spacing w:before="300" w:after="188" w:line="240" w:lineRule="auto"/>
      <w:ind w:left="300"/>
      <w:pPrChange w:id="1731" w:author="Martin Geertsen" w:date="2018-05-16T22:28:00Z">
        <w:pPr>
          <w:spacing w:before="300" w:after="188" w:line="259" w:lineRule="auto"/>
          <w:ind w:left="30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icingbreakdown">
    <w:name w:val="pricingbreakdown"/>
    <w:basedOn w:val="Normal"/>
    <w:rsid w:val="00FF5548"/>
    <w:pPr>
      <w:spacing w:after="188" w:line="240" w:lineRule="auto"/>
      <w:jc w:val="right"/>
      <w:pPrChange w:id="1732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curly">
    <w:name w:val="recurly"/>
    <w:basedOn w:val="Normal"/>
    <w:rsid w:val="00FF5548"/>
    <w:pPr>
      <w:spacing w:after="188" w:line="240" w:lineRule="auto"/>
      <w:pPrChange w:id="17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efail">
    <w:name w:val="iefail"/>
    <w:basedOn w:val="Normal"/>
    <w:rsid w:val="00FF5548"/>
    <w:pPr>
      <w:shd w:val="clear" w:color="auto" w:fill="666666"/>
      <w:spacing w:after="188" w:line="240" w:lineRule="auto"/>
      <w:pPrChange w:id="1734" w:author="Martin Geertsen" w:date="2018-05-16T22:28:00Z">
        <w:pPr>
          <w:shd w:val="clear" w:color="auto" w:fill="66666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onus">
    <w:name w:val="bonus"/>
    <w:basedOn w:val="Normal"/>
    <w:rsid w:val="00FF5548"/>
    <w:pPr>
      <w:spacing w:before="225" w:after="188" w:line="240" w:lineRule="auto"/>
      <w:pPrChange w:id="1735" w:author="Martin Geertsen" w:date="2018-05-16T22:28:00Z">
        <w:pPr>
          <w:spacing w:before="225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nk-modal">
    <w:name w:val="link-modal"/>
    <w:basedOn w:val="Normal"/>
    <w:rsid w:val="00FF5548"/>
    <w:pPr>
      <w:spacing w:after="188" w:line="240" w:lineRule="auto"/>
      <w:jc w:val="center"/>
      <w:pPrChange w:id="1736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gistrationmessage">
    <w:name w:val="registration_message"/>
    <w:basedOn w:val="Normal"/>
    <w:rsid w:val="00FF5548"/>
    <w:pPr>
      <w:spacing w:after="188" w:line="240" w:lineRule="auto"/>
      <w:jc w:val="center"/>
      <w:pPrChange w:id="1737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uthordetails">
    <w:name w:val="author_details"/>
    <w:basedOn w:val="Normal"/>
    <w:rsid w:val="00FF5548"/>
    <w:pPr>
      <w:spacing w:after="188" w:line="240" w:lineRule="auto"/>
      <w:pPrChange w:id="173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sz w:val="19"/>
      <w:szCs w:val="19"/>
      <w:lang w:eastAsia="da-DK"/>
      <w:rPrChange w:id="1738" w:author="Martin Geertsen" w:date="2018-05-16T22:28:00Z">
        <w:rPr>
          <w:color w:val="7A7A7A"/>
          <w:sz w:val="19"/>
          <w:szCs w:val="19"/>
          <w:lang w:val="da-DK" w:eastAsia="en-US" w:bidi="ar-SA"/>
        </w:rPr>
      </w:rPrChange>
    </w:rPr>
  </w:style>
  <w:style w:type="paragraph" w:customStyle="1" w:styleId="download-buttons">
    <w:name w:val="download-buttons"/>
    <w:basedOn w:val="Normal"/>
    <w:rsid w:val="00FF5548"/>
    <w:pPr>
      <w:spacing w:after="188" w:line="240" w:lineRule="auto"/>
      <w:pPrChange w:id="173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ocialbuttons">
    <w:name w:val="social_buttons"/>
    <w:basedOn w:val="Normal"/>
    <w:rsid w:val="00FF5548"/>
    <w:pPr>
      <w:spacing w:after="188" w:line="240" w:lineRule="auto"/>
      <w:pPrChange w:id="174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mplate-details-section">
    <w:name w:val="template-details-section"/>
    <w:basedOn w:val="Normal"/>
    <w:rsid w:val="00FF5548"/>
    <w:pPr>
      <w:spacing w:after="188" w:line="240" w:lineRule="auto"/>
      <w:pPrChange w:id="17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nslations-message">
    <w:name w:val="translations-message"/>
    <w:basedOn w:val="Normal"/>
    <w:rsid w:val="00FF5548"/>
    <w:pPr>
      <w:pBdr>
        <w:bottom w:val="single" w:sz="6" w:space="5" w:color="CFCFCF"/>
      </w:pBdr>
      <w:shd w:val="clear" w:color="auto" w:fill="FEF4E5"/>
      <w:spacing w:after="188" w:line="240" w:lineRule="auto"/>
      <w:jc w:val="center"/>
      <w:pPrChange w:id="1742" w:author="Martin Geertsen" w:date="2018-05-16T22:28:00Z">
        <w:pPr>
          <w:pBdr>
            <w:bottom w:val="single" w:sz="6" w:space="5" w:color="CFCFCF"/>
          </w:pBdr>
          <w:shd w:val="clear" w:color="auto" w:fill="FEF4E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1742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contact-suggestion-list">
    <w:name w:val="contact-suggestion-list"/>
    <w:basedOn w:val="Normal"/>
    <w:rsid w:val="00FF5548"/>
    <w:pPr>
      <w:pBdr>
        <w:top w:val="single" w:sz="6" w:space="0" w:color="CFCFCF"/>
        <w:bottom w:val="single" w:sz="6" w:space="0" w:color="CFCFCF"/>
      </w:pBdr>
      <w:shd w:val="clear" w:color="auto" w:fill="FFFFFF"/>
      <w:spacing w:after="0" w:line="240" w:lineRule="auto"/>
      <w:pPrChange w:id="1743" w:author="Martin Geertsen" w:date="2018-05-16T22:28:00Z">
        <w:pPr>
          <w:pBdr>
            <w:top w:val="single" w:sz="6" w:space="0" w:color="CFCFCF"/>
            <w:bottom w:val="single" w:sz="6" w:space="0" w:color="CFCFCF"/>
          </w:pBd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act-suggestions">
    <w:name w:val="contact-suggestions"/>
    <w:basedOn w:val="Normal"/>
    <w:rsid w:val="00FF5548"/>
    <w:pPr>
      <w:pBdr>
        <w:top w:val="single" w:sz="6" w:space="0" w:color="CFCFCF"/>
        <w:bottom w:val="single" w:sz="6" w:space="0" w:color="CFCFCF"/>
      </w:pBdr>
      <w:shd w:val="clear" w:color="auto" w:fill="F0F0F0"/>
      <w:spacing w:after="150" w:line="240" w:lineRule="auto"/>
      <w:ind w:left="-300" w:right="-300"/>
      <w:pPrChange w:id="1744" w:author="Martin Geertsen" w:date="2018-05-16T22:28:00Z">
        <w:pPr>
          <w:pBdr>
            <w:top w:val="single" w:sz="6" w:space="0" w:color="CFCFCF"/>
            <w:bottom w:val="single" w:sz="6" w:space="0" w:color="CFCFCF"/>
          </w:pBdr>
          <w:shd w:val="clear" w:color="auto" w:fill="F0F0F0"/>
          <w:spacing w:after="150" w:line="259" w:lineRule="auto"/>
          <w:ind w:left="-300" w:right="-300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744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ontact-suggestion-label">
    <w:name w:val="contact-suggestion-label"/>
    <w:basedOn w:val="Normal"/>
    <w:rsid w:val="00FF5548"/>
    <w:pPr>
      <w:spacing w:after="150" w:line="240" w:lineRule="auto"/>
      <w:pPrChange w:id="1745" w:author="Martin Geertsen" w:date="2018-05-16T22:28:00Z">
        <w:pPr>
          <w:spacing w:after="1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act-suggestion-list-item">
    <w:name w:val="contact-suggestion-list-item"/>
    <w:basedOn w:val="Normal"/>
    <w:rsid w:val="00FF5548"/>
    <w:pPr>
      <w:pBdr>
        <w:bottom w:val="single" w:sz="6" w:space="8" w:color="E9E9E9"/>
      </w:pBdr>
      <w:spacing w:after="188" w:line="240" w:lineRule="auto"/>
      <w:pPrChange w:id="1746" w:author="Martin Geertsen" w:date="2018-05-16T22:28:00Z">
        <w:pPr>
          <w:pBdr>
            <w:bottom w:val="single" w:sz="6" w:space="8" w:color="E9E9E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1746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form-helper">
    <w:name w:val="form-helper"/>
    <w:basedOn w:val="Normal"/>
    <w:rsid w:val="00FF5548"/>
    <w:pPr>
      <w:shd w:val="clear" w:color="auto" w:fill="7A7A7A"/>
      <w:spacing w:after="188" w:line="240" w:lineRule="auto"/>
      <w:pPrChange w:id="1747" w:author="Martin Geertsen" w:date="2018-05-16T22:28:00Z">
        <w:pPr>
          <w:shd w:val="clear" w:color="auto" w:fill="7A7A7A"/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da-DK"/>
      <w:rPrChange w:id="1747" w:author="Martin Geertsen" w:date="2018-05-16T22:28:00Z">
        <w:rPr>
          <w:b/>
          <w:bCs/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price-breakdown">
    <w:name w:val="price-breakdown"/>
    <w:basedOn w:val="Normal"/>
    <w:rsid w:val="00FF5548"/>
    <w:pPr>
      <w:spacing w:after="0" w:line="240" w:lineRule="auto"/>
      <w:jc w:val="center"/>
      <w:pPrChange w:id="1748" w:author="Martin Geertsen" w:date="2018-05-16T22:28:00Z">
        <w:pPr>
          <w:spacing w:after="160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feedback-message">
    <w:name w:val="input-feedback-message"/>
    <w:basedOn w:val="Normal"/>
    <w:rsid w:val="00FF5548"/>
    <w:pPr>
      <w:spacing w:after="188" w:line="240" w:lineRule="auto"/>
      <w:pPrChange w:id="17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19"/>
      <w:szCs w:val="19"/>
      <w:lang w:eastAsia="da-DK"/>
      <w:rPrChange w:id="1749" w:author="Martin Geertsen" w:date="2018-05-16T22:28:00Z">
        <w:rPr>
          <w:vanish/>
          <w:sz w:val="19"/>
          <w:szCs w:val="19"/>
          <w:lang w:val="da-DK" w:eastAsia="en-US" w:bidi="ar-SA"/>
        </w:rPr>
      </w:rPrChange>
    </w:rPr>
  </w:style>
  <w:style w:type="paragraph" w:customStyle="1" w:styleId="payment-submit">
    <w:name w:val="payment-submit"/>
    <w:basedOn w:val="Normal"/>
    <w:rsid w:val="00FF5548"/>
    <w:pPr>
      <w:spacing w:after="188" w:line="240" w:lineRule="auto"/>
      <w:pPrChange w:id="17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ment-method-toggle">
    <w:name w:val="payment-method-toggle"/>
    <w:basedOn w:val="Normal"/>
    <w:rsid w:val="00FF5548"/>
    <w:pPr>
      <w:spacing w:after="188" w:line="240" w:lineRule="auto"/>
      <w:pPrChange w:id="175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invite-accept">
    <w:name w:val="project-invite-accept"/>
    <w:basedOn w:val="Normal"/>
    <w:rsid w:val="00FF5548"/>
    <w:pPr>
      <w:spacing w:after="450" w:line="240" w:lineRule="auto"/>
      <w:pPrChange w:id="1752" w:author="Martin Geertsen" w:date="2018-05-16T22:28:00Z">
        <w:pPr>
          <w:spacing w:after="4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invite-invalid">
    <w:name w:val="project-invite-invalid"/>
    <w:basedOn w:val="Normal"/>
    <w:rsid w:val="00FF5548"/>
    <w:pPr>
      <w:spacing w:after="450" w:line="240" w:lineRule="auto"/>
      <w:pPrChange w:id="1753" w:author="Martin Geertsen" w:date="2018-05-16T22:28:00Z">
        <w:pPr>
          <w:spacing w:after="4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ment-method-toggle-switch">
    <w:name w:val="payment-method-toggle-switch"/>
    <w:basedOn w:val="Normal"/>
    <w:rsid w:val="00FF5548"/>
    <w:pPr>
      <w:pBdr>
        <w:top w:val="single" w:sz="6" w:space="9" w:color="CFCFCF"/>
        <w:left w:val="single" w:sz="6" w:space="9" w:color="CFCFCF"/>
        <w:bottom w:val="single" w:sz="6" w:space="9" w:color="CFCFCF"/>
        <w:right w:val="single" w:sz="6" w:space="9" w:color="CFCFCF"/>
      </w:pBdr>
      <w:spacing w:after="188" w:line="240" w:lineRule="auto"/>
      <w:jc w:val="center"/>
      <w:pPrChange w:id="1754" w:author="Martin Geertsen" w:date="2018-05-16T22:28:00Z">
        <w:pPr>
          <w:pBdr>
            <w:top w:val="single" w:sz="6" w:space="9" w:color="CFCFCF"/>
            <w:left w:val="single" w:sz="6" w:space="9" w:color="CFCFCF"/>
            <w:bottom w:val="single" w:sz="6" w:space="9" w:color="CFCFCF"/>
            <w:right w:val="single" w:sz="6" w:space="9" w:color="CFCFCF"/>
          </w:pBd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7A7A7A"/>
      <w:sz w:val="24"/>
      <w:szCs w:val="24"/>
      <w:lang w:eastAsia="da-DK"/>
      <w:rPrChange w:id="1754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sprite-icon-cn">
    <w:name w:val="sprite-icon-cn"/>
    <w:basedOn w:val="Normal"/>
    <w:rsid w:val="00FF5548"/>
    <w:pPr>
      <w:spacing w:after="188" w:line="240" w:lineRule="auto"/>
      <w:pPrChange w:id="17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cs">
    <w:name w:val="sprite-icon-cs"/>
    <w:basedOn w:val="Normal"/>
    <w:rsid w:val="00FF5548"/>
    <w:pPr>
      <w:spacing w:after="188" w:line="240" w:lineRule="auto"/>
      <w:pPrChange w:id="17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da">
    <w:name w:val="sprite-icon-da"/>
    <w:basedOn w:val="Normal"/>
    <w:rsid w:val="00FF5548"/>
    <w:pPr>
      <w:spacing w:after="188" w:line="240" w:lineRule="auto"/>
      <w:pPrChange w:id="17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de">
    <w:name w:val="sprite-icon-de"/>
    <w:basedOn w:val="Normal"/>
    <w:rsid w:val="00FF5548"/>
    <w:pPr>
      <w:spacing w:after="188" w:line="240" w:lineRule="auto"/>
      <w:pPrChange w:id="175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en">
    <w:name w:val="sprite-icon-en"/>
    <w:basedOn w:val="Normal"/>
    <w:rsid w:val="00FF5548"/>
    <w:pPr>
      <w:spacing w:after="188" w:line="240" w:lineRule="auto"/>
      <w:pPrChange w:id="17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es">
    <w:name w:val="sprite-icon-es"/>
    <w:basedOn w:val="Normal"/>
    <w:rsid w:val="00FF5548"/>
    <w:pPr>
      <w:spacing w:after="188" w:line="240" w:lineRule="auto"/>
      <w:pPrChange w:id="176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fi">
    <w:name w:val="sprite-icon-fi"/>
    <w:basedOn w:val="Normal"/>
    <w:rsid w:val="00FF5548"/>
    <w:pPr>
      <w:spacing w:after="188" w:line="240" w:lineRule="auto"/>
      <w:pPrChange w:id="176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fr">
    <w:name w:val="sprite-icon-fr"/>
    <w:basedOn w:val="Normal"/>
    <w:rsid w:val="00FF5548"/>
    <w:pPr>
      <w:spacing w:after="188" w:line="240" w:lineRule="auto"/>
      <w:pPrChange w:id="176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it">
    <w:name w:val="sprite-icon-it"/>
    <w:basedOn w:val="Normal"/>
    <w:rsid w:val="00FF5548"/>
    <w:pPr>
      <w:spacing w:after="188" w:line="240" w:lineRule="auto"/>
      <w:pPrChange w:id="17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ko">
    <w:name w:val="sprite-icon-ko"/>
    <w:basedOn w:val="Normal"/>
    <w:rsid w:val="00FF5548"/>
    <w:pPr>
      <w:spacing w:after="188" w:line="240" w:lineRule="auto"/>
      <w:pPrChange w:id="17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nl">
    <w:name w:val="sprite-icon-nl"/>
    <w:basedOn w:val="Normal"/>
    <w:rsid w:val="00FF5548"/>
    <w:pPr>
      <w:spacing w:after="188" w:line="240" w:lineRule="auto"/>
      <w:pPrChange w:id="176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no">
    <w:name w:val="sprite-icon-no"/>
    <w:basedOn w:val="Normal"/>
    <w:rsid w:val="00FF5548"/>
    <w:pPr>
      <w:spacing w:after="188" w:line="240" w:lineRule="auto"/>
      <w:pPrChange w:id="17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pl">
    <w:name w:val="sprite-icon-pl"/>
    <w:basedOn w:val="Normal"/>
    <w:rsid w:val="00FF5548"/>
    <w:pPr>
      <w:spacing w:after="188" w:line="240" w:lineRule="auto"/>
      <w:pPrChange w:id="176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pt">
    <w:name w:val="sprite-icon-pt"/>
    <w:basedOn w:val="Normal"/>
    <w:rsid w:val="00FF5548"/>
    <w:pPr>
      <w:spacing w:after="188" w:line="240" w:lineRule="auto"/>
      <w:pPrChange w:id="176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ru">
    <w:name w:val="sprite-icon-ru"/>
    <w:basedOn w:val="Normal"/>
    <w:rsid w:val="00FF5548"/>
    <w:pPr>
      <w:spacing w:after="188" w:line="240" w:lineRule="auto"/>
      <w:pPrChange w:id="176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sv">
    <w:name w:val="sprite-icon-sv"/>
    <w:basedOn w:val="Normal"/>
    <w:rsid w:val="00FF5548"/>
    <w:pPr>
      <w:spacing w:after="188" w:line="240" w:lineRule="auto"/>
      <w:pPrChange w:id="17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tr">
    <w:name w:val="sprite-icon-tr"/>
    <w:basedOn w:val="Normal"/>
    <w:rsid w:val="00FF5548"/>
    <w:pPr>
      <w:spacing w:after="188" w:line="240" w:lineRule="auto"/>
      <w:pPrChange w:id="17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uk">
    <w:name w:val="sprite-icon-uk"/>
    <w:basedOn w:val="Normal"/>
    <w:rsid w:val="00FF5548"/>
    <w:pPr>
      <w:spacing w:after="188" w:line="240" w:lineRule="auto"/>
      <w:pPrChange w:id="17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zh-cn">
    <w:name w:val="sprite-icon-zh-cn"/>
    <w:basedOn w:val="Normal"/>
    <w:rsid w:val="00FF5548"/>
    <w:pPr>
      <w:spacing w:after="188" w:line="240" w:lineRule="auto"/>
      <w:pPrChange w:id="17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quote">
    <w:name w:val="rfp-quote"/>
    <w:basedOn w:val="Normal"/>
    <w:rsid w:val="00FF5548"/>
    <w:pPr>
      <w:shd w:val="clear" w:color="auto" w:fill="FFFFFF"/>
      <w:spacing w:after="300" w:line="240" w:lineRule="auto"/>
      <w:pPrChange w:id="1774" w:author="Martin Geertsen" w:date="2018-05-16T22:28:00Z">
        <w:pPr>
          <w:shd w:val="clear" w:color="auto" w:fill="FFFFFF"/>
          <w:spacing w:after="300" w:line="259" w:lineRule="auto"/>
        </w:pPr>
      </w:pPrChange>
    </w:pPr>
    <w:rPr>
      <w:rFonts w:ascii="Times New Roman" w:eastAsia="Times New Roman" w:hAnsi="Times New Roman" w:cs="Times New Roman"/>
      <w:color w:val="363C4C"/>
      <w:sz w:val="24"/>
      <w:szCs w:val="24"/>
      <w:lang w:eastAsia="da-DK"/>
      <w:rPrChange w:id="1774" w:author="Martin Geertsen" w:date="2018-05-16T22:28:00Z">
        <w:rPr>
          <w:color w:val="363C4C"/>
          <w:sz w:val="22"/>
          <w:szCs w:val="22"/>
          <w:lang w:val="da-DK" w:eastAsia="en-US" w:bidi="ar-SA"/>
        </w:rPr>
      </w:rPrChange>
    </w:rPr>
  </w:style>
  <w:style w:type="paragraph" w:customStyle="1" w:styleId="rfp-quote-main">
    <w:name w:val="rfp-quote-main"/>
    <w:basedOn w:val="Normal"/>
    <w:rsid w:val="00FF5548"/>
    <w:pPr>
      <w:spacing w:after="0" w:line="240" w:lineRule="auto"/>
      <w:pPrChange w:id="1775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30"/>
      <w:szCs w:val="30"/>
      <w:lang w:eastAsia="da-DK"/>
      <w:rPrChange w:id="1775" w:author="Martin Geertsen" w:date="2018-05-16T22:28:00Z">
        <w:rPr>
          <w:sz w:val="30"/>
          <w:szCs w:val="30"/>
          <w:lang w:val="da-DK" w:eastAsia="en-US" w:bidi="ar-SA"/>
        </w:rPr>
      </w:rPrChange>
    </w:rPr>
  </w:style>
  <w:style w:type="paragraph" w:customStyle="1" w:styleId="payment-method-toggle-switch-selected">
    <w:name w:val="payment-method-toggle-switch-selected"/>
    <w:basedOn w:val="Normal"/>
    <w:rsid w:val="00FF5548"/>
    <w:pPr>
      <w:spacing w:after="188" w:line="240" w:lineRule="auto"/>
      <w:pPrChange w:id="177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1776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sprite-icon">
    <w:name w:val="sprite-icon"/>
    <w:basedOn w:val="Normal"/>
    <w:rsid w:val="00FF5548"/>
    <w:pPr>
      <w:spacing w:after="188" w:line="240" w:lineRule="auto"/>
      <w:pPrChange w:id="177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rite-icon-ja">
    <w:name w:val="sprite-icon-ja"/>
    <w:basedOn w:val="Normal"/>
    <w:rsid w:val="00FF5548"/>
    <w:pPr>
      <w:spacing w:after="188" w:line="240" w:lineRule="auto"/>
      <w:pPrChange w:id="17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lead">
    <w:name w:val="rfp-lead"/>
    <w:basedOn w:val="Normal"/>
    <w:rsid w:val="00FF5548"/>
    <w:pPr>
      <w:spacing w:after="384" w:line="240" w:lineRule="auto"/>
      <w:pPrChange w:id="1779" w:author="Martin Geertsen" w:date="2018-05-16T22:28:00Z">
        <w:pPr>
          <w:spacing w:after="38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p">
    <w:name w:val="rfp-p"/>
    <w:basedOn w:val="Normal"/>
    <w:rsid w:val="00FF5548"/>
    <w:pPr>
      <w:spacing w:after="384" w:line="240" w:lineRule="auto"/>
      <w:pPrChange w:id="1780" w:author="Martin Geertsen" w:date="2018-05-16T22:28:00Z">
        <w:pPr>
          <w:spacing w:after="38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main">
    <w:name w:val="rfp-main"/>
    <w:basedOn w:val="Normal"/>
    <w:rsid w:val="00FF5548"/>
    <w:pPr>
      <w:shd w:val="clear" w:color="auto" w:fill="363C4C"/>
      <w:spacing w:after="188" w:line="240" w:lineRule="auto"/>
      <w:pPrChange w:id="1781" w:author="Martin Geertsen" w:date="2018-05-16T22:28:00Z">
        <w:pPr>
          <w:shd w:val="clear" w:color="auto" w:fill="363C4C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7"/>
      <w:szCs w:val="27"/>
      <w:lang w:eastAsia="da-DK"/>
      <w:rPrChange w:id="1781" w:author="Martin Geertsen" w:date="2018-05-16T22:28:00Z">
        <w:rPr>
          <w:color w:val="FFFFFF"/>
          <w:sz w:val="27"/>
          <w:szCs w:val="27"/>
          <w:lang w:val="da-DK" w:eastAsia="en-US" w:bidi="ar-SA"/>
        </w:rPr>
      </w:rPrChange>
    </w:rPr>
  </w:style>
  <w:style w:type="paragraph" w:customStyle="1" w:styleId="rfp-h1">
    <w:name w:val="rfp-h1"/>
    <w:basedOn w:val="Normal"/>
    <w:rsid w:val="00FF5548"/>
    <w:pPr>
      <w:spacing w:after="384" w:line="240" w:lineRule="auto"/>
      <w:pPrChange w:id="1782" w:author="Martin Geertsen" w:date="2018-05-16T22:28:00Z">
        <w:pPr>
          <w:spacing w:after="384" w:line="259" w:lineRule="auto"/>
        </w:pPr>
      </w:pPrChange>
    </w:pPr>
    <w:rPr>
      <w:rFonts w:ascii="Times New Roman" w:eastAsia="Times New Roman" w:hAnsi="Times New Roman" w:cs="Times New Roman"/>
      <w:sz w:val="47"/>
      <w:szCs w:val="47"/>
      <w:lang w:eastAsia="da-DK"/>
      <w:rPrChange w:id="1782" w:author="Martin Geertsen" w:date="2018-05-16T22:28:00Z">
        <w:rPr>
          <w:sz w:val="47"/>
          <w:szCs w:val="47"/>
          <w:lang w:val="da-DK" w:eastAsia="en-US" w:bidi="ar-SA"/>
        </w:rPr>
      </w:rPrChange>
    </w:rPr>
  </w:style>
  <w:style w:type="paragraph" w:customStyle="1" w:styleId="rfp-h1-masthead">
    <w:name w:val="rfp-h1-masthead"/>
    <w:basedOn w:val="Normal"/>
    <w:rsid w:val="00FF5548"/>
    <w:pPr>
      <w:spacing w:after="240" w:line="240" w:lineRule="auto"/>
      <w:pPrChange w:id="1783" w:author="Martin Geertsen" w:date="2018-05-16T22:28:00Z">
        <w:pPr>
          <w:spacing w:after="240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783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fp-h2">
    <w:name w:val="rfp-h2"/>
    <w:basedOn w:val="Normal"/>
    <w:rsid w:val="00FF5548"/>
    <w:pPr>
      <w:spacing w:after="384" w:line="240" w:lineRule="auto"/>
      <w:pPrChange w:id="1784" w:author="Martin Geertsen" w:date="2018-05-16T22:28:00Z">
        <w:pPr>
          <w:spacing w:after="384" w:line="259" w:lineRule="auto"/>
        </w:pPr>
      </w:pPrChange>
    </w:pPr>
    <w:rPr>
      <w:rFonts w:ascii="Times New Roman" w:eastAsia="Times New Roman" w:hAnsi="Times New Roman" w:cs="Times New Roman"/>
      <w:sz w:val="47"/>
      <w:szCs w:val="47"/>
      <w:lang w:eastAsia="da-DK"/>
      <w:rPrChange w:id="1784" w:author="Martin Geertsen" w:date="2018-05-16T22:28:00Z">
        <w:rPr>
          <w:sz w:val="47"/>
          <w:szCs w:val="47"/>
          <w:lang w:val="da-DK" w:eastAsia="en-US" w:bidi="ar-SA"/>
        </w:rPr>
      </w:rPrChange>
    </w:rPr>
  </w:style>
  <w:style w:type="paragraph" w:customStyle="1" w:styleId="rfp-h3">
    <w:name w:val="rfp-h3"/>
    <w:basedOn w:val="Normal"/>
    <w:rsid w:val="00FF5548"/>
    <w:pPr>
      <w:spacing w:after="384" w:line="240" w:lineRule="auto"/>
      <w:pPrChange w:id="1785" w:author="Martin Geertsen" w:date="2018-05-16T22:28:00Z">
        <w:pPr>
          <w:spacing w:after="384" w:line="259" w:lineRule="auto"/>
        </w:pPr>
      </w:pPrChange>
    </w:pPr>
    <w:rPr>
      <w:rFonts w:ascii="Times New Roman" w:eastAsia="Times New Roman" w:hAnsi="Times New Roman" w:cs="Times New Roman"/>
      <w:sz w:val="37"/>
      <w:szCs w:val="37"/>
      <w:lang w:eastAsia="da-DK"/>
      <w:rPrChange w:id="1785" w:author="Martin Geertsen" w:date="2018-05-16T22:28:00Z">
        <w:rPr>
          <w:sz w:val="37"/>
          <w:szCs w:val="37"/>
          <w:lang w:val="da-DK" w:eastAsia="en-US" w:bidi="ar-SA"/>
        </w:rPr>
      </w:rPrChange>
    </w:rPr>
  </w:style>
  <w:style w:type="paragraph" w:customStyle="1" w:styleId="rfp-h3-cta">
    <w:name w:val="rfp-h3-cta"/>
    <w:basedOn w:val="Normal"/>
    <w:rsid w:val="00FF5548"/>
    <w:pPr>
      <w:spacing w:after="600" w:line="240" w:lineRule="auto"/>
      <w:pPrChange w:id="1786" w:author="Martin Geertsen" w:date="2018-05-16T22:28:00Z">
        <w:pPr>
          <w:spacing w:after="60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lead-cta">
    <w:name w:val="rfp-lead-cta"/>
    <w:basedOn w:val="Normal"/>
    <w:rsid w:val="00FF5548"/>
    <w:pPr>
      <w:spacing w:after="600" w:line="240" w:lineRule="auto"/>
      <w:pPrChange w:id="1787" w:author="Martin Geertsen" w:date="2018-05-16T22:28:00Z">
        <w:pPr>
          <w:spacing w:after="60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lead-strong">
    <w:name w:val="rfp-lead-strong"/>
    <w:basedOn w:val="Normal"/>
    <w:rsid w:val="00FF5548"/>
    <w:pPr>
      <w:spacing w:after="188" w:line="240" w:lineRule="auto"/>
      <w:pPrChange w:id="17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788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error-btn">
    <w:name w:val="error-btn"/>
    <w:basedOn w:val="Normal"/>
    <w:rsid w:val="00FF5548"/>
    <w:pPr>
      <w:pBdr>
        <w:top w:val="single" w:sz="12" w:space="4" w:color="A93529"/>
        <w:left w:val="single" w:sz="12" w:space="12" w:color="A93529"/>
        <w:bottom w:val="single" w:sz="12" w:space="4" w:color="A93529"/>
        <w:right w:val="single" w:sz="12" w:space="12" w:color="A93529"/>
      </w:pBdr>
      <w:spacing w:after="188" w:line="240" w:lineRule="auto"/>
      <w:pPrChange w:id="1789" w:author="Martin Geertsen" w:date="2018-05-16T22:28:00Z">
        <w:pPr>
          <w:pBdr>
            <w:top w:val="single" w:sz="12" w:space="4" w:color="A93529"/>
            <w:left w:val="single" w:sz="12" w:space="12" w:color="A93529"/>
            <w:bottom w:val="single" w:sz="12" w:space="4" w:color="A93529"/>
            <w:right w:val="single" w:sz="12" w:space="12" w:color="A9352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A93529"/>
      <w:sz w:val="24"/>
      <w:szCs w:val="24"/>
      <w:lang w:eastAsia="da-DK"/>
      <w:rPrChange w:id="1789" w:author="Martin Geertsen" w:date="2018-05-16T22:28:00Z">
        <w:rPr>
          <w:b/>
          <w:bCs/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rfp-highlight">
    <w:name w:val="rfp-highlight"/>
    <w:basedOn w:val="Normal"/>
    <w:rsid w:val="00FF5548"/>
    <w:pPr>
      <w:spacing w:after="188" w:line="240" w:lineRule="auto"/>
      <w:pPrChange w:id="17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790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rfp-header">
    <w:name w:val="rfp-header"/>
    <w:basedOn w:val="Normal"/>
    <w:rsid w:val="00FF5548"/>
    <w:pPr>
      <w:spacing w:after="188" w:line="240" w:lineRule="auto"/>
      <w:pPrChange w:id="17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header-wrapper">
    <w:name w:val="rfp-header-wrapper"/>
    <w:basedOn w:val="Normal"/>
    <w:rsid w:val="00FF5548"/>
    <w:pPr>
      <w:spacing w:before="100" w:beforeAutospacing="1" w:after="100" w:afterAutospacing="1" w:line="240" w:lineRule="auto"/>
      <w:pPrChange w:id="1792" w:author="Martin Geertsen" w:date="2018-05-16T22:28:00Z">
        <w:pPr>
          <w:spacing w:before="100" w:beforeAutospacing="1" w:after="100" w:afterAutospacing="1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section">
    <w:name w:val="rfp-section"/>
    <w:basedOn w:val="Normal"/>
    <w:rsid w:val="00FF5548"/>
    <w:pPr>
      <w:spacing w:after="188" w:line="240" w:lineRule="auto"/>
      <w:jc w:val="center"/>
      <w:pPrChange w:id="1793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section-masthead">
    <w:name w:val="rfp-section-masthead"/>
    <w:basedOn w:val="Normal"/>
    <w:rsid w:val="00FF5548"/>
    <w:pPr>
      <w:shd w:val="clear" w:color="auto" w:fill="252A35"/>
      <w:spacing w:after="188" w:line="240" w:lineRule="auto"/>
      <w:pPrChange w:id="1794" w:author="Martin Geertsen" w:date="2018-05-16T22:28:00Z">
        <w:pPr>
          <w:shd w:val="clear" w:color="auto" w:fill="252A35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794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fp-section-blockquote">
    <w:name w:val="rfp-section-blockquote"/>
    <w:basedOn w:val="Normal"/>
    <w:rsid w:val="00FF5548"/>
    <w:pPr>
      <w:shd w:val="clear" w:color="auto" w:fill="A93529"/>
      <w:spacing w:after="188" w:line="240" w:lineRule="auto"/>
      <w:pPrChange w:id="1795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section-feature">
    <w:name w:val="rfp-section-feature"/>
    <w:basedOn w:val="Normal"/>
    <w:rsid w:val="00FF5548"/>
    <w:pPr>
      <w:shd w:val="clear" w:color="auto" w:fill="F8F9FD"/>
      <w:spacing w:after="188" w:line="240" w:lineRule="auto"/>
      <w:pPrChange w:id="1796" w:author="Martin Geertsen" w:date="2018-05-16T22:28:00Z">
        <w:pPr>
          <w:shd w:val="clear" w:color="auto" w:fill="F8F9FD"/>
          <w:spacing w:after="188" w:line="259" w:lineRule="auto"/>
        </w:pPr>
      </w:pPrChange>
    </w:pPr>
    <w:rPr>
      <w:rFonts w:ascii="Times New Roman" w:eastAsia="Times New Roman" w:hAnsi="Times New Roman" w:cs="Times New Roman"/>
      <w:color w:val="363C4C"/>
      <w:sz w:val="24"/>
      <w:szCs w:val="24"/>
      <w:lang w:eastAsia="da-DK"/>
      <w:rPrChange w:id="1796" w:author="Martin Geertsen" w:date="2018-05-16T22:28:00Z">
        <w:rPr>
          <w:color w:val="363C4C"/>
          <w:sz w:val="22"/>
          <w:szCs w:val="22"/>
          <w:lang w:val="da-DK" w:eastAsia="en-US" w:bidi="ar-SA"/>
        </w:rPr>
      </w:rPrChange>
    </w:rPr>
  </w:style>
  <w:style w:type="paragraph" w:customStyle="1" w:styleId="rfp-section-feature-alt">
    <w:name w:val="rfp-section-feature-alt"/>
    <w:basedOn w:val="Normal"/>
    <w:rsid w:val="00FF5548"/>
    <w:pPr>
      <w:spacing w:after="188" w:line="240" w:lineRule="auto"/>
      <w:pPrChange w:id="17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1797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fp-section-testimonials">
    <w:name w:val="rfp-section-testimonials"/>
    <w:basedOn w:val="Normal"/>
    <w:rsid w:val="00FF5548"/>
    <w:pPr>
      <w:shd w:val="clear" w:color="auto" w:fill="1B1E26"/>
      <w:spacing w:after="188" w:line="240" w:lineRule="auto"/>
      <w:pPrChange w:id="1798" w:author="Martin Geertsen" w:date="2018-05-16T22:28:00Z">
        <w:pPr>
          <w:shd w:val="clear" w:color="auto" w:fill="1B1E2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section-final">
    <w:name w:val="rfp-section-final"/>
    <w:basedOn w:val="Normal"/>
    <w:rsid w:val="00FF5548"/>
    <w:pPr>
      <w:shd w:val="clear" w:color="auto" w:fill="252A35"/>
      <w:spacing w:after="188" w:line="240" w:lineRule="auto"/>
      <w:pPrChange w:id="1799" w:author="Martin Geertsen" w:date="2018-05-16T22:28:00Z">
        <w:pPr>
          <w:shd w:val="clear" w:color="auto" w:fill="252A35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7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section-wrapper">
    <w:name w:val="rfp-section-wrapper"/>
    <w:basedOn w:val="Normal"/>
    <w:rsid w:val="00FF5548"/>
    <w:pPr>
      <w:spacing w:after="0" w:line="240" w:lineRule="auto"/>
      <w:pPrChange w:id="1800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video-masthead">
    <w:name w:val="rfp-video-masthead"/>
    <w:basedOn w:val="Normal"/>
    <w:rsid w:val="00FF5548"/>
    <w:pPr>
      <w:spacing w:after="480" w:line="240" w:lineRule="auto"/>
      <w:pPrChange w:id="1801" w:author="Martin Geertsen" w:date="2018-05-16T22:28:00Z">
        <w:pPr>
          <w:spacing w:after="48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quoted-text">
    <w:name w:val="rfp-quoted-text"/>
    <w:basedOn w:val="Normal"/>
    <w:rsid w:val="00FF5548"/>
    <w:pPr>
      <w:spacing w:after="600" w:line="240" w:lineRule="auto"/>
      <w:pPrChange w:id="1802" w:author="Martin Geertsen" w:date="2018-05-16T22:28:00Z">
        <w:pPr>
          <w:spacing w:after="600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1802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rfp-quoted-person">
    <w:name w:val="rfp-quoted-person"/>
    <w:basedOn w:val="Normal"/>
    <w:rsid w:val="00FF5548"/>
    <w:pPr>
      <w:spacing w:after="188" w:line="240" w:lineRule="auto"/>
      <w:pPrChange w:id="18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9"/>
      <w:szCs w:val="19"/>
      <w:lang w:eastAsia="da-DK"/>
      <w:rPrChange w:id="1803" w:author="Martin Geertsen" w:date="2018-05-16T22:28:00Z">
        <w:rPr>
          <w:sz w:val="19"/>
          <w:szCs w:val="19"/>
          <w:lang w:val="da-DK" w:eastAsia="en-US" w:bidi="ar-SA"/>
        </w:rPr>
      </w:rPrChange>
    </w:rPr>
  </w:style>
  <w:style w:type="paragraph" w:customStyle="1" w:styleId="rfp-quoted-person-name">
    <w:name w:val="rfp-quoted-person-name"/>
    <w:basedOn w:val="Normal"/>
    <w:rsid w:val="00FF5548"/>
    <w:pPr>
      <w:spacing w:after="0" w:line="240" w:lineRule="auto"/>
      <w:pPrChange w:id="1804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quoted-person-affil">
    <w:name w:val="rfp-quoted-person-affil"/>
    <w:basedOn w:val="Normal"/>
    <w:rsid w:val="00FF5548"/>
    <w:pPr>
      <w:spacing w:after="0" w:line="240" w:lineRule="auto"/>
      <w:pPrChange w:id="1805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19"/>
      <w:szCs w:val="19"/>
      <w:lang w:eastAsia="da-DK"/>
      <w:rPrChange w:id="1805" w:author="Martin Geertsen" w:date="2018-05-16T22:28:00Z">
        <w:rPr>
          <w:sz w:val="19"/>
          <w:szCs w:val="19"/>
          <w:lang w:val="da-DK" w:eastAsia="en-US" w:bidi="ar-SA"/>
        </w:rPr>
      </w:rPrChange>
    </w:rPr>
  </w:style>
  <w:style w:type="paragraph" w:customStyle="1" w:styleId="rfp-quoted-person-photo">
    <w:name w:val="rfp-quoted-person-photo"/>
    <w:basedOn w:val="Normal"/>
    <w:rsid w:val="00FF5548"/>
    <w:pPr>
      <w:spacing w:after="300" w:line="240" w:lineRule="auto"/>
      <w:pPrChange w:id="1806" w:author="Martin Geertsen" w:date="2018-05-16T22:28:00Z">
        <w:pPr>
          <w:spacing w:after="30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users">
    <w:name w:val="rfp-users"/>
    <w:basedOn w:val="Normal"/>
    <w:rsid w:val="00FF5548"/>
    <w:pPr>
      <w:spacing w:after="480" w:line="240" w:lineRule="auto"/>
      <w:ind w:left="240" w:right="240"/>
      <w:pPrChange w:id="1807" w:author="Martin Geertsen" w:date="2018-05-16T22:28:00Z">
        <w:pPr>
          <w:spacing w:after="480" w:line="259" w:lineRule="auto"/>
          <w:ind w:left="240" w:right="24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user-container">
    <w:name w:val="rfp-user-container"/>
    <w:basedOn w:val="Normal"/>
    <w:rsid w:val="00FF5548"/>
    <w:pPr>
      <w:spacing w:after="188" w:line="240" w:lineRule="auto"/>
      <w:pPrChange w:id="18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cta-container">
    <w:name w:val="rfp-cta-container"/>
    <w:basedOn w:val="Normal"/>
    <w:rsid w:val="00FF5548"/>
    <w:pPr>
      <w:shd w:val="clear" w:color="auto" w:fill="FFFFFF"/>
      <w:spacing w:after="0" w:line="240" w:lineRule="auto"/>
      <w:pPrChange w:id="1809" w:author="Martin Geertsen" w:date="2018-05-16T22:28:00Z">
        <w:pP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color w:val="363C4C"/>
      <w:sz w:val="24"/>
      <w:szCs w:val="24"/>
      <w:lang w:eastAsia="da-DK"/>
      <w:rPrChange w:id="1809" w:author="Martin Geertsen" w:date="2018-05-16T22:28:00Z">
        <w:rPr>
          <w:color w:val="363C4C"/>
          <w:sz w:val="22"/>
          <w:szCs w:val="22"/>
          <w:lang w:val="da-DK" w:eastAsia="en-US" w:bidi="ar-SA"/>
        </w:rPr>
      </w:rPrChange>
    </w:rPr>
  </w:style>
  <w:style w:type="paragraph" w:customStyle="1" w:styleId="rfp-cta">
    <w:name w:val="rfp-cta"/>
    <w:basedOn w:val="Normal"/>
    <w:rsid w:val="00FF5548"/>
    <w:pPr>
      <w:shd w:val="clear" w:color="auto" w:fill="A93529"/>
      <w:spacing w:after="188" w:line="240" w:lineRule="auto"/>
      <w:pPrChange w:id="1810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37"/>
      <w:szCs w:val="37"/>
      <w:lang w:eastAsia="da-DK"/>
      <w:rPrChange w:id="1810" w:author="Martin Geertsen" w:date="2018-05-16T22:28:00Z">
        <w:rPr>
          <w:color w:val="FFFFFF"/>
          <w:sz w:val="37"/>
          <w:szCs w:val="37"/>
          <w:lang w:val="da-DK" w:eastAsia="en-US" w:bidi="ar-SA"/>
        </w:rPr>
      </w:rPrChange>
    </w:rPr>
  </w:style>
  <w:style w:type="paragraph" w:customStyle="1" w:styleId="rfp-cta-header">
    <w:name w:val="rfp-cta-header"/>
    <w:basedOn w:val="Normal"/>
    <w:rsid w:val="00FF5548"/>
    <w:pPr>
      <w:spacing w:after="188" w:line="240" w:lineRule="auto"/>
      <w:pPrChange w:id="18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cta-main">
    <w:name w:val="rfp-cta-main"/>
    <w:basedOn w:val="Normal"/>
    <w:rsid w:val="00FF5548"/>
    <w:pPr>
      <w:spacing w:after="188" w:line="240" w:lineRule="auto"/>
      <w:pPrChange w:id="18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cta-extra">
    <w:name w:val="rfp-cta-extra"/>
    <w:basedOn w:val="Normal"/>
    <w:rsid w:val="00FF5548"/>
    <w:pPr>
      <w:spacing w:after="188" w:line="240" w:lineRule="auto"/>
      <w:pPrChange w:id="18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aps/>
      <w:sz w:val="12"/>
      <w:szCs w:val="12"/>
      <w:lang w:eastAsia="da-DK"/>
      <w:rPrChange w:id="1813" w:author="Martin Geertsen" w:date="2018-05-16T22:28:00Z">
        <w:rPr>
          <w:caps/>
          <w:sz w:val="12"/>
          <w:szCs w:val="12"/>
          <w:lang w:val="da-DK" w:eastAsia="en-US" w:bidi="ar-SA"/>
        </w:rPr>
      </w:rPrChange>
    </w:rPr>
  </w:style>
  <w:style w:type="paragraph" w:customStyle="1" w:styleId="full-height">
    <w:name w:val="full-height"/>
    <w:basedOn w:val="Normal"/>
    <w:rsid w:val="00FF5548"/>
    <w:pPr>
      <w:spacing w:after="188" w:line="240" w:lineRule="auto"/>
      <w:pPrChange w:id="18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-figure">
    <w:name w:val="error-figure"/>
    <w:basedOn w:val="Normal"/>
    <w:rsid w:val="00FF5548"/>
    <w:pPr>
      <w:spacing w:after="188" w:line="240" w:lineRule="auto"/>
      <w:pPrChange w:id="18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815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error-img">
    <w:name w:val="error-img"/>
    <w:basedOn w:val="Normal"/>
    <w:rsid w:val="00FF5548"/>
    <w:pPr>
      <w:spacing w:after="0" w:line="240" w:lineRule="auto"/>
      <w:pPrChange w:id="1816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-details">
    <w:name w:val="error-details"/>
    <w:basedOn w:val="Normal"/>
    <w:rsid w:val="00FF5548"/>
    <w:pPr>
      <w:spacing w:after="188" w:line="240" w:lineRule="auto"/>
      <w:pPrChange w:id="18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-status">
    <w:name w:val="error-status"/>
    <w:basedOn w:val="Normal"/>
    <w:rsid w:val="00FF5548"/>
    <w:pPr>
      <w:spacing w:after="94" w:line="240" w:lineRule="auto"/>
      <w:pPrChange w:id="1818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color w:val="505050"/>
      <w:sz w:val="48"/>
      <w:szCs w:val="48"/>
      <w:lang w:eastAsia="da-DK"/>
      <w:rPrChange w:id="1818" w:author="Martin Geertsen" w:date="2018-05-16T22:28:00Z">
        <w:rPr>
          <w:color w:val="505050"/>
          <w:sz w:val="48"/>
          <w:szCs w:val="48"/>
          <w:lang w:val="da-DK" w:eastAsia="en-US" w:bidi="ar-SA"/>
        </w:rPr>
      </w:rPrChange>
    </w:rPr>
  </w:style>
  <w:style w:type="paragraph" w:customStyle="1" w:styleId="error-description">
    <w:name w:val="error-description"/>
    <w:basedOn w:val="Normal"/>
    <w:rsid w:val="00FF5548"/>
    <w:pPr>
      <w:spacing w:after="750" w:line="240" w:lineRule="auto"/>
      <w:pPrChange w:id="1819" w:author="Martin Geertsen" w:date="2018-05-16T22:28:00Z">
        <w:pPr>
          <w:spacing w:after="750" w:line="259" w:lineRule="auto"/>
        </w:pPr>
      </w:pPrChange>
    </w:pPr>
    <w:rPr>
      <w:rFonts w:ascii="Times New Roman" w:eastAsia="Times New Roman" w:hAnsi="Times New Roman" w:cs="Times New Roman"/>
      <w:color w:val="7A7A7A"/>
      <w:sz w:val="30"/>
      <w:szCs w:val="30"/>
      <w:lang w:eastAsia="da-DK"/>
      <w:rPrChange w:id="1819" w:author="Martin Geertsen" w:date="2018-05-16T22:28:00Z">
        <w:rPr>
          <w:color w:val="7A7A7A"/>
          <w:sz w:val="30"/>
          <w:szCs w:val="30"/>
          <w:lang w:val="da-DK" w:eastAsia="en-US" w:bidi="ar-SA"/>
        </w:rPr>
      </w:rPrChange>
    </w:rPr>
  </w:style>
  <w:style w:type="paragraph" w:customStyle="1" w:styleId="aceeditor">
    <w:name w:val="ace_editor"/>
    <w:basedOn w:val="Normal"/>
    <w:rsid w:val="00FF5548"/>
    <w:pPr>
      <w:spacing w:after="188" w:line="240" w:lineRule="auto"/>
      <w:pPrChange w:id="1820" w:author="Martin Geertsen" w:date="2018-05-16T22:28:00Z">
        <w:pPr>
          <w:spacing w:after="188" w:line="259" w:lineRule="auto"/>
        </w:pPr>
      </w:pPrChange>
    </w:pPr>
    <w:rPr>
      <w:rFonts w:ascii="Consolas" w:eastAsia="Times New Roman" w:hAnsi="Consolas" w:cs="Times New Roman"/>
      <w:sz w:val="18"/>
      <w:szCs w:val="18"/>
      <w:lang w:eastAsia="da-DK"/>
      <w:rPrChange w:id="1820" w:author="Martin Geertsen" w:date="2018-05-16T22:28:00Z">
        <w:rPr>
          <w:rFonts w:ascii="Consolas" w:hAnsi="Consolas"/>
          <w:sz w:val="18"/>
          <w:szCs w:val="18"/>
          <w:lang w:val="da-DK" w:eastAsia="en-US" w:bidi="ar-SA"/>
        </w:rPr>
      </w:rPrChange>
    </w:rPr>
  </w:style>
  <w:style w:type="paragraph" w:customStyle="1" w:styleId="acegutter">
    <w:name w:val="ace_gutter"/>
    <w:basedOn w:val="Normal"/>
    <w:rsid w:val="00FF5548"/>
    <w:pPr>
      <w:spacing w:after="188" w:line="240" w:lineRule="auto"/>
      <w:pPrChange w:id="18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gutter-cell">
    <w:name w:val="ace_gutter-cell"/>
    <w:basedOn w:val="Normal"/>
    <w:rsid w:val="00FF5548"/>
    <w:pPr>
      <w:spacing w:after="188" w:line="240" w:lineRule="auto"/>
      <w:pPrChange w:id="18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text-input">
    <w:name w:val="ace_text-input"/>
    <w:basedOn w:val="Normal"/>
    <w:rsid w:val="00FF5548"/>
    <w:pPr>
      <w:spacing w:after="0" w:line="240" w:lineRule="auto"/>
      <w:ind w:left="-15" w:right="-15" w:hanging="240"/>
      <w:pPrChange w:id="1823" w:author="Martin Geertsen" w:date="2018-05-16T22:28:00Z">
        <w:pPr>
          <w:spacing w:after="160" w:line="259" w:lineRule="auto"/>
          <w:ind w:left="-15" w:right="-15" w:hanging="24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layer">
    <w:name w:val="ace_layer"/>
    <w:basedOn w:val="Normal"/>
    <w:rsid w:val="00FF5548"/>
    <w:pPr>
      <w:spacing w:after="188" w:line="240" w:lineRule="auto"/>
      <w:pPrChange w:id="18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gutter-layer">
    <w:name w:val="ace_gutter-layer"/>
    <w:basedOn w:val="Normal"/>
    <w:rsid w:val="00FF5548"/>
    <w:pPr>
      <w:spacing w:after="188" w:line="240" w:lineRule="auto"/>
      <w:jc w:val="right"/>
      <w:pPrChange w:id="1825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jk">
    <w:name w:val="ace_cjk"/>
    <w:basedOn w:val="Normal"/>
    <w:rsid w:val="00FF5548"/>
    <w:pPr>
      <w:spacing w:after="188" w:line="240" w:lineRule="auto"/>
      <w:jc w:val="center"/>
      <w:pPrChange w:id="1826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">
    <w:name w:val="ace_cursor"/>
    <w:basedOn w:val="Normal"/>
    <w:rsid w:val="00FF5548"/>
    <w:pPr>
      <w:pBdr>
        <w:left w:val="single" w:sz="12" w:space="0" w:color="auto"/>
      </w:pBdr>
      <w:spacing w:after="188" w:line="240" w:lineRule="auto"/>
      <w:pPrChange w:id="1827" w:author="Martin Geertsen" w:date="2018-05-16T22:28:00Z">
        <w:pPr>
          <w:pBdr>
            <w:left w:val="single" w:sz="12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tooltip">
    <w:name w:val="ace_tooltip"/>
    <w:basedOn w:val="Normal"/>
    <w:rsid w:val="00FF5548"/>
    <w:pPr>
      <w:pBdr>
        <w:top w:val="single" w:sz="6" w:space="2" w:color="808080"/>
        <w:left w:val="single" w:sz="6" w:space="3" w:color="808080"/>
        <w:bottom w:val="single" w:sz="6" w:space="2" w:color="808080"/>
        <w:right w:val="single" w:sz="6" w:space="3" w:color="808080"/>
      </w:pBdr>
      <w:shd w:val="clear" w:color="auto" w:fill="FFFFFF"/>
      <w:spacing w:after="188" w:line="240" w:lineRule="auto"/>
      <w:pPrChange w:id="1828" w:author="Martin Geertsen" w:date="2018-05-16T22:28:00Z">
        <w:pPr>
          <w:pBdr>
            <w:top w:val="single" w:sz="6" w:space="2" w:color="808080"/>
            <w:left w:val="single" w:sz="6" w:space="3" w:color="808080"/>
            <w:bottom w:val="single" w:sz="6" w:space="2" w:color="808080"/>
            <w:right w:val="single" w:sz="6" w:space="3" w:color="808080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00"/>
      <w:sz w:val="24"/>
      <w:szCs w:val="24"/>
      <w:lang w:eastAsia="da-DK"/>
      <w:rPrChange w:id="1828" w:author="Martin Geertsen" w:date="2018-05-16T22:28:00Z">
        <w:rPr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acefold-widget">
    <w:name w:val="ace_fold-widget"/>
    <w:basedOn w:val="Normal"/>
    <w:rsid w:val="00FF5548"/>
    <w:pPr>
      <w:spacing w:after="0" w:line="240" w:lineRule="auto"/>
      <w:ind w:left="15" w:right="-180"/>
      <w:textAlignment w:val="top"/>
      <w:pPrChange w:id="1829" w:author="Martin Geertsen" w:date="2018-05-16T22:28:00Z">
        <w:pPr>
          <w:spacing w:after="160" w:line="259" w:lineRule="auto"/>
          <w:ind w:left="15" w:right="-180"/>
          <w:textAlignment w:val="top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1829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aceunderline">
    <w:name w:val="ace_underline"/>
    <w:basedOn w:val="Normal"/>
    <w:rsid w:val="00FF5548"/>
    <w:pPr>
      <w:spacing w:after="188" w:line="240" w:lineRule="auto"/>
      <w:pPrChange w:id="18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u w:val="single"/>
      <w:lang w:eastAsia="da-DK"/>
      <w:rPrChange w:id="1830" w:author="Martin Geertsen" w:date="2018-05-16T22:28:00Z">
        <w:rPr>
          <w:sz w:val="22"/>
          <w:szCs w:val="22"/>
          <w:u w:val="single"/>
          <w:lang w:val="da-DK" w:eastAsia="en-US" w:bidi="ar-SA"/>
        </w:rPr>
      </w:rPrChange>
    </w:rPr>
  </w:style>
  <w:style w:type="paragraph" w:customStyle="1" w:styleId="acebold">
    <w:name w:val="ace_bold"/>
    <w:basedOn w:val="Normal"/>
    <w:rsid w:val="00FF5548"/>
    <w:pPr>
      <w:spacing w:after="188" w:line="240" w:lineRule="auto"/>
      <w:pPrChange w:id="183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1831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aceitalic">
    <w:name w:val="ace_italic"/>
    <w:basedOn w:val="Normal"/>
    <w:rsid w:val="00FF5548"/>
    <w:pPr>
      <w:spacing w:after="188" w:line="240" w:lineRule="auto"/>
      <w:pPrChange w:id="183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1832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ace-tm">
    <w:name w:val="ace-tm"/>
    <w:basedOn w:val="Normal"/>
    <w:rsid w:val="00FF5548"/>
    <w:pPr>
      <w:shd w:val="clear" w:color="auto" w:fill="FFFFFF"/>
      <w:spacing w:after="188" w:line="240" w:lineRule="auto"/>
      <w:pPrChange w:id="1833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00"/>
      <w:sz w:val="24"/>
      <w:szCs w:val="24"/>
      <w:lang w:eastAsia="da-DK"/>
      <w:rPrChange w:id="1833" w:author="Martin Geertsen" w:date="2018-05-16T22:28:00Z">
        <w:rPr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errorwidgetwrapper">
    <w:name w:val="error_widget_wrapper"/>
    <w:basedOn w:val="Normal"/>
    <w:rsid w:val="00FF5548"/>
    <w:pPr>
      <w:spacing w:after="188" w:line="240" w:lineRule="auto"/>
      <w:pPrChange w:id="18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widget">
    <w:name w:val="error_widget"/>
    <w:basedOn w:val="Normal"/>
    <w:rsid w:val="00FF5548"/>
    <w:pPr>
      <w:pBdr>
        <w:top w:val="single" w:sz="12" w:space="8" w:color="auto"/>
        <w:bottom w:val="single" w:sz="12" w:space="8" w:color="auto"/>
      </w:pBdr>
      <w:spacing w:before="75" w:after="75" w:line="240" w:lineRule="auto"/>
      <w:pPrChange w:id="1835" w:author="Martin Geertsen" w:date="2018-05-16T22:28:00Z">
        <w:pPr>
          <w:pBdr>
            <w:top w:val="single" w:sz="12" w:space="8" w:color="auto"/>
            <w:bottom w:val="single" w:sz="12" w:space="8" w:color="auto"/>
          </w:pBdr>
          <w:spacing w:before="75" w:after="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widgetarrow">
    <w:name w:val="error_widget_arrow"/>
    <w:basedOn w:val="Normal"/>
    <w:rsid w:val="00FF5548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after="188" w:line="240" w:lineRule="auto"/>
      <w:pPrChange w:id="1836" w:author="Martin Geertsen" w:date="2018-05-16T22:28:00Z">
        <w:pPr>
          <w:pBdr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rightalignedtext">
    <w:name w:val="ace_rightalignedtext"/>
    <w:basedOn w:val="Normal"/>
    <w:rsid w:val="00FF5548"/>
    <w:pPr>
      <w:spacing w:after="188" w:line="240" w:lineRule="auto"/>
      <w:jc w:val="right"/>
      <w:pPrChange w:id="1837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color w:val="808080"/>
      <w:sz w:val="24"/>
      <w:szCs w:val="24"/>
      <w:lang w:eastAsia="da-DK"/>
      <w:rPrChange w:id="1837" w:author="Martin Geertsen" w:date="2018-05-16T22:28:00Z">
        <w:rPr>
          <w:color w:val="808080"/>
          <w:sz w:val="22"/>
          <w:szCs w:val="22"/>
          <w:lang w:val="da-DK" w:eastAsia="en-US" w:bidi="ar-SA"/>
        </w:rPr>
      </w:rPrChange>
    </w:rPr>
  </w:style>
  <w:style w:type="paragraph" w:customStyle="1" w:styleId="acedialog">
    <w:name w:val="ace_dialog"/>
    <w:basedOn w:val="Normal"/>
    <w:rsid w:val="00FF5548"/>
    <w:pPr>
      <w:shd w:val="clear" w:color="auto" w:fill="FFFFFF"/>
      <w:spacing w:after="188" w:line="240" w:lineRule="auto"/>
      <w:pPrChange w:id="1838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1838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acedialog-top">
    <w:name w:val="ace_dialog-top"/>
    <w:basedOn w:val="Normal"/>
    <w:rsid w:val="00FF5548"/>
    <w:pPr>
      <w:pBdr>
        <w:bottom w:val="single" w:sz="6" w:space="0" w:color="EEEEEE"/>
      </w:pBdr>
      <w:spacing w:after="188" w:line="240" w:lineRule="auto"/>
      <w:pPrChange w:id="1839" w:author="Martin Geertsen" w:date="2018-05-16T22:28:00Z">
        <w:pPr>
          <w:pBdr>
            <w:bottom w:val="single" w:sz="6" w:space="0" w:color="EEEEEE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dialog-bottom">
    <w:name w:val="ace_dialog-bottom"/>
    <w:basedOn w:val="Normal"/>
    <w:rsid w:val="00FF5548"/>
    <w:pPr>
      <w:pBdr>
        <w:top w:val="single" w:sz="6" w:space="0" w:color="EEEEEE"/>
      </w:pBdr>
      <w:spacing w:after="188" w:line="240" w:lineRule="auto"/>
      <w:pPrChange w:id="1840" w:author="Martin Geertsen" w:date="2018-05-16T22:28:00Z">
        <w:pPr>
          <w:pBdr>
            <w:top w:val="single" w:sz="6" w:space="0" w:color="EEEEEE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hoverarrow">
    <w:name w:val="mathjax_hover_arrow"/>
    <w:basedOn w:val="Normal"/>
    <w:rsid w:val="00FF5548"/>
    <w:pPr>
      <w:spacing w:after="188" w:line="240" w:lineRule="auto"/>
      <w:pPrChange w:id="18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menu">
    <w:name w:val="mathjax_menu"/>
    <w:basedOn w:val="Normal"/>
    <w:rsid w:val="00FF5548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  <w:pPrChange w:id="1842" w:author="Martin Geertsen" w:date="2018-05-16T22:28:00Z">
        <w:pPr>
          <w:p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pBd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color w:val="000000"/>
      <w:sz w:val="24"/>
      <w:szCs w:val="24"/>
      <w:lang w:eastAsia="da-DK"/>
      <w:rPrChange w:id="1842" w:author="Martin Geertsen" w:date="2018-05-16T22:28:00Z">
        <w:rPr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mathjaxmenuitem">
    <w:name w:val="mathjax_menuitem"/>
    <w:basedOn w:val="Normal"/>
    <w:rsid w:val="00FF5548"/>
    <w:pPr>
      <w:spacing w:after="188" w:line="240" w:lineRule="auto"/>
      <w:pPrChange w:id="184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menuarrow">
    <w:name w:val="mathjax_menuarrow"/>
    <w:basedOn w:val="Normal"/>
    <w:rsid w:val="00FF5548"/>
    <w:pPr>
      <w:spacing w:after="188" w:line="240" w:lineRule="auto"/>
      <w:pPrChange w:id="184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666666"/>
      <w:sz w:val="24"/>
      <w:szCs w:val="24"/>
      <w:lang w:eastAsia="da-DK"/>
      <w:rPrChange w:id="1844" w:author="Martin Geertsen" w:date="2018-05-16T22:28:00Z">
        <w:rPr>
          <w:color w:val="666666"/>
          <w:sz w:val="22"/>
          <w:szCs w:val="22"/>
          <w:lang w:val="da-DK" w:eastAsia="en-US" w:bidi="ar-SA"/>
        </w:rPr>
      </w:rPrChange>
    </w:rPr>
  </w:style>
  <w:style w:type="paragraph" w:customStyle="1" w:styleId="mathjaxmenulabel">
    <w:name w:val="mathjax_menulabel"/>
    <w:basedOn w:val="Normal"/>
    <w:rsid w:val="00FF5548"/>
    <w:pPr>
      <w:spacing w:after="188" w:line="240" w:lineRule="auto"/>
      <w:pPrChange w:id="184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1845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mathjaxmenurule">
    <w:name w:val="mathjax_menurule"/>
    <w:basedOn w:val="Normal"/>
    <w:rsid w:val="00FF5548"/>
    <w:pPr>
      <w:pBdr>
        <w:top w:val="single" w:sz="6" w:space="0" w:color="CCCCCC"/>
      </w:pBdr>
      <w:spacing w:before="60" w:after="0" w:line="240" w:lineRule="auto"/>
      <w:ind w:left="15" w:right="15"/>
      <w:pPrChange w:id="1846" w:author="Martin Geertsen" w:date="2018-05-16T22:28:00Z">
        <w:pPr>
          <w:pBdr>
            <w:top w:val="single" w:sz="6" w:space="0" w:color="CCCCCC"/>
          </w:pBdr>
          <w:spacing w:before="60" w:after="160" w:line="259" w:lineRule="auto"/>
          <w:ind w:left="15" w:right="1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4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menuclose">
    <w:name w:val="mathjax_menu_close"/>
    <w:basedOn w:val="Normal"/>
    <w:rsid w:val="00FF5548"/>
    <w:pPr>
      <w:spacing w:after="188" w:line="240" w:lineRule="auto"/>
      <w:pPrChange w:id="18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preview">
    <w:name w:val="mathjax_preview"/>
    <w:basedOn w:val="Normal"/>
    <w:rsid w:val="00FF5548"/>
    <w:pPr>
      <w:spacing w:after="188" w:line="240" w:lineRule="auto"/>
      <w:pPrChange w:id="18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888888"/>
      <w:sz w:val="24"/>
      <w:szCs w:val="24"/>
      <w:lang w:eastAsia="da-DK"/>
      <w:rPrChange w:id="1848" w:author="Martin Geertsen" w:date="2018-05-16T22:28:00Z">
        <w:rPr>
          <w:color w:val="888888"/>
          <w:sz w:val="22"/>
          <w:szCs w:val="22"/>
          <w:lang w:val="da-DK" w:eastAsia="en-US" w:bidi="ar-SA"/>
        </w:rPr>
      </w:rPrChange>
    </w:rPr>
  </w:style>
  <w:style w:type="paragraph" w:customStyle="1" w:styleId="mathjaxerror">
    <w:name w:val="mathjax_error"/>
    <w:basedOn w:val="Normal"/>
    <w:rsid w:val="00FF5548"/>
    <w:pPr>
      <w:spacing w:after="188" w:line="240" w:lineRule="auto"/>
      <w:pPrChange w:id="18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color w:val="CC0000"/>
      <w:sz w:val="24"/>
      <w:szCs w:val="24"/>
      <w:lang w:eastAsia="da-DK"/>
      <w:rPrChange w:id="1849" w:author="Martin Geertsen" w:date="2018-05-16T22:28:00Z">
        <w:rPr>
          <w:i/>
          <w:iCs/>
          <w:color w:val="CC0000"/>
          <w:sz w:val="22"/>
          <w:szCs w:val="22"/>
          <w:lang w:val="da-DK" w:eastAsia="en-US" w:bidi="ar-SA"/>
        </w:rPr>
      </w:rPrChange>
    </w:rPr>
  </w:style>
  <w:style w:type="paragraph" w:customStyle="1" w:styleId="cm-header">
    <w:name w:val="cm-header"/>
    <w:basedOn w:val="Normal"/>
    <w:rsid w:val="00FF5548"/>
    <w:pPr>
      <w:spacing w:after="188" w:line="240" w:lineRule="auto"/>
      <w:pPrChange w:id="18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quote">
    <w:name w:val="cm-quote"/>
    <w:basedOn w:val="Normal"/>
    <w:rsid w:val="00FF5548"/>
    <w:pPr>
      <w:spacing w:after="188" w:line="240" w:lineRule="auto"/>
      <w:pPrChange w:id="185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keyword">
    <w:name w:val="cm-keyword"/>
    <w:basedOn w:val="Normal"/>
    <w:rsid w:val="00FF5548"/>
    <w:pPr>
      <w:spacing w:after="188" w:line="240" w:lineRule="auto"/>
      <w:pPrChange w:id="185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atom">
    <w:name w:val="cm-atom"/>
    <w:basedOn w:val="Normal"/>
    <w:rsid w:val="00FF5548"/>
    <w:pPr>
      <w:spacing w:after="188" w:line="240" w:lineRule="auto"/>
      <w:pPrChange w:id="185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number">
    <w:name w:val="cm-number"/>
    <w:basedOn w:val="Normal"/>
    <w:rsid w:val="00FF5548"/>
    <w:pPr>
      <w:spacing w:after="188" w:line="240" w:lineRule="auto"/>
      <w:pPrChange w:id="185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def">
    <w:name w:val="cm-def"/>
    <w:basedOn w:val="Normal"/>
    <w:rsid w:val="00FF5548"/>
    <w:pPr>
      <w:spacing w:after="188" w:line="240" w:lineRule="auto"/>
      <w:pPrChange w:id="18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variable-2">
    <w:name w:val="cm-variable-2"/>
    <w:basedOn w:val="Normal"/>
    <w:rsid w:val="00FF5548"/>
    <w:pPr>
      <w:spacing w:after="188" w:line="240" w:lineRule="auto"/>
      <w:pPrChange w:id="18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type">
    <w:name w:val="cm-type"/>
    <w:basedOn w:val="Normal"/>
    <w:rsid w:val="00FF5548"/>
    <w:pPr>
      <w:spacing w:after="188" w:line="240" w:lineRule="auto"/>
      <w:pPrChange w:id="18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variable-3">
    <w:name w:val="cm-variable-3"/>
    <w:basedOn w:val="Normal"/>
    <w:rsid w:val="00FF5548"/>
    <w:pPr>
      <w:spacing w:after="188" w:line="240" w:lineRule="auto"/>
      <w:pPrChange w:id="185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comment">
    <w:name w:val="cm-comment"/>
    <w:basedOn w:val="Normal"/>
    <w:rsid w:val="00FF5548"/>
    <w:pPr>
      <w:spacing w:after="188" w:line="240" w:lineRule="auto"/>
      <w:pPrChange w:id="18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string">
    <w:name w:val="cm-string"/>
    <w:basedOn w:val="Normal"/>
    <w:rsid w:val="00FF5548"/>
    <w:pPr>
      <w:spacing w:after="188" w:line="240" w:lineRule="auto"/>
      <w:pPrChange w:id="186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string-2">
    <w:name w:val="cm-string-2"/>
    <w:basedOn w:val="Normal"/>
    <w:rsid w:val="00FF5548"/>
    <w:pPr>
      <w:spacing w:after="188" w:line="240" w:lineRule="auto"/>
      <w:pPrChange w:id="186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meta">
    <w:name w:val="cm-meta"/>
    <w:basedOn w:val="Normal"/>
    <w:rsid w:val="00FF5548"/>
    <w:pPr>
      <w:spacing w:after="188" w:line="240" w:lineRule="auto"/>
      <w:pPrChange w:id="186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qualifier">
    <w:name w:val="cm-qualifier"/>
    <w:basedOn w:val="Normal"/>
    <w:rsid w:val="00FF5548"/>
    <w:pPr>
      <w:spacing w:after="188" w:line="240" w:lineRule="auto"/>
      <w:pPrChange w:id="18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builtin">
    <w:name w:val="cm-builtin"/>
    <w:basedOn w:val="Normal"/>
    <w:rsid w:val="00FF5548"/>
    <w:pPr>
      <w:spacing w:after="188" w:line="240" w:lineRule="auto"/>
      <w:pPrChange w:id="18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bracket">
    <w:name w:val="cm-bracket"/>
    <w:basedOn w:val="Normal"/>
    <w:rsid w:val="00FF5548"/>
    <w:pPr>
      <w:spacing w:after="188" w:line="240" w:lineRule="auto"/>
      <w:pPrChange w:id="186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tag">
    <w:name w:val="cm-tag"/>
    <w:basedOn w:val="Normal"/>
    <w:rsid w:val="00FF5548"/>
    <w:pPr>
      <w:spacing w:after="188" w:line="240" w:lineRule="auto"/>
      <w:pPrChange w:id="18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attribute">
    <w:name w:val="cm-attribute"/>
    <w:basedOn w:val="Normal"/>
    <w:rsid w:val="00FF5548"/>
    <w:pPr>
      <w:spacing w:after="188" w:line="240" w:lineRule="auto"/>
      <w:pPrChange w:id="186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hr">
    <w:name w:val="cm-hr"/>
    <w:basedOn w:val="Normal"/>
    <w:rsid w:val="00FF5548"/>
    <w:pPr>
      <w:spacing w:after="188" w:line="240" w:lineRule="auto"/>
      <w:pPrChange w:id="186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link">
    <w:name w:val="cm-link"/>
    <w:basedOn w:val="Normal"/>
    <w:rsid w:val="00FF5548"/>
    <w:pPr>
      <w:spacing w:after="188" w:line="240" w:lineRule="auto"/>
      <w:pPrChange w:id="186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error">
    <w:name w:val="cm-error"/>
    <w:basedOn w:val="Normal"/>
    <w:rsid w:val="00FF5548"/>
    <w:pPr>
      <w:spacing w:after="188" w:line="240" w:lineRule="auto"/>
      <w:pPrChange w:id="18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rol-label">
    <w:name w:val="control-label"/>
    <w:basedOn w:val="Normal"/>
    <w:rsid w:val="00FF5548"/>
    <w:pPr>
      <w:spacing w:after="188" w:line="240" w:lineRule="auto"/>
      <w:pPrChange w:id="18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-feedback">
    <w:name w:val="form-control-feedback"/>
    <w:basedOn w:val="Normal"/>
    <w:rsid w:val="00FF5548"/>
    <w:pPr>
      <w:spacing w:after="188" w:line="240" w:lineRule="auto"/>
      <w:pPrChange w:id="18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-feedback-left">
    <w:name w:val="form-control-feedback-left"/>
    <w:basedOn w:val="Normal"/>
    <w:rsid w:val="00FF5548"/>
    <w:pPr>
      <w:spacing w:after="188" w:line="240" w:lineRule="auto"/>
      <w:pPrChange w:id="18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adge">
    <w:name w:val="badge"/>
    <w:basedOn w:val="Normal"/>
    <w:rsid w:val="00FF5548"/>
    <w:pPr>
      <w:spacing w:after="188" w:line="240" w:lineRule="auto"/>
      <w:pPrChange w:id="18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-header">
    <w:name w:val="card-header"/>
    <w:basedOn w:val="Normal"/>
    <w:rsid w:val="00FF5548"/>
    <w:pPr>
      <w:spacing w:after="188" w:line="240" w:lineRule="auto"/>
      <w:pPrChange w:id="187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vider">
    <w:name w:val="divider"/>
    <w:basedOn w:val="Normal"/>
    <w:rsid w:val="00FF5548"/>
    <w:pPr>
      <w:spacing w:after="188" w:line="240" w:lineRule="auto"/>
      <w:pPrChange w:id="187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divider">
    <w:name w:val="nav-divider"/>
    <w:basedOn w:val="Normal"/>
    <w:rsid w:val="00FF5548"/>
    <w:pPr>
      <w:spacing w:after="188" w:line="240" w:lineRule="auto"/>
      <w:pPrChange w:id="187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link">
    <w:name w:val="navbar-link"/>
    <w:basedOn w:val="Normal"/>
    <w:rsid w:val="00FF5548"/>
    <w:pPr>
      <w:spacing w:after="188" w:line="240" w:lineRule="auto"/>
      <w:pPrChange w:id="18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illedtekst1">
    <w:name w:val="Billedtekst1"/>
    <w:basedOn w:val="Normal"/>
    <w:rsid w:val="00FF5548"/>
    <w:pPr>
      <w:spacing w:after="188" w:line="240" w:lineRule="auto"/>
      <w:pPrChange w:id="18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-link">
    <w:name w:val="alert-link"/>
    <w:basedOn w:val="Normal"/>
    <w:rsid w:val="00FF5548"/>
    <w:pPr>
      <w:spacing w:after="188" w:line="240" w:lineRule="auto"/>
      <w:pPrChange w:id="18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ag-here">
    <w:name w:val="drag-here"/>
    <w:basedOn w:val="Normal"/>
    <w:rsid w:val="00FF5548"/>
    <w:pPr>
      <w:spacing w:after="188" w:line="240" w:lineRule="auto"/>
      <w:pPrChange w:id="18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elp">
    <w:name w:val="help"/>
    <w:basedOn w:val="Normal"/>
    <w:rsid w:val="00FF5548"/>
    <w:pPr>
      <w:spacing w:after="188" w:line="240" w:lineRule="auto"/>
      <w:pPrChange w:id="18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8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how-on-hover">
    <w:name w:val="show-on-hover"/>
    <w:basedOn w:val="Normal"/>
    <w:rsid w:val="00FF5548"/>
    <w:pPr>
      <w:spacing w:after="188" w:line="240" w:lineRule="auto"/>
      <w:pPrChange w:id="18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con-next">
    <w:name w:val="icon-next"/>
    <w:basedOn w:val="Normal"/>
    <w:rsid w:val="00FF5548"/>
    <w:pPr>
      <w:spacing w:after="188" w:line="240" w:lineRule="auto"/>
      <w:pPrChange w:id="188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con-prev">
    <w:name w:val="icon-prev"/>
    <w:basedOn w:val="Normal"/>
    <w:rsid w:val="00FF5548"/>
    <w:pPr>
      <w:spacing w:after="188" w:line="240" w:lineRule="auto"/>
      <w:pPrChange w:id="18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tive">
    <w:name w:val="active"/>
    <w:basedOn w:val="Normal"/>
    <w:rsid w:val="00FF5548"/>
    <w:pPr>
      <w:spacing w:after="188" w:line="240" w:lineRule="auto"/>
      <w:pPrChange w:id="188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mg-container">
    <w:name w:val="img-container"/>
    <w:basedOn w:val="Normal"/>
    <w:rsid w:val="00FF5548"/>
    <w:pPr>
      <w:spacing w:after="188" w:line="240" w:lineRule="auto"/>
      <w:pPrChange w:id="188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utocomplete">
    <w:name w:val="autocomplete"/>
    <w:basedOn w:val="Normal"/>
    <w:rsid w:val="00FF5548"/>
    <w:pPr>
      <w:spacing w:after="188" w:line="240" w:lineRule="auto"/>
      <w:pPrChange w:id="18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ile-tree-inner">
    <w:name w:val="file-tree-inner"/>
    <w:basedOn w:val="Normal"/>
    <w:rsid w:val="00FF5548"/>
    <w:pPr>
      <w:spacing w:after="188" w:line="240" w:lineRule="auto"/>
      <w:pPrChange w:id="188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ntity-name">
    <w:name w:val="entity-name"/>
    <w:basedOn w:val="Normal"/>
    <w:rsid w:val="00FF5548"/>
    <w:pPr>
      <w:spacing w:after="188" w:line="240" w:lineRule="auto"/>
      <w:pPrChange w:id="18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full-height">
    <w:name w:val="btn-full-height"/>
    <w:basedOn w:val="Normal"/>
    <w:rsid w:val="00FF5548"/>
    <w:pPr>
      <w:spacing w:after="188" w:line="240" w:lineRule="auto"/>
      <w:pPrChange w:id="18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full-height-no-border">
    <w:name w:val="btn-full-height-no-border"/>
    <w:basedOn w:val="Normal"/>
    <w:rsid w:val="00FF5548"/>
    <w:pPr>
      <w:spacing w:after="188" w:line="240" w:lineRule="auto"/>
      <w:pPrChange w:id="18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left">
    <w:name w:val="toolbar-left"/>
    <w:basedOn w:val="Normal"/>
    <w:rsid w:val="00FF5548"/>
    <w:pPr>
      <w:spacing w:after="188" w:line="240" w:lineRule="auto"/>
      <w:pPrChange w:id="189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center">
    <w:name w:val="toolbar-center"/>
    <w:basedOn w:val="Normal"/>
    <w:rsid w:val="00FF5548"/>
    <w:pPr>
      <w:spacing w:after="188" w:line="240" w:lineRule="auto"/>
      <w:pPrChange w:id="189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alt">
    <w:name w:val="toolbar-alt"/>
    <w:basedOn w:val="Normal"/>
    <w:rsid w:val="00FF5548"/>
    <w:pPr>
      <w:spacing w:after="188" w:line="240" w:lineRule="auto"/>
      <w:pPrChange w:id="18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recompile">
    <w:name w:val="btn-recompile"/>
    <w:basedOn w:val="Normal"/>
    <w:rsid w:val="00FF5548"/>
    <w:pPr>
      <w:spacing w:after="188" w:line="240" w:lineRule="auto"/>
      <w:pPrChange w:id="18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js-viewer">
    <w:name w:val="pdfjs-viewer"/>
    <w:basedOn w:val="Normal"/>
    <w:rsid w:val="00FF5548"/>
    <w:pPr>
      <w:spacing w:after="188" w:line="240" w:lineRule="auto"/>
      <w:pPrChange w:id="18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thin">
    <w:name w:val="progress-thin"/>
    <w:basedOn w:val="Normal"/>
    <w:rsid w:val="00FF5548"/>
    <w:pPr>
      <w:spacing w:after="188" w:line="240" w:lineRule="auto"/>
      <w:pPrChange w:id="189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js-controls">
    <w:name w:val="pdfjs-controls"/>
    <w:basedOn w:val="Normal"/>
    <w:rsid w:val="00FF5548"/>
    <w:pPr>
      <w:spacing w:after="188" w:line="240" w:lineRule="auto"/>
      <w:pPrChange w:id="18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8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ce-recompile">
    <w:name w:val="force-recompile"/>
    <w:basedOn w:val="Normal"/>
    <w:rsid w:val="00FF5548"/>
    <w:pPr>
      <w:spacing w:after="188" w:line="240" w:lineRule="auto"/>
      <w:pPrChange w:id="19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invite">
    <w:name w:val="project-invite"/>
    <w:basedOn w:val="Normal"/>
    <w:rsid w:val="00FF5548"/>
    <w:pPr>
      <w:spacing w:after="188" w:line="240" w:lineRule="auto"/>
      <w:pPrChange w:id="19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member">
    <w:name w:val="project-member"/>
    <w:basedOn w:val="Normal"/>
    <w:rsid w:val="00FF5548"/>
    <w:pPr>
      <w:spacing w:after="188" w:line="240" w:lineRule="auto"/>
      <w:pPrChange w:id="19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ublic-access-level">
    <w:name w:val="public-access-level"/>
    <w:basedOn w:val="Normal"/>
    <w:rsid w:val="00FF5548"/>
    <w:pPr>
      <w:spacing w:after="188" w:line="240" w:lineRule="auto"/>
      <w:pPrChange w:id="19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vite-controls">
    <w:name w:val="invite-controls"/>
    <w:basedOn w:val="Normal"/>
    <w:rsid w:val="00FF5548"/>
    <w:pPr>
      <w:spacing w:after="188" w:line="240" w:lineRule="auto"/>
      <w:pPrChange w:id="19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odal-footer-left">
    <w:name w:val="modal-footer-left"/>
    <w:basedOn w:val="Normal"/>
    <w:rsid w:val="00FF5548"/>
    <w:pPr>
      <w:spacing w:after="188" w:line="240" w:lineRule="auto"/>
      <w:pPrChange w:id="190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oading">
    <w:name w:val="loading"/>
    <w:basedOn w:val="Normal"/>
    <w:rsid w:val="00FF5548"/>
    <w:pPr>
      <w:spacing w:after="188" w:line="240" w:lineRule="auto"/>
      <w:pPrChange w:id="190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o-messages">
    <w:name w:val="no-messages"/>
    <w:basedOn w:val="Normal"/>
    <w:rsid w:val="00FF5548"/>
    <w:pPr>
      <w:spacing w:after="188" w:line="240" w:lineRule="auto"/>
      <w:pPrChange w:id="19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irst-message">
    <w:name w:val="first-message"/>
    <w:basedOn w:val="Normal"/>
    <w:rsid w:val="00FF5548"/>
    <w:pPr>
      <w:spacing w:after="188" w:line="240" w:lineRule="auto"/>
      <w:pPrChange w:id="19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s">
    <w:name w:val="messages"/>
    <w:basedOn w:val="Normal"/>
    <w:rsid w:val="00FF5548"/>
    <w:pPr>
      <w:spacing w:after="188" w:line="240" w:lineRule="auto"/>
      <w:pPrChange w:id="19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ew-message">
    <w:name w:val="new-message"/>
    <w:basedOn w:val="Normal"/>
    <w:rsid w:val="00FF5548"/>
    <w:pPr>
      <w:spacing w:after="188" w:line="240" w:lineRule="auto"/>
      <w:pPrChange w:id="191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loading">
    <w:name w:val="text-loading"/>
    <w:basedOn w:val="Normal"/>
    <w:rsid w:val="00FF5548"/>
    <w:pPr>
      <w:spacing w:after="188" w:line="240" w:lineRule="auto"/>
      <w:pPrChange w:id="19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mg-preview">
    <w:name w:val="img-preview"/>
    <w:basedOn w:val="Normal"/>
    <w:rsid w:val="00FF5548"/>
    <w:pPr>
      <w:spacing w:after="188" w:line="240" w:lineRule="auto"/>
      <w:pPrChange w:id="19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preview">
    <w:name w:val="text-preview"/>
    <w:basedOn w:val="Normal"/>
    <w:rsid w:val="00FF5548"/>
    <w:pPr>
      <w:spacing w:after="188" w:line="240" w:lineRule="auto"/>
      <w:pPrChange w:id="19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mbination">
    <w:name w:val="combination"/>
    <w:basedOn w:val="Normal"/>
    <w:rsid w:val="00FF5548"/>
    <w:pPr>
      <w:spacing w:after="188" w:line="240" w:lineRule="auto"/>
      <w:pPrChange w:id="19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nked-file-icon">
    <w:name w:val="linked-file-icon"/>
    <w:basedOn w:val="Normal"/>
    <w:rsid w:val="00FF5548"/>
    <w:pPr>
      <w:spacing w:after="188" w:line="240" w:lineRule="auto"/>
      <w:pPrChange w:id="19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archbtnclose">
    <w:name w:val="ace_searchbtn_close"/>
    <w:basedOn w:val="Normal"/>
    <w:rsid w:val="00FF5548"/>
    <w:pPr>
      <w:spacing w:after="188" w:line="240" w:lineRule="auto"/>
      <w:pPrChange w:id="19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replaceform">
    <w:name w:val="ace_replace_form"/>
    <w:basedOn w:val="Normal"/>
    <w:rsid w:val="00FF5548"/>
    <w:pPr>
      <w:spacing w:after="188" w:line="240" w:lineRule="auto"/>
      <w:pPrChange w:id="19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archform">
    <w:name w:val="ace_search_form"/>
    <w:basedOn w:val="Normal"/>
    <w:rsid w:val="00FF5548"/>
    <w:pPr>
      <w:spacing w:after="188" w:line="240" w:lineRule="auto"/>
      <w:pPrChange w:id="19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nline-user">
    <w:name w:val="online-user"/>
    <w:basedOn w:val="Normal"/>
    <w:rsid w:val="00FF5548"/>
    <w:pPr>
      <w:spacing w:after="188" w:line="240" w:lineRule="auto"/>
      <w:pPrChange w:id="19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nline-user-multi">
    <w:name w:val="online-user-multi"/>
    <w:basedOn w:val="Normal"/>
    <w:rsid w:val="00FF5548"/>
    <w:pPr>
      <w:spacing w:after="188" w:line="240" w:lineRule="auto"/>
      <w:pPrChange w:id="19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otkey">
    <w:name w:val="hotkey"/>
    <w:basedOn w:val="Normal"/>
    <w:rsid w:val="00FF5548"/>
    <w:pPr>
      <w:spacing w:after="188" w:line="240" w:lineRule="auto"/>
      <w:pPrChange w:id="19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indicator-add-comment">
    <w:name w:val="rp-entry-indicator-add-comment"/>
    <w:basedOn w:val="Normal"/>
    <w:rsid w:val="00FF5548"/>
    <w:pPr>
      <w:spacing w:after="188" w:line="240" w:lineRule="auto"/>
      <w:pPrChange w:id="19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callout-add-comment">
    <w:name w:val="rp-entry-callout-add-comment"/>
    <w:basedOn w:val="Normal"/>
    <w:rsid w:val="00FF5548"/>
    <w:pPr>
      <w:spacing w:after="188" w:line="240" w:lineRule="auto"/>
      <w:pPrChange w:id="19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callout">
    <w:name w:val="rp-entry-callout"/>
    <w:basedOn w:val="Normal"/>
    <w:rsid w:val="00FF5548"/>
    <w:pPr>
      <w:spacing w:after="188" w:line="240" w:lineRule="auto"/>
      <w:pPrChange w:id="19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callout-inverted">
    <w:name w:val="rp-entry-callout-inverted"/>
    <w:basedOn w:val="Normal"/>
    <w:rsid w:val="00FF5548"/>
    <w:pPr>
      <w:spacing w:after="188" w:line="240" w:lineRule="auto"/>
      <w:pPrChange w:id="192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added-marker-callout">
    <w:name w:val="track-changes-added-marker-callout"/>
    <w:basedOn w:val="Normal"/>
    <w:rsid w:val="00FF5548"/>
    <w:pPr>
      <w:spacing w:after="188" w:line="240" w:lineRule="auto"/>
      <w:pPrChange w:id="19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comment-marker-callout">
    <w:name w:val="track-changes-comment-marker-callout"/>
    <w:basedOn w:val="Normal"/>
    <w:rsid w:val="00FF5548"/>
    <w:pPr>
      <w:spacing w:after="188" w:line="240" w:lineRule="auto"/>
      <w:pPrChange w:id="192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deleted-marker-callout">
    <w:name w:val="track-changes-deleted-marker-callout"/>
    <w:basedOn w:val="Normal"/>
    <w:rsid w:val="00FF5548"/>
    <w:pPr>
      <w:spacing w:after="188" w:line="240" w:lineRule="auto"/>
      <w:pPrChange w:id="19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comment-marker">
    <w:name w:val="track-changes-comment-marker"/>
    <w:basedOn w:val="Normal"/>
    <w:rsid w:val="00FF5548"/>
    <w:pPr>
      <w:spacing w:after="188" w:line="240" w:lineRule="auto"/>
      <w:pPrChange w:id="192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added-marker">
    <w:name w:val="track-changes-added-marker"/>
    <w:basedOn w:val="Normal"/>
    <w:rsid w:val="00FF5548"/>
    <w:pPr>
      <w:spacing w:after="188" w:line="240" w:lineRule="auto"/>
      <w:pPrChange w:id="19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3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deleted-marker">
    <w:name w:val="track-changes-deleted-marker"/>
    <w:basedOn w:val="Normal"/>
    <w:rsid w:val="00FF5548"/>
    <w:pPr>
      <w:spacing w:after="188" w:line="240" w:lineRule="auto"/>
      <w:pPrChange w:id="193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an">
    <w:name w:val="plan"/>
    <w:basedOn w:val="Normal"/>
    <w:rsid w:val="00FF5548"/>
    <w:pPr>
      <w:spacing w:after="188" w:line="240" w:lineRule="auto"/>
      <w:pPrChange w:id="193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enumerate-item-open">
    <w:name w:val="wl-enumerate-item-open"/>
    <w:basedOn w:val="Normal"/>
    <w:rsid w:val="00FF5548"/>
    <w:pPr>
      <w:spacing w:after="188" w:line="240" w:lineRule="auto"/>
      <w:pPrChange w:id="19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tem-open">
    <w:name w:val="wl-item-open"/>
    <w:basedOn w:val="Normal"/>
    <w:rsid w:val="00FF5548"/>
    <w:pPr>
      <w:spacing w:after="188" w:line="240" w:lineRule="auto"/>
      <w:pPrChange w:id="19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nput">
    <w:name w:val="wl-input"/>
    <w:basedOn w:val="Normal"/>
    <w:rsid w:val="00FF5548"/>
    <w:pPr>
      <w:spacing w:after="188" w:line="240" w:lineRule="auto"/>
      <w:pPrChange w:id="19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abstract-close">
    <w:name w:val="wl-abstract-close"/>
    <w:basedOn w:val="Normal"/>
    <w:rsid w:val="00FF5548"/>
    <w:pPr>
      <w:spacing w:after="188" w:line="240" w:lineRule="auto"/>
      <w:pPrChange w:id="193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abstract-open">
    <w:name w:val="wl-abstract-open"/>
    <w:basedOn w:val="Normal"/>
    <w:rsid w:val="00FF5548"/>
    <w:pPr>
      <w:spacing w:after="188" w:line="240" w:lineRule="auto"/>
      <w:pPrChange w:id="193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figure">
    <w:name w:val="wl-figure"/>
    <w:basedOn w:val="Normal"/>
    <w:rsid w:val="00FF5548"/>
    <w:pPr>
      <w:spacing w:after="188" w:line="240" w:lineRule="auto"/>
      <w:pPrChange w:id="193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figure-wrap">
    <w:name w:val="wl-figure-wrap"/>
    <w:basedOn w:val="Normal"/>
    <w:rsid w:val="00FF5548"/>
    <w:pPr>
      <w:spacing w:after="188" w:line="240" w:lineRule="auto"/>
      <w:pPrChange w:id="193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figure-caption">
    <w:name w:val="wl-figure-caption"/>
    <w:basedOn w:val="Normal"/>
    <w:rsid w:val="00FF5548"/>
    <w:pPr>
      <w:spacing w:after="188" w:line="240" w:lineRule="auto"/>
      <w:pPrChange w:id="194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chapter">
    <w:name w:val="wl-chapter"/>
    <w:basedOn w:val="Normal"/>
    <w:rsid w:val="00FF5548"/>
    <w:pPr>
      <w:spacing w:after="188" w:line="240" w:lineRule="auto"/>
      <w:pPrChange w:id="19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chapter-close">
    <w:name w:val="wl-chapter-close"/>
    <w:basedOn w:val="Normal"/>
    <w:rsid w:val="00FF5548"/>
    <w:pPr>
      <w:spacing w:after="188" w:line="240" w:lineRule="auto"/>
      <w:pPrChange w:id="194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chapter-open">
    <w:name w:val="wl-chapter-open"/>
    <w:basedOn w:val="Normal"/>
    <w:rsid w:val="00FF5548"/>
    <w:pPr>
      <w:spacing w:after="188" w:line="240" w:lineRule="auto"/>
      <w:pPrChange w:id="194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ection">
    <w:name w:val="wl-section"/>
    <w:basedOn w:val="Normal"/>
    <w:rsid w:val="00FF5548"/>
    <w:pPr>
      <w:spacing w:after="188" w:line="240" w:lineRule="auto"/>
      <w:pPrChange w:id="194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ection-close">
    <w:name w:val="wl-section-close"/>
    <w:basedOn w:val="Normal"/>
    <w:rsid w:val="00FF5548"/>
    <w:pPr>
      <w:spacing w:after="188" w:line="240" w:lineRule="auto"/>
      <w:pPrChange w:id="194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ection-open">
    <w:name w:val="wl-section-open"/>
    <w:basedOn w:val="Normal"/>
    <w:rsid w:val="00FF5548"/>
    <w:pPr>
      <w:spacing w:after="188" w:line="240" w:lineRule="auto"/>
      <w:pPrChange w:id="19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4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ubsection">
    <w:name w:val="wl-subsection"/>
    <w:basedOn w:val="Normal"/>
    <w:rsid w:val="00FF5548"/>
    <w:pPr>
      <w:spacing w:after="188" w:line="240" w:lineRule="auto"/>
      <w:pPrChange w:id="19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ubsection-close">
    <w:name w:val="wl-subsection-close"/>
    <w:basedOn w:val="Normal"/>
    <w:rsid w:val="00FF5548"/>
    <w:pPr>
      <w:spacing w:after="188" w:line="240" w:lineRule="auto"/>
      <w:pPrChange w:id="19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ubsection-open">
    <w:name w:val="wl-subsection-open"/>
    <w:basedOn w:val="Normal"/>
    <w:rsid w:val="00FF5548"/>
    <w:pPr>
      <w:spacing w:after="188" w:line="240" w:lineRule="auto"/>
      <w:pPrChange w:id="19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ubsubsection">
    <w:name w:val="wl-subsubsection"/>
    <w:basedOn w:val="Normal"/>
    <w:rsid w:val="00FF5548"/>
    <w:pPr>
      <w:spacing w:after="188" w:line="240" w:lineRule="auto"/>
      <w:pPrChange w:id="19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ubsubsection-close">
    <w:name w:val="wl-subsubsection-close"/>
    <w:basedOn w:val="Normal"/>
    <w:rsid w:val="00FF5548"/>
    <w:pPr>
      <w:spacing w:after="188" w:line="240" w:lineRule="auto"/>
      <w:pPrChange w:id="195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subsubsection-open">
    <w:name w:val="wl-subsubsection-open"/>
    <w:basedOn w:val="Normal"/>
    <w:rsid w:val="00FF5548"/>
    <w:pPr>
      <w:spacing w:after="188" w:line="240" w:lineRule="auto"/>
      <w:pPrChange w:id="195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bf">
    <w:name w:val="wl-textbf"/>
    <w:basedOn w:val="Normal"/>
    <w:rsid w:val="00FF5548"/>
    <w:pPr>
      <w:spacing w:after="188" w:line="240" w:lineRule="auto"/>
      <w:pPrChange w:id="195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label-bracket">
    <w:name w:val="wl-label-bracket"/>
    <w:basedOn w:val="Normal"/>
    <w:rsid w:val="00FF5548"/>
    <w:pPr>
      <w:spacing w:after="188" w:line="240" w:lineRule="auto"/>
      <w:pPrChange w:id="195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bf-close">
    <w:name w:val="wl-textbf-close"/>
    <w:basedOn w:val="Normal"/>
    <w:rsid w:val="00FF5548"/>
    <w:pPr>
      <w:spacing w:after="188" w:line="240" w:lineRule="auto"/>
      <w:pPrChange w:id="19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bf-open">
    <w:name w:val="wl-textbf-open"/>
    <w:basedOn w:val="Normal"/>
    <w:rsid w:val="00FF5548"/>
    <w:pPr>
      <w:spacing w:after="188" w:line="240" w:lineRule="auto"/>
      <w:pPrChange w:id="19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mg-default">
    <w:name w:val="wl-img-default"/>
    <w:basedOn w:val="Normal"/>
    <w:rsid w:val="00FF5548"/>
    <w:pPr>
      <w:spacing w:after="188" w:line="240" w:lineRule="auto"/>
      <w:pPrChange w:id="19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label-close">
    <w:name w:val="wl-label-close"/>
    <w:basedOn w:val="Normal"/>
    <w:rsid w:val="00FF5548"/>
    <w:pPr>
      <w:spacing w:after="188" w:line="240" w:lineRule="auto"/>
      <w:pPrChange w:id="195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it">
    <w:name w:val="wl-textit"/>
    <w:basedOn w:val="Normal"/>
    <w:rsid w:val="00FF5548"/>
    <w:pPr>
      <w:spacing w:after="188" w:line="240" w:lineRule="auto"/>
      <w:pPrChange w:id="19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it-close">
    <w:name w:val="wl-textit-close"/>
    <w:basedOn w:val="Normal"/>
    <w:rsid w:val="00FF5548"/>
    <w:pPr>
      <w:spacing w:after="188" w:line="240" w:lineRule="auto"/>
      <w:pPrChange w:id="196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it-open">
    <w:name w:val="wl-textit-open"/>
    <w:basedOn w:val="Normal"/>
    <w:rsid w:val="00FF5548"/>
    <w:pPr>
      <w:spacing w:after="188" w:line="240" w:lineRule="auto"/>
      <w:pPrChange w:id="196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name">
    <w:name w:val="table-content-name"/>
    <w:basedOn w:val="Normal"/>
    <w:rsid w:val="00FF5548"/>
    <w:pPr>
      <w:spacing w:after="188" w:line="240" w:lineRule="auto"/>
      <w:pPrChange w:id="196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category">
    <w:name w:val="table-content-category"/>
    <w:basedOn w:val="Normal"/>
    <w:rsid w:val="00FF5548"/>
    <w:pPr>
      <w:spacing w:after="188" w:line="240" w:lineRule="auto"/>
      <w:pPrChange w:id="19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utton-as-link">
    <w:name w:val="button-as-link"/>
    <w:basedOn w:val="Normal"/>
    <w:rsid w:val="00FF5548"/>
    <w:pPr>
      <w:spacing w:after="188" w:line="240" w:lineRule="auto"/>
      <w:pPrChange w:id="19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ffix-content-title">
    <w:name w:val="affix-content-title"/>
    <w:basedOn w:val="Normal"/>
    <w:rsid w:val="00FF5548"/>
    <w:pPr>
      <w:spacing w:after="188" w:line="240" w:lineRule="auto"/>
      <w:pPrChange w:id="196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ffix-subcontent">
    <w:name w:val="affix-subcontent"/>
    <w:basedOn w:val="Normal"/>
    <w:rsid w:val="00FF5548"/>
    <w:pPr>
      <w:spacing w:after="188" w:line="240" w:lineRule="auto"/>
      <w:pPrChange w:id="19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verbox">
    <w:name w:val="overbox"/>
    <w:basedOn w:val="Normal"/>
    <w:rsid w:val="00FF5548"/>
    <w:pPr>
      <w:spacing w:after="188" w:line="240" w:lineRule="auto"/>
      <w:pPrChange w:id="196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me">
    <w:name w:val="name"/>
    <w:basedOn w:val="Normal"/>
    <w:rsid w:val="00FF5548"/>
    <w:pPr>
      <w:spacing w:after="188" w:line="240" w:lineRule="auto"/>
      <w:pPrChange w:id="196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-editor-body">
    <w:name w:val="ace-editor-body"/>
    <w:basedOn w:val="Normal"/>
    <w:rsid w:val="00FF5548"/>
    <w:pPr>
      <w:spacing w:after="188" w:line="240" w:lineRule="auto"/>
      <w:pPrChange w:id="196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elling-highlight">
    <w:name w:val="spelling-highlight"/>
    <w:basedOn w:val="Normal"/>
    <w:rsid w:val="00FF5548"/>
    <w:pPr>
      <w:spacing w:after="188" w:line="240" w:lineRule="auto"/>
      <w:pPrChange w:id="19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tation-label">
    <w:name w:val="annotation-label"/>
    <w:basedOn w:val="Normal"/>
    <w:rsid w:val="00FF5548"/>
    <w:pPr>
      <w:spacing w:after="188" w:line="240" w:lineRule="auto"/>
      <w:pPrChange w:id="19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i-layout-toggler">
    <w:name w:val="ui-layout-toggler"/>
    <w:basedOn w:val="Normal"/>
    <w:rsid w:val="00FF5548"/>
    <w:pPr>
      <w:spacing w:after="188" w:line="240" w:lineRule="auto"/>
      <w:pPrChange w:id="19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ferences-search-upgrade-prompt">
    <w:name w:val="references-search-upgrade-prompt"/>
    <w:basedOn w:val="Normal"/>
    <w:rsid w:val="00FF5548"/>
    <w:pPr>
      <w:spacing w:after="188" w:line="240" w:lineRule="auto"/>
      <w:pPrChange w:id="19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arch-results">
    <w:name w:val="search-results"/>
    <w:basedOn w:val="Normal"/>
    <w:rsid w:val="00FF5548"/>
    <w:pPr>
      <w:spacing w:after="188" w:line="240" w:lineRule="auto"/>
      <w:pPrChange w:id="19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ferencesimportpreview">
    <w:name w:val="referencesimportpreview"/>
    <w:basedOn w:val="Normal"/>
    <w:rsid w:val="00FF5548"/>
    <w:pPr>
      <w:spacing w:after="188" w:line="240" w:lineRule="auto"/>
      <w:pPrChange w:id="197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gister-banner">
    <w:name w:val="register-banner"/>
    <w:basedOn w:val="Normal"/>
    <w:rsid w:val="00FF5548"/>
    <w:pPr>
      <w:spacing w:after="188" w:line="240" w:lineRule="auto"/>
      <w:pPrChange w:id="197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creenshot">
    <w:name w:val="screenshot"/>
    <w:basedOn w:val="Normal"/>
    <w:rsid w:val="00FF5548"/>
    <w:pPr>
      <w:spacing w:after="188" w:line="240" w:lineRule="auto"/>
      <w:pPrChange w:id="197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hero">
    <w:name w:val="btn-hero"/>
    <w:basedOn w:val="Normal"/>
    <w:rsid w:val="00FF5548"/>
    <w:pPr>
      <w:spacing w:after="188" w:line="240" w:lineRule="auto"/>
      <w:pPrChange w:id="19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ursor">
    <w:name w:val="cursor"/>
    <w:basedOn w:val="Normal"/>
    <w:rsid w:val="00FF5548"/>
    <w:pPr>
      <w:spacing w:after="188" w:line="240" w:lineRule="auto"/>
      <w:pPrChange w:id="19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dded">
    <w:name w:val="added"/>
    <w:basedOn w:val="Normal"/>
    <w:rsid w:val="00FF5548"/>
    <w:pPr>
      <w:spacing w:after="188" w:line="240" w:lineRule="auto"/>
      <w:pPrChange w:id="19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moved">
    <w:name w:val="removed"/>
    <w:basedOn w:val="Normal"/>
    <w:rsid w:val="00FF5548"/>
    <w:pPr>
      <w:spacing w:after="188" w:line="240" w:lineRule="auto"/>
      <w:pPrChange w:id="19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ighlight">
    <w:name w:val="highlight"/>
    <w:basedOn w:val="Normal"/>
    <w:rsid w:val="00FF5548"/>
    <w:pPr>
      <w:spacing w:after="188" w:line="240" w:lineRule="auto"/>
      <w:pPrChange w:id="19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8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ans-subheader">
    <w:name w:val="plans-subheader"/>
    <w:basedOn w:val="Normal"/>
    <w:rsid w:val="00FF5548"/>
    <w:pPr>
      <w:spacing w:after="188" w:line="240" w:lineRule="auto"/>
      <w:pPrChange w:id="19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ircle">
    <w:name w:val="circle"/>
    <w:basedOn w:val="Normal"/>
    <w:rsid w:val="00FF5548"/>
    <w:pPr>
      <w:spacing w:after="188" w:line="240" w:lineRule="auto"/>
      <w:pPrChange w:id="198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uenow">
    <w:name w:val="due_now"/>
    <w:basedOn w:val="Normal"/>
    <w:rsid w:val="00FF5548"/>
    <w:pPr>
      <w:spacing w:after="188" w:line="240" w:lineRule="auto"/>
      <w:pPrChange w:id="19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st">
    <w:name w:val="cost"/>
    <w:basedOn w:val="Normal"/>
    <w:rsid w:val="00FF5548"/>
    <w:pPr>
      <w:spacing w:after="188" w:line="240" w:lineRule="auto"/>
      <w:pPrChange w:id="198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scount">
    <w:name w:val="discount"/>
    <w:basedOn w:val="Normal"/>
    <w:rsid w:val="00FF5548"/>
    <w:pPr>
      <w:spacing w:after="188" w:line="240" w:lineRule="auto"/>
      <w:pPrChange w:id="198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ubscription">
    <w:name w:val="subscription"/>
    <w:basedOn w:val="Normal"/>
    <w:rsid w:val="00FF5548"/>
    <w:pPr>
      <w:spacing w:after="188" w:line="240" w:lineRule="auto"/>
      <w:pPrChange w:id="19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reetrial">
    <w:name w:val="free_trial"/>
    <w:basedOn w:val="Normal"/>
    <w:rsid w:val="00FF5548"/>
    <w:pPr>
      <w:spacing w:after="188" w:line="240" w:lineRule="auto"/>
      <w:pPrChange w:id="198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tupfee">
    <w:name w:val="setup_fee"/>
    <w:basedOn w:val="Normal"/>
    <w:rsid w:val="00FF5548"/>
    <w:pPr>
      <w:spacing w:after="188" w:line="240" w:lineRule="auto"/>
      <w:pPrChange w:id="19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at">
    <w:name w:val="vat"/>
    <w:basedOn w:val="Normal"/>
    <w:rsid w:val="00FF5548"/>
    <w:pPr>
      <w:spacing w:after="188" w:line="240" w:lineRule="auto"/>
      <w:pPrChange w:id="19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ddons">
    <w:name w:val="add_ons"/>
    <w:basedOn w:val="Normal"/>
    <w:rsid w:val="00FF5548"/>
    <w:pPr>
      <w:spacing w:after="188" w:line="240" w:lineRule="auto"/>
      <w:pPrChange w:id="19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upon">
    <w:name w:val="coupon"/>
    <w:basedOn w:val="Normal"/>
    <w:rsid w:val="00FF5548"/>
    <w:pPr>
      <w:spacing w:after="188" w:line="240" w:lineRule="auto"/>
      <w:pPrChange w:id="199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">
    <w:name w:val="error"/>
    <w:basedOn w:val="Normal"/>
    <w:rsid w:val="00FF5548"/>
    <w:pPr>
      <w:spacing w:after="188" w:line="240" w:lineRule="auto"/>
      <w:pPrChange w:id="199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rvererrors">
    <w:name w:val="server_errors"/>
    <w:basedOn w:val="Normal"/>
    <w:rsid w:val="00FF5548"/>
    <w:pPr>
      <w:spacing w:after="188" w:line="240" w:lineRule="auto"/>
      <w:pPrChange w:id="19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pttos">
    <w:name w:val="accept_tos"/>
    <w:basedOn w:val="Normal"/>
    <w:rsid w:val="00FF5548"/>
    <w:pPr>
      <w:spacing w:after="188" w:line="240" w:lineRule="auto"/>
      <w:pPrChange w:id="19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illinginfo">
    <w:name w:val="billing_info"/>
    <w:basedOn w:val="Normal"/>
    <w:rsid w:val="00FF5548"/>
    <w:pPr>
      <w:spacing w:after="188" w:line="240" w:lineRule="auto"/>
      <w:pPrChange w:id="19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actinfo">
    <w:name w:val="contact_info"/>
    <w:basedOn w:val="Normal"/>
    <w:rsid w:val="00FF5548"/>
    <w:pPr>
      <w:spacing w:after="188" w:line="240" w:lineRule="auto"/>
      <w:pPrChange w:id="199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itel1">
    <w:name w:val="Titel1"/>
    <w:basedOn w:val="Normal"/>
    <w:rsid w:val="00FF5548"/>
    <w:pPr>
      <w:spacing w:after="188" w:line="240" w:lineRule="auto"/>
      <w:pPrChange w:id="19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19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reditcard">
    <w:name w:val="credit_card"/>
    <w:basedOn w:val="Normal"/>
    <w:rsid w:val="00FF5548"/>
    <w:pPr>
      <w:spacing w:after="188" w:line="240" w:lineRule="auto"/>
      <w:pPrChange w:id="20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pal">
    <w:name w:val="paypal"/>
    <w:basedOn w:val="Normal"/>
    <w:rsid w:val="00FF5548"/>
    <w:pPr>
      <w:spacing w:after="188" w:line="240" w:lineRule="auto"/>
      <w:pPrChange w:id="20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mentmethod">
    <w:name w:val="payment_method"/>
    <w:basedOn w:val="Normal"/>
    <w:rsid w:val="00FF5548"/>
    <w:pPr>
      <w:spacing w:after="188" w:line="240" w:lineRule="auto"/>
      <w:pPrChange w:id="20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palmessage">
    <w:name w:val="paypal_message"/>
    <w:basedOn w:val="Normal"/>
    <w:rsid w:val="00FF5548"/>
    <w:pPr>
      <w:spacing w:after="188" w:line="240" w:lineRule="auto"/>
      <w:pPrChange w:id="20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ield">
    <w:name w:val="field"/>
    <w:basedOn w:val="Normal"/>
    <w:rsid w:val="00FF5548"/>
    <w:pPr>
      <w:spacing w:after="188" w:line="240" w:lineRule="auto"/>
      <w:pPrChange w:id="20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ptedcards">
    <w:name w:val="accepted_cards"/>
    <w:basedOn w:val="Normal"/>
    <w:rsid w:val="00FF5548"/>
    <w:pPr>
      <w:spacing w:after="188" w:line="240" w:lineRule="auto"/>
      <w:pPrChange w:id="200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idefod1">
    <w:name w:val="Sidefod1"/>
    <w:basedOn w:val="Normal"/>
    <w:rsid w:val="00FF5548"/>
    <w:pPr>
      <w:spacing w:after="188" w:line="240" w:lineRule="auto"/>
      <w:pPrChange w:id="200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romeframe">
    <w:name w:val="chromeframe"/>
    <w:basedOn w:val="Normal"/>
    <w:rsid w:val="00FF5548"/>
    <w:pPr>
      <w:spacing w:after="188" w:line="240" w:lineRule="auto"/>
      <w:pPrChange w:id="20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umber">
    <w:name w:val="number"/>
    <w:basedOn w:val="Normal"/>
    <w:rsid w:val="00FF5548"/>
    <w:pPr>
      <w:spacing w:after="188" w:line="240" w:lineRule="auto"/>
      <w:pPrChange w:id="20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erk">
    <w:name w:val="perk"/>
    <w:basedOn w:val="Normal"/>
    <w:rsid w:val="00FF5548"/>
    <w:pPr>
      <w:spacing w:after="188" w:line="240" w:lineRule="auto"/>
      <w:pPrChange w:id="20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ditsection">
    <w:name w:val="editsection"/>
    <w:basedOn w:val="Normal"/>
    <w:rsid w:val="00FF5548"/>
    <w:pPr>
      <w:spacing w:after="188" w:line="240" w:lineRule="auto"/>
      <w:pPrChange w:id="201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ource-latex">
    <w:name w:val="source-latex"/>
    <w:basedOn w:val="Normal"/>
    <w:rsid w:val="00FF5548"/>
    <w:pPr>
      <w:spacing w:after="188" w:line="240" w:lineRule="auto"/>
      <w:pPrChange w:id="20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tions">
    <w:name w:val="actions"/>
    <w:basedOn w:val="Normal"/>
    <w:rsid w:val="00FF5548"/>
    <w:pPr>
      <w:spacing w:after="188" w:line="240" w:lineRule="auto"/>
      <w:pPrChange w:id="20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fold">
    <w:name w:val="ace_fold"/>
    <w:basedOn w:val="Normal"/>
    <w:rsid w:val="00FF5548"/>
    <w:pPr>
      <w:spacing w:after="188" w:line="240" w:lineRule="auto"/>
      <w:pPrChange w:id="20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print-margin">
    <w:name w:val="ace_print-margin"/>
    <w:basedOn w:val="Normal"/>
    <w:rsid w:val="00FF5548"/>
    <w:pPr>
      <w:spacing w:after="188" w:line="240" w:lineRule="auto"/>
      <w:pPrChange w:id="20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invisible">
    <w:name w:val="ace_invisible"/>
    <w:basedOn w:val="Normal"/>
    <w:rsid w:val="00FF5548"/>
    <w:pPr>
      <w:spacing w:after="188" w:line="240" w:lineRule="auto"/>
      <w:pPrChange w:id="20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torage">
    <w:name w:val="ace_storage"/>
    <w:basedOn w:val="Normal"/>
    <w:rsid w:val="00FF5548"/>
    <w:pPr>
      <w:spacing w:after="188" w:line="240" w:lineRule="auto"/>
      <w:pPrChange w:id="20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keyword">
    <w:name w:val="ace_keyword"/>
    <w:basedOn w:val="Normal"/>
    <w:rsid w:val="00FF5548"/>
    <w:pPr>
      <w:spacing w:after="188" w:line="240" w:lineRule="auto"/>
      <w:pPrChange w:id="20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onstant">
    <w:name w:val="ace_constant"/>
    <w:basedOn w:val="Normal"/>
    <w:rsid w:val="00FF5548"/>
    <w:pPr>
      <w:spacing w:after="188" w:line="240" w:lineRule="auto"/>
      <w:pPrChange w:id="20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invalid">
    <w:name w:val="ace_invalid"/>
    <w:basedOn w:val="Normal"/>
    <w:rsid w:val="00FF5548"/>
    <w:pPr>
      <w:spacing w:after="188" w:line="240" w:lineRule="auto"/>
      <w:pPrChange w:id="20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1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tring">
    <w:name w:val="ace_string"/>
    <w:basedOn w:val="Normal"/>
    <w:rsid w:val="00FF5548"/>
    <w:pPr>
      <w:spacing w:after="188" w:line="240" w:lineRule="auto"/>
      <w:pPrChange w:id="20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omment">
    <w:name w:val="ace_comment"/>
    <w:basedOn w:val="Normal"/>
    <w:rsid w:val="00FF5548"/>
    <w:pPr>
      <w:spacing w:after="188" w:line="240" w:lineRule="auto"/>
      <w:pPrChange w:id="20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variable">
    <w:name w:val="ace_variable"/>
    <w:basedOn w:val="Normal"/>
    <w:rsid w:val="00FF5548"/>
    <w:pPr>
      <w:spacing w:after="188" w:line="240" w:lineRule="auto"/>
      <w:pPrChange w:id="20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xml-pe">
    <w:name w:val="ace_xml-pe"/>
    <w:basedOn w:val="Normal"/>
    <w:rsid w:val="00FF5548"/>
    <w:pPr>
      <w:spacing w:after="188" w:line="240" w:lineRule="auto"/>
      <w:pPrChange w:id="20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heading">
    <w:name w:val="ace_heading"/>
    <w:basedOn w:val="Normal"/>
    <w:rsid w:val="00FF5548"/>
    <w:pPr>
      <w:spacing w:after="188" w:line="240" w:lineRule="auto"/>
      <w:pPrChange w:id="20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list">
    <w:name w:val="ace_list"/>
    <w:basedOn w:val="Normal"/>
    <w:rsid w:val="00FF5548"/>
    <w:pPr>
      <w:spacing w:after="188" w:line="240" w:lineRule="auto"/>
      <w:pPrChange w:id="202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gutter-active-line">
    <w:name w:val="ace_gutter-active-line"/>
    <w:basedOn w:val="Normal"/>
    <w:rsid w:val="00FF5548"/>
    <w:pPr>
      <w:spacing w:after="188" w:line="240" w:lineRule="auto"/>
      <w:pPrChange w:id="20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indent-guide">
    <w:name w:val="ace_indent-guide"/>
    <w:basedOn w:val="Normal"/>
    <w:rsid w:val="00FF5548"/>
    <w:pPr>
      <w:spacing w:after="188" w:line="240" w:lineRule="auto"/>
      <w:pPrChange w:id="202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ubdued">
    <w:name w:val="subdued"/>
    <w:basedOn w:val="Normal"/>
    <w:rsid w:val="00FF5548"/>
    <w:pPr>
      <w:spacing w:after="188" w:line="240" w:lineRule="auto"/>
      <w:pPrChange w:id="20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idehoved1">
    <w:name w:val="Sidehoved1"/>
    <w:basedOn w:val="Normal"/>
    <w:rsid w:val="00FF5548"/>
    <w:pPr>
      <w:spacing w:after="188" w:line="240" w:lineRule="auto"/>
      <w:pPrChange w:id="202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wner">
    <w:name w:val="owner"/>
    <w:basedOn w:val="Normal"/>
    <w:rsid w:val="00FF5548"/>
    <w:pPr>
      <w:spacing w:after="188" w:line="240" w:lineRule="auto"/>
      <w:pPrChange w:id="20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3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name">
    <w:name w:val="projectname"/>
    <w:basedOn w:val="Normal"/>
    <w:rsid w:val="00FF5548"/>
    <w:pPr>
      <w:spacing w:after="188" w:line="240" w:lineRule="auto"/>
      <w:pPrChange w:id="203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g-label">
    <w:name w:val="tag-label"/>
    <w:basedOn w:val="Normal"/>
    <w:rsid w:val="00FF5548"/>
    <w:pPr>
      <w:spacing w:after="188" w:line="240" w:lineRule="auto"/>
      <w:pPrChange w:id="203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g-label-name">
    <w:name w:val="tag-label-name"/>
    <w:basedOn w:val="Normal"/>
    <w:rsid w:val="00FF5548"/>
    <w:pPr>
      <w:spacing w:after="188" w:line="240" w:lineRule="auto"/>
      <w:pPrChange w:id="20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g-label-remove">
    <w:name w:val="tag-label-remove"/>
    <w:basedOn w:val="Normal"/>
    <w:rsid w:val="00FF5548"/>
    <w:pPr>
      <w:spacing w:after="188" w:line="240" w:lineRule="auto"/>
      <w:pPrChange w:id="20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ge-container">
    <w:name w:val="page-container"/>
    <w:basedOn w:val="Normal"/>
    <w:rsid w:val="00FF5548"/>
    <w:pPr>
      <w:spacing w:after="188" w:line="240" w:lineRule="auto"/>
      <w:pPrChange w:id="20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ne-no">
    <w:name w:val="line-no"/>
    <w:basedOn w:val="Normal"/>
    <w:rsid w:val="00FF5548"/>
    <w:pPr>
      <w:spacing w:after="188" w:line="240" w:lineRule="auto"/>
      <w:pPrChange w:id="203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ntry-message">
    <w:name w:val="entry-message"/>
    <w:basedOn w:val="Normal"/>
    <w:rsid w:val="00FF5548"/>
    <w:pPr>
      <w:spacing w:after="188" w:line="240" w:lineRule="auto"/>
      <w:pPrChange w:id="203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ss-token-display-area">
    <w:name w:val="access-token-display-area"/>
    <w:basedOn w:val="Normal"/>
    <w:rsid w:val="00FF5548"/>
    <w:pPr>
      <w:spacing w:after="188" w:line="240" w:lineRule="auto"/>
      <w:pPrChange w:id="203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croll-container">
    <w:name w:val="scroll-container"/>
    <w:basedOn w:val="Normal"/>
    <w:rsid w:val="00FF5548"/>
    <w:pPr>
      <w:spacing w:after="188" w:line="240" w:lineRule="auto"/>
      <w:pPrChange w:id="203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actions">
    <w:name w:val="rp-entry-actions"/>
    <w:basedOn w:val="Normal"/>
    <w:rsid w:val="00FF5548"/>
    <w:pPr>
      <w:spacing w:after="188" w:line="240" w:lineRule="auto"/>
      <w:pPrChange w:id="204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marker">
    <w:name w:val="track-changes-marker"/>
    <w:basedOn w:val="Normal"/>
    <w:rsid w:val="00FF5548"/>
    <w:pPr>
      <w:spacing w:after="188" w:line="240" w:lineRule="auto"/>
      <w:pPrChange w:id="20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marker-callout">
    <w:name w:val="track-changes-marker-callout"/>
    <w:basedOn w:val="Normal"/>
    <w:rsid w:val="00FF5548"/>
    <w:pPr>
      <w:spacing w:after="188" w:line="240" w:lineRule="auto"/>
      <w:pPrChange w:id="204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con">
    <w:name w:val="wl-icon"/>
    <w:basedOn w:val="Normal"/>
    <w:rsid w:val="00FF5548"/>
    <w:pPr>
      <w:spacing w:after="188" w:line="240" w:lineRule="auto"/>
      <w:pPrChange w:id="204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icon">
    <w:name w:val="table-content-icon"/>
    <w:basedOn w:val="Normal"/>
    <w:rsid w:val="00FF5548"/>
    <w:pPr>
      <w:spacing w:after="188" w:line="240" w:lineRule="auto"/>
      <w:pPrChange w:id="204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text">
    <w:name w:val="table-content-text"/>
    <w:basedOn w:val="Normal"/>
    <w:rsid w:val="00FF5548"/>
    <w:pPr>
      <w:spacing w:after="188" w:line="240" w:lineRule="auto"/>
      <w:pPrChange w:id="204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slogan">
    <w:name w:val="table-content-slogan"/>
    <w:basedOn w:val="Normal"/>
    <w:rsid w:val="00FF5548"/>
    <w:pPr>
      <w:spacing w:after="188" w:line="240" w:lineRule="auto"/>
      <w:pPrChange w:id="20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4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link">
    <w:name w:val="table-content-link"/>
    <w:basedOn w:val="Normal"/>
    <w:rsid w:val="00FF5548"/>
    <w:pPr>
      <w:spacing w:after="188" w:line="240" w:lineRule="auto"/>
      <w:pPrChange w:id="20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ubbin">
    <w:name w:val="nubbin"/>
    <w:basedOn w:val="Normal"/>
    <w:rsid w:val="00FF5548"/>
    <w:pPr>
      <w:spacing w:after="188" w:line="240" w:lineRule="auto"/>
      <w:pPrChange w:id="20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pgrade-prompt">
    <w:name w:val="upgrade-prompt"/>
    <w:basedOn w:val="Normal"/>
    <w:rsid w:val="00FF5548"/>
    <w:pPr>
      <w:spacing w:after="188" w:line="240" w:lineRule="auto"/>
      <w:pPrChange w:id="20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4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o-results-message">
    <w:name w:val="no-results-message"/>
    <w:basedOn w:val="Normal"/>
    <w:rsid w:val="00FF5548"/>
    <w:pPr>
      <w:spacing w:after="188" w:line="240" w:lineRule="auto"/>
      <w:pPrChange w:id="20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arch-result-hit">
    <w:name w:val="search-result-hit"/>
    <w:basedOn w:val="Normal"/>
    <w:rsid w:val="00FF5548"/>
    <w:pPr>
      <w:spacing w:after="188" w:line="240" w:lineRule="auto"/>
      <w:pPrChange w:id="205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ferencesimportpreviewscroller">
    <w:name w:val="referencesimportpreviewscroller"/>
    <w:basedOn w:val="Normal"/>
    <w:rsid w:val="00FF5548"/>
    <w:pPr>
      <w:spacing w:after="188" w:line="240" w:lineRule="auto"/>
      <w:pPrChange w:id="205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mg">
    <w:name w:val="img"/>
    <w:basedOn w:val="Normal"/>
    <w:rsid w:val="00FF5548"/>
    <w:pPr>
      <w:spacing w:after="188" w:line="240" w:lineRule="auto"/>
      <w:pPrChange w:id="205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-highlighted">
    <w:name w:val="card-highlighted"/>
    <w:basedOn w:val="Normal"/>
    <w:rsid w:val="00FF5548"/>
    <w:pPr>
      <w:spacing w:after="188" w:line="240" w:lineRule="auto"/>
      <w:pPrChange w:id="205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curringcost">
    <w:name w:val="recurring_cost"/>
    <w:basedOn w:val="Normal"/>
    <w:rsid w:val="00FF5548"/>
    <w:pPr>
      <w:spacing w:after="188" w:line="240" w:lineRule="auto"/>
      <w:pPrChange w:id="20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ddon">
    <w:name w:val="add_on"/>
    <w:basedOn w:val="Normal"/>
    <w:rsid w:val="00FF5548"/>
    <w:pPr>
      <w:spacing w:after="188" w:line="240" w:lineRule="auto"/>
      <w:pPrChange w:id="20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eck">
    <w:name w:val="check"/>
    <w:basedOn w:val="Normal"/>
    <w:rsid w:val="00FF5548"/>
    <w:pPr>
      <w:spacing w:after="188" w:line="240" w:lineRule="auto"/>
      <w:pPrChange w:id="20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escription">
    <w:name w:val="description"/>
    <w:basedOn w:val="Normal"/>
    <w:rsid w:val="00FF5548"/>
    <w:pPr>
      <w:spacing w:after="188" w:line="240" w:lineRule="auto"/>
      <w:pPrChange w:id="205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mentoption">
    <w:name w:val="payment_option"/>
    <w:basedOn w:val="Normal"/>
    <w:rsid w:val="00FF5548"/>
    <w:pPr>
      <w:spacing w:after="188" w:line="240" w:lineRule="auto"/>
      <w:pPrChange w:id="20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aceholder">
    <w:name w:val="placeholder"/>
    <w:basedOn w:val="Normal"/>
    <w:rsid w:val="00FF5548"/>
    <w:pPr>
      <w:spacing w:after="188" w:line="240" w:lineRule="auto"/>
      <w:pPrChange w:id="206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onus-top">
    <w:name w:val="bonus-top"/>
    <w:basedOn w:val="Normal"/>
    <w:rsid w:val="00FF5548"/>
    <w:pPr>
      <w:spacing w:after="188" w:line="240" w:lineRule="auto"/>
      <w:pPrChange w:id="206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utput">
    <w:name w:val="output"/>
    <w:basedOn w:val="Normal"/>
    <w:rsid w:val="00FF5548"/>
    <w:pPr>
      <w:spacing w:after="188" w:line="240" w:lineRule="auto"/>
      <w:pPrChange w:id="206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name">
    <w:name w:val="project-name"/>
    <w:basedOn w:val="Normal"/>
    <w:rsid w:val="00FF5548"/>
    <w:pPr>
      <w:spacing w:after="188" w:line="240" w:lineRule="auto"/>
      <w:pPrChange w:id="20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lection">
    <w:name w:val="ace_selection"/>
    <w:basedOn w:val="Normal"/>
    <w:rsid w:val="00FF5548"/>
    <w:pPr>
      <w:spacing w:after="188" w:line="240" w:lineRule="auto"/>
      <w:pPrChange w:id="20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tep">
    <w:name w:val="ace_step"/>
    <w:basedOn w:val="Normal"/>
    <w:rsid w:val="00FF5548"/>
    <w:pPr>
      <w:spacing w:after="188" w:line="240" w:lineRule="auto"/>
      <w:pPrChange w:id="206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tack">
    <w:name w:val="ace_stack"/>
    <w:basedOn w:val="Normal"/>
    <w:rsid w:val="00FF5548"/>
    <w:pPr>
      <w:spacing w:after="188" w:line="240" w:lineRule="auto"/>
      <w:pPrChange w:id="20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bracket">
    <w:name w:val="ace_bracket"/>
    <w:basedOn w:val="Normal"/>
    <w:rsid w:val="00FF5548"/>
    <w:pPr>
      <w:spacing w:after="188" w:line="240" w:lineRule="auto"/>
      <w:pPrChange w:id="206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lected-word">
    <w:name w:val="ace_selected-word"/>
    <w:basedOn w:val="Normal"/>
    <w:rsid w:val="00FF5548"/>
    <w:pPr>
      <w:spacing w:after="188" w:line="240" w:lineRule="auto"/>
      <w:pPrChange w:id="206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ivileges">
    <w:name w:val="privileges"/>
    <w:basedOn w:val="Normal"/>
    <w:rsid w:val="00FF5548"/>
    <w:pPr>
      <w:spacing w:after="188" w:line="240" w:lineRule="auto"/>
      <w:pPrChange w:id="206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arch-result-content">
    <w:name w:val="search-result-content"/>
    <w:basedOn w:val="Normal"/>
    <w:rsid w:val="00FF5548"/>
    <w:pPr>
      <w:spacing w:after="188" w:line="240" w:lineRule="auto"/>
      <w:pPrChange w:id="20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downa">
    <w:name w:val="dropdown&gt;a"/>
    <w:basedOn w:val="Normal"/>
    <w:rsid w:val="00FF5548"/>
    <w:pPr>
      <w:spacing w:after="188" w:line="240" w:lineRule="auto"/>
      <w:pPrChange w:id="20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name-input">
    <w:name w:val="rename-input"/>
    <w:basedOn w:val="Normal"/>
    <w:rsid w:val="00FF5548"/>
    <w:pPr>
      <w:spacing w:after="188" w:line="240" w:lineRule="auto"/>
      <w:pPrChange w:id="20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ss-token-wrapper">
    <w:name w:val="access-token-wrapper"/>
    <w:basedOn w:val="Normal"/>
    <w:rsid w:val="00FF5548"/>
    <w:pPr>
      <w:spacing w:after="188" w:line="240" w:lineRule="auto"/>
      <w:pPrChange w:id="20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">
    <w:name w:val="message"/>
    <w:basedOn w:val="Normal"/>
    <w:rsid w:val="00FF5548"/>
    <w:pPr>
      <w:spacing w:after="188" w:line="240" w:lineRule="auto"/>
      <w:pPrChange w:id="20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7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it-title">
    <w:name w:val="hit-title"/>
    <w:basedOn w:val="Normal"/>
    <w:rsid w:val="00FF5548"/>
    <w:pPr>
      <w:spacing w:after="188" w:line="240" w:lineRule="auto"/>
      <w:pPrChange w:id="207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terval">
    <w:name w:val="interval"/>
    <w:basedOn w:val="Normal"/>
    <w:rsid w:val="00FF5548"/>
    <w:pPr>
      <w:spacing w:after="188" w:line="240" w:lineRule="auto"/>
      <w:pPrChange w:id="207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con">
    <w:name w:val="icon"/>
    <w:basedOn w:val="Normal"/>
    <w:rsid w:val="00FF5548"/>
    <w:pPr>
      <w:spacing w:after="188" w:line="240" w:lineRule="auto"/>
      <w:pPrChange w:id="207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ato1">
    <w:name w:val="Dato1"/>
    <w:basedOn w:val="Normal"/>
    <w:rsid w:val="00FF5548"/>
    <w:pPr>
      <w:spacing w:after="188" w:line="240" w:lineRule="auto"/>
      <w:pPrChange w:id="20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vatar">
    <w:name w:val="avatar"/>
    <w:basedOn w:val="Normal"/>
    <w:rsid w:val="00FF5548"/>
    <w:pPr>
      <w:spacing w:after="188" w:line="240" w:lineRule="auto"/>
      <w:pPrChange w:id="20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wrapper">
    <w:name w:val="message-wrapper"/>
    <w:basedOn w:val="Normal"/>
    <w:rsid w:val="00FF5548"/>
    <w:pPr>
      <w:spacing w:after="188" w:line="240" w:lineRule="auto"/>
      <w:pPrChange w:id="20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otificationbody">
    <w:name w:val="notification_body"/>
    <w:basedOn w:val="Normal"/>
    <w:rsid w:val="00FF5548"/>
    <w:pPr>
      <w:spacing w:after="188" w:line="240" w:lineRule="auto"/>
      <w:pPrChange w:id="20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8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ss-token">
    <w:name w:val="access-token"/>
    <w:basedOn w:val="Normal"/>
    <w:rsid w:val="00FF5548"/>
    <w:pPr>
      <w:spacing w:after="188" w:line="240" w:lineRule="auto"/>
      <w:pPrChange w:id="20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8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content">
    <w:name w:val="message-content"/>
    <w:basedOn w:val="Normal"/>
    <w:rsid w:val="00FF5548"/>
    <w:pPr>
      <w:spacing w:after="188" w:line="240" w:lineRule="auto"/>
      <w:pPrChange w:id="20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rrow">
    <w:name w:val="arrow"/>
    <w:basedOn w:val="Normal"/>
    <w:rsid w:val="00FF5548"/>
    <w:pPr>
      <w:spacing w:after="188" w:line="240" w:lineRule="auto"/>
      <w:pPrChange w:id="208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ff-panel">
    <w:name w:val="diff-panel"/>
    <w:basedOn w:val="Normal"/>
    <w:rsid w:val="00FF5548"/>
    <w:pPr>
      <w:spacing w:after="188" w:line="240" w:lineRule="auto"/>
      <w:pPrChange w:id="20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angeplanbutton">
    <w:name w:val="changeplanbutton"/>
    <w:basedOn w:val="Normal"/>
    <w:rsid w:val="00FF5548"/>
    <w:pPr>
      <w:spacing w:after="188" w:line="240" w:lineRule="auto"/>
      <w:pPrChange w:id="208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wider">
    <w:name w:val="message-wider"/>
    <w:basedOn w:val="Normal"/>
    <w:rsid w:val="00FF5548"/>
    <w:pPr>
      <w:spacing w:after="188" w:line="240" w:lineRule="auto"/>
      <w:pPrChange w:id="208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header">
    <w:name w:val="message-header"/>
    <w:basedOn w:val="Normal"/>
    <w:rsid w:val="00FF5548"/>
    <w:pPr>
      <w:spacing w:after="188" w:line="240" w:lineRule="auto"/>
      <w:pPrChange w:id="20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body">
    <w:name w:val="message-body"/>
    <w:basedOn w:val="Normal"/>
    <w:rsid w:val="00FF5548"/>
    <w:pPr>
      <w:spacing w:after="188" w:line="240" w:lineRule="auto"/>
      <w:pPrChange w:id="208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eleted-warning">
    <w:name w:val="deleted-warning"/>
    <w:basedOn w:val="Normal"/>
    <w:rsid w:val="00FF5548"/>
    <w:pPr>
      <w:spacing w:after="188" w:line="240" w:lineRule="auto"/>
      <w:pPrChange w:id="20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nk-disabled">
    <w:name w:val="link-disabled"/>
    <w:basedOn w:val="Normal"/>
    <w:rsid w:val="00FF5548"/>
    <w:pPr>
      <w:spacing w:after="188" w:line="240" w:lineRule="auto"/>
      <w:pPrChange w:id="20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s">
    <w:name w:val="form-controls"/>
    <w:basedOn w:val="Normal"/>
    <w:rsid w:val="00FF5548"/>
    <w:pPr>
      <w:spacing w:after="188" w:line="240" w:lineRule="auto"/>
      <w:pPrChange w:id="20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9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active-line">
    <w:name w:val="ace_active-line"/>
    <w:basedOn w:val="Normal"/>
    <w:rsid w:val="00FF5548"/>
    <w:pPr>
      <w:spacing w:after="188" w:line="240" w:lineRule="auto"/>
      <w:pPrChange w:id="209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-layer">
    <w:name w:val="ace_cursor-layer"/>
    <w:basedOn w:val="Normal"/>
    <w:rsid w:val="00FF5548"/>
    <w:pPr>
      <w:spacing w:after="188" w:line="240" w:lineRule="auto"/>
      <w:pPrChange w:id="209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hoverframe">
    <w:name w:val="mathjax_hover_frame"/>
    <w:basedOn w:val="Normal"/>
    <w:rsid w:val="00FF5548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after="188" w:line="240" w:lineRule="auto"/>
      <w:pPrChange w:id="2095" w:author="Martin Geertsen" w:date="2018-05-16T22:28:00Z">
        <w:pPr>
          <w:pBdr>
            <w:top w:val="single" w:sz="6" w:space="0" w:color="AA66DD"/>
            <w:left w:val="single" w:sz="6" w:space="0" w:color="AA66DD"/>
            <w:bottom w:val="single" w:sz="6" w:space="0" w:color="AA66DD"/>
            <w:right w:val="single" w:sz="6" w:space="0" w:color="AA66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character" w:customStyle="1" w:styleId="codemirror-matchingbracket">
    <w:name w:val="codemirror-matchingbracket"/>
    <w:basedOn w:val="Standardskrifttypeiafsnit"/>
    <w:rsid w:val="0061393F"/>
  </w:style>
  <w:style w:type="character" w:customStyle="1" w:styleId="codemirror-nonmatchingbracket">
    <w:name w:val="codemirror-nonmatchingbracket"/>
    <w:basedOn w:val="Standardskrifttypeiafsnit"/>
    <w:rsid w:val="0061393F"/>
  </w:style>
  <w:style w:type="character" w:customStyle="1" w:styleId="small1">
    <w:name w:val="small1"/>
    <w:basedOn w:val="Standardskrifttypeiafsnit"/>
    <w:rsid w:val="0061393F"/>
    <w:rPr>
      <w:color w:val="7A7A7A"/>
      <w:sz w:val="22"/>
      <w:szCs w:val="22"/>
    </w:rPr>
  </w:style>
  <w:style w:type="paragraph" w:customStyle="1" w:styleId="codemirror-cursor1">
    <w:name w:val="codemirror-cursor1"/>
    <w:basedOn w:val="Normal"/>
    <w:rsid w:val="00FF5548"/>
    <w:pPr>
      <w:pBdr>
        <w:left w:val="single" w:sz="6" w:space="0" w:color="000000"/>
      </w:pBdr>
      <w:shd w:val="clear" w:color="auto" w:fill="77EE77"/>
      <w:spacing w:after="188" w:line="240" w:lineRule="auto"/>
      <w:pPrChange w:id="2096" w:author="Martin Geertsen" w:date="2018-05-16T22:28:00Z">
        <w:pPr>
          <w:pBdr>
            <w:left w:val="single" w:sz="6" w:space="0" w:color="000000"/>
          </w:pBdr>
          <w:shd w:val="clear" w:color="auto" w:fill="77EE77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0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m-header1">
    <w:name w:val="cm-header1"/>
    <w:basedOn w:val="Normal"/>
    <w:rsid w:val="00FF5548"/>
    <w:pPr>
      <w:spacing w:after="188" w:line="240" w:lineRule="auto"/>
      <w:pPrChange w:id="20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FF"/>
      <w:sz w:val="24"/>
      <w:szCs w:val="24"/>
      <w:lang w:eastAsia="da-DK"/>
      <w:rPrChange w:id="2097" w:author="Martin Geertsen" w:date="2018-05-16T22:28:00Z">
        <w:rPr>
          <w:color w:val="0000FF"/>
          <w:sz w:val="22"/>
          <w:szCs w:val="22"/>
          <w:lang w:val="da-DK" w:eastAsia="en-US" w:bidi="ar-SA"/>
        </w:rPr>
      </w:rPrChange>
    </w:rPr>
  </w:style>
  <w:style w:type="paragraph" w:customStyle="1" w:styleId="cm-quote1">
    <w:name w:val="cm-quote1"/>
    <w:basedOn w:val="Normal"/>
    <w:rsid w:val="00FF5548"/>
    <w:pPr>
      <w:spacing w:after="188" w:line="240" w:lineRule="auto"/>
      <w:pPrChange w:id="209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9900"/>
      <w:sz w:val="24"/>
      <w:szCs w:val="24"/>
      <w:lang w:eastAsia="da-DK"/>
      <w:rPrChange w:id="2098" w:author="Martin Geertsen" w:date="2018-05-16T22:28:00Z">
        <w:rPr>
          <w:color w:val="009900"/>
          <w:sz w:val="22"/>
          <w:szCs w:val="22"/>
          <w:lang w:val="da-DK" w:eastAsia="en-US" w:bidi="ar-SA"/>
        </w:rPr>
      </w:rPrChange>
    </w:rPr>
  </w:style>
  <w:style w:type="paragraph" w:customStyle="1" w:styleId="cm-keyword1">
    <w:name w:val="cm-keyword1"/>
    <w:basedOn w:val="Normal"/>
    <w:rsid w:val="00FF5548"/>
    <w:pPr>
      <w:spacing w:after="188" w:line="240" w:lineRule="auto"/>
      <w:pPrChange w:id="20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70088"/>
      <w:sz w:val="24"/>
      <w:szCs w:val="24"/>
      <w:lang w:eastAsia="da-DK"/>
      <w:rPrChange w:id="2099" w:author="Martin Geertsen" w:date="2018-05-16T22:28:00Z">
        <w:rPr>
          <w:color w:val="770088"/>
          <w:sz w:val="22"/>
          <w:szCs w:val="22"/>
          <w:lang w:val="da-DK" w:eastAsia="en-US" w:bidi="ar-SA"/>
        </w:rPr>
      </w:rPrChange>
    </w:rPr>
  </w:style>
  <w:style w:type="paragraph" w:customStyle="1" w:styleId="cm-atom1">
    <w:name w:val="cm-atom1"/>
    <w:basedOn w:val="Normal"/>
    <w:rsid w:val="00FF5548"/>
    <w:pPr>
      <w:spacing w:after="188" w:line="240" w:lineRule="auto"/>
      <w:pPrChange w:id="21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21199"/>
      <w:sz w:val="24"/>
      <w:szCs w:val="24"/>
      <w:lang w:eastAsia="da-DK"/>
      <w:rPrChange w:id="2100" w:author="Martin Geertsen" w:date="2018-05-16T22:28:00Z">
        <w:rPr>
          <w:color w:val="221199"/>
          <w:sz w:val="22"/>
          <w:szCs w:val="22"/>
          <w:lang w:val="da-DK" w:eastAsia="en-US" w:bidi="ar-SA"/>
        </w:rPr>
      </w:rPrChange>
    </w:rPr>
  </w:style>
  <w:style w:type="paragraph" w:customStyle="1" w:styleId="cm-number1">
    <w:name w:val="cm-number1"/>
    <w:basedOn w:val="Normal"/>
    <w:rsid w:val="00FF5548"/>
    <w:pPr>
      <w:spacing w:after="188" w:line="240" w:lineRule="auto"/>
      <w:pPrChange w:id="21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116644"/>
      <w:sz w:val="24"/>
      <w:szCs w:val="24"/>
      <w:lang w:eastAsia="da-DK"/>
      <w:rPrChange w:id="2101" w:author="Martin Geertsen" w:date="2018-05-16T22:28:00Z">
        <w:rPr>
          <w:color w:val="116644"/>
          <w:sz w:val="22"/>
          <w:szCs w:val="22"/>
          <w:lang w:val="da-DK" w:eastAsia="en-US" w:bidi="ar-SA"/>
        </w:rPr>
      </w:rPrChange>
    </w:rPr>
  </w:style>
  <w:style w:type="paragraph" w:customStyle="1" w:styleId="cm-def1">
    <w:name w:val="cm-def1"/>
    <w:basedOn w:val="Normal"/>
    <w:rsid w:val="00FF5548"/>
    <w:pPr>
      <w:spacing w:after="188" w:line="240" w:lineRule="auto"/>
      <w:pPrChange w:id="21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FF"/>
      <w:sz w:val="24"/>
      <w:szCs w:val="24"/>
      <w:lang w:eastAsia="da-DK"/>
      <w:rPrChange w:id="2102" w:author="Martin Geertsen" w:date="2018-05-16T22:28:00Z">
        <w:rPr>
          <w:color w:val="0000FF"/>
          <w:sz w:val="22"/>
          <w:szCs w:val="22"/>
          <w:lang w:val="da-DK" w:eastAsia="en-US" w:bidi="ar-SA"/>
        </w:rPr>
      </w:rPrChange>
    </w:rPr>
  </w:style>
  <w:style w:type="paragraph" w:customStyle="1" w:styleId="cm-variable-21">
    <w:name w:val="cm-variable-21"/>
    <w:basedOn w:val="Normal"/>
    <w:rsid w:val="00FF5548"/>
    <w:pPr>
      <w:spacing w:after="188" w:line="240" w:lineRule="auto"/>
      <w:pPrChange w:id="210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55AA"/>
      <w:sz w:val="24"/>
      <w:szCs w:val="24"/>
      <w:lang w:eastAsia="da-DK"/>
      <w:rPrChange w:id="2103" w:author="Martin Geertsen" w:date="2018-05-16T22:28:00Z">
        <w:rPr>
          <w:color w:val="0055AA"/>
          <w:sz w:val="22"/>
          <w:szCs w:val="22"/>
          <w:lang w:val="da-DK" w:eastAsia="en-US" w:bidi="ar-SA"/>
        </w:rPr>
      </w:rPrChange>
    </w:rPr>
  </w:style>
  <w:style w:type="paragraph" w:customStyle="1" w:styleId="cm-type1">
    <w:name w:val="cm-type1"/>
    <w:basedOn w:val="Normal"/>
    <w:rsid w:val="00FF5548"/>
    <w:pPr>
      <w:spacing w:after="188" w:line="240" w:lineRule="auto"/>
      <w:pPrChange w:id="210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8855"/>
      <w:sz w:val="24"/>
      <w:szCs w:val="24"/>
      <w:lang w:eastAsia="da-DK"/>
      <w:rPrChange w:id="2104" w:author="Martin Geertsen" w:date="2018-05-16T22:28:00Z">
        <w:rPr>
          <w:color w:val="008855"/>
          <w:sz w:val="22"/>
          <w:szCs w:val="22"/>
          <w:lang w:val="da-DK" w:eastAsia="en-US" w:bidi="ar-SA"/>
        </w:rPr>
      </w:rPrChange>
    </w:rPr>
  </w:style>
  <w:style w:type="paragraph" w:customStyle="1" w:styleId="cm-variable-31">
    <w:name w:val="cm-variable-31"/>
    <w:basedOn w:val="Normal"/>
    <w:rsid w:val="00FF5548"/>
    <w:pPr>
      <w:spacing w:after="188" w:line="240" w:lineRule="auto"/>
      <w:pPrChange w:id="210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8855"/>
      <w:sz w:val="24"/>
      <w:szCs w:val="24"/>
      <w:lang w:eastAsia="da-DK"/>
      <w:rPrChange w:id="2105" w:author="Martin Geertsen" w:date="2018-05-16T22:28:00Z">
        <w:rPr>
          <w:color w:val="008855"/>
          <w:sz w:val="22"/>
          <w:szCs w:val="22"/>
          <w:lang w:val="da-DK" w:eastAsia="en-US" w:bidi="ar-SA"/>
        </w:rPr>
      </w:rPrChange>
    </w:rPr>
  </w:style>
  <w:style w:type="paragraph" w:customStyle="1" w:styleId="cm-comment1">
    <w:name w:val="cm-comment1"/>
    <w:basedOn w:val="Normal"/>
    <w:rsid w:val="00FF5548"/>
    <w:pPr>
      <w:spacing w:after="188" w:line="240" w:lineRule="auto"/>
      <w:pPrChange w:id="210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A5500"/>
      <w:sz w:val="24"/>
      <w:szCs w:val="24"/>
      <w:lang w:eastAsia="da-DK"/>
      <w:rPrChange w:id="2106" w:author="Martin Geertsen" w:date="2018-05-16T22:28:00Z">
        <w:rPr>
          <w:color w:val="AA5500"/>
          <w:sz w:val="22"/>
          <w:szCs w:val="22"/>
          <w:lang w:val="da-DK" w:eastAsia="en-US" w:bidi="ar-SA"/>
        </w:rPr>
      </w:rPrChange>
    </w:rPr>
  </w:style>
  <w:style w:type="paragraph" w:customStyle="1" w:styleId="cm-string1">
    <w:name w:val="cm-string1"/>
    <w:basedOn w:val="Normal"/>
    <w:rsid w:val="00FF5548"/>
    <w:pPr>
      <w:spacing w:after="188" w:line="240" w:lineRule="auto"/>
      <w:pPrChange w:id="21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A1111"/>
      <w:sz w:val="24"/>
      <w:szCs w:val="24"/>
      <w:lang w:eastAsia="da-DK"/>
      <w:rPrChange w:id="2107" w:author="Martin Geertsen" w:date="2018-05-16T22:28:00Z">
        <w:rPr>
          <w:color w:val="AA1111"/>
          <w:sz w:val="22"/>
          <w:szCs w:val="22"/>
          <w:lang w:val="da-DK" w:eastAsia="en-US" w:bidi="ar-SA"/>
        </w:rPr>
      </w:rPrChange>
    </w:rPr>
  </w:style>
  <w:style w:type="paragraph" w:customStyle="1" w:styleId="cm-string-21">
    <w:name w:val="cm-string-21"/>
    <w:basedOn w:val="Normal"/>
    <w:rsid w:val="00FF5548"/>
    <w:pPr>
      <w:spacing w:after="188" w:line="240" w:lineRule="auto"/>
      <w:pPrChange w:id="21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5500"/>
      <w:sz w:val="24"/>
      <w:szCs w:val="24"/>
      <w:lang w:eastAsia="da-DK"/>
      <w:rPrChange w:id="2108" w:author="Martin Geertsen" w:date="2018-05-16T22:28:00Z">
        <w:rPr>
          <w:color w:val="FF5500"/>
          <w:sz w:val="22"/>
          <w:szCs w:val="22"/>
          <w:lang w:val="da-DK" w:eastAsia="en-US" w:bidi="ar-SA"/>
        </w:rPr>
      </w:rPrChange>
    </w:rPr>
  </w:style>
  <w:style w:type="paragraph" w:customStyle="1" w:styleId="cm-meta1">
    <w:name w:val="cm-meta1"/>
    <w:basedOn w:val="Normal"/>
    <w:rsid w:val="00FF5548"/>
    <w:pPr>
      <w:spacing w:after="188" w:line="240" w:lineRule="auto"/>
      <w:pPrChange w:id="21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555555"/>
      <w:sz w:val="24"/>
      <w:szCs w:val="24"/>
      <w:lang w:eastAsia="da-DK"/>
      <w:rPrChange w:id="2109" w:author="Martin Geertsen" w:date="2018-05-16T22:28:00Z">
        <w:rPr>
          <w:color w:val="555555"/>
          <w:sz w:val="22"/>
          <w:szCs w:val="22"/>
          <w:lang w:val="da-DK" w:eastAsia="en-US" w:bidi="ar-SA"/>
        </w:rPr>
      </w:rPrChange>
    </w:rPr>
  </w:style>
  <w:style w:type="paragraph" w:customStyle="1" w:styleId="cm-qualifier1">
    <w:name w:val="cm-qualifier1"/>
    <w:basedOn w:val="Normal"/>
    <w:rsid w:val="00FF5548"/>
    <w:pPr>
      <w:spacing w:after="188" w:line="240" w:lineRule="auto"/>
      <w:pPrChange w:id="211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555555"/>
      <w:sz w:val="24"/>
      <w:szCs w:val="24"/>
      <w:lang w:eastAsia="da-DK"/>
      <w:rPrChange w:id="2110" w:author="Martin Geertsen" w:date="2018-05-16T22:28:00Z">
        <w:rPr>
          <w:color w:val="555555"/>
          <w:sz w:val="22"/>
          <w:szCs w:val="22"/>
          <w:lang w:val="da-DK" w:eastAsia="en-US" w:bidi="ar-SA"/>
        </w:rPr>
      </w:rPrChange>
    </w:rPr>
  </w:style>
  <w:style w:type="paragraph" w:customStyle="1" w:styleId="cm-builtin1">
    <w:name w:val="cm-builtin1"/>
    <w:basedOn w:val="Normal"/>
    <w:rsid w:val="00FF5548"/>
    <w:pPr>
      <w:spacing w:after="188" w:line="240" w:lineRule="auto"/>
      <w:pPrChange w:id="211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3300AA"/>
      <w:sz w:val="24"/>
      <w:szCs w:val="24"/>
      <w:lang w:eastAsia="da-DK"/>
      <w:rPrChange w:id="2111" w:author="Martin Geertsen" w:date="2018-05-16T22:28:00Z">
        <w:rPr>
          <w:color w:val="3300AA"/>
          <w:sz w:val="22"/>
          <w:szCs w:val="22"/>
          <w:lang w:val="da-DK" w:eastAsia="en-US" w:bidi="ar-SA"/>
        </w:rPr>
      </w:rPrChange>
    </w:rPr>
  </w:style>
  <w:style w:type="paragraph" w:customStyle="1" w:styleId="cm-bracket1">
    <w:name w:val="cm-bracket1"/>
    <w:basedOn w:val="Normal"/>
    <w:rsid w:val="00FF5548"/>
    <w:pPr>
      <w:spacing w:after="188" w:line="240" w:lineRule="auto"/>
      <w:pPrChange w:id="21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999977"/>
      <w:sz w:val="24"/>
      <w:szCs w:val="24"/>
      <w:lang w:eastAsia="da-DK"/>
      <w:rPrChange w:id="2112" w:author="Martin Geertsen" w:date="2018-05-16T22:28:00Z">
        <w:rPr>
          <w:color w:val="999977"/>
          <w:sz w:val="22"/>
          <w:szCs w:val="22"/>
          <w:lang w:val="da-DK" w:eastAsia="en-US" w:bidi="ar-SA"/>
        </w:rPr>
      </w:rPrChange>
    </w:rPr>
  </w:style>
  <w:style w:type="paragraph" w:customStyle="1" w:styleId="cm-tag1">
    <w:name w:val="cm-tag1"/>
    <w:basedOn w:val="Normal"/>
    <w:rsid w:val="00FF5548"/>
    <w:pPr>
      <w:spacing w:after="188" w:line="240" w:lineRule="auto"/>
      <w:pPrChange w:id="21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117700"/>
      <w:sz w:val="24"/>
      <w:szCs w:val="24"/>
      <w:lang w:eastAsia="da-DK"/>
      <w:rPrChange w:id="2113" w:author="Martin Geertsen" w:date="2018-05-16T22:28:00Z">
        <w:rPr>
          <w:color w:val="117700"/>
          <w:sz w:val="22"/>
          <w:szCs w:val="22"/>
          <w:lang w:val="da-DK" w:eastAsia="en-US" w:bidi="ar-SA"/>
        </w:rPr>
      </w:rPrChange>
    </w:rPr>
  </w:style>
  <w:style w:type="paragraph" w:customStyle="1" w:styleId="cm-attribute1">
    <w:name w:val="cm-attribute1"/>
    <w:basedOn w:val="Normal"/>
    <w:rsid w:val="00FF5548"/>
    <w:pPr>
      <w:spacing w:after="188" w:line="240" w:lineRule="auto"/>
      <w:pPrChange w:id="21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CC"/>
      <w:sz w:val="24"/>
      <w:szCs w:val="24"/>
      <w:lang w:eastAsia="da-DK"/>
      <w:rPrChange w:id="2114" w:author="Martin Geertsen" w:date="2018-05-16T22:28:00Z">
        <w:rPr>
          <w:color w:val="0000CC"/>
          <w:sz w:val="22"/>
          <w:szCs w:val="22"/>
          <w:lang w:val="da-DK" w:eastAsia="en-US" w:bidi="ar-SA"/>
        </w:rPr>
      </w:rPrChange>
    </w:rPr>
  </w:style>
  <w:style w:type="paragraph" w:customStyle="1" w:styleId="cm-hr1">
    <w:name w:val="cm-hr1"/>
    <w:basedOn w:val="Normal"/>
    <w:rsid w:val="00FF5548"/>
    <w:pPr>
      <w:spacing w:after="188" w:line="240" w:lineRule="auto"/>
      <w:pPrChange w:id="21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999999"/>
      <w:sz w:val="24"/>
      <w:szCs w:val="24"/>
      <w:lang w:eastAsia="da-DK"/>
      <w:rPrChange w:id="2115" w:author="Martin Geertsen" w:date="2018-05-16T22:28:00Z">
        <w:rPr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cm-link1">
    <w:name w:val="cm-link1"/>
    <w:basedOn w:val="Normal"/>
    <w:rsid w:val="00FF5548"/>
    <w:pPr>
      <w:spacing w:after="188" w:line="240" w:lineRule="auto"/>
      <w:pPrChange w:id="21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CC"/>
      <w:sz w:val="24"/>
      <w:szCs w:val="24"/>
      <w:lang w:eastAsia="da-DK"/>
      <w:rPrChange w:id="2116" w:author="Martin Geertsen" w:date="2018-05-16T22:28:00Z">
        <w:rPr>
          <w:color w:val="0000CC"/>
          <w:sz w:val="22"/>
          <w:szCs w:val="22"/>
          <w:lang w:val="da-DK" w:eastAsia="en-US" w:bidi="ar-SA"/>
        </w:rPr>
      </w:rPrChange>
    </w:rPr>
  </w:style>
  <w:style w:type="paragraph" w:customStyle="1" w:styleId="cm-error1">
    <w:name w:val="cm-error1"/>
    <w:basedOn w:val="Normal"/>
    <w:rsid w:val="00FF5548"/>
    <w:pPr>
      <w:spacing w:after="188" w:line="240" w:lineRule="auto"/>
      <w:pPrChange w:id="21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0000"/>
      <w:sz w:val="24"/>
      <w:szCs w:val="24"/>
      <w:lang w:eastAsia="da-DK"/>
      <w:rPrChange w:id="2117" w:author="Martin Geertsen" w:date="2018-05-16T22:28:00Z">
        <w:rPr>
          <w:color w:val="FF0000"/>
          <w:sz w:val="22"/>
          <w:szCs w:val="22"/>
          <w:lang w:val="da-DK" w:eastAsia="en-US" w:bidi="ar-SA"/>
        </w:rPr>
      </w:rPrChange>
    </w:rPr>
  </w:style>
  <w:style w:type="character" w:customStyle="1" w:styleId="codemirror-matchingbracket1">
    <w:name w:val="codemirror-matchingbracket1"/>
    <w:basedOn w:val="Standardskrifttypeiafsnit"/>
    <w:rsid w:val="0061393F"/>
    <w:rPr>
      <w:color w:val="00BB00"/>
    </w:rPr>
  </w:style>
  <w:style w:type="character" w:customStyle="1" w:styleId="codemirror-nonmatchingbracket1">
    <w:name w:val="codemirror-nonmatchingbracket1"/>
    <w:basedOn w:val="Standardskrifttypeiafsnit"/>
    <w:rsid w:val="0061393F"/>
    <w:rPr>
      <w:color w:val="AA2222"/>
    </w:rPr>
  </w:style>
  <w:style w:type="paragraph" w:customStyle="1" w:styleId="codemirror-selected1">
    <w:name w:val="codemirror-selected1"/>
    <w:basedOn w:val="Normal"/>
    <w:rsid w:val="00FF5548"/>
    <w:pPr>
      <w:shd w:val="clear" w:color="auto" w:fill="D7D4F0"/>
      <w:spacing w:after="188" w:line="240" w:lineRule="auto"/>
      <w:pPrChange w:id="2118" w:author="Martin Geertsen" w:date="2018-05-16T22:28:00Z">
        <w:pPr>
          <w:shd w:val="clear" w:color="auto" w:fill="D7D4F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mall2">
    <w:name w:val="small2"/>
    <w:basedOn w:val="Normal"/>
    <w:rsid w:val="00FF5548"/>
    <w:pPr>
      <w:spacing w:after="188" w:line="240" w:lineRule="auto"/>
      <w:pPrChange w:id="21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7"/>
      <w:szCs w:val="17"/>
      <w:lang w:eastAsia="da-DK"/>
      <w:rPrChange w:id="2119" w:author="Martin Geertsen" w:date="2018-05-16T22:28:00Z">
        <w:rPr>
          <w:color w:val="A4A4A4"/>
          <w:sz w:val="17"/>
          <w:szCs w:val="17"/>
          <w:lang w:val="da-DK" w:eastAsia="en-US" w:bidi="ar-SA"/>
        </w:rPr>
      </w:rPrChange>
    </w:rPr>
  </w:style>
  <w:style w:type="paragraph" w:customStyle="1" w:styleId="small3">
    <w:name w:val="small3"/>
    <w:basedOn w:val="Normal"/>
    <w:rsid w:val="00FF5548"/>
    <w:pPr>
      <w:spacing w:after="188" w:line="240" w:lineRule="auto"/>
      <w:pPrChange w:id="21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7"/>
      <w:szCs w:val="17"/>
      <w:lang w:eastAsia="da-DK"/>
      <w:rPrChange w:id="2120" w:author="Martin Geertsen" w:date="2018-05-16T22:28:00Z">
        <w:rPr>
          <w:color w:val="A4A4A4"/>
          <w:sz w:val="17"/>
          <w:szCs w:val="17"/>
          <w:lang w:val="da-DK" w:eastAsia="en-US" w:bidi="ar-SA"/>
        </w:rPr>
      </w:rPrChange>
    </w:rPr>
  </w:style>
  <w:style w:type="paragraph" w:customStyle="1" w:styleId="small4">
    <w:name w:val="small4"/>
    <w:basedOn w:val="Normal"/>
    <w:rsid w:val="00FF5548"/>
    <w:pPr>
      <w:spacing w:after="188" w:line="240" w:lineRule="auto"/>
      <w:pPrChange w:id="21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7"/>
      <w:szCs w:val="17"/>
      <w:lang w:eastAsia="da-DK"/>
      <w:rPrChange w:id="2121" w:author="Martin Geertsen" w:date="2018-05-16T22:28:00Z">
        <w:rPr>
          <w:color w:val="A4A4A4"/>
          <w:sz w:val="17"/>
          <w:szCs w:val="17"/>
          <w:lang w:val="da-DK" w:eastAsia="en-US" w:bidi="ar-SA"/>
        </w:rPr>
      </w:rPrChange>
    </w:rPr>
  </w:style>
  <w:style w:type="paragraph" w:customStyle="1" w:styleId="small5">
    <w:name w:val="small5"/>
    <w:basedOn w:val="Normal"/>
    <w:rsid w:val="00FF5548"/>
    <w:pPr>
      <w:spacing w:after="188" w:line="240" w:lineRule="auto"/>
      <w:pPrChange w:id="21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2122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small6">
    <w:name w:val="small6"/>
    <w:basedOn w:val="Normal"/>
    <w:rsid w:val="00FF5548"/>
    <w:pPr>
      <w:spacing w:after="188" w:line="240" w:lineRule="auto"/>
      <w:pPrChange w:id="21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2123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small7">
    <w:name w:val="small7"/>
    <w:basedOn w:val="Normal"/>
    <w:rsid w:val="00FF5548"/>
    <w:pPr>
      <w:spacing w:after="188" w:line="240" w:lineRule="auto"/>
      <w:pPrChange w:id="21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2124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small8">
    <w:name w:val="small8"/>
    <w:basedOn w:val="Normal"/>
    <w:rsid w:val="00FF5548"/>
    <w:pPr>
      <w:spacing w:after="188" w:line="240" w:lineRule="auto"/>
      <w:pPrChange w:id="212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7"/>
      <w:szCs w:val="17"/>
      <w:lang w:eastAsia="da-DK"/>
      <w:rPrChange w:id="2125" w:author="Martin Geertsen" w:date="2018-05-16T22:28:00Z">
        <w:rPr>
          <w:color w:val="A4A4A4"/>
          <w:sz w:val="17"/>
          <w:szCs w:val="17"/>
          <w:lang w:val="da-DK" w:eastAsia="en-US" w:bidi="ar-SA"/>
        </w:rPr>
      </w:rPrChange>
    </w:rPr>
  </w:style>
  <w:style w:type="paragraph" w:customStyle="1" w:styleId="small9">
    <w:name w:val="small9"/>
    <w:basedOn w:val="Normal"/>
    <w:rsid w:val="00FF5548"/>
    <w:pPr>
      <w:spacing w:after="188" w:line="240" w:lineRule="auto"/>
      <w:pPrChange w:id="21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7"/>
      <w:szCs w:val="17"/>
      <w:lang w:eastAsia="da-DK"/>
      <w:rPrChange w:id="2126" w:author="Martin Geertsen" w:date="2018-05-16T22:28:00Z">
        <w:rPr>
          <w:color w:val="A4A4A4"/>
          <w:sz w:val="17"/>
          <w:szCs w:val="17"/>
          <w:lang w:val="da-DK" w:eastAsia="en-US" w:bidi="ar-SA"/>
        </w:rPr>
      </w:rPrChange>
    </w:rPr>
  </w:style>
  <w:style w:type="paragraph" w:customStyle="1" w:styleId="small10">
    <w:name w:val="small10"/>
    <w:basedOn w:val="Normal"/>
    <w:rsid w:val="00FF5548"/>
    <w:pPr>
      <w:spacing w:after="188" w:line="240" w:lineRule="auto"/>
      <w:pPrChange w:id="212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7"/>
      <w:szCs w:val="17"/>
      <w:lang w:eastAsia="da-DK"/>
      <w:rPrChange w:id="2127" w:author="Martin Geertsen" w:date="2018-05-16T22:28:00Z">
        <w:rPr>
          <w:color w:val="A4A4A4"/>
          <w:sz w:val="17"/>
          <w:szCs w:val="17"/>
          <w:lang w:val="da-DK" w:eastAsia="en-US" w:bidi="ar-SA"/>
        </w:rPr>
      </w:rPrChange>
    </w:rPr>
  </w:style>
  <w:style w:type="paragraph" w:customStyle="1" w:styleId="small11">
    <w:name w:val="small11"/>
    <w:basedOn w:val="Normal"/>
    <w:rsid w:val="00FF5548"/>
    <w:pPr>
      <w:spacing w:after="188" w:line="240" w:lineRule="auto"/>
      <w:pPrChange w:id="21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2128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small12">
    <w:name w:val="small12"/>
    <w:basedOn w:val="Normal"/>
    <w:rsid w:val="00FF5548"/>
    <w:pPr>
      <w:spacing w:after="188" w:line="240" w:lineRule="auto"/>
      <w:pPrChange w:id="212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2129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small13">
    <w:name w:val="small13"/>
    <w:basedOn w:val="Normal"/>
    <w:rsid w:val="00FF5548"/>
    <w:pPr>
      <w:spacing w:after="188" w:line="240" w:lineRule="auto"/>
      <w:pPrChange w:id="21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2130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table1">
    <w:name w:val="table1"/>
    <w:basedOn w:val="Normal"/>
    <w:rsid w:val="00FF5548"/>
    <w:pPr>
      <w:shd w:val="clear" w:color="auto" w:fill="FFFFFF"/>
      <w:spacing w:after="375" w:line="240" w:lineRule="auto"/>
      <w:pPrChange w:id="2131" w:author="Martin Geertsen" w:date="2018-05-16T22:28:00Z">
        <w:pPr>
          <w:shd w:val="clear" w:color="auto" w:fill="FFFFFF"/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eckbox1">
    <w:name w:val="checkbox1"/>
    <w:basedOn w:val="Normal"/>
    <w:rsid w:val="00FF5548"/>
    <w:pPr>
      <w:spacing w:before="150" w:after="150" w:line="240" w:lineRule="auto"/>
      <w:pPrChange w:id="2132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2132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checkbox-inline1">
    <w:name w:val="checkbox-inline1"/>
    <w:basedOn w:val="Normal"/>
    <w:rsid w:val="00FF5548"/>
    <w:pPr>
      <w:spacing w:after="0" w:line="240" w:lineRule="auto"/>
      <w:textAlignment w:val="center"/>
      <w:pPrChange w:id="2133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2133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control-label1">
    <w:name w:val="control-label1"/>
    <w:basedOn w:val="Normal"/>
    <w:rsid w:val="00FF5548"/>
    <w:pPr>
      <w:spacing w:after="188" w:line="240" w:lineRule="auto"/>
      <w:pPrChange w:id="21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2134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form-control-feedback1">
    <w:name w:val="form-control-feedback1"/>
    <w:basedOn w:val="Normal"/>
    <w:rsid w:val="00FF5548"/>
    <w:pPr>
      <w:spacing w:after="188" w:line="240" w:lineRule="auto"/>
      <w:pPrChange w:id="21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2135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help-block1">
    <w:name w:val="help-block1"/>
    <w:basedOn w:val="Normal"/>
    <w:rsid w:val="00FF5548"/>
    <w:pPr>
      <w:spacing w:before="75" w:after="150" w:line="240" w:lineRule="auto"/>
      <w:pPrChange w:id="2136" w:author="Martin Geertsen" w:date="2018-05-16T22:28:00Z">
        <w:pPr>
          <w:spacing w:before="75" w:after="150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2136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radio1">
    <w:name w:val="radio1"/>
    <w:basedOn w:val="Normal"/>
    <w:rsid w:val="00FF5548"/>
    <w:pPr>
      <w:spacing w:before="150" w:after="150" w:line="240" w:lineRule="auto"/>
      <w:pPrChange w:id="2137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2137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radio-inline1">
    <w:name w:val="radio-inline1"/>
    <w:basedOn w:val="Normal"/>
    <w:rsid w:val="00FF5548"/>
    <w:pPr>
      <w:spacing w:after="0" w:line="240" w:lineRule="auto"/>
      <w:textAlignment w:val="center"/>
      <w:pPrChange w:id="2138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2138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form-control1">
    <w:name w:val="form-control1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  <w:pPrChange w:id="2139" w:author="Martin Geertsen" w:date="2018-05-16T22:28:00Z">
        <w:pPr>
          <w:pBdr>
            <w:top w:val="single" w:sz="6" w:space="4" w:color="CCCCCC"/>
            <w:left w:val="single" w:sz="6" w:space="12" w:color="CCCCCC"/>
            <w:bottom w:val="single" w:sz="6" w:space="4" w:color="CCCCCC"/>
            <w:right w:val="single" w:sz="6" w:space="12" w:color="CCCCCC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-feedback2">
    <w:name w:val="form-control-feedback2"/>
    <w:basedOn w:val="Normal"/>
    <w:rsid w:val="00FF5548"/>
    <w:pPr>
      <w:spacing w:after="188" w:line="555" w:lineRule="atLeast"/>
      <w:jc w:val="center"/>
      <w:pPrChange w:id="2140" w:author="Martin Geertsen" w:date="2018-05-16T22:28:00Z">
        <w:pPr>
          <w:spacing w:after="188" w:line="555" w:lineRule="atLeast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2">
    <w:name w:val="form-control2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  <w:pPrChange w:id="2141" w:author="Martin Geertsen" w:date="2018-05-16T22:28:00Z">
        <w:pPr>
          <w:pBdr>
            <w:top w:val="single" w:sz="6" w:space="4" w:color="CCCCCC"/>
            <w:left w:val="single" w:sz="6" w:space="12" w:color="CCCCCC"/>
            <w:bottom w:val="single" w:sz="6" w:space="4" w:color="CCCCCC"/>
            <w:right w:val="single" w:sz="6" w:space="12" w:color="CCCCCC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-feedback-left1">
    <w:name w:val="form-control-feedback-left1"/>
    <w:basedOn w:val="Normal"/>
    <w:rsid w:val="00FF5548"/>
    <w:pPr>
      <w:spacing w:after="188" w:line="555" w:lineRule="atLeast"/>
      <w:jc w:val="center"/>
      <w:pPrChange w:id="2142" w:author="Martin Geertsen" w:date="2018-05-16T22:28:00Z">
        <w:pPr>
          <w:spacing w:after="188" w:line="555" w:lineRule="atLeast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3">
    <w:name w:val="form-control3"/>
    <w:basedOn w:val="Normal"/>
    <w:rsid w:val="00FF5548"/>
    <w:pPr>
      <w:pBdr>
        <w:top w:val="single" w:sz="6" w:space="4" w:color="285D28"/>
        <w:left w:val="single" w:sz="6" w:space="12" w:color="285D28"/>
        <w:bottom w:val="single" w:sz="6" w:space="4" w:color="285D28"/>
        <w:right w:val="single" w:sz="6" w:space="12" w:color="285D28"/>
      </w:pBdr>
      <w:shd w:val="clear" w:color="auto" w:fill="FFFFFF"/>
      <w:spacing w:after="188" w:line="240" w:lineRule="auto"/>
      <w:pPrChange w:id="2143" w:author="Martin Geertsen" w:date="2018-05-16T22:28:00Z">
        <w:pPr>
          <w:pBdr>
            <w:top w:val="single" w:sz="6" w:space="4" w:color="285D28"/>
            <w:left w:val="single" w:sz="6" w:space="12" w:color="285D28"/>
            <w:bottom w:val="single" w:sz="6" w:space="4" w:color="285D28"/>
            <w:right w:val="single" w:sz="6" w:space="12" w:color="285D28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group-addon1">
    <w:name w:val="input-group-addon1"/>
    <w:basedOn w:val="Normal"/>
    <w:rsid w:val="00FF5548"/>
    <w:pPr>
      <w:pBdr>
        <w:top w:val="single" w:sz="6" w:space="4" w:color="285D28"/>
        <w:left w:val="single" w:sz="6" w:space="12" w:color="285D28"/>
        <w:bottom w:val="single" w:sz="6" w:space="4" w:color="285D28"/>
        <w:right w:val="single" w:sz="6" w:space="12" w:color="285D28"/>
      </w:pBdr>
      <w:shd w:val="clear" w:color="auto" w:fill="F1F9F1"/>
      <w:spacing w:after="188" w:line="240" w:lineRule="auto"/>
      <w:jc w:val="center"/>
      <w:textAlignment w:val="center"/>
      <w:pPrChange w:id="2144" w:author="Martin Geertsen" w:date="2018-05-16T22:28:00Z">
        <w:pPr>
          <w:pBdr>
            <w:top w:val="single" w:sz="6" w:space="4" w:color="285D28"/>
            <w:left w:val="single" w:sz="6" w:space="12" w:color="285D28"/>
            <w:bottom w:val="single" w:sz="6" w:space="4" w:color="285D28"/>
            <w:right w:val="single" w:sz="6" w:space="12" w:color="285D28"/>
          </w:pBdr>
          <w:shd w:val="clear" w:color="auto" w:fill="F1F9F1"/>
          <w:spacing w:after="188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color w:val="285D28"/>
      <w:sz w:val="24"/>
      <w:szCs w:val="24"/>
      <w:lang w:eastAsia="da-DK"/>
      <w:rPrChange w:id="2144" w:author="Martin Geertsen" w:date="2018-05-16T22:28:00Z">
        <w:rPr>
          <w:color w:val="285D28"/>
          <w:sz w:val="22"/>
          <w:szCs w:val="22"/>
          <w:lang w:val="da-DK" w:eastAsia="en-US" w:bidi="ar-SA"/>
        </w:rPr>
      </w:rPrChange>
    </w:rPr>
  </w:style>
  <w:style w:type="paragraph" w:customStyle="1" w:styleId="checkbox2">
    <w:name w:val="checkbox2"/>
    <w:basedOn w:val="Normal"/>
    <w:rsid w:val="00FF5548"/>
    <w:pPr>
      <w:spacing w:before="150" w:after="150" w:line="240" w:lineRule="auto"/>
      <w:pPrChange w:id="2145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2145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checkbox-inline2">
    <w:name w:val="checkbox-inline2"/>
    <w:basedOn w:val="Normal"/>
    <w:rsid w:val="00FF5548"/>
    <w:pPr>
      <w:spacing w:after="0" w:line="240" w:lineRule="auto"/>
      <w:textAlignment w:val="center"/>
      <w:pPrChange w:id="2146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2146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control-label2">
    <w:name w:val="control-label2"/>
    <w:basedOn w:val="Normal"/>
    <w:rsid w:val="00FF5548"/>
    <w:pPr>
      <w:spacing w:after="188" w:line="240" w:lineRule="auto"/>
      <w:pPrChange w:id="21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2147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form-control-feedback3">
    <w:name w:val="form-control-feedback3"/>
    <w:basedOn w:val="Normal"/>
    <w:rsid w:val="00FF5548"/>
    <w:pPr>
      <w:spacing w:after="188" w:line="240" w:lineRule="auto"/>
      <w:pPrChange w:id="21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2148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help-block2">
    <w:name w:val="help-block2"/>
    <w:basedOn w:val="Normal"/>
    <w:rsid w:val="00FF5548"/>
    <w:pPr>
      <w:spacing w:before="75" w:after="150" w:line="240" w:lineRule="auto"/>
      <w:pPrChange w:id="2149" w:author="Martin Geertsen" w:date="2018-05-16T22:28:00Z">
        <w:pPr>
          <w:spacing w:before="75" w:after="150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2149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radio2">
    <w:name w:val="radio2"/>
    <w:basedOn w:val="Normal"/>
    <w:rsid w:val="00FF5548"/>
    <w:pPr>
      <w:spacing w:before="150" w:after="150" w:line="240" w:lineRule="auto"/>
      <w:pPrChange w:id="2150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2150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radio-inline2">
    <w:name w:val="radio-inline2"/>
    <w:basedOn w:val="Normal"/>
    <w:rsid w:val="00FF5548"/>
    <w:pPr>
      <w:spacing w:after="0" w:line="240" w:lineRule="auto"/>
      <w:textAlignment w:val="center"/>
      <w:pPrChange w:id="2151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2151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form-control4">
    <w:name w:val="form-control4"/>
    <w:basedOn w:val="Normal"/>
    <w:rsid w:val="00FF5548"/>
    <w:pPr>
      <w:pBdr>
        <w:top w:val="single" w:sz="6" w:space="4" w:color="C67605"/>
        <w:left w:val="single" w:sz="6" w:space="12" w:color="C67605"/>
        <w:bottom w:val="single" w:sz="6" w:space="4" w:color="C67605"/>
        <w:right w:val="single" w:sz="6" w:space="12" w:color="C67605"/>
      </w:pBdr>
      <w:shd w:val="clear" w:color="auto" w:fill="FFFFFF"/>
      <w:spacing w:after="188" w:line="240" w:lineRule="auto"/>
      <w:pPrChange w:id="2152" w:author="Martin Geertsen" w:date="2018-05-16T22:28:00Z">
        <w:pPr>
          <w:pBdr>
            <w:top w:val="single" w:sz="6" w:space="4" w:color="C67605"/>
            <w:left w:val="single" w:sz="6" w:space="12" w:color="C67605"/>
            <w:bottom w:val="single" w:sz="6" w:space="4" w:color="C67605"/>
            <w:right w:val="single" w:sz="6" w:space="12" w:color="C67605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group-addon2">
    <w:name w:val="input-group-addon2"/>
    <w:basedOn w:val="Normal"/>
    <w:rsid w:val="00FF5548"/>
    <w:pPr>
      <w:pBdr>
        <w:top w:val="single" w:sz="6" w:space="4" w:color="C67605"/>
        <w:left w:val="single" w:sz="6" w:space="12" w:color="C67605"/>
        <w:bottom w:val="single" w:sz="6" w:space="4" w:color="C67605"/>
        <w:right w:val="single" w:sz="6" w:space="12" w:color="C67605"/>
      </w:pBdr>
      <w:shd w:val="clear" w:color="auto" w:fill="FEF4E5"/>
      <w:spacing w:after="188" w:line="240" w:lineRule="auto"/>
      <w:jc w:val="center"/>
      <w:textAlignment w:val="center"/>
      <w:pPrChange w:id="2153" w:author="Martin Geertsen" w:date="2018-05-16T22:28:00Z">
        <w:pPr>
          <w:pBdr>
            <w:top w:val="single" w:sz="6" w:space="4" w:color="C67605"/>
            <w:left w:val="single" w:sz="6" w:space="12" w:color="C67605"/>
            <w:bottom w:val="single" w:sz="6" w:space="4" w:color="C67605"/>
            <w:right w:val="single" w:sz="6" w:space="12" w:color="C67605"/>
          </w:pBdr>
          <w:shd w:val="clear" w:color="auto" w:fill="FEF4E5"/>
          <w:spacing w:after="188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color w:val="C67605"/>
      <w:sz w:val="24"/>
      <w:szCs w:val="24"/>
      <w:lang w:eastAsia="da-DK"/>
      <w:rPrChange w:id="2153" w:author="Martin Geertsen" w:date="2018-05-16T22:28:00Z">
        <w:rPr>
          <w:color w:val="C67605"/>
          <w:sz w:val="22"/>
          <w:szCs w:val="22"/>
          <w:lang w:val="da-DK" w:eastAsia="en-US" w:bidi="ar-SA"/>
        </w:rPr>
      </w:rPrChange>
    </w:rPr>
  </w:style>
  <w:style w:type="paragraph" w:customStyle="1" w:styleId="checkbox3">
    <w:name w:val="checkbox3"/>
    <w:basedOn w:val="Normal"/>
    <w:rsid w:val="00FF5548"/>
    <w:pPr>
      <w:spacing w:before="150" w:after="150" w:line="240" w:lineRule="auto"/>
      <w:pPrChange w:id="2154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2154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checkbox-inline3">
    <w:name w:val="checkbox-inline3"/>
    <w:basedOn w:val="Normal"/>
    <w:rsid w:val="00FF5548"/>
    <w:pPr>
      <w:spacing w:after="0" w:line="240" w:lineRule="auto"/>
      <w:textAlignment w:val="center"/>
      <w:pPrChange w:id="2155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2155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control-label3">
    <w:name w:val="control-label3"/>
    <w:basedOn w:val="Normal"/>
    <w:rsid w:val="00FF5548"/>
    <w:pPr>
      <w:spacing w:after="188" w:line="240" w:lineRule="auto"/>
      <w:pPrChange w:id="215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2156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form-control-feedback4">
    <w:name w:val="form-control-feedback4"/>
    <w:basedOn w:val="Normal"/>
    <w:rsid w:val="00FF5548"/>
    <w:pPr>
      <w:spacing w:after="188" w:line="240" w:lineRule="auto"/>
      <w:pPrChange w:id="21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2157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help-block3">
    <w:name w:val="help-block3"/>
    <w:basedOn w:val="Normal"/>
    <w:rsid w:val="00FF5548"/>
    <w:pPr>
      <w:spacing w:before="75" w:after="150" w:line="240" w:lineRule="auto"/>
      <w:pPrChange w:id="2158" w:author="Martin Geertsen" w:date="2018-05-16T22:28:00Z">
        <w:pPr>
          <w:spacing w:before="75" w:after="150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2158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radio3">
    <w:name w:val="radio3"/>
    <w:basedOn w:val="Normal"/>
    <w:rsid w:val="00FF5548"/>
    <w:pPr>
      <w:spacing w:before="150" w:after="150" w:line="240" w:lineRule="auto"/>
      <w:pPrChange w:id="2159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2159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radio-inline3">
    <w:name w:val="radio-inline3"/>
    <w:basedOn w:val="Normal"/>
    <w:rsid w:val="00FF5548"/>
    <w:pPr>
      <w:spacing w:after="0" w:line="240" w:lineRule="auto"/>
      <w:textAlignment w:val="center"/>
      <w:pPrChange w:id="2160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2160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form-control5">
    <w:name w:val="form-control5"/>
    <w:basedOn w:val="Normal"/>
    <w:rsid w:val="00FF5548"/>
    <w:pPr>
      <w:pBdr>
        <w:top w:val="single" w:sz="6" w:space="4" w:color="AE2D05"/>
        <w:left w:val="single" w:sz="6" w:space="12" w:color="AE2D05"/>
        <w:bottom w:val="single" w:sz="6" w:space="4" w:color="AE2D05"/>
        <w:right w:val="single" w:sz="6" w:space="12" w:color="AE2D05"/>
      </w:pBdr>
      <w:shd w:val="clear" w:color="auto" w:fill="FFFFFF"/>
      <w:spacing w:after="188" w:line="240" w:lineRule="auto"/>
      <w:pPrChange w:id="2161" w:author="Martin Geertsen" w:date="2018-05-16T22:28:00Z">
        <w:pPr>
          <w:pBdr>
            <w:top w:val="single" w:sz="6" w:space="4" w:color="AE2D05"/>
            <w:left w:val="single" w:sz="6" w:space="12" w:color="AE2D05"/>
            <w:bottom w:val="single" w:sz="6" w:space="4" w:color="AE2D05"/>
            <w:right w:val="single" w:sz="6" w:space="12" w:color="AE2D05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6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nput-group-addon3">
    <w:name w:val="input-group-addon3"/>
    <w:basedOn w:val="Normal"/>
    <w:rsid w:val="00FF5548"/>
    <w:pPr>
      <w:pBdr>
        <w:top w:val="single" w:sz="6" w:space="4" w:color="AE2D05"/>
        <w:left w:val="single" w:sz="6" w:space="12" w:color="AE2D05"/>
        <w:bottom w:val="single" w:sz="6" w:space="4" w:color="AE2D05"/>
        <w:right w:val="single" w:sz="6" w:space="12" w:color="AE2D05"/>
      </w:pBdr>
      <w:shd w:val="clear" w:color="auto" w:fill="FEECE7"/>
      <w:spacing w:after="188" w:line="240" w:lineRule="auto"/>
      <w:jc w:val="center"/>
      <w:textAlignment w:val="center"/>
      <w:pPrChange w:id="2162" w:author="Martin Geertsen" w:date="2018-05-16T22:28:00Z">
        <w:pPr>
          <w:pBdr>
            <w:top w:val="single" w:sz="6" w:space="4" w:color="AE2D05"/>
            <w:left w:val="single" w:sz="6" w:space="12" w:color="AE2D05"/>
            <w:bottom w:val="single" w:sz="6" w:space="4" w:color="AE2D05"/>
            <w:right w:val="single" w:sz="6" w:space="12" w:color="AE2D05"/>
          </w:pBdr>
          <w:shd w:val="clear" w:color="auto" w:fill="FEECE7"/>
          <w:spacing w:after="188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2162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checkbox4">
    <w:name w:val="checkbox4"/>
    <w:basedOn w:val="Normal"/>
    <w:rsid w:val="00FF5548"/>
    <w:pPr>
      <w:spacing w:after="0" w:line="240" w:lineRule="auto"/>
      <w:pPrChange w:id="2163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heckbox-inline4">
    <w:name w:val="checkbox-inline4"/>
    <w:basedOn w:val="Normal"/>
    <w:rsid w:val="00FF5548"/>
    <w:pPr>
      <w:spacing w:after="0" w:line="240" w:lineRule="auto"/>
      <w:textAlignment w:val="center"/>
      <w:pPrChange w:id="2164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rol-label4">
    <w:name w:val="control-label4"/>
    <w:basedOn w:val="Normal"/>
    <w:rsid w:val="00FF5548"/>
    <w:pPr>
      <w:spacing w:after="0" w:line="240" w:lineRule="auto"/>
      <w:pPrChange w:id="2165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adio4">
    <w:name w:val="radio4"/>
    <w:basedOn w:val="Normal"/>
    <w:rsid w:val="00FF5548"/>
    <w:pPr>
      <w:spacing w:after="0" w:line="240" w:lineRule="auto"/>
      <w:pPrChange w:id="2166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adio-inline4">
    <w:name w:val="radio-inline4"/>
    <w:basedOn w:val="Normal"/>
    <w:rsid w:val="00FF5548"/>
    <w:pPr>
      <w:spacing w:after="0" w:line="240" w:lineRule="auto"/>
      <w:textAlignment w:val="center"/>
      <w:pPrChange w:id="2167" w:author="Martin Geertsen" w:date="2018-05-16T22:28:00Z">
        <w:pPr>
          <w:spacing w:after="160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group1">
    <w:name w:val="form-group1"/>
    <w:basedOn w:val="Normal"/>
    <w:rsid w:val="00FF5548"/>
    <w:pPr>
      <w:spacing w:after="225" w:line="240" w:lineRule="auto"/>
      <w:ind w:left="-225" w:right="-225"/>
      <w:pPrChange w:id="2168" w:author="Martin Geertsen" w:date="2018-05-16T22:28:00Z">
        <w:pPr>
          <w:spacing w:after="225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-static1">
    <w:name w:val="form-control-static1"/>
    <w:basedOn w:val="Normal"/>
    <w:rsid w:val="00FF5548"/>
    <w:pPr>
      <w:spacing w:after="0" w:line="240" w:lineRule="auto"/>
      <w:pPrChange w:id="2169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adge1">
    <w:name w:val="badge1"/>
    <w:basedOn w:val="Normal"/>
    <w:rsid w:val="00FF5548"/>
    <w:pPr>
      <w:shd w:val="clear" w:color="auto" w:fill="333333"/>
      <w:spacing w:after="188" w:line="240" w:lineRule="auto"/>
      <w:pPrChange w:id="2170" w:author="Martin Geertsen" w:date="2018-05-16T22:28:00Z">
        <w:pPr>
          <w:shd w:val="clear" w:color="auto" w:fill="333333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170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adge2">
    <w:name w:val="badge2"/>
    <w:basedOn w:val="Normal"/>
    <w:rsid w:val="00FF5548"/>
    <w:pPr>
      <w:shd w:val="clear" w:color="auto" w:fill="FFFFFF"/>
      <w:spacing w:after="188" w:line="240" w:lineRule="auto"/>
      <w:pPrChange w:id="2171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2171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badge3">
    <w:name w:val="badge3"/>
    <w:basedOn w:val="Normal"/>
    <w:rsid w:val="00FF5548"/>
    <w:pPr>
      <w:shd w:val="clear" w:color="auto" w:fill="FFFFFF"/>
      <w:spacing w:after="188" w:line="240" w:lineRule="auto"/>
      <w:pPrChange w:id="2172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46A546"/>
      <w:sz w:val="24"/>
      <w:szCs w:val="24"/>
      <w:lang w:eastAsia="da-DK"/>
      <w:rPrChange w:id="2172" w:author="Martin Geertsen" w:date="2018-05-16T22:28:00Z">
        <w:rPr>
          <w:color w:val="46A546"/>
          <w:sz w:val="22"/>
          <w:szCs w:val="22"/>
          <w:lang w:val="da-DK" w:eastAsia="en-US" w:bidi="ar-SA"/>
        </w:rPr>
      </w:rPrChange>
    </w:rPr>
  </w:style>
  <w:style w:type="paragraph" w:customStyle="1" w:styleId="badge4">
    <w:name w:val="badge4"/>
    <w:basedOn w:val="Normal"/>
    <w:rsid w:val="00FF5548"/>
    <w:pPr>
      <w:shd w:val="clear" w:color="auto" w:fill="FFFFFF"/>
      <w:spacing w:after="188" w:line="240" w:lineRule="auto"/>
      <w:pPrChange w:id="2173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405EBF"/>
      <w:sz w:val="24"/>
      <w:szCs w:val="24"/>
      <w:lang w:eastAsia="da-DK"/>
      <w:rPrChange w:id="2173" w:author="Martin Geertsen" w:date="2018-05-16T22:28:00Z">
        <w:rPr>
          <w:color w:val="405EBF"/>
          <w:sz w:val="22"/>
          <w:szCs w:val="22"/>
          <w:lang w:val="da-DK" w:eastAsia="en-US" w:bidi="ar-SA"/>
        </w:rPr>
      </w:rPrChange>
    </w:rPr>
  </w:style>
  <w:style w:type="paragraph" w:customStyle="1" w:styleId="badge5">
    <w:name w:val="badge5"/>
    <w:basedOn w:val="Normal"/>
    <w:rsid w:val="00FF5548"/>
    <w:pPr>
      <w:shd w:val="clear" w:color="auto" w:fill="FFFFFF"/>
      <w:spacing w:after="188" w:line="240" w:lineRule="auto"/>
      <w:pPrChange w:id="2174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89406"/>
      <w:sz w:val="24"/>
      <w:szCs w:val="24"/>
      <w:lang w:eastAsia="da-DK"/>
      <w:rPrChange w:id="2174" w:author="Martin Geertsen" w:date="2018-05-16T22:28:00Z">
        <w:rPr>
          <w:color w:val="F89406"/>
          <w:sz w:val="22"/>
          <w:szCs w:val="22"/>
          <w:lang w:val="da-DK" w:eastAsia="en-US" w:bidi="ar-SA"/>
        </w:rPr>
      </w:rPrChange>
    </w:rPr>
  </w:style>
  <w:style w:type="paragraph" w:customStyle="1" w:styleId="badge6">
    <w:name w:val="badge6"/>
    <w:basedOn w:val="Normal"/>
    <w:rsid w:val="00FF5548"/>
    <w:pPr>
      <w:shd w:val="clear" w:color="auto" w:fill="FFFFFF"/>
      <w:spacing w:after="188" w:line="240" w:lineRule="auto"/>
      <w:pPrChange w:id="2175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E03A06"/>
      <w:sz w:val="24"/>
      <w:szCs w:val="24"/>
      <w:lang w:eastAsia="da-DK"/>
      <w:rPrChange w:id="2175" w:author="Martin Geertsen" w:date="2018-05-16T22:28:00Z">
        <w:rPr>
          <w:color w:val="E03A06"/>
          <w:sz w:val="22"/>
          <w:szCs w:val="22"/>
          <w:lang w:val="da-DK" w:eastAsia="en-US" w:bidi="ar-SA"/>
        </w:rPr>
      </w:rPrChange>
    </w:rPr>
  </w:style>
  <w:style w:type="paragraph" w:customStyle="1" w:styleId="card-header1">
    <w:name w:val="card-header1"/>
    <w:basedOn w:val="Normal"/>
    <w:rsid w:val="00FF5548"/>
    <w:pPr>
      <w:pBdr>
        <w:bottom w:val="single" w:sz="6" w:space="19" w:color="CFCFCF"/>
      </w:pBdr>
      <w:spacing w:after="375" w:line="240" w:lineRule="auto"/>
      <w:pPrChange w:id="2176" w:author="Martin Geertsen" w:date="2018-05-16T22:28:00Z">
        <w:pPr>
          <w:pBdr>
            <w:bottom w:val="single" w:sz="6" w:space="19" w:color="CFCFCF"/>
          </w:pBdr>
          <w:spacing w:after="3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1">
    <w:name w:val="card1"/>
    <w:basedOn w:val="Normal"/>
    <w:rsid w:val="00FF5548"/>
    <w:pPr>
      <w:shd w:val="clear" w:color="auto" w:fill="FFFFFF"/>
      <w:spacing w:before="375" w:after="0" w:line="240" w:lineRule="auto"/>
      <w:ind w:left="-225" w:right="-225"/>
      <w:pPrChange w:id="2177" w:author="Martin Geertsen" w:date="2018-05-16T22:28:00Z">
        <w:pPr>
          <w:shd w:val="clear" w:color="auto" w:fill="FFFFFF"/>
          <w:spacing w:before="375" w:after="160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vider1">
    <w:name w:val="divider1"/>
    <w:basedOn w:val="Normal"/>
    <w:rsid w:val="00FF5548"/>
    <w:pPr>
      <w:shd w:val="clear" w:color="auto" w:fill="E5E5E5"/>
      <w:spacing w:before="173" w:after="173" w:line="240" w:lineRule="auto"/>
      <w:pPrChange w:id="2178" w:author="Martin Geertsen" w:date="2018-05-16T22:28:00Z">
        <w:pPr>
          <w:shd w:val="clear" w:color="auto" w:fill="E5E5E5"/>
          <w:spacing w:before="173" w:after="173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et1">
    <w:name w:val="caret1"/>
    <w:basedOn w:val="Normal"/>
    <w:rsid w:val="00FF5548"/>
    <w:pPr>
      <w:pBdr>
        <w:bottom w:val="single" w:sz="24" w:space="0" w:color="auto"/>
      </w:pBdr>
      <w:spacing w:after="188" w:line="240" w:lineRule="auto"/>
      <w:ind w:left="30"/>
      <w:textAlignment w:val="center"/>
      <w:pPrChange w:id="2179" w:author="Martin Geertsen" w:date="2018-05-16T22:28:00Z">
        <w:pPr>
          <w:pBdr>
            <w:bottom w:val="single" w:sz="24" w:space="0" w:color="auto"/>
          </w:pBdr>
          <w:spacing w:after="188" w:line="259" w:lineRule="auto"/>
          <w:ind w:left="30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et2">
    <w:name w:val="caret2"/>
    <w:basedOn w:val="Normal"/>
    <w:rsid w:val="00FF5548"/>
    <w:pPr>
      <w:pBdr>
        <w:bottom w:val="single" w:sz="24" w:space="0" w:color="auto"/>
      </w:pBdr>
      <w:spacing w:after="188" w:line="240" w:lineRule="auto"/>
      <w:ind w:left="30"/>
      <w:textAlignment w:val="center"/>
      <w:pPrChange w:id="2180" w:author="Martin Geertsen" w:date="2018-05-16T22:28:00Z">
        <w:pPr>
          <w:pBdr>
            <w:bottom w:val="single" w:sz="24" w:space="0" w:color="auto"/>
          </w:pBdr>
          <w:spacing w:after="188" w:line="259" w:lineRule="auto"/>
          <w:ind w:left="30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down-menu1">
    <w:name w:val="dropdown-menu1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240" w:lineRule="auto"/>
      <w:pPrChange w:id="2181" w:author="Martin Geertsen" w:date="2018-05-16T22:28:00Z">
        <w:pPr>
          <w:pBdr>
            <w:top w:val="single" w:sz="6" w:space="4" w:color="CCCCCC"/>
            <w:left w:val="single" w:sz="6" w:space="0" w:color="CCCCCC"/>
            <w:bottom w:val="single" w:sz="6" w:space="4" w:color="CCCCCC"/>
            <w:right w:val="single" w:sz="6" w:space="0" w:color="CCCCCC"/>
          </w:pBdr>
          <w:shd w:val="clear" w:color="auto" w:fill="FFFFFF"/>
          <w:spacing w:before="30" w:after="15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181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dropdown-menu2">
    <w:name w:val="dropdown-menu2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240" w:lineRule="auto"/>
      <w:pPrChange w:id="2182" w:author="Martin Geertsen" w:date="2018-05-16T22:28:00Z">
        <w:pPr>
          <w:pBdr>
            <w:top w:val="single" w:sz="6" w:space="4" w:color="CCCCCC"/>
            <w:left w:val="single" w:sz="6" w:space="0" w:color="CCCCCC"/>
            <w:bottom w:val="single" w:sz="6" w:space="4" w:color="CCCCCC"/>
            <w:right w:val="single" w:sz="6" w:space="0" w:color="CCCCCC"/>
          </w:pBdr>
          <w:shd w:val="clear" w:color="auto" w:fill="FFFFFF"/>
          <w:spacing w:before="30" w:after="15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182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aret3">
    <w:name w:val="caret3"/>
    <w:basedOn w:val="Normal"/>
    <w:rsid w:val="00FF5548"/>
    <w:pPr>
      <w:pBdr>
        <w:top w:val="single" w:sz="36" w:space="0" w:color="auto"/>
      </w:pBdr>
      <w:spacing w:after="188" w:line="240" w:lineRule="auto"/>
      <w:ind w:left="30"/>
      <w:textAlignment w:val="center"/>
      <w:pPrChange w:id="2183" w:author="Martin Geertsen" w:date="2018-05-16T22:28:00Z">
        <w:pPr>
          <w:pBdr>
            <w:top w:val="single" w:sz="36" w:space="0" w:color="auto"/>
          </w:pBdr>
          <w:spacing w:after="188" w:line="259" w:lineRule="auto"/>
          <w:ind w:left="30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et4">
    <w:name w:val="caret4"/>
    <w:basedOn w:val="Normal"/>
    <w:rsid w:val="00FF5548"/>
    <w:pPr>
      <w:pBdr>
        <w:bottom w:val="single" w:sz="36" w:space="0" w:color="auto"/>
      </w:pBdr>
      <w:spacing w:after="188" w:line="240" w:lineRule="auto"/>
      <w:ind w:left="30"/>
      <w:textAlignment w:val="center"/>
      <w:pPrChange w:id="2184" w:author="Martin Geertsen" w:date="2018-05-16T22:28:00Z">
        <w:pPr>
          <w:pBdr>
            <w:bottom w:val="single" w:sz="36" w:space="0" w:color="auto"/>
          </w:pBdr>
          <w:spacing w:after="188" w:line="259" w:lineRule="auto"/>
          <w:ind w:left="30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6">
    <w:name w:val="form-control6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0" w:line="240" w:lineRule="auto"/>
      <w:pPrChange w:id="2185" w:author="Martin Geertsen" w:date="2018-05-16T22:28:00Z">
        <w:pPr>
          <w:pBdr>
            <w:top w:val="single" w:sz="6" w:space="4" w:color="CCCCCC"/>
            <w:left w:val="single" w:sz="6" w:space="12" w:color="CCCCCC"/>
            <w:bottom w:val="single" w:sz="6" w:space="4" w:color="CCCCCC"/>
            <w:right w:val="single" w:sz="6" w:space="12" w:color="CCCCCC"/>
          </w:pBd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-divider1">
    <w:name w:val="nav-divider1"/>
    <w:basedOn w:val="Normal"/>
    <w:rsid w:val="00FF5548"/>
    <w:pPr>
      <w:shd w:val="clear" w:color="auto" w:fill="E5E5E5"/>
      <w:spacing w:before="173" w:after="173" w:line="240" w:lineRule="auto"/>
      <w:pPrChange w:id="2186" w:author="Martin Geertsen" w:date="2018-05-16T22:28:00Z">
        <w:pPr>
          <w:shd w:val="clear" w:color="auto" w:fill="E5E5E5"/>
          <w:spacing w:before="173" w:after="173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ropdown-menu3">
    <w:name w:val="dropdown-menu3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  <w:pPrChange w:id="2187" w:author="Martin Geertsen" w:date="2018-05-16T22:28:00Z">
        <w:pPr>
          <w:pBdr>
            <w:top w:val="single" w:sz="6" w:space="4" w:color="CCCCCC"/>
            <w:left w:val="single" w:sz="6" w:space="0" w:color="CCCCCC"/>
            <w:bottom w:val="single" w:sz="6" w:space="4" w:color="CCCCCC"/>
            <w:right w:val="single" w:sz="6" w:space="0" w:color="CCCCCC"/>
          </w:pBd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187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navbar-collapse1">
    <w:name w:val="navbar-collapse1"/>
    <w:basedOn w:val="Normal"/>
    <w:rsid w:val="00FF5548"/>
    <w:pPr>
      <w:pBdr>
        <w:bottom w:val="single" w:sz="6" w:space="0" w:color="CFCFCF"/>
      </w:pBdr>
      <w:shd w:val="clear" w:color="auto" w:fill="FFFFFF"/>
      <w:spacing w:after="0" w:line="240" w:lineRule="auto"/>
      <w:pPrChange w:id="2188" w:author="Martin Geertsen" w:date="2018-05-16T22:28:00Z">
        <w:pPr>
          <w:pBdr>
            <w:bottom w:val="single" w:sz="6" w:space="0" w:color="CFCFCF"/>
          </w:pBd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brand1">
    <w:name w:val="navbar-brand1"/>
    <w:basedOn w:val="Normal"/>
    <w:rsid w:val="00FF5548"/>
    <w:pPr>
      <w:spacing w:after="188" w:line="375" w:lineRule="atLeast"/>
      <w:pPrChange w:id="2189" w:author="Martin Geertsen" w:date="2018-05-16T22:28:00Z">
        <w:pPr>
          <w:spacing w:after="188" w:line="375" w:lineRule="atLeas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text1">
    <w:name w:val="navbar-text1"/>
    <w:basedOn w:val="Normal"/>
    <w:rsid w:val="00FF5548"/>
    <w:pPr>
      <w:spacing w:before="263" w:after="263" w:line="240" w:lineRule="auto"/>
      <w:pPrChange w:id="2190" w:author="Martin Geertsen" w:date="2018-05-16T22:28:00Z">
        <w:pPr>
          <w:spacing w:before="263" w:after="263" w:line="259" w:lineRule="auto"/>
        </w:pPr>
      </w:pPrChange>
    </w:pPr>
    <w:rPr>
      <w:rFonts w:ascii="Times New Roman" w:eastAsia="Times New Roman" w:hAnsi="Times New Roman" w:cs="Times New Roman"/>
      <w:color w:val="777777"/>
      <w:sz w:val="24"/>
      <w:szCs w:val="24"/>
      <w:lang w:eastAsia="da-DK"/>
      <w:rPrChange w:id="2190" w:author="Martin Geertsen" w:date="2018-05-16T22:28:00Z">
        <w:rPr>
          <w:color w:val="777777"/>
          <w:sz w:val="22"/>
          <w:szCs w:val="22"/>
          <w:lang w:val="da-DK" w:eastAsia="en-US" w:bidi="ar-SA"/>
        </w:rPr>
      </w:rPrChange>
    </w:rPr>
  </w:style>
  <w:style w:type="paragraph" w:customStyle="1" w:styleId="navbar-navlia1">
    <w:name w:val="navbar-nav&gt;li&gt;a1"/>
    <w:basedOn w:val="Normal"/>
    <w:rsid w:val="00FF5548"/>
    <w:pPr>
      <w:spacing w:after="188" w:line="240" w:lineRule="auto"/>
      <w:pPrChange w:id="21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A93529"/>
      <w:sz w:val="19"/>
      <w:szCs w:val="19"/>
      <w:lang w:eastAsia="da-DK"/>
      <w:rPrChange w:id="2191" w:author="Martin Geertsen" w:date="2018-05-16T22:28:00Z">
        <w:rPr>
          <w:b/>
          <w:bCs/>
          <w:color w:val="A93529"/>
          <w:sz w:val="19"/>
          <w:szCs w:val="19"/>
          <w:lang w:val="da-DK" w:eastAsia="en-US" w:bidi="ar-SA"/>
        </w:rPr>
      </w:rPrChange>
    </w:rPr>
  </w:style>
  <w:style w:type="paragraph" w:customStyle="1" w:styleId="navbar-toggle1">
    <w:name w:val="navbar-toggle1"/>
    <w:basedOn w:val="Normal"/>
    <w:rsid w:val="00FF5548"/>
    <w:pPr>
      <w:pBdr>
        <w:top w:val="single" w:sz="12" w:space="0" w:color="A93529"/>
        <w:left w:val="single" w:sz="12" w:space="0" w:color="A93529"/>
        <w:bottom w:val="single" w:sz="12" w:space="0" w:color="A93529"/>
        <w:right w:val="single" w:sz="12" w:space="0" w:color="A93529"/>
      </w:pBdr>
      <w:spacing w:after="188" w:line="240" w:lineRule="auto"/>
      <w:ind w:right="225"/>
      <w:pPrChange w:id="2192" w:author="Martin Geertsen" w:date="2018-05-16T22:28:00Z">
        <w:pPr>
          <w:pBdr>
            <w:top w:val="single" w:sz="12" w:space="0" w:color="A93529"/>
            <w:left w:val="single" w:sz="12" w:space="0" w:color="A93529"/>
            <w:bottom w:val="single" w:sz="12" w:space="0" w:color="A93529"/>
            <w:right w:val="single" w:sz="12" w:space="0" w:color="A93529"/>
          </w:pBdr>
          <w:spacing w:after="188" w:line="259" w:lineRule="auto"/>
          <w:ind w:right="225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2192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navbar-collapse2">
    <w:name w:val="navbar-collapse2"/>
    <w:basedOn w:val="Normal"/>
    <w:rsid w:val="00FF5548"/>
    <w:pPr>
      <w:spacing w:after="188" w:line="240" w:lineRule="auto"/>
      <w:pPrChange w:id="219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form1">
    <w:name w:val="navbar-form1"/>
    <w:basedOn w:val="Normal"/>
    <w:rsid w:val="00FF5548"/>
    <w:pPr>
      <w:spacing w:before="173" w:after="173" w:line="240" w:lineRule="auto"/>
      <w:ind w:left="-225" w:right="-225"/>
      <w:pPrChange w:id="2194" w:author="Martin Geertsen" w:date="2018-05-16T22:28:00Z">
        <w:pPr>
          <w:spacing w:before="173" w:after="173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1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vbar-link1">
    <w:name w:val="navbar-link1"/>
    <w:basedOn w:val="Normal"/>
    <w:rsid w:val="00FF5548"/>
    <w:pPr>
      <w:spacing w:after="188" w:line="240" w:lineRule="auto"/>
      <w:pPrChange w:id="21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24"/>
      <w:szCs w:val="24"/>
      <w:lang w:eastAsia="da-DK"/>
      <w:rPrChange w:id="2195" w:author="Martin Geertsen" w:date="2018-05-16T22:28:00Z">
        <w:rPr>
          <w:color w:val="A93529"/>
          <w:sz w:val="22"/>
          <w:szCs w:val="22"/>
          <w:lang w:val="da-DK" w:eastAsia="en-US" w:bidi="ar-SA"/>
        </w:rPr>
      </w:rPrChange>
    </w:rPr>
  </w:style>
  <w:style w:type="paragraph" w:customStyle="1" w:styleId="navbar-link2">
    <w:name w:val="navbar-link2"/>
    <w:basedOn w:val="Normal"/>
    <w:rsid w:val="00FF5548"/>
    <w:pPr>
      <w:spacing w:after="188" w:line="240" w:lineRule="auto"/>
      <w:pPrChange w:id="21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6B221A"/>
      <w:sz w:val="24"/>
      <w:szCs w:val="24"/>
      <w:lang w:eastAsia="da-DK"/>
      <w:rPrChange w:id="2196" w:author="Martin Geertsen" w:date="2018-05-16T22:28:00Z">
        <w:rPr>
          <w:color w:val="6B221A"/>
          <w:sz w:val="22"/>
          <w:szCs w:val="22"/>
          <w:lang w:val="da-DK" w:eastAsia="en-US" w:bidi="ar-SA"/>
        </w:rPr>
      </w:rPrChange>
    </w:rPr>
  </w:style>
  <w:style w:type="paragraph" w:customStyle="1" w:styleId="caption1">
    <w:name w:val="caption1"/>
    <w:basedOn w:val="Normal"/>
    <w:rsid w:val="00FF5548"/>
    <w:pPr>
      <w:spacing w:after="188" w:line="240" w:lineRule="auto"/>
      <w:pPrChange w:id="21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2197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alert-link1">
    <w:name w:val="alert-link1"/>
    <w:basedOn w:val="Normal"/>
    <w:rsid w:val="00FF5548"/>
    <w:pPr>
      <w:spacing w:after="188" w:line="240" w:lineRule="auto"/>
      <w:pPrChange w:id="219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2198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alert-link2">
    <w:name w:val="alert-link2"/>
    <w:basedOn w:val="Normal"/>
    <w:rsid w:val="00FF5548"/>
    <w:pPr>
      <w:spacing w:after="188" w:line="240" w:lineRule="auto"/>
      <w:pPrChange w:id="21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183A18"/>
      <w:sz w:val="24"/>
      <w:szCs w:val="24"/>
      <w:lang w:eastAsia="da-DK"/>
      <w:rPrChange w:id="2199" w:author="Martin Geertsen" w:date="2018-05-16T22:28:00Z">
        <w:rPr>
          <w:color w:val="183A18"/>
          <w:sz w:val="22"/>
          <w:szCs w:val="22"/>
          <w:lang w:val="da-DK" w:eastAsia="en-US" w:bidi="ar-SA"/>
        </w:rPr>
      </w:rPrChange>
    </w:rPr>
  </w:style>
  <w:style w:type="paragraph" w:customStyle="1" w:styleId="alert-link3">
    <w:name w:val="alert-link3"/>
    <w:basedOn w:val="Normal"/>
    <w:rsid w:val="00FF5548"/>
    <w:pPr>
      <w:spacing w:after="188" w:line="240" w:lineRule="auto"/>
      <w:pPrChange w:id="22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1A264C"/>
      <w:sz w:val="24"/>
      <w:szCs w:val="24"/>
      <w:lang w:eastAsia="da-DK"/>
      <w:rPrChange w:id="2200" w:author="Martin Geertsen" w:date="2018-05-16T22:28:00Z">
        <w:rPr>
          <w:color w:val="1A264C"/>
          <w:sz w:val="22"/>
          <w:szCs w:val="22"/>
          <w:lang w:val="da-DK" w:eastAsia="en-US" w:bidi="ar-SA"/>
        </w:rPr>
      </w:rPrChange>
    </w:rPr>
  </w:style>
  <w:style w:type="paragraph" w:customStyle="1" w:styleId="alert-link4">
    <w:name w:val="alert-link4"/>
    <w:basedOn w:val="Normal"/>
    <w:rsid w:val="00FF5548"/>
    <w:pPr>
      <w:spacing w:after="188" w:line="240" w:lineRule="auto"/>
      <w:pPrChange w:id="22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945904"/>
      <w:sz w:val="24"/>
      <w:szCs w:val="24"/>
      <w:lang w:eastAsia="da-DK"/>
      <w:rPrChange w:id="2201" w:author="Martin Geertsen" w:date="2018-05-16T22:28:00Z">
        <w:rPr>
          <w:color w:val="945904"/>
          <w:sz w:val="22"/>
          <w:szCs w:val="22"/>
          <w:lang w:val="da-DK" w:eastAsia="en-US" w:bidi="ar-SA"/>
        </w:rPr>
      </w:rPrChange>
    </w:rPr>
  </w:style>
  <w:style w:type="paragraph" w:customStyle="1" w:styleId="alert-link5">
    <w:name w:val="alert-link5"/>
    <w:basedOn w:val="Normal"/>
    <w:rsid w:val="00FF5548"/>
    <w:pPr>
      <w:spacing w:after="188" w:line="240" w:lineRule="auto"/>
      <w:pPrChange w:id="22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D2003"/>
      <w:sz w:val="24"/>
      <w:szCs w:val="24"/>
      <w:lang w:eastAsia="da-DK"/>
      <w:rPrChange w:id="2202" w:author="Martin Geertsen" w:date="2018-05-16T22:28:00Z">
        <w:rPr>
          <w:color w:val="7D2003"/>
          <w:sz w:val="22"/>
          <w:szCs w:val="22"/>
          <w:lang w:val="da-DK" w:eastAsia="en-US" w:bidi="ar-SA"/>
        </w:rPr>
      </w:rPrChange>
    </w:rPr>
  </w:style>
  <w:style w:type="paragraph" w:customStyle="1" w:styleId="drag-here1">
    <w:name w:val="drag-here1"/>
    <w:basedOn w:val="Normal"/>
    <w:rsid w:val="00FF5548"/>
    <w:pPr>
      <w:pBdr>
        <w:top w:val="dashed" w:sz="6" w:space="0" w:color="666666"/>
        <w:left w:val="dashed" w:sz="6" w:space="0" w:color="666666"/>
        <w:bottom w:val="dashed" w:sz="6" w:space="0" w:color="666666"/>
        <w:right w:val="dashed" w:sz="6" w:space="0" w:color="666666"/>
      </w:pBdr>
      <w:spacing w:after="188" w:line="240" w:lineRule="auto"/>
      <w:textAlignment w:val="center"/>
      <w:pPrChange w:id="2203" w:author="Martin Geertsen" w:date="2018-05-16T22:28:00Z">
        <w:pPr>
          <w:pBdr>
            <w:top w:val="dashed" w:sz="6" w:space="0" w:color="666666"/>
            <w:left w:val="dashed" w:sz="6" w:space="0" w:color="666666"/>
            <w:bottom w:val="dashed" w:sz="6" w:space="0" w:color="666666"/>
            <w:right w:val="dashed" w:sz="6" w:space="0" w:color="666666"/>
          </w:pBd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elp1">
    <w:name w:val="help1"/>
    <w:basedOn w:val="Normal"/>
    <w:rsid w:val="00FF5548"/>
    <w:pPr>
      <w:spacing w:before="90" w:after="188" w:line="240" w:lineRule="auto"/>
      <w:pPrChange w:id="2204" w:author="Martin Geertsen" w:date="2018-05-16T22:28:00Z">
        <w:pPr>
          <w:spacing w:before="90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qq-upload-retry-selector1">
    <w:name w:val="qq-upload-retry-selector1"/>
    <w:basedOn w:val="Normal"/>
    <w:rsid w:val="00FF5548"/>
    <w:pPr>
      <w:spacing w:after="188" w:line="240" w:lineRule="auto"/>
      <w:ind w:right="180"/>
      <w:pPrChange w:id="2205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sz w:val="18"/>
      <w:szCs w:val="18"/>
      <w:lang w:eastAsia="da-DK"/>
      <w:rPrChange w:id="2205" w:author="Martin Geertsen" w:date="2018-05-16T22:28:00Z">
        <w:rPr>
          <w:sz w:val="18"/>
          <w:szCs w:val="18"/>
          <w:lang w:val="da-DK" w:eastAsia="en-US" w:bidi="ar-SA"/>
        </w:rPr>
      </w:rPrChange>
    </w:rPr>
  </w:style>
  <w:style w:type="paragraph" w:customStyle="1" w:styleId="qq-upload-failed-text-selector1">
    <w:name w:val="qq-upload-failed-text-selector1"/>
    <w:basedOn w:val="Normal"/>
    <w:rsid w:val="00FF5548"/>
    <w:pPr>
      <w:spacing w:after="188" w:line="240" w:lineRule="auto"/>
      <w:ind w:right="180"/>
      <w:pPrChange w:id="2206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da-DK"/>
      <w:rPrChange w:id="2206" w:author="Martin Geertsen" w:date="2018-05-16T22:28:00Z">
        <w:rPr>
          <w:b/>
          <w:bCs/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qq-upload-failed-text-selector2">
    <w:name w:val="qq-upload-failed-text-selector2"/>
    <w:basedOn w:val="Normal"/>
    <w:rsid w:val="00FF5548"/>
    <w:pPr>
      <w:spacing w:after="188" w:line="240" w:lineRule="auto"/>
      <w:ind w:right="180"/>
      <w:pPrChange w:id="2207" w:author="Martin Geertsen" w:date="2018-05-16T22:28:00Z">
        <w:pPr>
          <w:spacing w:after="188" w:line="259" w:lineRule="auto"/>
          <w:ind w:right="180"/>
        </w:pPr>
      </w:pPrChange>
    </w:pPr>
    <w:rPr>
      <w:rFonts w:ascii="Times New Roman" w:eastAsia="Times New Roman" w:hAnsi="Times New Roman" w:cs="Times New Roman"/>
      <w:b/>
      <w:bCs/>
      <w:i/>
      <w:iCs/>
      <w:color w:val="D60000"/>
      <w:sz w:val="24"/>
      <w:szCs w:val="24"/>
      <w:lang w:eastAsia="da-DK"/>
      <w:rPrChange w:id="2207" w:author="Martin Geertsen" w:date="2018-05-16T22:28:00Z">
        <w:rPr>
          <w:b/>
          <w:bCs/>
          <w:i/>
          <w:iCs/>
          <w:color w:val="D60000"/>
          <w:sz w:val="22"/>
          <w:szCs w:val="22"/>
          <w:lang w:val="da-DK" w:eastAsia="en-US" w:bidi="ar-SA"/>
        </w:rPr>
      </w:rPrChange>
    </w:rPr>
  </w:style>
  <w:style w:type="paragraph" w:customStyle="1" w:styleId="show-on-hover1">
    <w:name w:val="show-on-hover1"/>
    <w:basedOn w:val="Normal"/>
    <w:rsid w:val="00FF5548"/>
    <w:pPr>
      <w:spacing w:after="188" w:line="240" w:lineRule="auto"/>
      <w:pPrChange w:id="22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208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close1">
    <w:name w:val="close1"/>
    <w:basedOn w:val="Normal"/>
    <w:rsid w:val="00FF5548"/>
    <w:pPr>
      <w:spacing w:after="188" w:line="240" w:lineRule="auto"/>
      <w:pPrChange w:id="220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da-DK"/>
      <w:rPrChange w:id="2209" w:author="Martin Geertsen" w:date="2018-05-16T22:28:00Z">
        <w:rPr>
          <w:b/>
          <w:bCs/>
          <w:color w:val="000000"/>
          <w:sz w:val="36"/>
          <w:szCs w:val="36"/>
          <w:lang w:val="da-DK" w:eastAsia="en-US" w:bidi="ar-SA"/>
        </w:rPr>
      </w:rPrChange>
    </w:rPr>
  </w:style>
  <w:style w:type="paragraph" w:customStyle="1" w:styleId="icon-next1">
    <w:name w:val="icon-next1"/>
    <w:basedOn w:val="Normal"/>
    <w:rsid w:val="00FF5548"/>
    <w:pPr>
      <w:spacing w:after="188" w:line="240" w:lineRule="auto"/>
      <w:ind w:left="-150"/>
      <w:pPrChange w:id="2210" w:author="Martin Geertsen" w:date="2018-05-16T22:28:00Z">
        <w:pPr>
          <w:spacing w:after="188" w:line="259" w:lineRule="auto"/>
          <w:ind w:left="-15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con-prev1">
    <w:name w:val="icon-prev1"/>
    <w:basedOn w:val="Normal"/>
    <w:rsid w:val="00FF5548"/>
    <w:pPr>
      <w:spacing w:after="188" w:line="240" w:lineRule="auto"/>
      <w:ind w:left="-150"/>
      <w:pPrChange w:id="2211" w:author="Martin Geertsen" w:date="2018-05-16T22:28:00Z">
        <w:pPr>
          <w:spacing w:after="188" w:line="259" w:lineRule="auto"/>
          <w:ind w:left="-15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tive1">
    <w:name w:val="active1"/>
    <w:basedOn w:val="Normal"/>
    <w:rsid w:val="00FF5548"/>
    <w:pPr>
      <w:shd w:val="clear" w:color="auto" w:fill="FFFFFF"/>
      <w:spacing w:after="0" w:line="240" w:lineRule="auto"/>
      <w:pPrChange w:id="2212" w:author="Martin Geertsen" w:date="2018-05-16T22:28:00Z">
        <w:pPr>
          <w:shd w:val="clear" w:color="auto" w:fill="FFFFFF"/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1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1">
    <w:name w:val="btn1"/>
    <w:basedOn w:val="Normal"/>
    <w:rsid w:val="00FF5548"/>
    <w:pPr>
      <w:spacing w:after="0" w:line="240" w:lineRule="auto"/>
      <w:jc w:val="center"/>
      <w:textAlignment w:val="center"/>
      <w:pPrChange w:id="2213" w:author="Martin Geertsen" w:date="2018-05-16T22:28:00Z">
        <w:pPr>
          <w:spacing w:after="160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2213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alert1">
    <w:name w:val="alert1"/>
    <w:basedOn w:val="Normal"/>
    <w:rsid w:val="00FF5548"/>
    <w:pPr>
      <w:spacing w:after="0" w:line="240" w:lineRule="auto"/>
      <w:pPrChange w:id="2214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2">
    <w:name w:val="alert2"/>
    <w:basedOn w:val="Normal"/>
    <w:rsid w:val="00FF5548"/>
    <w:pPr>
      <w:spacing w:before="375" w:after="60" w:line="240" w:lineRule="auto"/>
      <w:pPrChange w:id="2215" w:author="Martin Geertsen" w:date="2018-05-16T22:28:00Z">
        <w:pPr>
          <w:spacing w:before="375" w:after="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group2">
    <w:name w:val="form-group2"/>
    <w:basedOn w:val="Normal"/>
    <w:rsid w:val="00FF5548"/>
    <w:pPr>
      <w:spacing w:before="225" w:after="225" w:line="240" w:lineRule="auto"/>
      <w:pPrChange w:id="2216" w:author="Martin Geertsen" w:date="2018-05-16T22:28:00Z">
        <w:pPr>
          <w:spacing w:before="225" w:after="22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mg-container1">
    <w:name w:val="img-container1"/>
    <w:basedOn w:val="Normal"/>
    <w:rsid w:val="00FF5548"/>
    <w:pPr>
      <w:spacing w:before="94" w:after="375" w:line="240" w:lineRule="auto"/>
      <w:ind w:left="188" w:right="375"/>
      <w:pPrChange w:id="2217" w:author="Martin Geertsen" w:date="2018-05-16T22:28:00Z">
        <w:pPr>
          <w:spacing w:before="94" w:after="375" w:line="259" w:lineRule="auto"/>
          <w:ind w:left="188" w:right="3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1">
    <w:name w:val="progress1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after="94" w:line="240" w:lineRule="auto"/>
      <w:pPrChange w:id="2218" w:author="Martin Geertsen" w:date="2018-05-16T22:28:00Z">
        <w:pPr>
          <w:p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pBdr>
          <w:shd w:val="clear" w:color="auto" w:fill="FFFFFF"/>
          <w:spacing w:after="9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mall14">
    <w:name w:val="small14"/>
    <w:basedOn w:val="Normal"/>
    <w:rsid w:val="00FF5548"/>
    <w:pPr>
      <w:spacing w:after="94" w:line="240" w:lineRule="auto"/>
      <w:pPrChange w:id="2219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color w:val="7A7A7A"/>
      <w:lang w:eastAsia="da-DK"/>
      <w:rPrChange w:id="2219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notificationbody1">
    <w:name w:val="notification_body1"/>
    <w:basedOn w:val="Normal"/>
    <w:rsid w:val="00FF5548"/>
    <w:pPr>
      <w:spacing w:after="188" w:line="240" w:lineRule="auto"/>
      <w:textAlignment w:val="center"/>
      <w:pPrChange w:id="2220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ubdued1">
    <w:name w:val="subdued1"/>
    <w:basedOn w:val="Normal"/>
    <w:rsid w:val="00FF5548"/>
    <w:pPr>
      <w:spacing w:after="188" w:line="240" w:lineRule="auto"/>
      <w:pPrChange w:id="22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24"/>
      <w:szCs w:val="24"/>
      <w:lang w:eastAsia="da-DK"/>
      <w:rPrChange w:id="2221" w:author="Martin Geertsen" w:date="2018-05-16T22:28:00Z">
        <w:rPr>
          <w:color w:val="A4A4A4"/>
          <w:sz w:val="22"/>
          <w:szCs w:val="22"/>
          <w:lang w:val="da-DK" w:eastAsia="en-US" w:bidi="ar-SA"/>
        </w:rPr>
      </w:rPrChange>
    </w:rPr>
  </w:style>
  <w:style w:type="paragraph" w:customStyle="1" w:styleId="form-group3">
    <w:name w:val="form-group3"/>
    <w:basedOn w:val="Normal"/>
    <w:rsid w:val="00FF5548"/>
    <w:pPr>
      <w:spacing w:after="0" w:line="240" w:lineRule="auto"/>
      <w:pPrChange w:id="2222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eader1">
    <w:name w:val="header1"/>
    <w:basedOn w:val="Normal"/>
    <w:rsid w:val="00FF5548"/>
    <w:pPr>
      <w:spacing w:after="188" w:line="240" w:lineRule="auto"/>
      <w:pPrChange w:id="22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aps/>
      <w:sz w:val="24"/>
      <w:szCs w:val="24"/>
      <w:lang w:eastAsia="da-DK"/>
      <w:rPrChange w:id="2223" w:author="Martin Geertsen" w:date="2018-05-16T22:28:00Z">
        <w:rPr>
          <w:caps/>
          <w:sz w:val="22"/>
          <w:szCs w:val="22"/>
          <w:lang w:val="da-DK" w:eastAsia="en-US" w:bidi="ar-SA"/>
        </w:rPr>
      </w:rPrChange>
    </w:rPr>
  </w:style>
  <w:style w:type="paragraph" w:customStyle="1" w:styleId="owner1">
    <w:name w:val="owner1"/>
    <w:basedOn w:val="Normal"/>
    <w:rsid w:val="00FF5548"/>
    <w:pPr>
      <w:spacing w:after="188" w:line="240" w:lineRule="auto"/>
      <w:pPrChange w:id="22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name1">
    <w:name w:val="projectname1"/>
    <w:basedOn w:val="Normal"/>
    <w:rsid w:val="00FF5548"/>
    <w:pPr>
      <w:spacing w:after="188" w:line="240" w:lineRule="auto"/>
      <w:ind w:right="94"/>
      <w:pPrChange w:id="2225" w:author="Martin Geertsen" w:date="2018-05-16T22:28:00Z">
        <w:pPr>
          <w:spacing w:after="188" w:line="259" w:lineRule="auto"/>
          <w:ind w:right="94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g-label1">
    <w:name w:val="tag-label1"/>
    <w:basedOn w:val="Normal"/>
    <w:rsid w:val="00FF5548"/>
    <w:pPr>
      <w:spacing w:after="188" w:line="240" w:lineRule="auto"/>
      <w:ind w:left="94"/>
      <w:pPrChange w:id="2226" w:author="Martin Geertsen" w:date="2018-05-16T22:28:00Z">
        <w:pPr>
          <w:spacing w:after="188" w:line="259" w:lineRule="auto"/>
          <w:ind w:left="94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g-label-name1">
    <w:name w:val="tag-label-name1"/>
    <w:basedOn w:val="Normal"/>
    <w:rsid w:val="00FF5548"/>
    <w:pPr>
      <w:shd w:val="clear" w:color="auto" w:fill="A4A4A4"/>
      <w:spacing w:after="188" w:line="240" w:lineRule="auto"/>
      <w:textAlignment w:val="bottom"/>
      <w:pPrChange w:id="2227" w:author="Martin Geertsen" w:date="2018-05-16T22:28:00Z">
        <w:pPr>
          <w:shd w:val="clear" w:color="auto" w:fill="A4A4A4"/>
          <w:spacing w:after="188" w:line="259" w:lineRule="auto"/>
          <w:textAlignment w:val="bottom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227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tag-label-remove1">
    <w:name w:val="tag-label-remove1"/>
    <w:basedOn w:val="Normal"/>
    <w:rsid w:val="00FF5548"/>
    <w:pPr>
      <w:shd w:val="clear" w:color="auto" w:fill="A4A4A4"/>
      <w:spacing w:after="188" w:line="240" w:lineRule="auto"/>
      <w:textAlignment w:val="bottom"/>
      <w:pPrChange w:id="2228" w:author="Martin Geertsen" w:date="2018-05-16T22:28:00Z">
        <w:pPr>
          <w:shd w:val="clear" w:color="auto" w:fill="A4A4A4"/>
          <w:spacing w:after="188" w:line="259" w:lineRule="auto"/>
          <w:textAlignment w:val="bottom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228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v1-badge1">
    <w:name w:val="v1-badge1"/>
    <w:basedOn w:val="Normal"/>
    <w:rsid w:val="00FF5548"/>
    <w:pPr>
      <w:shd w:val="clear" w:color="auto" w:fill="A4A4A4"/>
      <w:spacing w:after="0" w:line="240" w:lineRule="auto"/>
      <w:ind w:left="-60" w:right="90"/>
      <w:jc w:val="center"/>
      <w:textAlignment w:val="baseline"/>
      <w:pPrChange w:id="2229" w:author="Martin Geertsen" w:date="2018-05-16T22:28:00Z">
        <w:pPr>
          <w:shd w:val="clear" w:color="auto" w:fill="A4A4A4"/>
          <w:spacing w:after="160" w:line="259" w:lineRule="auto"/>
          <w:ind w:left="-60" w:right="90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  <w:rPrChange w:id="2229" w:author="Martin Geertsen" w:date="2018-05-16T22:28:00Z">
        <w:rPr>
          <w:b/>
          <w:bCs/>
          <w:color w:val="FFFFFF"/>
          <w:sz w:val="18"/>
          <w:szCs w:val="18"/>
          <w:lang w:val="da-DK" w:eastAsia="en-US" w:bidi="ar-SA"/>
        </w:rPr>
      </w:rPrChange>
    </w:rPr>
  </w:style>
  <w:style w:type="paragraph" w:customStyle="1" w:styleId="autocomplete1">
    <w:name w:val="autocomplete1"/>
    <w:basedOn w:val="Normal"/>
    <w:rsid w:val="00FF5548"/>
    <w:pPr>
      <w:spacing w:after="188" w:line="240" w:lineRule="auto"/>
      <w:pPrChange w:id="22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3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ighlight1">
    <w:name w:val="highlight1"/>
    <w:basedOn w:val="Normal"/>
    <w:rsid w:val="00FF5548"/>
    <w:pPr>
      <w:spacing w:after="188" w:line="240" w:lineRule="auto"/>
      <w:pPrChange w:id="223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2231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file-tree-inner1">
    <w:name w:val="file-tree-inner1"/>
    <w:basedOn w:val="Normal"/>
    <w:rsid w:val="00FF5548"/>
    <w:pPr>
      <w:spacing w:after="188" w:line="240" w:lineRule="auto"/>
      <w:pPrChange w:id="223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ntity-name1">
    <w:name w:val="entity-name1"/>
    <w:basedOn w:val="Normal"/>
    <w:rsid w:val="00FF5548"/>
    <w:pPr>
      <w:spacing w:after="188" w:line="240" w:lineRule="auto"/>
      <w:pPrChange w:id="22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ntity-name2">
    <w:name w:val="entity-name2"/>
    <w:basedOn w:val="Normal"/>
    <w:rsid w:val="00FF5548"/>
    <w:pPr>
      <w:spacing w:after="188" w:line="240" w:lineRule="auto"/>
      <w:pPrChange w:id="22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252525"/>
      <w:sz w:val="24"/>
      <w:szCs w:val="24"/>
      <w:lang w:eastAsia="da-DK"/>
      <w:rPrChange w:id="2234" w:author="Martin Geertsen" w:date="2018-05-16T22:28:00Z">
        <w:rPr>
          <w:color w:val="252525"/>
          <w:sz w:val="22"/>
          <w:szCs w:val="22"/>
          <w:lang w:val="da-DK" w:eastAsia="en-US" w:bidi="ar-SA"/>
        </w:rPr>
      </w:rPrChange>
    </w:rPr>
  </w:style>
  <w:style w:type="paragraph" w:customStyle="1" w:styleId="entity-name3">
    <w:name w:val="entity-name3"/>
    <w:basedOn w:val="Normal"/>
    <w:rsid w:val="00FF5548"/>
    <w:pPr>
      <w:shd w:val="clear" w:color="auto" w:fill="F0F0F0"/>
      <w:spacing w:after="188" w:line="240" w:lineRule="auto"/>
      <w:pPrChange w:id="2235" w:author="Martin Geertsen" w:date="2018-05-16T22:28:00Z">
        <w:pPr>
          <w:shd w:val="clear" w:color="auto" w:fill="F0F0F0"/>
          <w:spacing w:after="188" w:line="259" w:lineRule="auto"/>
        </w:pPr>
      </w:pPrChange>
    </w:pPr>
    <w:rPr>
      <w:rFonts w:ascii="Times New Roman" w:eastAsia="Times New Roman" w:hAnsi="Times New Roman" w:cs="Times New Roman"/>
      <w:color w:val="252525"/>
      <w:sz w:val="24"/>
      <w:szCs w:val="24"/>
      <w:lang w:eastAsia="da-DK"/>
      <w:rPrChange w:id="2235" w:author="Martin Geertsen" w:date="2018-05-16T22:28:00Z">
        <w:rPr>
          <w:color w:val="252525"/>
          <w:sz w:val="22"/>
          <w:szCs w:val="22"/>
          <w:lang w:val="da-DK" w:eastAsia="en-US" w:bidi="ar-SA"/>
        </w:rPr>
      </w:rPrChange>
    </w:rPr>
  </w:style>
  <w:style w:type="paragraph" w:customStyle="1" w:styleId="dropdowna1">
    <w:name w:val="dropdown&gt;a1"/>
    <w:basedOn w:val="Normal"/>
    <w:rsid w:val="00FF5548"/>
    <w:pPr>
      <w:spacing w:after="188" w:line="240" w:lineRule="auto"/>
      <w:pPrChange w:id="223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3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name-input1">
    <w:name w:val="rename-input1"/>
    <w:basedOn w:val="Normal"/>
    <w:rsid w:val="00FF5548"/>
    <w:pPr>
      <w:spacing w:after="188" w:line="240" w:lineRule="auto"/>
      <w:pPrChange w:id="223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1">
    <w:name w:val="message1"/>
    <w:basedOn w:val="Normal"/>
    <w:rsid w:val="00FF5548"/>
    <w:pPr>
      <w:shd w:val="clear" w:color="auto" w:fill="FFFFFF"/>
      <w:spacing w:before="1500" w:after="100" w:afterAutospacing="1" w:line="240" w:lineRule="auto"/>
      <w:pPrChange w:id="2238" w:author="Martin Geertsen" w:date="2018-05-16T22:28:00Z">
        <w:pPr>
          <w:shd w:val="clear" w:color="auto" w:fill="FFFFFF"/>
          <w:spacing w:before="1500" w:after="100" w:afterAutospacing="1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wider1">
    <w:name w:val="message-wider1"/>
    <w:basedOn w:val="Normal"/>
    <w:rsid w:val="00FF5548"/>
    <w:pPr>
      <w:spacing w:before="900" w:after="188" w:line="240" w:lineRule="auto"/>
      <w:pPrChange w:id="2239" w:author="Martin Geertsen" w:date="2018-05-16T22:28:00Z">
        <w:pPr>
          <w:spacing w:before="900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header1">
    <w:name w:val="message-header1"/>
    <w:basedOn w:val="Normal"/>
    <w:rsid w:val="00FF5548"/>
    <w:pPr>
      <w:pBdr>
        <w:bottom w:val="single" w:sz="6" w:space="11" w:color="E5E5E5"/>
      </w:pBdr>
      <w:spacing w:after="188" w:line="240" w:lineRule="auto"/>
      <w:pPrChange w:id="2240" w:author="Martin Geertsen" w:date="2018-05-16T22:28:00Z">
        <w:pPr>
          <w:pBdr>
            <w:bottom w:val="single" w:sz="6" w:space="11" w:color="E5E5E5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body1">
    <w:name w:val="message-body1"/>
    <w:basedOn w:val="Normal"/>
    <w:rsid w:val="00FF5548"/>
    <w:pPr>
      <w:spacing w:after="188" w:line="240" w:lineRule="auto"/>
      <w:pPrChange w:id="22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4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ff-panel1">
    <w:name w:val="diff-panel1"/>
    <w:basedOn w:val="Normal"/>
    <w:rsid w:val="00FF5548"/>
    <w:pPr>
      <w:spacing w:after="188" w:line="240" w:lineRule="auto"/>
      <w:ind w:right="3750"/>
      <w:pPrChange w:id="2242" w:author="Martin Geertsen" w:date="2018-05-16T22:28:00Z">
        <w:pPr>
          <w:spacing w:after="188" w:line="259" w:lineRule="auto"/>
          <w:ind w:right="375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1">
    <w:name w:val="toolbar1"/>
    <w:basedOn w:val="Normal"/>
    <w:rsid w:val="00FF5548"/>
    <w:pPr>
      <w:pBdr>
        <w:bottom w:val="single" w:sz="6" w:space="0" w:color="CFCFCF"/>
      </w:pBdr>
      <w:spacing w:after="188" w:line="240" w:lineRule="auto"/>
      <w:pPrChange w:id="2243" w:author="Martin Geertsen" w:date="2018-05-16T22:28:00Z">
        <w:pPr>
          <w:pBdr>
            <w:bottom w:val="single" w:sz="6" w:space="0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me1">
    <w:name w:val="name1"/>
    <w:basedOn w:val="Normal"/>
    <w:rsid w:val="00FF5548"/>
    <w:pPr>
      <w:spacing w:after="188" w:line="240" w:lineRule="auto"/>
      <w:pPrChange w:id="224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active-line1">
    <w:name w:val="ace_active-line1"/>
    <w:basedOn w:val="Normal"/>
    <w:rsid w:val="00FF5548"/>
    <w:pPr>
      <w:spacing w:after="188" w:line="240" w:lineRule="auto"/>
      <w:pPrChange w:id="224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245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acecursor-layer1">
    <w:name w:val="ace_cursor-layer1"/>
    <w:basedOn w:val="Normal"/>
    <w:rsid w:val="00FF5548"/>
    <w:pPr>
      <w:spacing w:after="188" w:line="240" w:lineRule="auto"/>
      <w:pPrChange w:id="22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246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acegutter-active-line1">
    <w:name w:val="ace_gutter-active-line1"/>
    <w:basedOn w:val="Normal"/>
    <w:rsid w:val="00FF5548"/>
    <w:pPr>
      <w:spacing w:after="188" w:line="240" w:lineRule="auto"/>
      <w:pPrChange w:id="22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247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diff-deleted1">
    <w:name w:val="diff-deleted1"/>
    <w:basedOn w:val="Normal"/>
    <w:rsid w:val="00FF5548"/>
    <w:pPr>
      <w:spacing w:after="188" w:line="240" w:lineRule="auto"/>
      <w:pPrChange w:id="22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4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eleted-warning1">
    <w:name w:val="deleted-warning1"/>
    <w:basedOn w:val="Normal"/>
    <w:rsid w:val="00FF5548"/>
    <w:pPr>
      <w:shd w:val="clear" w:color="auto" w:fill="E03A06"/>
      <w:spacing w:after="188" w:line="240" w:lineRule="auto"/>
      <w:ind w:right="94"/>
      <w:pPrChange w:id="2249" w:author="Martin Geertsen" w:date="2018-05-16T22:28:00Z">
        <w:pPr>
          <w:shd w:val="clear" w:color="auto" w:fill="E03A06"/>
          <w:spacing w:after="188" w:line="259" w:lineRule="auto"/>
          <w:ind w:right="94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249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alert3">
    <w:name w:val="alert3"/>
    <w:basedOn w:val="Normal"/>
    <w:rsid w:val="00FF5548"/>
    <w:pPr>
      <w:spacing w:before="188" w:after="188" w:line="240" w:lineRule="auto"/>
      <w:ind w:left="188" w:right="188"/>
      <w:pPrChange w:id="2250" w:author="Martin Geertsen" w:date="2018-05-16T22:28:00Z">
        <w:pPr>
          <w:spacing w:before="188" w:after="188" w:line="259" w:lineRule="auto"/>
          <w:ind w:left="188" w:right="18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5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abel1">
    <w:name w:val="label1"/>
    <w:basedOn w:val="Normal"/>
    <w:rsid w:val="00FF5548"/>
    <w:pPr>
      <w:spacing w:after="188" w:line="240" w:lineRule="auto"/>
      <w:jc w:val="center"/>
      <w:textAlignment w:val="baseline"/>
      <w:pPrChange w:id="2251" w:author="Martin Geertsen" w:date="2018-05-16T22:28:00Z">
        <w:pPr>
          <w:spacing w:after="188" w:line="259" w:lineRule="auto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da-DK"/>
      <w:rPrChange w:id="2251" w:author="Martin Geertsen" w:date="2018-05-16T22:28:00Z">
        <w:rPr>
          <w:b/>
          <w:bCs/>
          <w:color w:val="FFFFFF"/>
          <w:sz w:val="14"/>
          <w:szCs w:val="14"/>
          <w:lang w:val="da-DK" w:eastAsia="en-US" w:bidi="ar-SA"/>
        </w:rPr>
      </w:rPrChange>
    </w:rPr>
  </w:style>
  <w:style w:type="paragraph" w:customStyle="1" w:styleId="label2">
    <w:name w:val="label2"/>
    <w:basedOn w:val="Normal"/>
    <w:rsid w:val="00FF5548"/>
    <w:pPr>
      <w:spacing w:after="188" w:line="240" w:lineRule="auto"/>
      <w:jc w:val="center"/>
      <w:textAlignment w:val="baseline"/>
      <w:pPrChange w:id="2252" w:author="Martin Geertsen" w:date="2018-05-16T22:28:00Z">
        <w:pPr>
          <w:spacing w:after="188" w:line="259" w:lineRule="auto"/>
          <w:jc w:val="center"/>
          <w:textAlignment w:val="baseline"/>
        </w:pPr>
      </w:pPrChange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da-DK"/>
      <w:rPrChange w:id="2252" w:author="Martin Geertsen" w:date="2018-05-16T22:28:00Z">
        <w:rPr>
          <w:b/>
          <w:bCs/>
          <w:color w:val="FFFFFF"/>
          <w:sz w:val="14"/>
          <w:szCs w:val="14"/>
          <w:lang w:val="da-DK" w:eastAsia="en-US" w:bidi="ar-SA"/>
        </w:rPr>
      </w:rPrChange>
    </w:rPr>
  </w:style>
  <w:style w:type="paragraph" w:customStyle="1" w:styleId="btn-full-height1">
    <w:name w:val="btn-full-height1"/>
    <w:basedOn w:val="Normal"/>
    <w:rsid w:val="00FF5548"/>
    <w:pPr>
      <w:pBdr>
        <w:right w:val="single" w:sz="6" w:space="8" w:color="CFCFCF"/>
      </w:pBdr>
      <w:spacing w:after="188" w:line="240" w:lineRule="auto"/>
      <w:pPrChange w:id="2253" w:author="Martin Geertsen" w:date="2018-05-16T22:28:00Z">
        <w:pPr>
          <w:pBdr>
            <w:right w:val="single" w:sz="6" w:space="8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30"/>
      <w:szCs w:val="30"/>
      <w:lang w:eastAsia="da-DK"/>
      <w:rPrChange w:id="2253" w:author="Martin Geertsen" w:date="2018-05-16T22:28:00Z">
        <w:rPr>
          <w:color w:val="A93529"/>
          <w:sz w:val="30"/>
          <w:szCs w:val="30"/>
          <w:lang w:val="da-DK" w:eastAsia="en-US" w:bidi="ar-SA"/>
        </w:rPr>
      </w:rPrChange>
    </w:rPr>
  </w:style>
  <w:style w:type="paragraph" w:customStyle="1" w:styleId="btn-full-height2">
    <w:name w:val="btn-full-height2"/>
    <w:basedOn w:val="Normal"/>
    <w:rsid w:val="00FF5548"/>
    <w:pPr>
      <w:pBdr>
        <w:right w:val="single" w:sz="6" w:space="8" w:color="CFCFCF"/>
      </w:pBdr>
      <w:shd w:val="clear" w:color="auto" w:fill="E6E6E6"/>
      <w:spacing w:after="188" w:line="240" w:lineRule="auto"/>
      <w:pPrChange w:id="2254" w:author="Martin Geertsen" w:date="2018-05-16T22:28:00Z">
        <w:pPr>
          <w:pBdr>
            <w:right w:val="single" w:sz="6" w:space="8" w:color="CFCFCF"/>
          </w:pBdr>
          <w:shd w:val="clear" w:color="auto" w:fill="E6E6E6"/>
          <w:spacing w:after="188" w:line="259" w:lineRule="auto"/>
        </w:pPr>
      </w:pPrChange>
    </w:pPr>
    <w:rPr>
      <w:rFonts w:ascii="Times New Roman" w:eastAsia="Times New Roman" w:hAnsi="Times New Roman" w:cs="Times New Roman"/>
      <w:color w:val="6B221A"/>
      <w:sz w:val="30"/>
      <w:szCs w:val="30"/>
      <w:lang w:eastAsia="da-DK"/>
      <w:rPrChange w:id="2254" w:author="Martin Geertsen" w:date="2018-05-16T22:28:00Z">
        <w:rPr>
          <w:color w:val="6B221A"/>
          <w:sz w:val="30"/>
          <w:szCs w:val="30"/>
          <w:lang w:val="da-DK" w:eastAsia="en-US" w:bidi="ar-SA"/>
        </w:rPr>
      </w:rPrChange>
    </w:rPr>
  </w:style>
  <w:style w:type="paragraph" w:customStyle="1" w:styleId="btn-full-height-no-border1">
    <w:name w:val="btn-full-height-no-border1"/>
    <w:basedOn w:val="Normal"/>
    <w:rsid w:val="00FF5548"/>
    <w:pPr>
      <w:spacing w:after="188" w:line="240" w:lineRule="auto"/>
      <w:pPrChange w:id="22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left1">
    <w:name w:val="toolbar-left1"/>
    <w:basedOn w:val="Normal"/>
    <w:rsid w:val="00FF5548"/>
    <w:pPr>
      <w:spacing w:after="188" w:line="240" w:lineRule="auto"/>
      <w:jc w:val="center"/>
      <w:pPrChange w:id="2256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full-height3">
    <w:name w:val="btn-full-height3"/>
    <w:basedOn w:val="Normal"/>
    <w:rsid w:val="00FF5548"/>
    <w:pPr>
      <w:pBdr>
        <w:left w:val="single" w:sz="6" w:space="8" w:color="CFCFCF"/>
      </w:pBdr>
      <w:spacing w:after="188" w:line="240" w:lineRule="auto"/>
      <w:pPrChange w:id="2257" w:author="Martin Geertsen" w:date="2018-05-16T22:28:00Z">
        <w:pPr>
          <w:pBdr>
            <w:left w:val="single" w:sz="6" w:space="8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30"/>
      <w:szCs w:val="30"/>
      <w:lang w:eastAsia="da-DK"/>
      <w:rPrChange w:id="2257" w:author="Martin Geertsen" w:date="2018-05-16T22:28:00Z">
        <w:rPr>
          <w:color w:val="A93529"/>
          <w:sz w:val="30"/>
          <w:szCs w:val="30"/>
          <w:lang w:val="da-DK" w:eastAsia="en-US" w:bidi="ar-SA"/>
        </w:rPr>
      </w:rPrChange>
    </w:rPr>
  </w:style>
  <w:style w:type="paragraph" w:customStyle="1" w:styleId="toolbar-center1">
    <w:name w:val="toolbar-center1"/>
    <w:basedOn w:val="Normal"/>
    <w:rsid w:val="00FF5548"/>
    <w:pPr>
      <w:spacing w:after="188" w:line="240" w:lineRule="auto"/>
      <w:ind w:left="-2250"/>
      <w:jc w:val="center"/>
      <w:pPrChange w:id="2258" w:author="Martin Geertsen" w:date="2018-05-16T22:28:00Z">
        <w:pPr>
          <w:spacing w:after="188" w:line="259" w:lineRule="auto"/>
          <w:ind w:left="-2250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5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-alt1">
    <w:name w:val="toolbar-alt1"/>
    <w:basedOn w:val="Normal"/>
    <w:rsid w:val="00FF5548"/>
    <w:pPr>
      <w:shd w:val="clear" w:color="auto" w:fill="333333"/>
      <w:spacing w:after="188" w:line="240" w:lineRule="auto"/>
      <w:pPrChange w:id="2259" w:author="Martin Geertsen" w:date="2018-05-16T22:28:00Z">
        <w:pPr>
          <w:shd w:val="clear" w:color="auto" w:fill="333333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5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oolbar2">
    <w:name w:val="toolbar2"/>
    <w:basedOn w:val="Normal"/>
    <w:rsid w:val="00FF5548"/>
    <w:pPr>
      <w:pBdr>
        <w:bottom w:val="single" w:sz="6" w:space="0" w:color="222222"/>
      </w:pBdr>
      <w:spacing w:after="188" w:line="240" w:lineRule="auto"/>
      <w:pPrChange w:id="2260" w:author="Martin Geertsen" w:date="2018-05-16T22:28:00Z">
        <w:pPr>
          <w:pBdr>
            <w:bottom w:val="single" w:sz="6" w:space="0" w:color="222222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full-height4">
    <w:name w:val="btn-full-height4"/>
    <w:basedOn w:val="Normal"/>
    <w:rsid w:val="00FF5548"/>
    <w:pPr>
      <w:pBdr>
        <w:right w:val="single" w:sz="6" w:space="8" w:color="222222"/>
      </w:pBdr>
      <w:spacing w:after="188" w:line="240" w:lineRule="auto"/>
      <w:pPrChange w:id="2261" w:author="Martin Geertsen" w:date="2018-05-16T22:28:00Z">
        <w:pPr>
          <w:pBdr>
            <w:right w:val="single" w:sz="6" w:space="8" w:color="222222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A93529"/>
      <w:sz w:val="30"/>
      <w:szCs w:val="30"/>
      <w:lang w:eastAsia="da-DK"/>
      <w:rPrChange w:id="2261" w:author="Martin Geertsen" w:date="2018-05-16T22:28:00Z">
        <w:rPr>
          <w:color w:val="A93529"/>
          <w:sz w:val="30"/>
          <w:szCs w:val="30"/>
          <w:lang w:val="da-DK" w:eastAsia="en-US" w:bidi="ar-SA"/>
        </w:rPr>
      </w:rPrChange>
    </w:rPr>
  </w:style>
  <w:style w:type="paragraph" w:customStyle="1" w:styleId="btn-full-height5">
    <w:name w:val="btn-full-height5"/>
    <w:basedOn w:val="Normal"/>
    <w:rsid w:val="00FF5548"/>
    <w:pPr>
      <w:pBdr>
        <w:right w:val="single" w:sz="6" w:space="8" w:color="222222"/>
      </w:pBdr>
      <w:shd w:val="clear" w:color="auto" w:fill="000000"/>
      <w:spacing w:after="188" w:line="240" w:lineRule="auto"/>
      <w:pPrChange w:id="2262" w:author="Martin Geertsen" w:date="2018-05-16T22:28:00Z">
        <w:pPr>
          <w:pBdr>
            <w:right w:val="single" w:sz="6" w:space="8" w:color="222222"/>
          </w:pBdr>
          <w:shd w:val="clear" w:color="auto" w:fill="000000"/>
          <w:spacing w:after="188" w:line="259" w:lineRule="auto"/>
        </w:pPr>
      </w:pPrChange>
    </w:pPr>
    <w:rPr>
      <w:rFonts w:ascii="Times New Roman" w:eastAsia="Times New Roman" w:hAnsi="Times New Roman" w:cs="Times New Roman"/>
      <w:color w:val="CE4537"/>
      <w:sz w:val="30"/>
      <w:szCs w:val="30"/>
      <w:lang w:eastAsia="da-DK"/>
      <w:rPrChange w:id="2262" w:author="Martin Geertsen" w:date="2018-05-16T22:28:00Z">
        <w:rPr>
          <w:color w:val="CE4537"/>
          <w:sz w:val="30"/>
          <w:szCs w:val="30"/>
          <w:lang w:val="da-DK" w:eastAsia="en-US" w:bidi="ar-SA"/>
        </w:rPr>
      </w:rPrChange>
    </w:rPr>
  </w:style>
  <w:style w:type="paragraph" w:customStyle="1" w:styleId="link-disabled1">
    <w:name w:val="link-disabled1"/>
    <w:basedOn w:val="Normal"/>
    <w:rsid w:val="00FF5548"/>
    <w:pPr>
      <w:spacing w:after="188" w:line="240" w:lineRule="auto"/>
      <w:pPrChange w:id="226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24"/>
      <w:szCs w:val="24"/>
      <w:lang w:eastAsia="da-DK"/>
      <w:rPrChange w:id="2263" w:author="Martin Geertsen" w:date="2018-05-16T22:28:00Z">
        <w:rPr>
          <w:color w:val="A4A4A4"/>
          <w:sz w:val="22"/>
          <w:szCs w:val="22"/>
          <w:lang w:val="da-DK" w:eastAsia="en-US" w:bidi="ar-SA"/>
        </w:rPr>
      </w:rPrChange>
    </w:rPr>
  </w:style>
  <w:style w:type="paragraph" w:customStyle="1" w:styleId="form-controls1">
    <w:name w:val="form-controls1"/>
    <w:basedOn w:val="Normal"/>
    <w:rsid w:val="00FF5548"/>
    <w:pPr>
      <w:spacing w:after="188" w:line="240" w:lineRule="auto"/>
      <w:pPrChange w:id="22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orm-controls2">
    <w:name w:val="form-controls2"/>
    <w:basedOn w:val="Normal"/>
    <w:rsid w:val="00FF5548"/>
    <w:pPr>
      <w:shd w:val="clear" w:color="auto" w:fill="A93529"/>
      <w:spacing w:after="188" w:line="240" w:lineRule="auto"/>
      <w:pPrChange w:id="2265" w:author="Martin Geertsen" w:date="2018-05-16T22:28:00Z">
        <w:pPr>
          <w:shd w:val="clear" w:color="auto" w:fill="A93529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6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1">
    <w:name w:val="fa1"/>
    <w:basedOn w:val="Normal"/>
    <w:rsid w:val="00FF5548"/>
    <w:pPr>
      <w:spacing w:after="188" w:line="240" w:lineRule="auto"/>
      <w:pPrChange w:id="2266" w:author="Martin Geertsen" w:date="2018-05-16T22:28:00Z">
        <w:pPr>
          <w:spacing w:after="188" w:line="259" w:lineRule="auto"/>
        </w:pPr>
      </w:pPrChange>
    </w:pPr>
    <w:rPr>
      <w:rFonts w:ascii="FontAwesome" w:eastAsia="Times New Roman" w:hAnsi="FontAwesome" w:cs="Times New Roman"/>
      <w:color w:val="405EBF"/>
      <w:sz w:val="21"/>
      <w:szCs w:val="21"/>
      <w:lang w:eastAsia="da-DK"/>
      <w:rPrChange w:id="2266" w:author="Martin Geertsen" w:date="2018-05-16T22:28:00Z">
        <w:rPr>
          <w:rFonts w:ascii="FontAwesome" w:hAnsi="FontAwesome"/>
          <w:color w:val="405EBF"/>
          <w:sz w:val="21"/>
          <w:szCs w:val="21"/>
          <w:lang w:val="da-DK" w:eastAsia="en-US" w:bidi="ar-SA"/>
        </w:rPr>
      </w:rPrChange>
    </w:rPr>
  </w:style>
  <w:style w:type="paragraph" w:customStyle="1" w:styleId="btn-recompile1">
    <w:name w:val="btn-recompile1"/>
    <w:basedOn w:val="Normal"/>
    <w:rsid w:val="00FF5548"/>
    <w:pPr>
      <w:shd w:val="clear" w:color="auto" w:fill="405EBF"/>
      <w:spacing w:after="188" w:line="240" w:lineRule="auto"/>
      <w:pPrChange w:id="2267" w:author="Martin Geertsen" w:date="2018-05-16T22:28:00Z">
        <w:pPr>
          <w:shd w:val="clear" w:color="auto" w:fill="405EB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267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adge7">
    <w:name w:val="badge7"/>
    <w:basedOn w:val="Normal"/>
    <w:rsid w:val="00FF5548"/>
    <w:pPr>
      <w:shd w:val="clear" w:color="auto" w:fill="FFFFFF"/>
      <w:spacing w:after="188" w:line="240" w:lineRule="auto"/>
      <w:pPrChange w:id="2268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color w:val="405EBF"/>
      <w:sz w:val="24"/>
      <w:szCs w:val="24"/>
      <w:lang w:eastAsia="da-DK"/>
      <w:rPrChange w:id="2268" w:author="Martin Geertsen" w:date="2018-05-16T22:28:00Z">
        <w:rPr>
          <w:color w:val="405EBF"/>
          <w:sz w:val="22"/>
          <w:szCs w:val="22"/>
          <w:lang w:val="da-DK" w:eastAsia="en-US" w:bidi="ar-SA"/>
        </w:rPr>
      </w:rPrChange>
    </w:rPr>
  </w:style>
  <w:style w:type="paragraph" w:customStyle="1" w:styleId="pdfjs-viewer1">
    <w:name w:val="pdfjs-viewer1"/>
    <w:basedOn w:val="Normal"/>
    <w:rsid w:val="00FF5548"/>
    <w:pPr>
      <w:shd w:val="clear" w:color="auto" w:fill="CFCFCF"/>
      <w:spacing w:after="188" w:line="240" w:lineRule="auto"/>
      <w:pPrChange w:id="2269" w:author="Martin Geertsen" w:date="2018-05-16T22:28:00Z">
        <w:pPr>
          <w:shd w:val="clear" w:color="auto" w:fill="CFCFC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ge-container1">
    <w:name w:val="page-container1"/>
    <w:basedOn w:val="Normal"/>
    <w:rsid w:val="00FF5548"/>
    <w:pPr>
      <w:spacing w:before="150" w:after="150" w:line="240" w:lineRule="auto"/>
      <w:pPrChange w:id="2270" w:author="Martin Geertsen" w:date="2018-05-16T22:28:00Z">
        <w:pPr>
          <w:spacing w:before="150" w:after="1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thin1">
    <w:name w:val="progress-thin1"/>
    <w:basedOn w:val="Normal"/>
    <w:rsid w:val="00FF5548"/>
    <w:pPr>
      <w:spacing w:after="188" w:line="240" w:lineRule="auto"/>
      <w:pPrChange w:id="22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-bar1">
    <w:name w:val="progress-bar1"/>
    <w:basedOn w:val="Normal"/>
    <w:rsid w:val="0061393F"/>
    <w:pPr>
      <w:shd w:val="clear" w:color="auto" w:fill="A93529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pdfjs-controls1">
    <w:name w:val="pdfjs-controls1"/>
    <w:basedOn w:val="Normal"/>
    <w:rsid w:val="00FF5548"/>
    <w:pPr>
      <w:spacing w:after="188" w:line="240" w:lineRule="auto"/>
      <w:pPrChange w:id="22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4">
    <w:name w:val="alert4"/>
    <w:basedOn w:val="Normal"/>
    <w:rsid w:val="00FF5548"/>
    <w:pPr>
      <w:spacing w:after="188" w:line="240" w:lineRule="auto"/>
      <w:pPrChange w:id="22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ine-no1">
    <w:name w:val="line-no1"/>
    <w:basedOn w:val="Normal"/>
    <w:rsid w:val="00FF5548"/>
    <w:pPr>
      <w:spacing w:after="188" w:line="240" w:lineRule="auto"/>
      <w:pPrChange w:id="22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7A7A7A"/>
      <w:sz w:val="24"/>
      <w:szCs w:val="24"/>
      <w:lang w:eastAsia="da-DK"/>
      <w:rPrChange w:id="2274" w:author="Martin Geertsen" w:date="2018-05-16T22:28:00Z">
        <w:rPr>
          <w:b/>
          <w:bCs/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entry-message1">
    <w:name w:val="entry-message1"/>
    <w:basedOn w:val="Normal"/>
    <w:rsid w:val="00FF5548"/>
    <w:pPr>
      <w:spacing w:after="188" w:line="240" w:lineRule="auto"/>
      <w:pPrChange w:id="227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2275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force-recompile1">
    <w:name w:val="force-recompile1"/>
    <w:basedOn w:val="Normal"/>
    <w:rsid w:val="00FF5548"/>
    <w:pPr>
      <w:spacing w:before="150" w:after="188" w:line="240" w:lineRule="auto"/>
      <w:jc w:val="right"/>
      <w:pPrChange w:id="2276" w:author="Martin Geertsen" w:date="2018-05-16T22:28:00Z">
        <w:pPr>
          <w:spacing w:before="150"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7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-logs1">
    <w:name w:val="pdf-logs1"/>
    <w:basedOn w:val="Normal"/>
    <w:rsid w:val="00FF5548"/>
    <w:pPr>
      <w:shd w:val="clear" w:color="auto" w:fill="4D4D4D"/>
      <w:spacing w:after="188" w:line="240" w:lineRule="auto"/>
      <w:pPrChange w:id="2277" w:author="Martin Geertsen" w:date="2018-05-16T22:28:00Z">
        <w:pPr>
          <w:shd w:val="clear" w:color="auto" w:fill="4D4D4D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dfjs-viewer2">
    <w:name w:val="pdfjs-viewer2"/>
    <w:basedOn w:val="Normal"/>
    <w:rsid w:val="00FF5548"/>
    <w:pPr>
      <w:shd w:val="clear" w:color="auto" w:fill="4D4D4D"/>
      <w:spacing w:after="188" w:line="240" w:lineRule="auto"/>
      <w:pPrChange w:id="2278" w:author="Martin Geertsen" w:date="2018-05-16T22:28:00Z">
        <w:pPr>
          <w:shd w:val="clear" w:color="auto" w:fill="4D4D4D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7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a2">
    <w:name w:val="fa2"/>
    <w:basedOn w:val="Normal"/>
    <w:rsid w:val="00FF5548"/>
    <w:pPr>
      <w:spacing w:after="188" w:line="240" w:lineRule="auto"/>
      <w:pPrChange w:id="2279" w:author="Martin Geertsen" w:date="2018-05-16T22:28:00Z">
        <w:pPr>
          <w:spacing w:after="188" w:line="259" w:lineRule="auto"/>
        </w:pPr>
      </w:pPrChange>
    </w:pPr>
    <w:rPr>
      <w:rFonts w:ascii="FontAwesome" w:eastAsia="Times New Roman" w:hAnsi="FontAwesome" w:cs="Times New Roman"/>
      <w:color w:val="FFFFFF"/>
      <w:sz w:val="21"/>
      <w:szCs w:val="21"/>
      <w:lang w:eastAsia="da-DK"/>
      <w:rPrChange w:id="2279" w:author="Martin Geertsen" w:date="2018-05-16T22:28:00Z">
        <w:rPr>
          <w:rFonts w:ascii="FontAwesome" w:hAnsi="FontAwesome"/>
          <w:color w:val="FFFFFF"/>
          <w:sz w:val="21"/>
          <w:szCs w:val="21"/>
          <w:lang w:val="da-DK" w:eastAsia="en-US" w:bidi="ar-SA"/>
        </w:rPr>
      </w:rPrChange>
    </w:rPr>
  </w:style>
  <w:style w:type="paragraph" w:customStyle="1" w:styleId="card-hint-icon-container1">
    <w:name w:val="card-hint-icon-container1"/>
    <w:basedOn w:val="Normal"/>
    <w:rsid w:val="00FF5548"/>
    <w:pPr>
      <w:spacing w:after="188" w:line="240" w:lineRule="auto"/>
      <w:ind w:right="150"/>
      <w:jc w:val="center"/>
      <w:pPrChange w:id="2280" w:author="Martin Geertsen" w:date="2018-05-16T22:28:00Z">
        <w:pPr>
          <w:spacing w:after="188" w:line="259" w:lineRule="auto"/>
          <w:ind w:right="150"/>
          <w:jc w:val="center"/>
        </w:pPr>
      </w:pPrChange>
    </w:pPr>
    <w:rPr>
      <w:rFonts w:ascii="Times New Roman" w:eastAsia="Times New Roman" w:hAnsi="Times New Roman" w:cs="Times New Roman"/>
      <w:color w:val="C73405"/>
      <w:sz w:val="24"/>
      <w:szCs w:val="24"/>
      <w:lang w:eastAsia="da-DK"/>
      <w:rPrChange w:id="2280" w:author="Martin Geertsen" w:date="2018-05-16T22:28:00Z">
        <w:rPr>
          <w:color w:val="C73405"/>
          <w:sz w:val="22"/>
          <w:szCs w:val="22"/>
          <w:lang w:val="da-DK" w:eastAsia="en-US" w:bidi="ar-SA"/>
        </w:rPr>
      </w:rPrChange>
    </w:rPr>
  </w:style>
  <w:style w:type="paragraph" w:customStyle="1" w:styleId="card-hint-icon-container2">
    <w:name w:val="card-hint-icon-container2"/>
    <w:basedOn w:val="Normal"/>
    <w:rsid w:val="00FF5548"/>
    <w:pPr>
      <w:spacing w:after="188" w:line="240" w:lineRule="auto"/>
      <w:ind w:right="150"/>
      <w:jc w:val="center"/>
      <w:pPrChange w:id="2281" w:author="Martin Geertsen" w:date="2018-05-16T22:28:00Z">
        <w:pPr>
          <w:spacing w:after="188" w:line="259" w:lineRule="auto"/>
          <w:ind w:right="150"/>
          <w:jc w:val="center"/>
        </w:pPr>
      </w:pPrChange>
    </w:pPr>
    <w:rPr>
      <w:rFonts w:ascii="Times New Roman" w:eastAsia="Times New Roman" w:hAnsi="Times New Roman" w:cs="Times New Roman"/>
      <w:color w:val="F89406"/>
      <w:sz w:val="24"/>
      <w:szCs w:val="24"/>
      <w:lang w:eastAsia="da-DK"/>
      <w:rPrChange w:id="2281" w:author="Martin Geertsen" w:date="2018-05-16T22:28:00Z">
        <w:rPr>
          <w:color w:val="F89406"/>
          <w:sz w:val="22"/>
          <w:szCs w:val="22"/>
          <w:lang w:val="da-DK" w:eastAsia="en-US" w:bidi="ar-SA"/>
        </w:rPr>
      </w:rPrChange>
    </w:rPr>
  </w:style>
  <w:style w:type="paragraph" w:customStyle="1" w:styleId="card-hint-icon-container3">
    <w:name w:val="card-hint-icon-container3"/>
    <w:basedOn w:val="Normal"/>
    <w:rsid w:val="00FF5548"/>
    <w:pPr>
      <w:spacing w:after="188" w:line="240" w:lineRule="auto"/>
      <w:ind w:right="150"/>
      <w:jc w:val="center"/>
      <w:pPrChange w:id="2282" w:author="Martin Geertsen" w:date="2018-05-16T22:28:00Z">
        <w:pPr>
          <w:spacing w:after="188" w:line="259" w:lineRule="auto"/>
          <w:ind w:right="150"/>
          <w:jc w:val="center"/>
        </w:pPr>
      </w:pPrChange>
    </w:pPr>
    <w:rPr>
      <w:rFonts w:ascii="Times New Roman" w:eastAsia="Times New Roman" w:hAnsi="Times New Roman" w:cs="Times New Roman"/>
      <w:color w:val="3751A4"/>
      <w:sz w:val="24"/>
      <w:szCs w:val="24"/>
      <w:lang w:eastAsia="da-DK"/>
      <w:rPrChange w:id="2282" w:author="Martin Geertsen" w:date="2018-05-16T22:28:00Z">
        <w:rPr>
          <w:color w:val="3751A4"/>
          <w:sz w:val="22"/>
          <w:szCs w:val="22"/>
          <w:lang w:val="da-DK" w:eastAsia="en-US" w:bidi="ar-SA"/>
        </w:rPr>
      </w:rPrChange>
    </w:rPr>
  </w:style>
  <w:style w:type="paragraph" w:customStyle="1" w:styleId="radio5">
    <w:name w:val="radio5"/>
    <w:basedOn w:val="Normal"/>
    <w:rsid w:val="00FF5548"/>
    <w:pPr>
      <w:spacing w:before="75" w:after="75" w:line="240" w:lineRule="auto"/>
      <w:ind w:left="75" w:right="75"/>
      <w:pPrChange w:id="2283" w:author="Martin Geertsen" w:date="2018-05-16T22:28:00Z">
        <w:pPr>
          <w:spacing w:before="75" w:after="75" w:line="259" w:lineRule="auto"/>
          <w:ind w:left="75" w:righ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lv-text-layer1">
    <w:name w:val="plv-text-layer1"/>
    <w:basedOn w:val="Normal"/>
    <w:rsid w:val="00FF5548"/>
    <w:pPr>
      <w:spacing w:after="188" w:line="240" w:lineRule="auto"/>
      <w:pPrChange w:id="2284" w:author="Martin Geertsen" w:date="2018-05-16T22:28:00Z">
        <w:pPr>
          <w:spacing w:after="188" w:line="259" w:lineRule="auto"/>
        </w:pPr>
      </w:pPrChange>
    </w:pPr>
    <w:rPr>
      <w:rFonts w:ascii="Arial" w:eastAsia="Times New Roman" w:hAnsi="Arial" w:cs="Arial"/>
      <w:color w:val="000000"/>
      <w:sz w:val="24"/>
      <w:szCs w:val="24"/>
      <w:lang w:eastAsia="da-DK"/>
      <w:rPrChange w:id="2284" w:author="Martin Geertsen" w:date="2018-05-16T22:28:00Z">
        <w:rPr>
          <w:rFonts w:ascii="Arial" w:hAnsi="Arial" w:cs="Arial"/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plv-text-layer2">
    <w:name w:val="plv-text-layer2"/>
    <w:basedOn w:val="Normal"/>
    <w:rsid w:val="00FF5548"/>
    <w:pPr>
      <w:spacing w:after="188" w:line="240" w:lineRule="auto"/>
      <w:pPrChange w:id="2285" w:author="Martin Geertsen" w:date="2018-05-16T22:28:00Z">
        <w:pPr>
          <w:spacing w:after="188" w:line="259" w:lineRule="auto"/>
        </w:pPr>
      </w:pPrChange>
    </w:pPr>
    <w:rPr>
      <w:rFonts w:ascii="Arial" w:eastAsia="Times New Roman" w:hAnsi="Arial" w:cs="Arial"/>
      <w:color w:val="000000"/>
      <w:sz w:val="24"/>
      <w:szCs w:val="24"/>
      <w:lang w:eastAsia="da-DK"/>
      <w:rPrChange w:id="2285" w:author="Martin Geertsen" w:date="2018-05-16T22:28:00Z">
        <w:rPr>
          <w:rFonts w:ascii="Arial" w:hAnsi="Arial" w:cs="Arial"/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project-invite1">
    <w:name w:val="project-invite1"/>
    <w:basedOn w:val="Normal"/>
    <w:rsid w:val="00FF5548"/>
    <w:pPr>
      <w:pBdr>
        <w:bottom w:val="single" w:sz="6" w:space="9" w:color="CFCFCF"/>
      </w:pBdr>
      <w:spacing w:after="188" w:line="240" w:lineRule="auto"/>
      <w:pPrChange w:id="2286" w:author="Martin Geertsen" w:date="2018-05-16T22:28:00Z">
        <w:pPr>
          <w:pBdr>
            <w:bottom w:val="single" w:sz="6" w:space="9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2286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project-member1">
    <w:name w:val="project-member1"/>
    <w:basedOn w:val="Normal"/>
    <w:rsid w:val="00FF5548"/>
    <w:pPr>
      <w:pBdr>
        <w:bottom w:val="single" w:sz="6" w:space="9" w:color="CFCFCF"/>
      </w:pBdr>
      <w:spacing w:after="188" w:line="240" w:lineRule="auto"/>
      <w:pPrChange w:id="2287" w:author="Martin Geertsen" w:date="2018-05-16T22:28:00Z">
        <w:pPr>
          <w:pBdr>
            <w:bottom w:val="single" w:sz="6" w:space="9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2287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public-access-level1">
    <w:name w:val="public-access-level1"/>
    <w:basedOn w:val="Normal"/>
    <w:rsid w:val="00FF5548"/>
    <w:pPr>
      <w:pBdr>
        <w:bottom w:val="single" w:sz="6" w:space="9" w:color="CFCFCF"/>
      </w:pBdr>
      <w:spacing w:after="188" w:line="240" w:lineRule="auto"/>
      <w:pPrChange w:id="2288" w:author="Martin Geertsen" w:date="2018-05-16T22:28:00Z">
        <w:pPr>
          <w:pBdr>
            <w:bottom w:val="single" w:sz="6" w:space="9" w:color="CFCFCF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0"/>
      <w:szCs w:val="20"/>
      <w:lang w:eastAsia="da-DK"/>
      <w:rPrChange w:id="2288" w:author="Martin Geertsen" w:date="2018-05-16T22:28:00Z">
        <w:rPr>
          <w:lang w:val="da-DK" w:eastAsia="en-US" w:bidi="ar-SA"/>
        </w:rPr>
      </w:rPrChange>
    </w:rPr>
  </w:style>
  <w:style w:type="paragraph" w:customStyle="1" w:styleId="access-token-display-area1">
    <w:name w:val="access-token-display-area1"/>
    <w:basedOn w:val="Normal"/>
    <w:rsid w:val="00FF5548"/>
    <w:pPr>
      <w:spacing w:before="94" w:after="188" w:line="240" w:lineRule="auto"/>
      <w:pPrChange w:id="2289" w:author="Martin Geertsen" w:date="2018-05-16T22:28:00Z">
        <w:pPr>
          <w:spacing w:before="94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ss-token-wrapper1">
    <w:name w:val="access-token-wrapper1"/>
    <w:basedOn w:val="Normal"/>
    <w:rsid w:val="00FF5548"/>
    <w:pPr>
      <w:spacing w:after="188" w:line="240" w:lineRule="auto"/>
      <w:pPrChange w:id="22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9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cess-token1">
    <w:name w:val="access-token1"/>
    <w:basedOn w:val="Normal"/>
    <w:rsid w:val="00FF5548"/>
    <w:pPr>
      <w:pBdr>
        <w:top w:val="single" w:sz="6" w:space="5" w:color="CFCFCF"/>
        <w:left w:val="single" w:sz="6" w:space="9" w:color="CFCFCF"/>
        <w:bottom w:val="single" w:sz="6" w:space="5" w:color="CFCFCF"/>
        <w:right w:val="single" w:sz="6" w:space="9" w:color="CFCFCF"/>
      </w:pBdr>
      <w:shd w:val="clear" w:color="auto" w:fill="F0F0F0"/>
      <w:spacing w:before="94" w:after="188" w:line="240" w:lineRule="auto"/>
      <w:pPrChange w:id="2291" w:author="Martin Geertsen" w:date="2018-05-16T22:28:00Z">
        <w:pPr>
          <w:pBdr>
            <w:top w:val="single" w:sz="6" w:space="5" w:color="CFCFCF"/>
            <w:left w:val="single" w:sz="6" w:space="9" w:color="CFCFCF"/>
            <w:bottom w:val="single" w:sz="6" w:space="5" w:color="CFCFCF"/>
            <w:right w:val="single" w:sz="6" w:space="9" w:color="CFCFCF"/>
          </w:pBdr>
          <w:shd w:val="clear" w:color="auto" w:fill="F0F0F0"/>
          <w:spacing w:before="94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invite2">
    <w:name w:val="project-invite2"/>
    <w:basedOn w:val="Normal"/>
    <w:rsid w:val="00FF5548"/>
    <w:pPr>
      <w:pBdr>
        <w:bottom w:val="single" w:sz="6" w:space="9" w:color="CFCFCF"/>
      </w:pBdr>
      <w:shd w:val="clear" w:color="auto" w:fill="F0F0F0"/>
      <w:spacing w:after="188" w:line="240" w:lineRule="auto"/>
      <w:pPrChange w:id="2292" w:author="Martin Geertsen" w:date="2018-05-16T22:28:00Z">
        <w:pPr>
          <w:pBdr>
            <w:bottom w:val="single" w:sz="6" w:space="9" w:color="CFCFCF"/>
          </w:pBdr>
          <w:shd w:val="clear" w:color="auto" w:fill="F0F0F0"/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2292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project-member2">
    <w:name w:val="project-member2"/>
    <w:basedOn w:val="Normal"/>
    <w:rsid w:val="00FF5548"/>
    <w:pPr>
      <w:pBdr>
        <w:bottom w:val="single" w:sz="6" w:space="9" w:color="CFCFCF"/>
      </w:pBdr>
      <w:shd w:val="clear" w:color="auto" w:fill="F0F0F0"/>
      <w:spacing w:after="188" w:line="240" w:lineRule="auto"/>
      <w:pPrChange w:id="2293" w:author="Martin Geertsen" w:date="2018-05-16T22:28:00Z">
        <w:pPr>
          <w:pBdr>
            <w:bottom w:val="single" w:sz="6" w:space="9" w:color="CFCFCF"/>
          </w:pBdr>
          <w:shd w:val="clear" w:color="auto" w:fill="F0F0F0"/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2293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invite-controls1">
    <w:name w:val="invite-controls1"/>
    <w:basedOn w:val="Normal"/>
    <w:rsid w:val="00FF5548"/>
    <w:pPr>
      <w:shd w:val="clear" w:color="auto" w:fill="F0F0F0"/>
      <w:spacing w:before="188" w:after="188" w:line="240" w:lineRule="auto"/>
      <w:pPrChange w:id="2294" w:author="Martin Geertsen" w:date="2018-05-16T22:28:00Z">
        <w:pPr>
          <w:shd w:val="clear" w:color="auto" w:fill="F0F0F0"/>
          <w:spacing w:before="188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mall15">
    <w:name w:val="small15"/>
    <w:basedOn w:val="Normal"/>
    <w:rsid w:val="00FF5548"/>
    <w:pPr>
      <w:spacing w:after="188" w:line="240" w:lineRule="auto"/>
      <w:pPrChange w:id="22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lang w:eastAsia="da-DK"/>
      <w:rPrChange w:id="2295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form-group4">
    <w:name w:val="form-group4"/>
    <w:basedOn w:val="Normal"/>
    <w:rsid w:val="00FF5548"/>
    <w:pPr>
      <w:spacing w:after="188" w:line="240" w:lineRule="auto"/>
      <w:pPrChange w:id="22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9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ivileges1">
    <w:name w:val="privileges1"/>
    <w:basedOn w:val="Normal"/>
    <w:rsid w:val="00FF5548"/>
    <w:pPr>
      <w:spacing w:after="188" w:line="240" w:lineRule="auto"/>
      <w:pPrChange w:id="229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2297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modal-footer-left1">
    <w:name w:val="modal-footer-left1"/>
    <w:basedOn w:val="Normal"/>
    <w:rsid w:val="00FF5548"/>
    <w:pPr>
      <w:spacing w:after="188" w:line="240" w:lineRule="auto"/>
      <w:pPrChange w:id="229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2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loading1">
    <w:name w:val="loading1"/>
    <w:basedOn w:val="Normal"/>
    <w:rsid w:val="00FF5548"/>
    <w:pPr>
      <w:spacing w:after="188" w:line="240" w:lineRule="auto"/>
      <w:jc w:val="center"/>
      <w:pPrChange w:id="2299" w:author="Martin Geertsen" w:date="2018-05-16T22:28:00Z">
        <w:pPr>
          <w:spacing w:after="188" w:line="259" w:lineRule="auto"/>
          <w:jc w:val="center"/>
        </w:pPr>
      </w:pPrChange>
    </w:pPr>
    <w:rPr>
      <w:rFonts w:ascii="Merriweather" w:eastAsia="Times New Roman" w:hAnsi="Merriweather" w:cs="Times New Roman"/>
      <w:sz w:val="24"/>
      <w:szCs w:val="24"/>
      <w:lang w:eastAsia="da-DK"/>
      <w:rPrChange w:id="2299" w:author="Martin Geertsen" w:date="2018-05-16T22:28:00Z">
        <w:rPr>
          <w:rFonts w:ascii="Merriweather" w:hAnsi="Merriweather"/>
          <w:sz w:val="22"/>
          <w:szCs w:val="22"/>
          <w:lang w:val="da-DK" w:eastAsia="en-US" w:bidi="ar-SA"/>
        </w:rPr>
      </w:rPrChange>
    </w:rPr>
  </w:style>
  <w:style w:type="paragraph" w:customStyle="1" w:styleId="no-messages1">
    <w:name w:val="no-messages1"/>
    <w:basedOn w:val="Normal"/>
    <w:rsid w:val="00FF5548"/>
    <w:pPr>
      <w:spacing w:after="188" w:line="240" w:lineRule="auto"/>
      <w:pPrChange w:id="230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first-message1">
    <w:name w:val="first-message1"/>
    <w:basedOn w:val="Normal"/>
    <w:rsid w:val="00FF5548"/>
    <w:pPr>
      <w:spacing w:after="188" w:line="240" w:lineRule="auto"/>
      <w:pPrChange w:id="23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s1">
    <w:name w:val="messages1"/>
    <w:basedOn w:val="Normal"/>
    <w:rsid w:val="00FF5548"/>
    <w:pPr>
      <w:spacing w:after="188" w:line="240" w:lineRule="auto"/>
      <w:pPrChange w:id="23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ate1">
    <w:name w:val="date1"/>
    <w:basedOn w:val="Normal"/>
    <w:rsid w:val="00FF5548"/>
    <w:pPr>
      <w:pBdr>
        <w:bottom w:val="single" w:sz="6" w:space="0" w:color="F0F0F0"/>
      </w:pBdr>
      <w:spacing w:after="188" w:line="240" w:lineRule="auto"/>
      <w:jc w:val="center"/>
      <w:pPrChange w:id="2303" w:author="Martin Geertsen" w:date="2018-05-16T22:28:00Z">
        <w:pPr>
          <w:pBdr>
            <w:bottom w:val="single" w:sz="6" w:space="0" w:color="F0F0F0"/>
          </w:pBd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2303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avatar1">
    <w:name w:val="avatar1"/>
    <w:basedOn w:val="Normal"/>
    <w:rsid w:val="00FF5548"/>
    <w:pPr>
      <w:spacing w:before="210" w:after="188" w:line="240" w:lineRule="auto"/>
      <w:pPrChange w:id="2304" w:author="Martin Geertsen" w:date="2018-05-16T22:28:00Z">
        <w:pPr>
          <w:spacing w:before="210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-wrapper1">
    <w:name w:val="message-wrapper1"/>
    <w:basedOn w:val="Normal"/>
    <w:rsid w:val="00FF5548"/>
    <w:pPr>
      <w:spacing w:after="188" w:line="240" w:lineRule="auto"/>
      <w:ind w:left="938"/>
      <w:pPrChange w:id="2305" w:author="Martin Geertsen" w:date="2018-05-16T22:28:00Z">
        <w:pPr>
          <w:spacing w:after="188" w:line="259" w:lineRule="auto"/>
          <w:ind w:left="938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me2">
    <w:name w:val="name2"/>
    <w:basedOn w:val="Normal"/>
    <w:rsid w:val="00FF5548"/>
    <w:pPr>
      <w:spacing w:after="60" w:line="240" w:lineRule="auto"/>
      <w:pPrChange w:id="2306" w:author="Martin Geertsen" w:date="2018-05-16T22:28:00Z">
        <w:pPr>
          <w:spacing w:after="60" w:line="259" w:lineRule="auto"/>
        </w:pPr>
      </w:pPrChange>
    </w:pPr>
    <w:rPr>
      <w:rFonts w:ascii="Times New Roman" w:eastAsia="Times New Roman" w:hAnsi="Times New Roman" w:cs="Times New Roman"/>
      <w:color w:val="A4A4A4"/>
      <w:sz w:val="18"/>
      <w:szCs w:val="18"/>
      <w:lang w:eastAsia="da-DK"/>
      <w:rPrChange w:id="2306" w:author="Martin Geertsen" w:date="2018-05-16T22:28:00Z">
        <w:rPr>
          <w:color w:val="A4A4A4"/>
          <w:sz w:val="18"/>
          <w:szCs w:val="18"/>
          <w:lang w:val="da-DK" w:eastAsia="en-US" w:bidi="ar-SA"/>
        </w:rPr>
      </w:rPrChange>
    </w:rPr>
  </w:style>
  <w:style w:type="paragraph" w:customStyle="1" w:styleId="message2">
    <w:name w:val="message2"/>
    <w:basedOn w:val="Normal"/>
    <w:rsid w:val="00FF5548"/>
    <w:pPr>
      <w:spacing w:after="94" w:line="240" w:lineRule="auto"/>
      <w:pPrChange w:id="2307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2307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message-content1">
    <w:name w:val="message-content1"/>
    <w:basedOn w:val="Normal"/>
    <w:rsid w:val="00FF5548"/>
    <w:pPr>
      <w:spacing w:after="94" w:line="240" w:lineRule="auto"/>
      <w:pPrChange w:id="2308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2308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arrow1">
    <w:name w:val="arrow1"/>
    <w:basedOn w:val="Normal"/>
    <w:rsid w:val="00FF5548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after="94" w:line="240" w:lineRule="auto"/>
      <w:pPrChange w:id="2309" w:author="Martin Geertsen" w:date="2018-05-16T22:28:00Z">
        <w:pPr>
          <w:p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pBdr>
          <w:spacing w:after="9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0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ew-message1">
    <w:name w:val="new-message1"/>
    <w:basedOn w:val="Normal"/>
    <w:rsid w:val="00FF5548"/>
    <w:pPr>
      <w:pBdr>
        <w:top w:val="single" w:sz="6" w:space="5" w:color="CFCFCF"/>
      </w:pBdr>
      <w:shd w:val="clear" w:color="auto" w:fill="F0F0F0"/>
      <w:spacing w:after="188" w:line="240" w:lineRule="auto"/>
      <w:pPrChange w:id="2310" w:author="Martin Geertsen" w:date="2018-05-16T22:28:00Z">
        <w:pPr>
          <w:pBdr>
            <w:top w:val="single" w:sz="6" w:space="5" w:color="CFCFCF"/>
          </w:pBdr>
          <w:shd w:val="clear" w:color="auto" w:fill="F0F0F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loading1">
    <w:name w:val="text-loading1"/>
    <w:basedOn w:val="Normal"/>
    <w:rsid w:val="00FF5548"/>
    <w:pPr>
      <w:spacing w:after="180" w:line="240" w:lineRule="auto"/>
      <w:pPrChange w:id="2311" w:author="Martin Geertsen" w:date="2018-05-16T22:28:00Z">
        <w:pPr>
          <w:spacing w:after="180" w:line="259" w:lineRule="auto"/>
        </w:pPr>
      </w:pPrChange>
    </w:pPr>
    <w:rPr>
      <w:rFonts w:ascii="Times New Roman" w:eastAsia="Times New Roman" w:hAnsi="Times New Roman" w:cs="Times New Roman"/>
      <w:color w:val="7A7A7A"/>
      <w:sz w:val="36"/>
      <w:szCs w:val="36"/>
      <w:lang w:eastAsia="da-DK"/>
      <w:rPrChange w:id="2311" w:author="Martin Geertsen" w:date="2018-05-16T22:28:00Z">
        <w:rPr>
          <w:color w:val="7A7A7A"/>
          <w:sz w:val="36"/>
          <w:szCs w:val="36"/>
          <w:lang w:val="da-DK" w:eastAsia="en-US" w:bidi="ar-SA"/>
        </w:rPr>
      </w:rPrChange>
    </w:rPr>
  </w:style>
  <w:style w:type="paragraph" w:customStyle="1" w:styleId="no-preview1">
    <w:name w:val="no-preview1"/>
    <w:basedOn w:val="Normal"/>
    <w:rsid w:val="00FF5548"/>
    <w:pPr>
      <w:spacing w:after="188" w:line="240" w:lineRule="auto"/>
      <w:pPrChange w:id="231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sz w:val="36"/>
      <w:szCs w:val="36"/>
      <w:lang w:eastAsia="da-DK"/>
      <w:rPrChange w:id="2312" w:author="Martin Geertsen" w:date="2018-05-16T22:28:00Z">
        <w:rPr>
          <w:color w:val="7A7A7A"/>
          <w:sz w:val="36"/>
          <w:szCs w:val="36"/>
          <w:lang w:val="da-DK" w:eastAsia="en-US" w:bidi="ar-SA"/>
        </w:rPr>
      </w:rPrChange>
    </w:rPr>
  </w:style>
  <w:style w:type="paragraph" w:customStyle="1" w:styleId="new-message2">
    <w:name w:val="new-message2"/>
    <w:basedOn w:val="Normal"/>
    <w:rsid w:val="00FF5548"/>
    <w:pPr>
      <w:pBdr>
        <w:top w:val="single" w:sz="6" w:space="5" w:color="222222"/>
      </w:pBdr>
      <w:shd w:val="clear" w:color="auto" w:fill="4D4D4D"/>
      <w:spacing w:after="188" w:line="240" w:lineRule="auto"/>
      <w:pPrChange w:id="2313" w:author="Martin Geertsen" w:date="2018-05-16T22:28:00Z">
        <w:pPr>
          <w:pBdr>
            <w:top w:val="single" w:sz="6" w:space="5" w:color="222222"/>
          </w:pBdr>
          <w:shd w:val="clear" w:color="auto" w:fill="4D4D4D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img-preview1">
    <w:name w:val="img-preview1"/>
    <w:basedOn w:val="Normal"/>
    <w:rsid w:val="00FF5548"/>
    <w:pPr>
      <w:spacing w:after="188" w:line="240" w:lineRule="auto"/>
      <w:pPrChange w:id="23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1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ext-preview1">
    <w:name w:val="text-preview1"/>
    <w:basedOn w:val="Normal"/>
    <w:rsid w:val="00FF5548"/>
    <w:pPr>
      <w:spacing w:after="180" w:line="240" w:lineRule="auto"/>
      <w:pPrChange w:id="2315" w:author="Martin Geertsen" w:date="2018-05-16T22:28:00Z">
        <w:pPr>
          <w:spacing w:after="18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1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croll-container1">
    <w:name w:val="scroll-container1"/>
    <w:basedOn w:val="Normal"/>
    <w:rsid w:val="0061393F"/>
    <w:pPr>
      <w:pBdr>
        <w:top w:val="single" w:sz="6" w:space="6" w:color="CFCFCF"/>
        <w:left w:val="single" w:sz="6" w:space="9" w:color="CFCFCF"/>
        <w:bottom w:val="single" w:sz="6" w:space="6" w:color="CFCFCF"/>
        <w:right w:val="single" w:sz="6" w:space="9" w:color="CFCFCF"/>
      </w:pBdr>
      <w:shd w:val="clear" w:color="auto" w:fill="FFFFFF"/>
      <w:spacing w:after="188" w:line="264" w:lineRule="atLeast"/>
    </w:pPr>
    <w:rPr>
      <w:rFonts w:ascii="Courier New" w:eastAsia="Times New Roman" w:hAnsi="Courier New" w:cs="Courier New"/>
      <w:sz w:val="19"/>
      <w:szCs w:val="19"/>
    </w:rPr>
  </w:style>
  <w:style w:type="paragraph" w:customStyle="1" w:styleId="combination1">
    <w:name w:val="combination1"/>
    <w:basedOn w:val="Normal"/>
    <w:rsid w:val="00FF5548"/>
    <w:pPr>
      <w:shd w:val="clear" w:color="auto" w:fill="505050"/>
      <w:spacing w:after="188" w:line="240" w:lineRule="auto"/>
      <w:ind w:right="94"/>
      <w:pPrChange w:id="2316" w:author="Martin Geertsen" w:date="2018-05-16T22:28:00Z">
        <w:pPr>
          <w:shd w:val="clear" w:color="auto" w:fill="505050"/>
          <w:spacing w:after="188" w:line="259" w:lineRule="auto"/>
          <w:ind w:right="94"/>
        </w:pPr>
      </w:pPrChange>
    </w:pPr>
    <w:rPr>
      <w:rFonts w:ascii="Open Sans" w:eastAsia="Times New Roman" w:hAnsi="Open Sans" w:cs="Times New Roman"/>
      <w:b/>
      <w:bCs/>
      <w:color w:val="FFFFFF"/>
      <w:sz w:val="24"/>
      <w:szCs w:val="24"/>
      <w:lang w:eastAsia="da-DK"/>
      <w:rPrChange w:id="2316" w:author="Martin Geertsen" w:date="2018-05-16T22:28:00Z">
        <w:rPr>
          <w:rFonts w:ascii="Open Sans" w:hAnsi="Open Sans"/>
          <w:b/>
          <w:bCs/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linked-file-icon1">
    <w:name w:val="linked-file-icon1"/>
    <w:basedOn w:val="Normal"/>
    <w:rsid w:val="00FF5548"/>
    <w:pPr>
      <w:spacing w:after="188" w:line="240" w:lineRule="auto"/>
      <w:pPrChange w:id="23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405EBF"/>
      <w:sz w:val="24"/>
      <w:szCs w:val="24"/>
      <w:lang w:eastAsia="da-DK"/>
      <w:rPrChange w:id="2317" w:author="Martin Geertsen" w:date="2018-05-16T22:28:00Z">
        <w:rPr>
          <w:color w:val="405EBF"/>
          <w:sz w:val="22"/>
          <w:szCs w:val="22"/>
          <w:lang w:val="da-DK" w:eastAsia="en-US" w:bidi="ar-SA"/>
        </w:rPr>
      </w:rPrChange>
    </w:rPr>
  </w:style>
  <w:style w:type="paragraph" w:customStyle="1" w:styleId="acesearchbtnclose1">
    <w:name w:val="ace_searchbtn_close1"/>
    <w:basedOn w:val="Normal"/>
    <w:rsid w:val="00FF5548"/>
    <w:pPr>
      <w:spacing w:after="188" w:line="240" w:lineRule="auto"/>
      <w:pPrChange w:id="23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sz w:val="24"/>
      <w:szCs w:val="24"/>
      <w:lang w:eastAsia="da-DK"/>
      <w:rPrChange w:id="2318" w:author="Martin Geertsen" w:date="2018-05-16T22:28:00Z">
        <w:rPr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acesearchbtnclose2">
    <w:name w:val="ace_searchbtn_close2"/>
    <w:basedOn w:val="Normal"/>
    <w:rsid w:val="00FF5548"/>
    <w:pPr>
      <w:spacing w:after="188" w:line="240" w:lineRule="auto"/>
      <w:pPrChange w:id="23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2319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acereplaceform1">
    <w:name w:val="ace_replace_form1"/>
    <w:basedOn w:val="Normal"/>
    <w:rsid w:val="00FF5548"/>
    <w:pPr>
      <w:spacing w:after="94" w:line="240" w:lineRule="auto"/>
      <w:pPrChange w:id="2320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2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archform1">
    <w:name w:val="ace_search_form1"/>
    <w:basedOn w:val="Normal"/>
    <w:rsid w:val="00FF5548"/>
    <w:pPr>
      <w:spacing w:after="94" w:line="240" w:lineRule="auto"/>
      <w:pPrChange w:id="2321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nline-user1">
    <w:name w:val="online-user1"/>
    <w:basedOn w:val="Normal"/>
    <w:rsid w:val="00FF5548"/>
    <w:pPr>
      <w:shd w:val="clear" w:color="auto" w:fill="00AAFF"/>
      <w:spacing w:after="188" w:line="240" w:lineRule="auto"/>
      <w:ind w:right="120"/>
      <w:jc w:val="center"/>
      <w:pPrChange w:id="2322" w:author="Martin Geertsen" w:date="2018-05-16T22:28:00Z">
        <w:pPr>
          <w:shd w:val="clear" w:color="auto" w:fill="00AAFF"/>
          <w:spacing w:after="188" w:line="259" w:lineRule="auto"/>
          <w:ind w:right="120"/>
          <w:jc w:val="center"/>
        </w:pPr>
      </w:pPrChange>
    </w:pPr>
    <w:rPr>
      <w:rFonts w:ascii="Times New Roman" w:eastAsia="Times New Roman" w:hAnsi="Times New Roman" w:cs="Times New Roman"/>
      <w:caps/>
      <w:color w:val="FFFFFF"/>
      <w:sz w:val="24"/>
      <w:szCs w:val="24"/>
      <w:lang w:eastAsia="da-DK"/>
      <w:rPrChange w:id="2322" w:author="Martin Geertsen" w:date="2018-05-16T22:28:00Z">
        <w:rPr>
          <w:caps/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online-user-multi1">
    <w:name w:val="online-user-multi1"/>
    <w:basedOn w:val="Normal"/>
    <w:rsid w:val="00FF5548"/>
    <w:pPr>
      <w:spacing w:after="188" w:line="240" w:lineRule="auto"/>
      <w:pPrChange w:id="23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2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otkey1">
    <w:name w:val="hotkey1"/>
    <w:basedOn w:val="Normal"/>
    <w:rsid w:val="00FF5548"/>
    <w:pPr>
      <w:spacing w:after="188" w:line="240" w:lineRule="auto"/>
      <w:pPrChange w:id="232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view-panel-toolbar1">
    <w:name w:val="review-panel-toolbar1"/>
    <w:basedOn w:val="Normal"/>
    <w:rsid w:val="00FF5548"/>
    <w:pPr>
      <w:pBdr>
        <w:bottom w:val="single" w:sz="6" w:space="0" w:color="D9D9D9"/>
      </w:pBdr>
      <w:shd w:val="clear" w:color="auto" w:fill="FAFAFA"/>
      <w:spacing w:after="188" w:line="240" w:lineRule="auto"/>
      <w:jc w:val="center"/>
      <w:pPrChange w:id="2325" w:author="Martin Geertsen" w:date="2018-05-16T22:28:00Z">
        <w:pPr>
          <w:pBdr>
            <w:bottom w:val="single" w:sz="6" w:space="0" w:color="D9D9D9"/>
          </w:pBdr>
          <w:shd w:val="clear" w:color="auto" w:fill="FAFAFA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325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-list1">
    <w:name w:val="rp-entry-list1"/>
    <w:basedOn w:val="Normal"/>
    <w:rsid w:val="00FF5548"/>
    <w:pPr>
      <w:spacing w:after="188" w:line="240" w:lineRule="auto"/>
      <w:pPrChange w:id="232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list2">
    <w:name w:val="rp-entry-list2"/>
    <w:basedOn w:val="Normal"/>
    <w:rsid w:val="00FF5548"/>
    <w:pPr>
      <w:spacing w:after="188" w:line="240" w:lineRule="auto"/>
      <w:pPrChange w:id="232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list3">
    <w:name w:val="rp-entry-list3"/>
    <w:basedOn w:val="Normal"/>
    <w:rsid w:val="00FF5548"/>
    <w:pPr>
      <w:spacing w:after="188" w:line="240" w:lineRule="auto"/>
      <w:pPrChange w:id="232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328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-indicator1">
    <w:name w:val="rp-entry-indicator1"/>
    <w:basedOn w:val="Normal"/>
    <w:rsid w:val="00FF5548"/>
    <w:pPr>
      <w:shd w:val="clear" w:color="auto" w:fill="8A96B5"/>
      <w:spacing w:after="188" w:line="240" w:lineRule="auto"/>
      <w:jc w:val="center"/>
      <w:pPrChange w:id="2329" w:author="Martin Geertsen" w:date="2018-05-16T22:28:00Z">
        <w:pP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329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p-entry-indicator-add-comment1">
    <w:name w:val="rp-entry-indicator-add-comment1"/>
    <w:basedOn w:val="Normal"/>
    <w:rsid w:val="00FF5548"/>
    <w:pPr>
      <w:spacing w:after="188" w:line="240" w:lineRule="auto"/>
      <w:pPrChange w:id="23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330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-aggregate1">
    <w:name w:val="rp-entry-aggregate1"/>
    <w:basedOn w:val="Normal"/>
    <w:rsid w:val="00FF5548"/>
    <w:pPr>
      <w:spacing w:after="188" w:line="240" w:lineRule="auto"/>
      <w:pPrChange w:id="233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comment1">
    <w:name w:val="rp-entry-comment1"/>
    <w:basedOn w:val="Normal"/>
    <w:rsid w:val="00FF5548"/>
    <w:pPr>
      <w:spacing w:after="188" w:line="240" w:lineRule="auto"/>
      <w:pPrChange w:id="233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delete1">
    <w:name w:val="rp-entry-delete1"/>
    <w:basedOn w:val="Normal"/>
    <w:rsid w:val="00FF5548"/>
    <w:pPr>
      <w:spacing w:after="188" w:line="240" w:lineRule="auto"/>
      <w:pPrChange w:id="23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3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insert1">
    <w:name w:val="rp-entry-insert1"/>
    <w:basedOn w:val="Normal"/>
    <w:rsid w:val="00FF5548"/>
    <w:pPr>
      <w:spacing w:after="188" w:line="240" w:lineRule="auto"/>
      <w:pPrChange w:id="233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3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1">
    <w:name w:val="rp-entry1"/>
    <w:basedOn w:val="Normal"/>
    <w:rsid w:val="00FF5548"/>
    <w:pPr>
      <w:shd w:val="clear" w:color="auto" w:fill="FFFFFF"/>
      <w:spacing w:after="188" w:line="240" w:lineRule="auto"/>
      <w:pPrChange w:id="2335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3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2">
    <w:name w:val="rp-entry2"/>
    <w:basedOn w:val="Normal"/>
    <w:rsid w:val="00FF5548"/>
    <w:pPr>
      <w:shd w:val="clear" w:color="auto" w:fill="FFFFFF"/>
      <w:spacing w:after="188" w:line="240" w:lineRule="auto"/>
      <w:pPrChange w:id="2336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336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3">
    <w:name w:val="rp-entry3"/>
    <w:basedOn w:val="Normal"/>
    <w:rsid w:val="00FF5548"/>
    <w:pPr>
      <w:shd w:val="clear" w:color="auto" w:fill="FFFFFF"/>
      <w:spacing w:after="188" w:line="240" w:lineRule="auto"/>
      <w:pPrChange w:id="2337" w:author="Martin Geertsen" w:date="2018-05-16T22:28:00Z">
        <w:pP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3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4">
    <w:name w:val="rp-entry4"/>
    <w:basedOn w:val="Normal"/>
    <w:rsid w:val="00FF5548"/>
    <w:pPr>
      <w:pBdr>
        <w:bottom w:val="single" w:sz="6" w:space="0" w:color="D9D9D9"/>
      </w:pBdr>
      <w:shd w:val="clear" w:color="auto" w:fill="FFFFFF"/>
      <w:spacing w:after="188" w:line="240" w:lineRule="auto"/>
      <w:pPrChange w:id="2338" w:author="Martin Geertsen" w:date="2018-05-16T22:28:00Z">
        <w:pPr>
          <w:pBdr>
            <w:bottom w:val="single" w:sz="6" w:space="0" w:color="D9D9D9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3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5">
    <w:name w:val="rp-entry5"/>
    <w:basedOn w:val="Normal"/>
    <w:rsid w:val="00FF5548"/>
    <w:pPr>
      <w:shd w:val="clear" w:color="auto" w:fill="FFFFFF"/>
      <w:spacing w:after="75" w:line="240" w:lineRule="auto"/>
      <w:pPrChange w:id="2339" w:author="Martin Geertsen" w:date="2018-05-16T22:28:00Z">
        <w:pPr>
          <w:shd w:val="clear" w:color="auto" w:fill="FFFFFF"/>
          <w:spacing w:after="75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3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action-icon1">
    <w:name w:val="rp-entry-action-icon1"/>
    <w:basedOn w:val="Normal"/>
    <w:rsid w:val="0061393F"/>
    <w:pPr>
      <w:spacing w:after="188" w:line="0" w:lineRule="auto"/>
    </w:pPr>
    <w:rPr>
      <w:rFonts w:ascii="Times New Roman" w:eastAsia="Times New Roman" w:hAnsi="Times New Roman" w:cs="Times New Roman"/>
      <w:vanish/>
      <w:sz w:val="27"/>
      <w:szCs w:val="27"/>
    </w:rPr>
  </w:style>
  <w:style w:type="paragraph" w:customStyle="1" w:styleId="rp-entry-details1">
    <w:name w:val="rp-entry-details1"/>
    <w:basedOn w:val="Normal"/>
    <w:rsid w:val="00FF5548"/>
    <w:pPr>
      <w:spacing w:after="188" w:line="240" w:lineRule="auto"/>
      <w:pPrChange w:id="234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entry-actions1">
    <w:name w:val="rp-entry-actions1"/>
    <w:basedOn w:val="Normal"/>
    <w:rsid w:val="00FF5548"/>
    <w:pPr>
      <w:spacing w:after="188" w:line="240" w:lineRule="auto"/>
      <w:pPrChange w:id="23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341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comment1">
    <w:name w:val="rp-comment1"/>
    <w:basedOn w:val="Normal"/>
    <w:rsid w:val="00FF5548"/>
    <w:pPr>
      <w:pBdr>
        <w:bottom w:val="single" w:sz="6" w:space="2" w:color="D9D9D9"/>
      </w:pBdr>
      <w:spacing w:before="60" w:after="60" w:line="240" w:lineRule="auto"/>
      <w:ind w:left="75" w:right="75"/>
      <w:pPrChange w:id="2342" w:author="Martin Geertsen" w:date="2018-05-16T22:28:00Z">
        <w:pPr>
          <w:pBdr>
            <w:bottom w:val="single" w:sz="6" w:space="2" w:color="D9D9D9"/>
          </w:pBdr>
          <w:spacing w:before="60" w:after="60" w:line="259" w:lineRule="auto"/>
          <w:ind w:left="75" w:righ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4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add-comment-btn1">
    <w:name w:val="rp-add-comment-btn1"/>
    <w:basedOn w:val="Normal"/>
    <w:rsid w:val="00FF5548"/>
    <w:pPr>
      <w:shd w:val="clear" w:color="auto" w:fill="8A96B5"/>
      <w:spacing w:after="188" w:line="240" w:lineRule="auto"/>
      <w:jc w:val="center"/>
      <w:pPrChange w:id="2343" w:author="Martin Geertsen" w:date="2018-05-16T22:28:00Z">
        <w:pP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343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p-bulk-actions-btn1">
    <w:name w:val="rp-bulk-actions-btn1"/>
    <w:basedOn w:val="Normal"/>
    <w:rsid w:val="00FF5548"/>
    <w:pPr>
      <w:shd w:val="clear" w:color="auto" w:fill="8A96B5"/>
      <w:spacing w:after="188" w:line="240" w:lineRule="auto"/>
      <w:jc w:val="center"/>
      <w:pPrChange w:id="2344" w:author="Martin Geertsen" w:date="2018-05-16T22:28:00Z">
        <w:pPr>
          <w:shd w:val="clear" w:color="auto" w:fill="8A96B5"/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344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p-entry-callout-add-comment1">
    <w:name w:val="rp-entry-callout-add-comment1"/>
    <w:basedOn w:val="Normal"/>
    <w:rsid w:val="00FF5548"/>
    <w:pPr>
      <w:spacing w:after="188" w:line="240" w:lineRule="auto"/>
      <w:pPrChange w:id="234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345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-callout1">
    <w:name w:val="rp-entry-callout1"/>
    <w:basedOn w:val="Normal"/>
    <w:rsid w:val="00FF5548"/>
    <w:pPr>
      <w:spacing w:after="188" w:line="240" w:lineRule="auto"/>
      <w:pPrChange w:id="234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346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rp-entry-callout-inverted1">
    <w:name w:val="rp-entry-callout-inverted1"/>
    <w:basedOn w:val="Normal"/>
    <w:rsid w:val="00FF5548"/>
    <w:pPr>
      <w:spacing w:after="188" w:line="240" w:lineRule="auto"/>
      <w:pPrChange w:id="234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marker1">
    <w:name w:val="track-changes-marker1"/>
    <w:basedOn w:val="Normal"/>
    <w:rsid w:val="00FF5548"/>
    <w:pPr>
      <w:spacing w:after="188" w:line="240" w:lineRule="auto"/>
      <w:pPrChange w:id="234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348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track-changes-marker-callout1">
    <w:name w:val="track-changes-marker-callout1"/>
    <w:basedOn w:val="Normal"/>
    <w:rsid w:val="00FF5548"/>
    <w:pPr>
      <w:spacing w:after="188" w:line="240" w:lineRule="auto"/>
      <w:pPrChange w:id="23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349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track-changes-marker-callout2">
    <w:name w:val="track-changes-marker-callout2"/>
    <w:basedOn w:val="Normal"/>
    <w:rsid w:val="00FF5548"/>
    <w:pPr>
      <w:spacing w:after="188" w:line="240" w:lineRule="auto"/>
      <w:pPrChange w:id="23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350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track-changes-added-marker-callout1">
    <w:name w:val="track-changes-added-marker-callout1"/>
    <w:basedOn w:val="Normal"/>
    <w:rsid w:val="00FF5548"/>
    <w:pPr>
      <w:pBdr>
        <w:bottom w:val="dashed" w:sz="6" w:space="0" w:color="2C8E30"/>
      </w:pBdr>
      <w:spacing w:after="188" w:line="240" w:lineRule="auto"/>
      <w:pPrChange w:id="2351" w:author="Martin Geertsen" w:date="2018-05-16T22:28:00Z">
        <w:pPr>
          <w:pBdr>
            <w:bottom w:val="dashed" w:sz="6" w:space="0" w:color="2C8E30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comment-marker-callout1">
    <w:name w:val="track-changes-comment-marker-callout1"/>
    <w:basedOn w:val="Normal"/>
    <w:rsid w:val="00FF5548"/>
    <w:pPr>
      <w:pBdr>
        <w:bottom w:val="dashed" w:sz="6" w:space="0" w:color="F3B111"/>
      </w:pBdr>
      <w:spacing w:after="188" w:line="240" w:lineRule="auto"/>
      <w:pPrChange w:id="2352" w:author="Martin Geertsen" w:date="2018-05-16T22:28:00Z">
        <w:pPr>
          <w:pBdr>
            <w:bottom w:val="dashed" w:sz="6" w:space="0" w:color="F3B111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5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deleted-marker-callout1">
    <w:name w:val="track-changes-deleted-marker-callout1"/>
    <w:basedOn w:val="Normal"/>
    <w:rsid w:val="00FF5548"/>
    <w:pPr>
      <w:pBdr>
        <w:bottom w:val="dashed" w:sz="6" w:space="0" w:color="C5060B"/>
      </w:pBdr>
      <w:spacing w:after="188" w:line="240" w:lineRule="auto"/>
      <w:pPrChange w:id="2353" w:author="Martin Geertsen" w:date="2018-05-16T22:28:00Z">
        <w:pPr>
          <w:pBdr>
            <w:bottom w:val="dashed" w:sz="6" w:space="0" w:color="C5060B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comment-marker1">
    <w:name w:val="track-changes-comment-marker1"/>
    <w:basedOn w:val="Normal"/>
    <w:rsid w:val="00FF5548"/>
    <w:pPr>
      <w:shd w:val="clear" w:color="auto" w:fill="F3B111"/>
      <w:spacing w:after="188" w:line="240" w:lineRule="auto"/>
      <w:pPrChange w:id="2354" w:author="Martin Geertsen" w:date="2018-05-16T22:28:00Z">
        <w:pPr>
          <w:shd w:val="clear" w:color="auto" w:fill="F3B111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5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added-marker1">
    <w:name w:val="track-changes-added-marker1"/>
    <w:basedOn w:val="Normal"/>
    <w:rsid w:val="00FF5548"/>
    <w:pPr>
      <w:shd w:val="clear" w:color="auto" w:fill="2C8E30"/>
      <w:spacing w:after="188" w:line="240" w:lineRule="auto"/>
      <w:pPrChange w:id="2355" w:author="Martin Geertsen" w:date="2018-05-16T22:28:00Z">
        <w:pPr>
          <w:shd w:val="clear" w:color="auto" w:fill="2C8E3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5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rack-changes-deleted-marker1">
    <w:name w:val="track-changes-deleted-marker1"/>
    <w:basedOn w:val="Normal"/>
    <w:rsid w:val="00FF5548"/>
    <w:pPr>
      <w:pBdr>
        <w:left w:val="dotted" w:sz="12" w:space="0" w:color="C5060B"/>
      </w:pBdr>
      <w:spacing w:after="188" w:line="240" w:lineRule="auto"/>
      <w:ind w:left="-15"/>
      <w:pPrChange w:id="2356" w:author="Martin Geertsen" w:date="2018-05-16T22:28:00Z">
        <w:pPr>
          <w:pBdr>
            <w:left w:val="dotted" w:sz="12" w:space="0" w:color="C5060B"/>
          </w:pBdr>
          <w:spacing w:after="188" w:line="259" w:lineRule="auto"/>
          <w:ind w:left="-1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5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p-in-editor-widgets1">
    <w:name w:val="rp-in-editor-widgets1"/>
    <w:basedOn w:val="Normal"/>
    <w:rsid w:val="00FF5548"/>
    <w:pPr>
      <w:spacing w:after="188" w:line="240" w:lineRule="auto"/>
      <w:pPrChange w:id="23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17"/>
      <w:szCs w:val="17"/>
      <w:lang w:eastAsia="da-DK"/>
      <w:rPrChange w:id="2357" w:author="Martin Geertsen" w:date="2018-05-16T22:28:00Z">
        <w:rPr>
          <w:vanish/>
          <w:sz w:val="17"/>
          <w:szCs w:val="17"/>
          <w:lang w:val="da-DK" w:eastAsia="en-US" w:bidi="ar-SA"/>
        </w:rPr>
      </w:rPrChange>
    </w:rPr>
  </w:style>
  <w:style w:type="paragraph" w:customStyle="1" w:styleId="review-panel-toggler1">
    <w:name w:val="review-panel-toggler1"/>
    <w:basedOn w:val="Normal"/>
    <w:rsid w:val="00FF5548"/>
    <w:pPr>
      <w:spacing w:after="188" w:line="240" w:lineRule="auto"/>
      <w:pPrChange w:id="235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8A96B5"/>
      <w:sz w:val="24"/>
      <w:szCs w:val="24"/>
      <w:lang w:eastAsia="da-DK"/>
      <w:rPrChange w:id="2358" w:author="Martin Geertsen" w:date="2018-05-16T22:28:00Z">
        <w:rPr>
          <w:color w:val="8A96B5"/>
          <w:sz w:val="22"/>
          <w:szCs w:val="22"/>
          <w:lang w:val="da-DK" w:eastAsia="en-US" w:bidi="ar-SA"/>
        </w:rPr>
      </w:rPrChange>
    </w:rPr>
  </w:style>
  <w:style w:type="paragraph" w:customStyle="1" w:styleId="review-panel-toggler2">
    <w:name w:val="review-panel-toggler2"/>
    <w:basedOn w:val="Normal"/>
    <w:rsid w:val="00FF5548"/>
    <w:pPr>
      <w:spacing w:after="188" w:line="240" w:lineRule="auto"/>
      <w:pPrChange w:id="235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8A96B5"/>
      <w:sz w:val="24"/>
      <w:szCs w:val="24"/>
      <w:lang w:eastAsia="da-DK"/>
      <w:rPrChange w:id="2359" w:author="Martin Geertsen" w:date="2018-05-16T22:28:00Z">
        <w:rPr>
          <w:color w:val="8A96B5"/>
          <w:sz w:val="22"/>
          <w:szCs w:val="22"/>
          <w:lang w:val="da-DK" w:eastAsia="en-US" w:bidi="ar-SA"/>
        </w:rPr>
      </w:rPrChange>
    </w:rPr>
  </w:style>
  <w:style w:type="paragraph" w:customStyle="1" w:styleId="codemirror-linewidget1">
    <w:name w:val="codemirror-linewidget1"/>
    <w:basedOn w:val="Normal"/>
    <w:rsid w:val="00FF5548"/>
    <w:pPr>
      <w:spacing w:after="188" w:line="240" w:lineRule="auto"/>
      <w:pPrChange w:id="2360" w:author="Martin Geertsen" w:date="2018-05-16T22:28:00Z">
        <w:pPr>
          <w:spacing w:after="188" w:line="259" w:lineRule="auto"/>
        </w:pPr>
      </w:pPrChange>
    </w:pPr>
    <w:rPr>
      <w:rFonts w:ascii="Helvetica" w:eastAsia="Times New Roman" w:hAnsi="Helvetica" w:cs="Helvetica"/>
      <w:sz w:val="24"/>
      <w:szCs w:val="24"/>
      <w:lang w:eastAsia="da-DK"/>
      <w:rPrChange w:id="2360" w:author="Martin Geertsen" w:date="2018-05-16T22:28:00Z">
        <w:rPr>
          <w:rFonts w:ascii="Helvetica" w:hAnsi="Helvetica" w:cs="Helvetica"/>
          <w:sz w:val="22"/>
          <w:szCs w:val="22"/>
          <w:lang w:val="da-DK" w:eastAsia="en-US" w:bidi="ar-SA"/>
        </w:rPr>
      </w:rPrChange>
    </w:rPr>
  </w:style>
  <w:style w:type="paragraph" w:customStyle="1" w:styleId="plan1">
    <w:name w:val="plan1"/>
    <w:basedOn w:val="Normal"/>
    <w:rsid w:val="00FF5548"/>
    <w:pPr>
      <w:spacing w:after="188" w:line="240" w:lineRule="auto"/>
      <w:pPrChange w:id="2361" w:author="Martin Geertsen" w:date="2018-05-16T22:28:00Z">
        <w:pPr>
          <w:spacing w:after="188" w:line="259" w:lineRule="auto"/>
        </w:pPr>
      </w:pPrChange>
    </w:pPr>
    <w:rPr>
      <w:rFonts w:ascii="Merriweather" w:eastAsia="Times New Roman" w:hAnsi="Merriweather" w:cs="Times New Roman"/>
      <w:color w:val="333333"/>
      <w:sz w:val="24"/>
      <w:szCs w:val="24"/>
      <w:lang w:eastAsia="da-DK"/>
      <w:rPrChange w:id="2361" w:author="Martin Geertsen" w:date="2018-05-16T22:28:00Z">
        <w:rPr>
          <w:rFonts w:ascii="Merriweather" w:hAnsi="Merriweather"/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wl-enumerate-item-open1">
    <w:name w:val="wl-enumerate-item-open1"/>
    <w:basedOn w:val="Normal"/>
    <w:rsid w:val="00FF5548"/>
    <w:pPr>
      <w:spacing w:after="188" w:line="240" w:lineRule="auto"/>
      <w:jc w:val="right"/>
      <w:pPrChange w:id="2362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6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tem-open1">
    <w:name w:val="wl-item-open1"/>
    <w:basedOn w:val="Normal"/>
    <w:rsid w:val="00FF5548"/>
    <w:pPr>
      <w:spacing w:after="188" w:line="240" w:lineRule="auto"/>
      <w:jc w:val="right"/>
      <w:pPrChange w:id="2363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nput1">
    <w:name w:val="wl-input1"/>
    <w:basedOn w:val="Normal"/>
    <w:rsid w:val="00FF5548"/>
    <w:pPr>
      <w:spacing w:after="188" w:line="240" w:lineRule="auto"/>
      <w:pPrChange w:id="236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2364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wl-abstract-close1">
    <w:name w:val="wl-abstract-close1"/>
    <w:basedOn w:val="Normal"/>
    <w:rsid w:val="00FF5548"/>
    <w:pPr>
      <w:pBdr>
        <w:top w:val="single" w:sz="6" w:space="0" w:color="999999"/>
      </w:pBdr>
      <w:spacing w:after="188" w:line="240" w:lineRule="auto"/>
      <w:pPrChange w:id="2365" w:author="Martin Geertsen" w:date="2018-05-16T22:28:00Z">
        <w:pPr>
          <w:pBdr>
            <w:top w:val="single" w:sz="6" w:space="0" w:color="99999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36"/>
      <w:szCs w:val="36"/>
      <w:lang w:eastAsia="da-DK"/>
      <w:rPrChange w:id="2365" w:author="Martin Geertsen" w:date="2018-05-16T22:28:00Z">
        <w:rPr>
          <w:b/>
          <w:bCs/>
          <w:sz w:val="36"/>
          <w:szCs w:val="36"/>
          <w:lang w:val="da-DK" w:eastAsia="en-US" w:bidi="ar-SA"/>
        </w:rPr>
      </w:rPrChange>
    </w:rPr>
  </w:style>
  <w:style w:type="paragraph" w:customStyle="1" w:styleId="wl-abstract-open1">
    <w:name w:val="wl-abstract-open1"/>
    <w:basedOn w:val="Normal"/>
    <w:rsid w:val="00FF5548"/>
    <w:pPr>
      <w:pBdr>
        <w:top w:val="single" w:sz="6" w:space="0" w:color="999999"/>
      </w:pBdr>
      <w:spacing w:after="188" w:line="240" w:lineRule="auto"/>
      <w:pPrChange w:id="2366" w:author="Martin Geertsen" w:date="2018-05-16T22:28:00Z">
        <w:pPr>
          <w:pBdr>
            <w:top w:val="single" w:sz="6" w:space="0" w:color="999999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36"/>
      <w:szCs w:val="36"/>
      <w:lang w:eastAsia="da-DK"/>
      <w:rPrChange w:id="2366" w:author="Martin Geertsen" w:date="2018-05-16T22:28:00Z">
        <w:rPr>
          <w:b/>
          <w:bCs/>
          <w:sz w:val="36"/>
          <w:szCs w:val="36"/>
          <w:lang w:val="da-DK" w:eastAsia="en-US" w:bidi="ar-SA"/>
        </w:rPr>
      </w:rPrChange>
    </w:rPr>
  </w:style>
  <w:style w:type="paragraph" w:customStyle="1" w:styleId="wl-figure1">
    <w:name w:val="wl-figure1"/>
    <w:basedOn w:val="Normal"/>
    <w:rsid w:val="00FF5548"/>
    <w:pPr>
      <w:spacing w:after="0" w:line="240" w:lineRule="auto"/>
      <w:pPrChange w:id="2367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figure-wrap1">
    <w:name w:val="wl-figure-wrap1"/>
    <w:basedOn w:val="Normal"/>
    <w:rsid w:val="00FF5548"/>
    <w:pPr>
      <w:shd w:val="clear" w:color="auto" w:fill="F5F5F5"/>
      <w:spacing w:after="0" w:line="240" w:lineRule="auto"/>
      <w:jc w:val="center"/>
      <w:pPrChange w:id="2368" w:author="Martin Geertsen" w:date="2018-05-16T22:28:00Z">
        <w:pPr>
          <w:shd w:val="clear" w:color="auto" w:fill="F5F5F5"/>
          <w:spacing w:after="160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figure-caption1">
    <w:name w:val="wl-figure-caption1"/>
    <w:basedOn w:val="Normal"/>
    <w:rsid w:val="00FF5548"/>
    <w:pPr>
      <w:spacing w:after="0" w:line="240" w:lineRule="auto"/>
      <w:jc w:val="center"/>
      <w:pPrChange w:id="2369" w:author="Martin Geertsen" w:date="2018-05-16T22:28:00Z">
        <w:pPr>
          <w:spacing w:after="160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6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chapter1">
    <w:name w:val="wl-chapter1"/>
    <w:basedOn w:val="Normal"/>
    <w:rsid w:val="00FF5548"/>
    <w:pPr>
      <w:spacing w:after="188" w:line="240" w:lineRule="auto"/>
      <w:pPrChange w:id="23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53"/>
      <w:szCs w:val="53"/>
      <w:lang w:eastAsia="da-DK"/>
      <w:rPrChange w:id="2370" w:author="Martin Geertsen" w:date="2018-05-16T22:28:00Z">
        <w:rPr>
          <w:b/>
          <w:bCs/>
          <w:sz w:val="53"/>
          <w:szCs w:val="53"/>
          <w:lang w:val="da-DK" w:eastAsia="en-US" w:bidi="ar-SA"/>
        </w:rPr>
      </w:rPrChange>
    </w:rPr>
  </w:style>
  <w:style w:type="paragraph" w:customStyle="1" w:styleId="wl-chapter-close1">
    <w:name w:val="wl-chapter-close1"/>
    <w:basedOn w:val="Normal"/>
    <w:rsid w:val="00FF5548"/>
    <w:pPr>
      <w:spacing w:after="188" w:line="240" w:lineRule="auto"/>
      <w:pPrChange w:id="23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53"/>
      <w:szCs w:val="53"/>
      <w:lang w:eastAsia="da-DK"/>
      <w:rPrChange w:id="2371" w:author="Martin Geertsen" w:date="2018-05-16T22:28:00Z">
        <w:rPr>
          <w:b/>
          <w:bCs/>
          <w:color w:val="999999"/>
          <w:sz w:val="53"/>
          <w:szCs w:val="53"/>
          <w:lang w:val="da-DK" w:eastAsia="en-US" w:bidi="ar-SA"/>
        </w:rPr>
      </w:rPrChange>
    </w:rPr>
  </w:style>
  <w:style w:type="paragraph" w:customStyle="1" w:styleId="wl-chapter-open1">
    <w:name w:val="wl-chapter-open1"/>
    <w:basedOn w:val="Normal"/>
    <w:rsid w:val="00FF5548"/>
    <w:pPr>
      <w:spacing w:after="188" w:line="240" w:lineRule="auto"/>
      <w:pPrChange w:id="237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53"/>
      <w:szCs w:val="53"/>
      <w:lang w:eastAsia="da-DK"/>
      <w:rPrChange w:id="2372" w:author="Martin Geertsen" w:date="2018-05-16T22:28:00Z">
        <w:rPr>
          <w:b/>
          <w:bCs/>
          <w:color w:val="999999"/>
          <w:sz w:val="53"/>
          <w:szCs w:val="53"/>
          <w:lang w:val="da-DK" w:eastAsia="en-US" w:bidi="ar-SA"/>
        </w:rPr>
      </w:rPrChange>
    </w:rPr>
  </w:style>
  <w:style w:type="paragraph" w:customStyle="1" w:styleId="wl-section1">
    <w:name w:val="wl-section1"/>
    <w:basedOn w:val="Normal"/>
    <w:rsid w:val="00FF5548"/>
    <w:pPr>
      <w:spacing w:after="188" w:line="240" w:lineRule="auto"/>
      <w:pPrChange w:id="237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43"/>
      <w:szCs w:val="43"/>
      <w:lang w:eastAsia="da-DK"/>
      <w:rPrChange w:id="2373" w:author="Martin Geertsen" w:date="2018-05-16T22:28:00Z">
        <w:rPr>
          <w:b/>
          <w:bCs/>
          <w:sz w:val="43"/>
          <w:szCs w:val="43"/>
          <w:lang w:val="da-DK" w:eastAsia="en-US" w:bidi="ar-SA"/>
        </w:rPr>
      </w:rPrChange>
    </w:rPr>
  </w:style>
  <w:style w:type="paragraph" w:customStyle="1" w:styleId="wl-section-close1">
    <w:name w:val="wl-section-close1"/>
    <w:basedOn w:val="Normal"/>
    <w:rsid w:val="00FF5548"/>
    <w:pPr>
      <w:spacing w:after="188" w:line="240" w:lineRule="auto"/>
      <w:pPrChange w:id="237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43"/>
      <w:szCs w:val="43"/>
      <w:lang w:eastAsia="da-DK"/>
      <w:rPrChange w:id="2374" w:author="Martin Geertsen" w:date="2018-05-16T22:28:00Z">
        <w:rPr>
          <w:b/>
          <w:bCs/>
          <w:color w:val="999999"/>
          <w:sz w:val="43"/>
          <w:szCs w:val="43"/>
          <w:lang w:val="da-DK" w:eastAsia="en-US" w:bidi="ar-SA"/>
        </w:rPr>
      </w:rPrChange>
    </w:rPr>
  </w:style>
  <w:style w:type="paragraph" w:customStyle="1" w:styleId="wl-section-open1">
    <w:name w:val="wl-section-open1"/>
    <w:basedOn w:val="Normal"/>
    <w:rsid w:val="00FF5548"/>
    <w:pPr>
      <w:spacing w:after="188" w:line="240" w:lineRule="auto"/>
      <w:pPrChange w:id="237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43"/>
      <w:szCs w:val="43"/>
      <w:lang w:eastAsia="da-DK"/>
      <w:rPrChange w:id="2375" w:author="Martin Geertsen" w:date="2018-05-16T22:28:00Z">
        <w:rPr>
          <w:b/>
          <w:bCs/>
          <w:color w:val="999999"/>
          <w:sz w:val="43"/>
          <w:szCs w:val="43"/>
          <w:lang w:val="da-DK" w:eastAsia="en-US" w:bidi="ar-SA"/>
        </w:rPr>
      </w:rPrChange>
    </w:rPr>
  </w:style>
  <w:style w:type="paragraph" w:customStyle="1" w:styleId="wl-subsection1">
    <w:name w:val="wl-subsection1"/>
    <w:basedOn w:val="Normal"/>
    <w:rsid w:val="00FF5548"/>
    <w:pPr>
      <w:spacing w:after="188" w:line="240" w:lineRule="auto"/>
      <w:pPrChange w:id="237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36"/>
      <w:szCs w:val="36"/>
      <w:lang w:eastAsia="da-DK"/>
      <w:rPrChange w:id="2376" w:author="Martin Geertsen" w:date="2018-05-16T22:28:00Z">
        <w:rPr>
          <w:b/>
          <w:bCs/>
          <w:sz w:val="36"/>
          <w:szCs w:val="36"/>
          <w:lang w:val="da-DK" w:eastAsia="en-US" w:bidi="ar-SA"/>
        </w:rPr>
      </w:rPrChange>
    </w:rPr>
  </w:style>
  <w:style w:type="paragraph" w:customStyle="1" w:styleId="wl-subsection-close1">
    <w:name w:val="wl-subsection-close1"/>
    <w:basedOn w:val="Normal"/>
    <w:rsid w:val="00FF5548"/>
    <w:pPr>
      <w:spacing w:after="188" w:line="240" w:lineRule="auto"/>
      <w:pPrChange w:id="237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36"/>
      <w:szCs w:val="36"/>
      <w:lang w:eastAsia="da-DK"/>
      <w:rPrChange w:id="2377" w:author="Martin Geertsen" w:date="2018-05-16T22:28:00Z">
        <w:rPr>
          <w:b/>
          <w:bCs/>
          <w:color w:val="999999"/>
          <w:sz w:val="36"/>
          <w:szCs w:val="36"/>
          <w:lang w:val="da-DK" w:eastAsia="en-US" w:bidi="ar-SA"/>
        </w:rPr>
      </w:rPrChange>
    </w:rPr>
  </w:style>
  <w:style w:type="paragraph" w:customStyle="1" w:styleId="wl-subsection-open1">
    <w:name w:val="wl-subsection-open1"/>
    <w:basedOn w:val="Normal"/>
    <w:rsid w:val="00FF5548"/>
    <w:pPr>
      <w:spacing w:after="188" w:line="240" w:lineRule="auto"/>
      <w:pPrChange w:id="237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36"/>
      <w:szCs w:val="36"/>
      <w:lang w:eastAsia="da-DK"/>
      <w:rPrChange w:id="2378" w:author="Martin Geertsen" w:date="2018-05-16T22:28:00Z">
        <w:rPr>
          <w:b/>
          <w:bCs/>
          <w:color w:val="999999"/>
          <w:sz w:val="36"/>
          <w:szCs w:val="36"/>
          <w:lang w:val="da-DK" w:eastAsia="en-US" w:bidi="ar-SA"/>
        </w:rPr>
      </w:rPrChange>
    </w:rPr>
  </w:style>
  <w:style w:type="paragraph" w:customStyle="1" w:styleId="wl-subsubsection1">
    <w:name w:val="wl-subsubsection1"/>
    <w:basedOn w:val="Normal"/>
    <w:rsid w:val="00FF5548"/>
    <w:pPr>
      <w:spacing w:after="188" w:line="240" w:lineRule="auto"/>
      <w:pPrChange w:id="23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6"/>
      <w:szCs w:val="26"/>
      <w:lang w:eastAsia="da-DK"/>
      <w:rPrChange w:id="2379" w:author="Martin Geertsen" w:date="2018-05-16T22:28:00Z">
        <w:rPr>
          <w:b/>
          <w:bCs/>
          <w:sz w:val="26"/>
          <w:szCs w:val="26"/>
          <w:lang w:val="da-DK" w:eastAsia="en-US" w:bidi="ar-SA"/>
        </w:rPr>
      </w:rPrChange>
    </w:rPr>
  </w:style>
  <w:style w:type="paragraph" w:customStyle="1" w:styleId="wl-subsubsection-close1">
    <w:name w:val="wl-subsubsection-close1"/>
    <w:basedOn w:val="Normal"/>
    <w:rsid w:val="00FF5548"/>
    <w:pPr>
      <w:spacing w:after="188" w:line="240" w:lineRule="auto"/>
      <w:pPrChange w:id="238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26"/>
      <w:szCs w:val="26"/>
      <w:lang w:eastAsia="da-DK"/>
      <w:rPrChange w:id="2380" w:author="Martin Geertsen" w:date="2018-05-16T22:28:00Z">
        <w:rPr>
          <w:b/>
          <w:bCs/>
          <w:color w:val="999999"/>
          <w:sz w:val="26"/>
          <w:szCs w:val="26"/>
          <w:lang w:val="da-DK" w:eastAsia="en-US" w:bidi="ar-SA"/>
        </w:rPr>
      </w:rPrChange>
    </w:rPr>
  </w:style>
  <w:style w:type="paragraph" w:customStyle="1" w:styleId="wl-subsubsection-open1">
    <w:name w:val="wl-subsubsection-open1"/>
    <w:basedOn w:val="Normal"/>
    <w:rsid w:val="00FF5548"/>
    <w:pPr>
      <w:spacing w:after="188" w:line="240" w:lineRule="auto"/>
      <w:pPrChange w:id="23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26"/>
      <w:szCs w:val="26"/>
      <w:lang w:eastAsia="da-DK"/>
      <w:rPrChange w:id="2381" w:author="Martin Geertsen" w:date="2018-05-16T22:28:00Z">
        <w:rPr>
          <w:b/>
          <w:bCs/>
          <w:color w:val="999999"/>
          <w:sz w:val="26"/>
          <w:szCs w:val="26"/>
          <w:lang w:val="da-DK" w:eastAsia="en-US" w:bidi="ar-SA"/>
        </w:rPr>
      </w:rPrChange>
    </w:rPr>
  </w:style>
  <w:style w:type="paragraph" w:customStyle="1" w:styleId="wl-textbf1">
    <w:name w:val="wl-textbf1"/>
    <w:basedOn w:val="Normal"/>
    <w:rsid w:val="00FF5548"/>
    <w:pPr>
      <w:spacing w:after="188" w:line="240" w:lineRule="auto"/>
      <w:pPrChange w:id="238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2382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wl-label-bracket1">
    <w:name w:val="wl-label-bracket1"/>
    <w:basedOn w:val="Normal"/>
    <w:rsid w:val="00FF5548"/>
    <w:pPr>
      <w:spacing w:after="188" w:line="240" w:lineRule="auto"/>
      <w:pPrChange w:id="238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  <w:rPrChange w:id="2383" w:author="Martin Geertsen" w:date="2018-05-16T22:28:00Z">
        <w:rPr>
          <w:b/>
          <w:bCs/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wl-textbf-close1">
    <w:name w:val="wl-textbf-close1"/>
    <w:basedOn w:val="Normal"/>
    <w:rsid w:val="00FF5548"/>
    <w:pPr>
      <w:spacing w:after="188" w:line="240" w:lineRule="auto"/>
      <w:pPrChange w:id="238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  <w:rPrChange w:id="2384" w:author="Martin Geertsen" w:date="2018-05-16T22:28:00Z">
        <w:rPr>
          <w:b/>
          <w:bCs/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wl-textbf-open1">
    <w:name w:val="wl-textbf-open1"/>
    <w:basedOn w:val="Normal"/>
    <w:rsid w:val="00FF5548"/>
    <w:pPr>
      <w:spacing w:after="188" w:line="240" w:lineRule="auto"/>
      <w:pPrChange w:id="238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  <w:rPrChange w:id="2385" w:author="Martin Geertsen" w:date="2018-05-16T22:28:00Z">
        <w:rPr>
          <w:b/>
          <w:bCs/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wl-icon1">
    <w:name w:val="wl-icon1"/>
    <w:basedOn w:val="Normal"/>
    <w:rsid w:val="00FF5548"/>
    <w:pPr>
      <w:spacing w:after="188" w:line="240" w:lineRule="auto"/>
      <w:textAlignment w:val="center"/>
      <w:pPrChange w:id="2386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8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con2">
    <w:name w:val="wl-icon2"/>
    <w:basedOn w:val="Normal"/>
    <w:rsid w:val="00FF5548"/>
    <w:pPr>
      <w:spacing w:after="188" w:line="240" w:lineRule="auto"/>
      <w:textAlignment w:val="center"/>
      <w:pPrChange w:id="2387" w:author="Martin Geertsen" w:date="2018-05-16T22:28:00Z">
        <w:pP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img-default1">
    <w:name w:val="wl-img-default1"/>
    <w:basedOn w:val="Normal"/>
    <w:rsid w:val="00FF5548"/>
    <w:pPr>
      <w:spacing w:after="188" w:line="240" w:lineRule="auto"/>
      <w:pPrChange w:id="238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label-close1">
    <w:name w:val="wl-label-close1"/>
    <w:basedOn w:val="Normal"/>
    <w:rsid w:val="00FF5548"/>
    <w:pPr>
      <w:pBdr>
        <w:top w:val="single" w:sz="6" w:space="0" w:color="E1E1E8"/>
        <w:left w:val="single" w:sz="6" w:space="0" w:color="E1E1E8"/>
        <w:bottom w:val="single" w:sz="6" w:space="0" w:color="E1E1E8"/>
        <w:right w:val="single" w:sz="6" w:space="0" w:color="E1E1E8"/>
      </w:pBdr>
      <w:shd w:val="clear" w:color="auto" w:fill="F7F7F9"/>
      <w:spacing w:after="188" w:line="240" w:lineRule="auto"/>
      <w:pPrChange w:id="2389" w:author="Martin Geertsen" w:date="2018-05-16T22:28:00Z">
        <w:pPr>
          <w:p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pBdr>
          <w:shd w:val="clear" w:color="auto" w:fill="F7F7F9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8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wl-textit1">
    <w:name w:val="wl-textit1"/>
    <w:basedOn w:val="Normal"/>
    <w:rsid w:val="00FF5548"/>
    <w:pPr>
      <w:spacing w:after="188" w:line="240" w:lineRule="auto"/>
      <w:pPrChange w:id="239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2390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wl-textit-close1">
    <w:name w:val="wl-textit-close1"/>
    <w:basedOn w:val="Normal"/>
    <w:rsid w:val="00FF5548"/>
    <w:pPr>
      <w:spacing w:after="188" w:line="240" w:lineRule="auto"/>
      <w:pPrChange w:id="239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color w:val="999999"/>
      <w:sz w:val="24"/>
      <w:szCs w:val="24"/>
      <w:lang w:eastAsia="da-DK"/>
      <w:rPrChange w:id="2391" w:author="Martin Geertsen" w:date="2018-05-16T22:28:00Z">
        <w:rPr>
          <w:i/>
          <w:iCs/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wl-textit-open1">
    <w:name w:val="wl-textit-open1"/>
    <w:basedOn w:val="Normal"/>
    <w:rsid w:val="00FF5548"/>
    <w:pPr>
      <w:spacing w:after="188" w:line="240" w:lineRule="auto"/>
      <w:pPrChange w:id="239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color w:val="999999"/>
      <w:sz w:val="24"/>
      <w:szCs w:val="24"/>
      <w:lang w:eastAsia="da-DK"/>
      <w:rPrChange w:id="2392" w:author="Martin Geertsen" w:date="2018-05-16T22:28:00Z">
        <w:rPr>
          <w:i/>
          <w:iCs/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table-content-name1">
    <w:name w:val="table-content-name1"/>
    <w:basedOn w:val="Normal"/>
    <w:rsid w:val="00FF5548"/>
    <w:pPr>
      <w:spacing w:after="150" w:line="240" w:lineRule="auto"/>
      <w:pPrChange w:id="2393" w:author="Martin Geertsen" w:date="2018-05-16T22:28:00Z">
        <w:pPr>
          <w:spacing w:after="1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9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category1">
    <w:name w:val="table-content-category1"/>
    <w:basedOn w:val="Normal"/>
    <w:rsid w:val="00FF5548"/>
    <w:pPr>
      <w:spacing w:after="188" w:line="240" w:lineRule="auto"/>
      <w:jc w:val="right"/>
      <w:pPrChange w:id="2394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2394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button-as-link1">
    <w:name w:val="button-as-link1"/>
    <w:basedOn w:val="Normal"/>
    <w:rsid w:val="00FF5548"/>
    <w:pPr>
      <w:spacing w:after="188" w:line="240" w:lineRule="auto"/>
      <w:pPrChange w:id="23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8000"/>
      <w:sz w:val="21"/>
      <w:szCs w:val="21"/>
      <w:lang w:eastAsia="da-DK"/>
      <w:rPrChange w:id="2395" w:author="Martin Geertsen" w:date="2018-05-16T22:28:00Z">
        <w:rPr>
          <w:color w:val="008000"/>
          <w:sz w:val="21"/>
          <w:szCs w:val="21"/>
          <w:lang w:val="da-DK" w:eastAsia="en-US" w:bidi="ar-SA"/>
        </w:rPr>
      </w:rPrChange>
    </w:rPr>
  </w:style>
  <w:style w:type="paragraph" w:customStyle="1" w:styleId="affix-content-title1">
    <w:name w:val="affix-content-title1"/>
    <w:basedOn w:val="Normal"/>
    <w:rsid w:val="00FF5548"/>
    <w:pPr>
      <w:spacing w:after="188" w:line="240" w:lineRule="auto"/>
      <w:pPrChange w:id="239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A4A4A4"/>
      <w:sz w:val="29"/>
      <w:szCs w:val="29"/>
      <w:lang w:eastAsia="da-DK"/>
      <w:rPrChange w:id="2396" w:author="Martin Geertsen" w:date="2018-05-16T22:28:00Z">
        <w:rPr>
          <w:color w:val="A4A4A4"/>
          <w:sz w:val="29"/>
          <w:szCs w:val="29"/>
          <w:lang w:val="da-DK" w:eastAsia="en-US" w:bidi="ar-SA"/>
        </w:rPr>
      </w:rPrChange>
    </w:rPr>
  </w:style>
  <w:style w:type="paragraph" w:customStyle="1" w:styleId="affix-subcontent1">
    <w:name w:val="affix-subcontent1"/>
    <w:basedOn w:val="Normal"/>
    <w:rsid w:val="00FF5548"/>
    <w:pPr>
      <w:spacing w:before="75" w:after="750" w:line="240" w:lineRule="auto"/>
      <w:pPrChange w:id="2397" w:author="Martin Geertsen" w:date="2018-05-16T22:28:00Z">
        <w:pPr>
          <w:spacing w:before="75" w:after="75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9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overbox1">
    <w:name w:val="overbox1"/>
    <w:basedOn w:val="Normal"/>
    <w:rsid w:val="00FF5548"/>
    <w:pPr>
      <w:pBdr>
        <w:top w:val="single" w:sz="6" w:space="9" w:color="CFCFCF"/>
        <w:left w:val="single" w:sz="6" w:space="9" w:color="CFCFCF"/>
        <w:bottom w:val="single" w:sz="6" w:space="9" w:color="CFCFCF"/>
        <w:right w:val="single" w:sz="6" w:space="9" w:color="CFCFCF"/>
      </w:pBdr>
      <w:shd w:val="clear" w:color="auto" w:fill="FFFFFF"/>
      <w:spacing w:before="188" w:after="188" w:line="240" w:lineRule="auto"/>
      <w:pPrChange w:id="2398" w:author="Martin Geertsen" w:date="2018-05-16T22:28:00Z">
        <w:pPr>
          <w:pBdr>
            <w:top w:val="single" w:sz="6" w:space="9" w:color="CFCFCF"/>
            <w:left w:val="single" w:sz="6" w:space="9" w:color="CFCFCF"/>
            <w:bottom w:val="single" w:sz="6" w:space="9" w:color="CFCFCF"/>
            <w:right w:val="single" w:sz="6" w:space="9" w:color="CFCFCF"/>
          </w:pBdr>
          <w:shd w:val="clear" w:color="auto" w:fill="FFFFFF"/>
          <w:spacing w:before="188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icon1">
    <w:name w:val="table-content-icon1"/>
    <w:basedOn w:val="Normal"/>
    <w:rsid w:val="00FF5548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pacing w:after="188" w:line="240" w:lineRule="auto"/>
      <w:pPrChange w:id="2399" w:author="Martin Geertsen" w:date="2018-05-16T22:28:00Z">
        <w:pPr>
          <w:p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3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text1">
    <w:name w:val="table-content-text1"/>
    <w:basedOn w:val="Normal"/>
    <w:rsid w:val="00FF5548"/>
    <w:pPr>
      <w:spacing w:after="188" w:line="240" w:lineRule="auto"/>
      <w:textAlignment w:val="top"/>
      <w:pPrChange w:id="2400" w:author="Martin Geertsen" w:date="2018-05-16T22:28:00Z">
        <w:pP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0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slogan1">
    <w:name w:val="table-content-slogan1"/>
    <w:basedOn w:val="Normal"/>
    <w:rsid w:val="00FF5548"/>
    <w:pPr>
      <w:spacing w:after="188" w:line="240" w:lineRule="auto"/>
      <w:pPrChange w:id="240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able-content-link1">
    <w:name w:val="table-content-link1"/>
    <w:basedOn w:val="Normal"/>
    <w:rsid w:val="00FF5548"/>
    <w:pPr>
      <w:spacing w:after="188" w:line="240" w:lineRule="auto"/>
      <w:pPrChange w:id="24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5">
    <w:name w:val="alert5"/>
    <w:basedOn w:val="Normal"/>
    <w:rsid w:val="00FF5548"/>
    <w:pPr>
      <w:spacing w:after="94" w:line="240" w:lineRule="auto"/>
      <w:pPrChange w:id="2403" w:author="Martin Geertsen" w:date="2018-05-16T22:28:00Z">
        <w:pPr>
          <w:spacing w:after="94" w:line="259" w:lineRule="auto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2403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alert6">
    <w:name w:val="alert6"/>
    <w:basedOn w:val="Normal"/>
    <w:rsid w:val="00FF5548"/>
    <w:pPr>
      <w:spacing w:before="100" w:beforeAutospacing="1" w:after="100" w:afterAutospacing="1" w:line="240" w:lineRule="auto"/>
      <w:pPrChange w:id="2404" w:author="Martin Geertsen" w:date="2018-05-16T22:28:00Z">
        <w:pPr>
          <w:spacing w:before="100" w:beforeAutospacing="1" w:after="100" w:afterAutospacing="1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me3">
    <w:name w:val="name3"/>
    <w:basedOn w:val="Normal"/>
    <w:rsid w:val="00FF5548"/>
    <w:pPr>
      <w:spacing w:after="188" w:line="240" w:lineRule="auto"/>
      <w:textAlignment w:val="top"/>
      <w:pPrChange w:id="2405" w:author="Martin Geertsen" w:date="2018-05-16T22:28:00Z">
        <w:pPr>
          <w:spacing w:after="188" w:line="259" w:lineRule="auto"/>
          <w:textAlignment w:val="top"/>
        </w:pPr>
      </w:pPrChange>
    </w:pPr>
    <w:rPr>
      <w:rFonts w:ascii="Times New Roman" w:eastAsia="Times New Roman" w:hAnsi="Times New Roman" w:cs="Times New Roman"/>
      <w:b/>
      <w:bCs/>
      <w:color w:val="7A7A7A"/>
      <w:sz w:val="24"/>
      <w:szCs w:val="24"/>
      <w:lang w:eastAsia="da-DK"/>
      <w:rPrChange w:id="2405" w:author="Martin Geertsen" w:date="2018-05-16T22:28:00Z">
        <w:rPr>
          <w:b/>
          <w:bCs/>
          <w:color w:val="7A7A7A"/>
          <w:sz w:val="22"/>
          <w:szCs w:val="22"/>
          <w:lang w:val="da-DK" w:eastAsia="en-US" w:bidi="ar-SA"/>
        </w:rPr>
      </w:rPrChange>
    </w:rPr>
  </w:style>
  <w:style w:type="paragraph" w:customStyle="1" w:styleId="ace-editor-body1">
    <w:name w:val="ace-editor-body1"/>
    <w:basedOn w:val="Normal"/>
    <w:rsid w:val="00FF5548"/>
    <w:pPr>
      <w:spacing w:after="188" w:line="240" w:lineRule="auto"/>
      <w:pPrChange w:id="240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pelling-highlight1">
    <w:name w:val="spelling-highlight1"/>
    <w:basedOn w:val="Normal"/>
    <w:rsid w:val="00FF5548"/>
    <w:pPr>
      <w:spacing w:after="188" w:line="240" w:lineRule="auto"/>
      <w:pPrChange w:id="240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0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ubbin1">
    <w:name w:val="nubbin1"/>
    <w:basedOn w:val="Normal"/>
    <w:rsid w:val="00FF5548"/>
    <w:pPr>
      <w:spacing w:after="188" w:line="240" w:lineRule="auto"/>
      <w:pPrChange w:id="24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nnotation-label1">
    <w:name w:val="annotation-label1"/>
    <w:basedOn w:val="Normal"/>
    <w:rsid w:val="00FF5548"/>
    <w:pPr>
      <w:spacing w:after="188" w:line="240" w:lineRule="auto"/>
      <w:pPrChange w:id="2409" w:author="Martin Geertsen" w:date="2018-05-16T22:28:00Z">
        <w:pPr>
          <w:spacing w:after="188" w:line="259" w:lineRule="auto"/>
        </w:pPr>
      </w:pPrChange>
    </w:pPr>
    <w:rPr>
      <w:rFonts w:ascii="Open Sans" w:eastAsia="Times New Roman" w:hAnsi="Open Sans" w:cs="Times New Roman"/>
      <w:b/>
      <w:bCs/>
      <w:color w:val="FFFFFF"/>
      <w:sz w:val="24"/>
      <w:szCs w:val="24"/>
      <w:lang w:eastAsia="da-DK"/>
      <w:rPrChange w:id="2409" w:author="Martin Geertsen" w:date="2018-05-16T22:28:00Z">
        <w:rPr>
          <w:rFonts w:ascii="Open Sans" w:hAnsi="Open Sans"/>
          <w:b/>
          <w:bCs/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acescrollbar-inner1">
    <w:name w:val="ace_scrollbar-inner1"/>
    <w:basedOn w:val="Normal"/>
    <w:rsid w:val="00FF5548"/>
    <w:pPr>
      <w:shd w:val="clear" w:color="auto" w:fill="000000"/>
      <w:spacing w:after="188" w:line="240" w:lineRule="auto"/>
      <w:pPrChange w:id="2410" w:author="Martin Geertsen" w:date="2018-05-16T22:28:00Z">
        <w:pPr>
          <w:shd w:val="clear" w:color="auto" w:fill="00000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i-layout-toggler1">
    <w:name w:val="ui-layout-toggler1"/>
    <w:basedOn w:val="Normal"/>
    <w:rsid w:val="00FF5548"/>
    <w:pPr>
      <w:spacing w:after="188" w:line="750" w:lineRule="atLeast"/>
      <w:pPrChange w:id="2411" w:author="Martin Geertsen" w:date="2018-05-16T22:28:00Z">
        <w:pPr>
          <w:spacing w:after="188" w:line="750" w:lineRule="atLeast"/>
        </w:pPr>
      </w:pPrChange>
    </w:pPr>
    <w:rPr>
      <w:rFonts w:ascii="FontAwesome" w:eastAsia="Times New Roman" w:hAnsi="FontAwesome" w:cs="Times New Roman"/>
      <w:color w:val="999999"/>
      <w:sz w:val="24"/>
      <w:szCs w:val="24"/>
      <w:lang w:eastAsia="da-DK"/>
      <w:rPrChange w:id="2411" w:author="Martin Geertsen" w:date="2018-05-16T22:28:00Z">
        <w:rPr>
          <w:rFonts w:ascii="FontAwesome" w:hAnsi="FontAwesome"/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ui-layout-toggler2">
    <w:name w:val="ui-layout-toggler2"/>
    <w:basedOn w:val="Normal"/>
    <w:rsid w:val="00FF5548"/>
    <w:pPr>
      <w:shd w:val="clear" w:color="auto" w:fill="DDDDDD"/>
      <w:spacing w:after="188" w:line="750" w:lineRule="atLeast"/>
      <w:pPrChange w:id="2412" w:author="Martin Geertsen" w:date="2018-05-16T22:28:00Z">
        <w:pPr>
          <w:shd w:val="clear" w:color="auto" w:fill="DDDDDD"/>
          <w:spacing w:after="188" w:line="750" w:lineRule="atLeast"/>
        </w:pPr>
      </w:pPrChange>
    </w:pPr>
    <w:rPr>
      <w:rFonts w:ascii="FontAwesome" w:eastAsia="Times New Roman" w:hAnsi="FontAwesome" w:cs="Times New Roman"/>
      <w:color w:val="333333"/>
      <w:sz w:val="24"/>
      <w:szCs w:val="24"/>
      <w:lang w:eastAsia="da-DK"/>
      <w:rPrChange w:id="2412" w:author="Martin Geertsen" w:date="2018-05-16T22:28:00Z">
        <w:rPr>
          <w:rFonts w:ascii="FontAwesome" w:hAnsi="FontAwesome"/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ui-layout-resizer1">
    <w:name w:val="ui-layout-resizer1"/>
    <w:basedOn w:val="Normal"/>
    <w:rsid w:val="00FF5548"/>
    <w:pPr>
      <w:shd w:val="clear" w:color="auto" w:fill="1A1A1A"/>
      <w:spacing w:after="188" w:line="240" w:lineRule="auto"/>
      <w:pPrChange w:id="2413" w:author="Martin Geertsen" w:date="2018-05-16T22:28:00Z">
        <w:pPr>
          <w:shd w:val="clear" w:color="auto" w:fill="1A1A1A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1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-default1">
    <w:name w:val="btn-default1"/>
    <w:basedOn w:val="Normal"/>
    <w:rsid w:val="00FF5548"/>
    <w:pPr>
      <w:shd w:val="clear" w:color="auto" w:fill="7A7A7A"/>
      <w:spacing w:after="188" w:line="240" w:lineRule="auto"/>
      <w:pPrChange w:id="2414" w:author="Martin Geertsen" w:date="2018-05-16T22:28:00Z">
        <w:pPr>
          <w:shd w:val="clear" w:color="auto" w:fill="7A7A7A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414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default2">
    <w:name w:val="btn-default2"/>
    <w:basedOn w:val="Normal"/>
    <w:rsid w:val="00FF5548"/>
    <w:pPr>
      <w:shd w:val="clear" w:color="auto" w:fill="6D6D6D"/>
      <w:spacing w:after="188" w:line="240" w:lineRule="auto"/>
      <w:pPrChange w:id="2415" w:author="Martin Geertsen" w:date="2018-05-16T22:28:00Z">
        <w:pPr>
          <w:shd w:val="clear" w:color="auto" w:fill="6D6D6D"/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415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references-search-upgrade-prompt1">
    <w:name w:val="references-search-upgrade-prompt1"/>
    <w:basedOn w:val="Normal"/>
    <w:rsid w:val="00FF5548"/>
    <w:pPr>
      <w:spacing w:after="188" w:line="240" w:lineRule="auto"/>
      <w:pPrChange w:id="24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1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upgrade-prompt1">
    <w:name w:val="upgrade-prompt1"/>
    <w:basedOn w:val="Normal"/>
    <w:rsid w:val="00FF5548"/>
    <w:pPr>
      <w:shd w:val="clear" w:color="auto" w:fill="FFFFFF"/>
      <w:spacing w:before="100" w:beforeAutospacing="1" w:after="100" w:afterAutospacing="1" w:line="240" w:lineRule="auto"/>
      <w:jc w:val="center"/>
      <w:pPrChange w:id="2417" w:author="Martin Geertsen" w:date="2018-05-16T22:28:00Z">
        <w:pPr>
          <w:shd w:val="clear" w:color="auto" w:fill="FFFFFF"/>
          <w:spacing w:before="100" w:beforeAutospacing="1" w:after="100" w:afterAutospacing="1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1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essage3">
    <w:name w:val="message3"/>
    <w:basedOn w:val="Normal"/>
    <w:rsid w:val="00FF5548"/>
    <w:pPr>
      <w:spacing w:before="225" w:after="188" w:line="240" w:lineRule="auto"/>
      <w:pPrChange w:id="2418" w:author="Martin Geertsen" w:date="2018-05-16T22:28:00Z">
        <w:pPr>
          <w:spacing w:before="225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1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lert-danger1">
    <w:name w:val="alert-danger1"/>
    <w:basedOn w:val="Normal"/>
    <w:rsid w:val="00FF5548"/>
    <w:pPr>
      <w:shd w:val="clear" w:color="auto" w:fill="FEECE7"/>
      <w:spacing w:before="180" w:after="0" w:line="240" w:lineRule="auto"/>
      <w:pPrChange w:id="2419" w:author="Martin Geertsen" w:date="2018-05-16T22:28:00Z">
        <w:pPr>
          <w:shd w:val="clear" w:color="auto" w:fill="FEECE7"/>
          <w:spacing w:before="180" w:after="160" w:line="259" w:lineRule="auto"/>
        </w:pPr>
      </w:pPrChange>
    </w:pPr>
    <w:rPr>
      <w:rFonts w:ascii="Times New Roman" w:eastAsia="Times New Roman" w:hAnsi="Times New Roman" w:cs="Times New Roman"/>
      <w:color w:val="AE2D05"/>
      <w:sz w:val="24"/>
      <w:szCs w:val="24"/>
      <w:lang w:eastAsia="da-DK"/>
      <w:rPrChange w:id="2419" w:author="Martin Geertsen" w:date="2018-05-16T22:28:00Z">
        <w:rPr>
          <w:color w:val="AE2D05"/>
          <w:sz w:val="22"/>
          <w:szCs w:val="22"/>
          <w:lang w:val="da-DK" w:eastAsia="en-US" w:bidi="ar-SA"/>
        </w:rPr>
      </w:rPrChange>
    </w:rPr>
  </w:style>
  <w:style w:type="paragraph" w:customStyle="1" w:styleId="search-results1">
    <w:name w:val="search-results1"/>
    <w:basedOn w:val="Normal"/>
    <w:rsid w:val="00FF5548"/>
    <w:pPr>
      <w:spacing w:after="188" w:line="240" w:lineRule="auto"/>
      <w:pPrChange w:id="24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8"/>
      <w:szCs w:val="18"/>
      <w:lang w:eastAsia="da-DK"/>
      <w:rPrChange w:id="2420" w:author="Martin Geertsen" w:date="2018-05-16T22:28:00Z">
        <w:rPr>
          <w:sz w:val="18"/>
          <w:szCs w:val="18"/>
          <w:lang w:val="da-DK" w:eastAsia="en-US" w:bidi="ar-SA"/>
        </w:rPr>
      </w:rPrChange>
    </w:rPr>
  </w:style>
  <w:style w:type="paragraph" w:customStyle="1" w:styleId="no-results-message1">
    <w:name w:val="no-results-message1"/>
    <w:basedOn w:val="Normal"/>
    <w:rsid w:val="00FF5548"/>
    <w:pPr>
      <w:spacing w:after="188" w:line="240" w:lineRule="auto"/>
      <w:pPrChange w:id="24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2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arch-result-hit1">
    <w:name w:val="search-result-hit1"/>
    <w:basedOn w:val="Normal"/>
    <w:rsid w:val="00FF5548"/>
    <w:pPr>
      <w:pBdr>
        <w:bottom w:val="single" w:sz="6" w:space="6" w:color="DDDDDD"/>
      </w:pBdr>
      <w:spacing w:after="188" w:line="240" w:lineRule="auto"/>
      <w:pPrChange w:id="2422" w:author="Martin Geertsen" w:date="2018-05-16T22:28:00Z">
        <w:pPr>
          <w:pBdr>
            <w:bottom w:val="single" w:sz="6" w:space="6" w:color="DDDDDD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2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hit-title1">
    <w:name w:val="hit-title1"/>
    <w:basedOn w:val="Normal"/>
    <w:rsid w:val="00FF5548"/>
    <w:pPr>
      <w:spacing w:after="188" w:line="240" w:lineRule="auto"/>
      <w:pPrChange w:id="24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31"/>
      <w:szCs w:val="31"/>
      <w:lang w:eastAsia="da-DK"/>
      <w:rPrChange w:id="2423" w:author="Martin Geertsen" w:date="2018-05-16T22:28:00Z">
        <w:rPr>
          <w:i/>
          <w:iCs/>
          <w:sz w:val="31"/>
          <w:szCs w:val="31"/>
          <w:lang w:val="da-DK" w:eastAsia="en-US" w:bidi="ar-SA"/>
        </w:rPr>
      </w:rPrChange>
    </w:rPr>
  </w:style>
  <w:style w:type="paragraph" w:customStyle="1" w:styleId="referencesimportpreview1">
    <w:name w:val="referencesimportpreview1"/>
    <w:basedOn w:val="Normal"/>
    <w:rsid w:val="00FF5548"/>
    <w:pPr>
      <w:spacing w:before="225" w:after="188" w:line="240" w:lineRule="auto"/>
      <w:pPrChange w:id="2424" w:author="Martin Geertsen" w:date="2018-05-16T22:28:00Z">
        <w:pPr>
          <w:spacing w:before="225"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eferencesimportpreviewscroller1">
    <w:name w:val="referencesimportpreviewscroller1"/>
    <w:basedOn w:val="Normal"/>
    <w:rsid w:val="00FF5548"/>
    <w:pPr>
      <w:pBdr>
        <w:top w:val="single" w:sz="6" w:space="6" w:color="CFCFCF"/>
        <w:left w:val="single" w:sz="6" w:space="9" w:color="CFCFCF"/>
        <w:bottom w:val="single" w:sz="6" w:space="6" w:color="CFCFCF"/>
        <w:right w:val="single" w:sz="6" w:space="9" w:color="CFCFCF"/>
      </w:pBdr>
      <w:shd w:val="clear" w:color="auto" w:fill="F0F0F0"/>
      <w:spacing w:after="225" w:line="240" w:lineRule="auto"/>
      <w:pPrChange w:id="2425" w:author="Martin Geertsen" w:date="2018-05-16T22:28:00Z">
        <w:pPr>
          <w:pBdr>
            <w:top w:val="single" w:sz="6" w:space="6" w:color="CFCFCF"/>
            <w:left w:val="single" w:sz="6" w:space="9" w:color="CFCFCF"/>
            <w:bottom w:val="single" w:sz="6" w:space="6" w:color="CFCFCF"/>
            <w:right w:val="single" w:sz="6" w:space="9" w:color="CFCFCF"/>
          </w:pBdr>
          <w:shd w:val="clear" w:color="auto" w:fill="F0F0F0"/>
          <w:spacing w:after="225" w:line="259" w:lineRule="auto"/>
        </w:pPr>
      </w:pPrChange>
    </w:pPr>
    <w:rPr>
      <w:rFonts w:ascii="Courier New" w:eastAsia="Times New Roman" w:hAnsi="Courier New" w:cs="Courier New"/>
      <w:sz w:val="19"/>
      <w:szCs w:val="19"/>
      <w:lang w:eastAsia="da-DK"/>
      <w:rPrChange w:id="2425" w:author="Martin Geertsen" w:date="2018-05-16T22:28:00Z">
        <w:rPr>
          <w:rFonts w:ascii="Courier New" w:hAnsi="Courier New" w:cs="Courier New"/>
          <w:sz w:val="19"/>
          <w:szCs w:val="19"/>
          <w:lang w:val="da-DK" w:eastAsia="en-US" w:bidi="ar-SA"/>
        </w:rPr>
      </w:rPrChange>
    </w:rPr>
  </w:style>
  <w:style w:type="paragraph" w:customStyle="1" w:styleId="register-banner1">
    <w:name w:val="register-banner1"/>
    <w:basedOn w:val="Normal"/>
    <w:rsid w:val="00FF5548"/>
    <w:pPr>
      <w:spacing w:after="188" w:line="240" w:lineRule="auto"/>
      <w:jc w:val="center"/>
      <w:pPrChange w:id="2426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426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form-group5">
    <w:name w:val="form-group5"/>
    <w:basedOn w:val="Normal"/>
    <w:rsid w:val="00FF5548"/>
    <w:pPr>
      <w:spacing w:after="225" w:line="240" w:lineRule="auto"/>
      <w:ind w:left="188"/>
      <w:jc w:val="center"/>
      <w:pPrChange w:id="2427" w:author="Martin Geertsen" w:date="2018-05-16T22:28:00Z">
        <w:pPr>
          <w:spacing w:after="225" w:line="259" w:lineRule="auto"/>
          <w:ind w:left="188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427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screenshot1">
    <w:name w:val="screenshot1"/>
    <w:basedOn w:val="Normal"/>
    <w:rsid w:val="00FF5548"/>
    <w:pPr>
      <w:spacing w:before="100" w:beforeAutospacing="1" w:after="0" w:line="240" w:lineRule="auto"/>
      <w:jc w:val="center"/>
      <w:pPrChange w:id="2428" w:author="Martin Geertsen" w:date="2018-05-16T22:28:00Z">
        <w:pPr>
          <w:spacing w:before="100" w:beforeAutospacing="1" w:after="160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428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img1">
    <w:name w:val="img1"/>
    <w:basedOn w:val="Normal"/>
    <w:rsid w:val="00FF5548"/>
    <w:pPr>
      <w:spacing w:before="100" w:beforeAutospacing="1" w:after="100" w:afterAutospacing="1" w:line="240" w:lineRule="auto"/>
      <w:jc w:val="center"/>
      <w:pPrChange w:id="2429" w:author="Martin Geertsen" w:date="2018-05-16T22:28:00Z">
        <w:pPr>
          <w:spacing w:before="100" w:beforeAutospacing="1" w:after="100" w:afterAutospacing="1" w:line="259" w:lineRule="auto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429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hero1">
    <w:name w:val="btn-hero1"/>
    <w:basedOn w:val="Normal"/>
    <w:rsid w:val="00FF5548"/>
    <w:pPr>
      <w:spacing w:after="188" w:line="240" w:lineRule="auto"/>
      <w:ind w:right="188"/>
      <w:jc w:val="center"/>
      <w:pPrChange w:id="2430" w:author="Martin Geertsen" w:date="2018-05-16T22:28:00Z">
        <w:pPr>
          <w:spacing w:after="188" w:line="259" w:lineRule="auto"/>
          <w:ind w:right="188"/>
          <w:jc w:val="center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430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btn-hero2">
    <w:name w:val="btn-hero2"/>
    <w:basedOn w:val="Normal"/>
    <w:rsid w:val="00FF5548"/>
    <w:pPr>
      <w:shd w:val="clear" w:color="auto" w:fill="FFFFFF"/>
      <w:spacing w:after="188" w:line="240" w:lineRule="auto"/>
      <w:ind w:right="188"/>
      <w:jc w:val="center"/>
      <w:pPrChange w:id="2431" w:author="Martin Geertsen" w:date="2018-05-16T22:28:00Z">
        <w:pPr>
          <w:shd w:val="clear" w:color="auto" w:fill="FFFFFF"/>
          <w:spacing w:after="188" w:line="259" w:lineRule="auto"/>
          <w:ind w:right="188"/>
          <w:jc w:val="center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2431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ursor1">
    <w:name w:val="cursor1"/>
    <w:basedOn w:val="Normal"/>
    <w:rsid w:val="00FF5548"/>
    <w:pPr>
      <w:shd w:val="clear" w:color="auto" w:fill="7DC4E8"/>
      <w:spacing w:after="188" w:line="240" w:lineRule="auto"/>
      <w:pPrChange w:id="2432" w:author="Martin Geertsen" w:date="2018-05-16T22:28:00Z">
        <w:pPr>
          <w:shd w:val="clear" w:color="auto" w:fill="7DC4E8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dded1">
    <w:name w:val="added1"/>
    <w:basedOn w:val="Normal"/>
    <w:rsid w:val="00FF5548"/>
    <w:pPr>
      <w:shd w:val="clear" w:color="auto" w:fill="A8D8F0"/>
      <w:spacing w:after="0" w:line="240" w:lineRule="auto"/>
      <w:ind w:left="-15" w:right="-15"/>
      <w:pPrChange w:id="2433" w:author="Martin Geertsen" w:date="2018-05-16T22:28:00Z">
        <w:pPr>
          <w:shd w:val="clear" w:color="auto" w:fill="A8D8F0"/>
          <w:spacing w:after="160" w:line="259" w:lineRule="auto"/>
          <w:ind w:left="-15" w:right="-15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2433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removed1">
    <w:name w:val="removed1"/>
    <w:basedOn w:val="Normal"/>
    <w:rsid w:val="00FF5548"/>
    <w:pPr>
      <w:shd w:val="clear" w:color="auto" w:fill="E9F5FB"/>
      <w:spacing w:after="0" w:line="240" w:lineRule="auto"/>
      <w:ind w:left="-15" w:right="-15"/>
      <w:pPrChange w:id="2434" w:author="Martin Geertsen" w:date="2018-05-16T22:28:00Z">
        <w:pPr>
          <w:shd w:val="clear" w:color="auto" w:fill="E9F5FB"/>
          <w:spacing w:after="160" w:line="259" w:lineRule="auto"/>
          <w:ind w:left="-15" w:right="-15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2434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highlight2">
    <w:name w:val="highlight2"/>
    <w:basedOn w:val="Normal"/>
    <w:rsid w:val="00FF5548"/>
    <w:pPr>
      <w:spacing w:after="188" w:line="240" w:lineRule="auto"/>
      <w:pPrChange w:id="243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405EBF"/>
      <w:sz w:val="24"/>
      <w:szCs w:val="24"/>
      <w:lang w:eastAsia="da-DK"/>
      <w:rPrChange w:id="2435" w:author="Martin Geertsen" w:date="2018-05-16T22:28:00Z">
        <w:rPr>
          <w:color w:val="405EBF"/>
          <w:sz w:val="22"/>
          <w:szCs w:val="22"/>
          <w:lang w:val="da-DK" w:eastAsia="en-US" w:bidi="ar-SA"/>
        </w:rPr>
      </w:rPrChange>
    </w:rPr>
  </w:style>
  <w:style w:type="paragraph" w:customStyle="1" w:styleId="plans-subheader1">
    <w:name w:val="plans-subheader1"/>
    <w:basedOn w:val="Normal"/>
    <w:rsid w:val="00FF5548"/>
    <w:pPr>
      <w:spacing w:after="375" w:line="240" w:lineRule="auto"/>
      <w:pPrChange w:id="2436" w:author="Martin Geertsen" w:date="2018-05-16T22:28:00Z">
        <w:pPr>
          <w:spacing w:after="375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2436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ard-highlighted1">
    <w:name w:val="card-highlighted1"/>
    <w:basedOn w:val="Normal"/>
    <w:rsid w:val="00FF5548"/>
    <w:pPr>
      <w:spacing w:after="375" w:line="240" w:lineRule="auto"/>
      <w:pPrChange w:id="2437" w:author="Martin Geertsen" w:date="2018-05-16T22:28:00Z">
        <w:pPr>
          <w:spacing w:after="375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2437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ircle1">
    <w:name w:val="circle1"/>
    <w:basedOn w:val="Normal"/>
    <w:rsid w:val="00FF5548"/>
    <w:pPr>
      <w:shd w:val="clear" w:color="auto" w:fill="A93529"/>
      <w:spacing w:after="375" w:line="240" w:lineRule="auto"/>
      <w:pPrChange w:id="2438" w:author="Martin Geertsen" w:date="2018-05-16T22:28:00Z">
        <w:pPr>
          <w:shd w:val="clear" w:color="auto" w:fill="A93529"/>
          <w:spacing w:after="375" w:line="259" w:lineRule="auto"/>
        </w:pPr>
      </w:pPrChange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da-DK"/>
      <w:rPrChange w:id="2438" w:author="Martin Geertsen" w:date="2018-05-16T22:28:00Z">
        <w:rPr>
          <w:b/>
          <w:bCs/>
          <w:color w:val="FFFFFF"/>
          <w:sz w:val="22"/>
          <w:szCs w:val="22"/>
          <w:lang w:val="da-DK" w:eastAsia="en-US" w:bidi="ar-SA"/>
        </w:rPr>
      </w:rPrChange>
    </w:rPr>
  </w:style>
  <w:style w:type="character" w:customStyle="1" w:styleId="small16">
    <w:name w:val="small16"/>
    <w:basedOn w:val="Standardskrifttypeiafsnit"/>
    <w:rsid w:val="0061393F"/>
    <w:rPr>
      <w:color w:val="7A7A7A"/>
      <w:sz w:val="19"/>
      <w:szCs w:val="19"/>
    </w:rPr>
  </w:style>
  <w:style w:type="paragraph" w:customStyle="1" w:styleId="btn2">
    <w:name w:val="btn2"/>
    <w:basedOn w:val="Normal"/>
    <w:rsid w:val="00FF5548"/>
    <w:pPr>
      <w:spacing w:after="375" w:line="240" w:lineRule="auto"/>
      <w:jc w:val="center"/>
      <w:textAlignment w:val="center"/>
      <w:pPrChange w:id="2439" w:author="Martin Geertsen" w:date="2018-05-16T22:28:00Z">
        <w:pPr>
          <w:spacing w:after="375" w:line="259" w:lineRule="auto"/>
          <w:jc w:val="center"/>
          <w:textAlignment w:val="center"/>
        </w:pPr>
      </w:pPrChange>
    </w:pPr>
    <w:rPr>
      <w:rFonts w:ascii="Times New Roman" w:eastAsia="Times New Roman" w:hAnsi="Times New Roman" w:cs="Times New Roman"/>
      <w:b/>
      <w:bCs/>
      <w:color w:val="505050"/>
      <w:sz w:val="24"/>
      <w:szCs w:val="24"/>
      <w:lang w:eastAsia="da-DK"/>
      <w:rPrChange w:id="2439" w:author="Martin Geertsen" w:date="2018-05-16T22:28:00Z">
        <w:rPr>
          <w:b/>
          <w:bCs/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hangeplanbutton1">
    <w:name w:val="changeplanbutton1"/>
    <w:basedOn w:val="Normal"/>
    <w:rsid w:val="00FF5548"/>
    <w:pPr>
      <w:spacing w:after="188" w:line="240" w:lineRule="auto"/>
      <w:pPrChange w:id="244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4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mall17">
    <w:name w:val="small17"/>
    <w:basedOn w:val="Normal"/>
    <w:rsid w:val="00FF5548"/>
    <w:pPr>
      <w:spacing w:after="188" w:line="240" w:lineRule="auto"/>
      <w:pPrChange w:id="244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7A7A7A"/>
      <w:sz w:val="18"/>
      <w:szCs w:val="18"/>
      <w:lang w:eastAsia="da-DK"/>
      <w:rPrChange w:id="2441" w:author="Martin Geertsen" w:date="2018-05-16T22:28:00Z">
        <w:rPr>
          <w:color w:val="7A7A7A"/>
          <w:sz w:val="18"/>
          <w:szCs w:val="18"/>
          <w:lang w:val="da-DK" w:eastAsia="en-US" w:bidi="ar-SA"/>
        </w:rPr>
      </w:rPrChange>
    </w:rPr>
  </w:style>
  <w:style w:type="paragraph" w:customStyle="1" w:styleId="duenow1">
    <w:name w:val="due_now1"/>
    <w:basedOn w:val="Normal"/>
    <w:rsid w:val="00FF5548"/>
    <w:pPr>
      <w:spacing w:after="188" w:line="1005" w:lineRule="atLeast"/>
      <w:textAlignment w:val="center"/>
      <w:pPrChange w:id="2442" w:author="Martin Geertsen" w:date="2018-05-16T22:28:00Z">
        <w:pPr>
          <w:spacing w:after="188" w:line="1005" w:lineRule="atLeast"/>
          <w:textAlignment w:val="center"/>
        </w:pPr>
      </w:pPrChange>
    </w:pPr>
    <w:rPr>
      <w:rFonts w:ascii="Times New Roman" w:eastAsia="Times New Roman" w:hAnsi="Times New Roman" w:cs="Times New Roman"/>
      <w:vanish/>
      <w:color w:val="2A3A3C"/>
      <w:sz w:val="24"/>
      <w:szCs w:val="24"/>
      <w:lang w:eastAsia="da-DK"/>
      <w:rPrChange w:id="2442" w:author="Martin Geertsen" w:date="2018-05-16T22:28:00Z">
        <w:rPr>
          <w:vanish/>
          <w:color w:val="2A3A3C"/>
          <w:sz w:val="22"/>
          <w:szCs w:val="22"/>
          <w:lang w:val="da-DK" w:eastAsia="en-US" w:bidi="ar-SA"/>
        </w:rPr>
      </w:rPrChange>
    </w:rPr>
  </w:style>
  <w:style w:type="paragraph" w:customStyle="1" w:styleId="cost1">
    <w:name w:val="cost1"/>
    <w:basedOn w:val="Normal"/>
    <w:rsid w:val="00FF5548"/>
    <w:pPr>
      <w:spacing w:after="188" w:line="240" w:lineRule="auto"/>
      <w:jc w:val="right"/>
      <w:pPrChange w:id="2443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4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iscount1">
    <w:name w:val="discount1"/>
    <w:basedOn w:val="Normal"/>
    <w:rsid w:val="00FF5548"/>
    <w:pPr>
      <w:spacing w:after="188" w:line="240" w:lineRule="auto"/>
      <w:jc w:val="right"/>
      <w:pPrChange w:id="2444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4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ubscription1">
    <w:name w:val="subscription1"/>
    <w:basedOn w:val="Normal"/>
    <w:rsid w:val="00FF5548"/>
    <w:pPr>
      <w:spacing w:after="188" w:line="240" w:lineRule="auto"/>
      <w:pPrChange w:id="244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4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name4">
    <w:name w:val="name4"/>
    <w:basedOn w:val="Normal"/>
    <w:rsid w:val="00FF5548"/>
    <w:pPr>
      <w:spacing w:after="188" w:line="240" w:lineRule="auto"/>
      <w:ind w:right="1950"/>
      <w:pPrChange w:id="2446" w:author="Martin Geertsen" w:date="2018-05-16T22:28:00Z">
        <w:pPr>
          <w:spacing w:after="188" w:line="259" w:lineRule="auto"/>
          <w:ind w:right="1950"/>
        </w:pPr>
      </w:pPrChange>
    </w:pPr>
    <w:rPr>
      <w:rFonts w:ascii="Times New Roman" w:eastAsia="Times New Roman" w:hAnsi="Times New Roman" w:cs="Times New Roman"/>
      <w:sz w:val="48"/>
      <w:szCs w:val="48"/>
      <w:lang w:eastAsia="da-DK"/>
      <w:rPrChange w:id="2446" w:author="Martin Geertsen" w:date="2018-05-16T22:28:00Z">
        <w:rPr>
          <w:sz w:val="48"/>
          <w:szCs w:val="48"/>
          <w:lang w:val="da-DK" w:eastAsia="en-US" w:bidi="ar-SA"/>
        </w:rPr>
      </w:rPrChange>
    </w:rPr>
  </w:style>
  <w:style w:type="paragraph" w:customStyle="1" w:styleId="recurringcost1">
    <w:name w:val="recurring_cost1"/>
    <w:basedOn w:val="Normal"/>
    <w:rsid w:val="00FF5548"/>
    <w:pPr>
      <w:spacing w:after="188" w:line="240" w:lineRule="auto"/>
      <w:jc w:val="right"/>
      <w:pPrChange w:id="2447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4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st2">
    <w:name w:val="cost2"/>
    <w:basedOn w:val="Normal"/>
    <w:rsid w:val="00FF5548"/>
    <w:pPr>
      <w:spacing w:after="188" w:line="240" w:lineRule="auto"/>
      <w:jc w:val="right"/>
      <w:pPrChange w:id="2448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48"/>
      <w:szCs w:val="48"/>
      <w:lang w:eastAsia="da-DK"/>
      <w:rPrChange w:id="2448" w:author="Martin Geertsen" w:date="2018-05-16T22:28:00Z">
        <w:rPr>
          <w:sz w:val="48"/>
          <w:szCs w:val="48"/>
          <w:lang w:val="da-DK" w:eastAsia="en-US" w:bidi="ar-SA"/>
        </w:rPr>
      </w:rPrChange>
    </w:rPr>
  </w:style>
  <w:style w:type="paragraph" w:customStyle="1" w:styleId="interval1">
    <w:name w:val="interval1"/>
    <w:basedOn w:val="Normal"/>
    <w:rsid w:val="00FF5548"/>
    <w:pPr>
      <w:spacing w:after="188" w:line="240" w:lineRule="auto"/>
      <w:pPrChange w:id="244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18"/>
      <w:szCs w:val="18"/>
      <w:lang w:eastAsia="da-DK"/>
      <w:rPrChange w:id="2449" w:author="Martin Geertsen" w:date="2018-05-16T22:28:00Z">
        <w:rPr>
          <w:sz w:val="18"/>
          <w:szCs w:val="18"/>
          <w:lang w:val="da-DK" w:eastAsia="en-US" w:bidi="ar-SA"/>
        </w:rPr>
      </w:rPrChange>
    </w:rPr>
  </w:style>
  <w:style w:type="paragraph" w:customStyle="1" w:styleId="freetrial1">
    <w:name w:val="free_trial1"/>
    <w:basedOn w:val="Normal"/>
    <w:rsid w:val="00FF5548"/>
    <w:pPr>
      <w:spacing w:after="188" w:line="240" w:lineRule="auto"/>
      <w:pPrChange w:id="245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i/>
      <w:iCs/>
      <w:sz w:val="20"/>
      <w:szCs w:val="20"/>
      <w:lang w:eastAsia="da-DK"/>
      <w:rPrChange w:id="2450" w:author="Martin Geertsen" w:date="2018-05-16T22:28:00Z">
        <w:rPr>
          <w:i/>
          <w:iCs/>
          <w:lang w:val="da-DK" w:eastAsia="en-US" w:bidi="ar-SA"/>
        </w:rPr>
      </w:rPrChange>
    </w:rPr>
  </w:style>
  <w:style w:type="paragraph" w:customStyle="1" w:styleId="setupfee1">
    <w:name w:val="setup_fee1"/>
    <w:basedOn w:val="Normal"/>
    <w:rsid w:val="00FF5548"/>
    <w:pPr>
      <w:spacing w:after="188" w:line="240" w:lineRule="auto"/>
      <w:pPrChange w:id="245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5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itle1">
    <w:name w:val="title1"/>
    <w:basedOn w:val="Normal"/>
    <w:rsid w:val="00FF5548"/>
    <w:pPr>
      <w:spacing w:after="188" w:line="240" w:lineRule="auto"/>
      <w:pPrChange w:id="245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404041"/>
      <w:sz w:val="24"/>
      <w:szCs w:val="24"/>
      <w:lang w:eastAsia="da-DK"/>
      <w:rPrChange w:id="2452" w:author="Martin Geertsen" w:date="2018-05-16T22:28:00Z">
        <w:rPr>
          <w:b/>
          <w:bCs/>
          <w:color w:val="404041"/>
          <w:sz w:val="22"/>
          <w:szCs w:val="22"/>
          <w:lang w:val="da-DK" w:eastAsia="en-US" w:bidi="ar-SA"/>
        </w:rPr>
      </w:rPrChange>
    </w:rPr>
  </w:style>
  <w:style w:type="paragraph" w:customStyle="1" w:styleId="cost3">
    <w:name w:val="cost3"/>
    <w:basedOn w:val="Normal"/>
    <w:rsid w:val="00FF5548"/>
    <w:pPr>
      <w:spacing w:after="188" w:line="240" w:lineRule="auto"/>
      <w:jc w:val="right"/>
      <w:pPrChange w:id="2453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5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vat1">
    <w:name w:val="vat1"/>
    <w:basedOn w:val="Normal"/>
    <w:rsid w:val="00FF5548"/>
    <w:pPr>
      <w:spacing w:after="188" w:line="240" w:lineRule="auto"/>
      <w:pPrChange w:id="245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454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title2">
    <w:name w:val="title2"/>
    <w:basedOn w:val="Normal"/>
    <w:rsid w:val="00FF5548"/>
    <w:pPr>
      <w:spacing w:after="188" w:line="240" w:lineRule="auto"/>
      <w:pPrChange w:id="245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404041"/>
      <w:sz w:val="24"/>
      <w:szCs w:val="24"/>
      <w:lang w:eastAsia="da-DK"/>
      <w:rPrChange w:id="2455" w:author="Martin Geertsen" w:date="2018-05-16T22:28:00Z">
        <w:rPr>
          <w:color w:val="404041"/>
          <w:sz w:val="22"/>
          <w:szCs w:val="22"/>
          <w:lang w:val="da-DK" w:eastAsia="en-US" w:bidi="ar-SA"/>
        </w:rPr>
      </w:rPrChange>
    </w:rPr>
  </w:style>
  <w:style w:type="paragraph" w:customStyle="1" w:styleId="cost4">
    <w:name w:val="cost4"/>
    <w:basedOn w:val="Normal"/>
    <w:rsid w:val="00FF5548"/>
    <w:pPr>
      <w:spacing w:after="188" w:line="240" w:lineRule="auto"/>
      <w:jc w:val="right"/>
      <w:pPrChange w:id="2456" w:author="Martin Geertsen" w:date="2018-05-16T22:28:00Z">
        <w:pPr>
          <w:spacing w:after="188" w:line="259" w:lineRule="auto"/>
          <w:jc w:val="right"/>
        </w:pPr>
      </w:pPrChange>
    </w:pPr>
    <w:rPr>
      <w:rFonts w:ascii="Times New Roman" w:eastAsia="Times New Roman" w:hAnsi="Times New Roman" w:cs="Times New Roman"/>
      <w:sz w:val="27"/>
      <w:szCs w:val="27"/>
      <w:lang w:eastAsia="da-DK"/>
      <w:rPrChange w:id="2456" w:author="Martin Geertsen" w:date="2018-05-16T22:28:00Z">
        <w:rPr>
          <w:sz w:val="27"/>
          <w:szCs w:val="27"/>
          <w:lang w:val="da-DK" w:eastAsia="en-US" w:bidi="ar-SA"/>
        </w:rPr>
      </w:rPrChange>
    </w:rPr>
  </w:style>
  <w:style w:type="paragraph" w:customStyle="1" w:styleId="addons1">
    <w:name w:val="add_ons1"/>
    <w:basedOn w:val="Normal"/>
    <w:rsid w:val="00FF5548"/>
    <w:pPr>
      <w:spacing w:after="188" w:line="240" w:lineRule="auto"/>
      <w:pPrChange w:id="245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5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ddon1">
    <w:name w:val="add_on1"/>
    <w:basedOn w:val="Normal"/>
    <w:rsid w:val="00FF5548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ECEDEE"/>
      <w:spacing w:after="0" w:line="630" w:lineRule="atLeast"/>
      <w:textAlignment w:val="center"/>
      <w:pPrChange w:id="2458" w:author="Martin Geertsen" w:date="2018-05-16T22:28:00Z">
        <w:pPr>
          <w:pBdr>
            <w:top w:val="single" w:sz="6" w:space="0" w:color="CCCCCC"/>
            <w:left w:val="single" w:sz="6" w:space="0" w:color="CCCCCC"/>
            <w:right w:val="single" w:sz="6" w:space="0" w:color="CCCCCC"/>
          </w:pBdr>
          <w:shd w:val="clear" w:color="auto" w:fill="ECEDEE"/>
          <w:spacing w:after="160" w:line="630" w:lineRule="atLeast"/>
          <w:textAlignment w:val="center"/>
        </w:pPr>
      </w:pPrChange>
    </w:pPr>
    <w:rPr>
      <w:rFonts w:ascii="Times New Roman" w:eastAsia="Times New Roman" w:hAnsi="Times New Roman" w:cs="Times New Roman"/>
      <w:color w:val="999999"/>
      <w:sz w:val="24"/>
      <w:szCs w:val="24"/>
      <w:lang w:eastAsia="da-DK"/>
      <w:rPrChange w:id="2458" w:author="Martin Geertsen" w:date="2018-05-16T22:28:00Z">
        <w:rPr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name5">
    <w:name w:val="name5"/>
    <w:basedOn w:val="Normal"/>
    <w:rsid w:val="00FF5548"/>
    <w:pPr>
      <w:spacing w:after="188" w:line="240" w:lineRule="auto"/>
      <w:ind w:left="135" w:right="300"/>
      <w:pPrChange w:id="2459" w:author="Martin Geertsen" w:date="2018-05-16T22:28:00Z">
        <w:pPr>
          <w:spacing w:after="188" w:line="259" w:lineRule="auto"/>
          <w:ind w:left="135" w:right="300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2459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cost5">
    <w:name w:val="cost5"/>
    <w:basedOn w:val="Normal"/>
    <w:rsid w:val="00FF5548"/>
    <w:pPr>
      <w:spacing w:after="188" w:line="240" w:lineRule="auto"/>
      <w:jc w:val="right"/>
      <w:textAlignment w:val="center"/>
      <w:pPrChange w:id="2460" w:author="Martin Geertsen" w:date="2018-05-16T22:28:00Z">
        <w:pPr>
          <w:spacing w:after="188" w:line="259" w:lineRule="auto"/>
          <w:jc w:val="right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6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ddon2">
    <w:name w:val="add_on2"/>
    <w:basedOn w:val="Normal"/>
    <w:rsid w:val="00FF5548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ECEDEE"/>
      <w:spacing w:after="0" w:line="630" w:lineRule="atLeast"/>
      <w:textAlignment w:val="center"/>
      <w:pPrChange w:id="2461" w:author="Martin Geertsen" w:date="2018-05-16T22:28:00Z">
        <w:pPr>
          <w:pBdr>
            <w:top w:val="single" w:sz="6" w:space="0" w:color="CCCCCC"/>
            <w:left w:val="single" w:sz="6" w:space="0" w:color="CCCCCC"/>
            <w:right w:val="single" w:sz="6" w:space="0" w:color="CCCCCC"/>
          </w:pBdr>
          <w:shd w:val="clear" w:color="auto" w:fill="ECEDEE"/>
          <w:spacing w:after="160" w:line="630" w:lineRule="atLeast"/>
          <w:textAlignment w:val="center"/>
        </w:pPr>
      </w:pPrChange>
    </w:pPr>
    <w:rPr>
      <w:rFonts w:ascii="Times New Roman" w:eastAsia="Times New Roman" w:hAnsi="Times New Roman" w:cs="Times New Roman"/>
      <w:color w:val="111111"/>
      <w:sz w:val="24"/>
      <w:szCs w:val="24"/>
      <w:lang w:eastAsia="da-DK"/>
      <w:rPrChange w:id="2461" w:author="Martin Geertsen" w:date="2018-05-16T22:28:00Z">
        <w:rPr>
          <w:color w:val="111111"/>
          <w:sz w:val="22"/>
          <w:szCs w:val="22"/>
          <w:lang w:val="da-DK" w:eastAsia="en-US" w:bidi="ar-SA"/>
        </w:rPr>
      </w:rPrChange>
    </w:rPr>
  </w:style>
  <w:style w:type="paragraph" w:customStyle="1" w:styleId="coupon1">
    <w:name w:val="coupon1"/>
    <w:basedOn w:val="Normal"/>
    <w:rsid w:val="00FF5548"/>
    <w:pPr>
      <w:spacing w:after="188" w:line="240" w:lineRule="auto"/>
      <w:pPrChange w:id="246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2462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check1">
    <w:name w:val="check1"/>
    <w:basedOn w:val="Normal"/>
    <w:rsid w:val="00FF5548"/>
    <w:pPr>
      <w:pBdr>
        <w:top w:val="single" w:sz="6" w:space="0" w:color="0090C9"/>
        <w:left w:val="single" w:sz="6" w:space="0" w:color="0090C9"/>
        <w:bottom w:val="single" w:sz="6" w:space="0" w:color="0090C9"/>
        <w:right w:val="single" w:sz="6" w:space="0" w:color="0090C9"/>
      </w:pBdr>
      <w:spacing w:before="45" w:after="15" w:line="240" w:lineRule="auto"/>
      <w:ind w:left="150"/>
      <w:pPrChange w:id="2463" w:author="Martin Geertsen" w:date="2018-05-16T22:28:00Z">
        <w:pPr>
          <w:pBdr>
            <w:top w:val="single" w:sz="6" w:space="0" w:color="0090C9"/>
            <w:left w:val="single" w:sz="6" w:space="0" w:color="0090C9"/>
            <w:bottom w:val="single" w:sz="6" w:space="0" w:color="0090C9"/>
            <w:right w:val="single" w:sz="6" w:space="0" w:color="0090C9"/>
          </w:pBdr>
          <w:spacing w:before="45" w:after="15" w:line="259" w:lineRule="auto"/>
          <w:ind w:left="15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6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description1">
    <w:name w:val="description1"/>
    <w:basedOn w:val="Normal"/>
    <w:rsid w:val="0061393F"/>
    <w:pPr>
      <w:spacing w:after="188" w:line="510" w:lineRule="atLeast"/>
      <w:ind w:left="300"/>
      <w:textAlignment w:val="center"/>
    </w:pPr>
    <w:rPr>
      <w:rFonts w:ascii="Times New Roman" w:eastAsia="Times New Roman" w:hAnsi="Times New Roman" w:cs="Times New Roman"/>
    </w:rPr>
  </w:style>
  <w:style w:type="paragraph" w:customStyle="1" w:styleId="discount2">
    <w:name w:val="discount2"/>
    <w:basedOn w:val="Normal"/>
    <w:rsid w:val="00FF5548"/>
    <w:pPr>
      <w:spacing w:after="188" w:line="510" w:lineRule="atLeast"/>
      <w:jc w:val="right"/>
      <w:textAlignment w:val="center"/>
      <w:pPrChange w:id="2464" w:author="Martin Geertsen" w:date="2018-05-16T22:28:00Z">
        <w:pPr>
          <w:spacing w:after="188" w:line="510" w:lineRule="atLeast"/>
          <w:jc w:val="right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6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1">
    <w:name w:val="error1"/>
    <w:basedOn w:val="Normal"/>
    <w:rsid w:val="0061393F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servererrors1">
    <w:name w:val="server_errors1"/>
    <w:basedOn w:val="Normal"/>
    <w:rsid w:val="00FF5548"/>
    <w:pPr>
      <w:spacing w:after="0" w:line="240" w:lineRule="auto"/>
      <w:ind w:left="300" w:right="300"/>
      <w:pPrChange w:id="2465" w:author="Martin Geertsen" w:date="2018-05-16T22:28:00Z">
        <w:pPr>
          <w:spacing w:after="160" w:line="259" w:lineRule="auto"/>
          <w:ind w:left="300" w:right="300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465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  <w:style w:type="paragraph" w:customStyle="1" w:styleId="error2">
    <w:name w:val="error2"/>
    <w:basedOn w:val="Normal"/>
    <w:rsid w:val="0061393F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accepttos1">
    <w:name w:val="accept_tos1"/>
    <w:basedOn w:val="Normal"/>
    <w:rsid w:val="00FF5548"/>
    <w:pPr>
      <w:spacing w:after="188" w:line="240" w:lineRule="auto"/>
      <w:pPrChange w:id="246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6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illinginfo1">
    <w:name w:val="billing_info1"/>
    <w:basedOn w:val="Normal"/>
    <w:rsid w:val="00FF5548"/>
    <w:pPr>
      <w:spacing w:after="188" w:line="240" w:lineRule="auto"/>
      <w:pPrChange w:id="246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6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ontactinfo1">
    <w:name w:val="contact_info1"/>
    <w:basedOn w:val="Normal"/>
    <w:rsid w:val="00FF5548"/>
    <w:pPr>
      <w:spacing w:after="188" w:line="240" w:lineRule="auto"/>
      <w:pPrChange w:id="246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6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itle3">
    <w:name w:val="title3"/>
    <w:basedOn w:val="Normal"/>
    <w:rsid w:val="00FF5548"/>
    <w:pPr>
      <w:spacing w:after="188" w:line="240" w:lineRule="auto"/>
      <w:pPrChange w:id="246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404041"/>
      <w:sz w:val="24"/>
      <w:szCs w:val="24"/>
      <w:lang w:eastAsia="da-DK"/>
      <w:rPrChange w:id="2469" w:author="Martin Geertsen" w:date="2018-05-16T22:28:00Z">
        <w:rPr>
          <w:b/>
          <w:bCs/>
          <w:color w:val="404041"/>
          <w:sz w:val="22"/>
          <w:szCs w:val="22"/>
          <w:lang w:val="da-DK" w:eastAsia="en-US" w:bidi="ar-SA"/>
        </w:rPr>
      </w:rPrChange>
    </w:rPr>
  </w:style>
  <w:style w:type="paragraph" w:customStyle="1" w:styleId="creditcard1">
    <w:name w:val="credit_card1"/>
    <w:basedOn w:val="Normal"/>
    <w:rsid w:val="00FF5548"/>
    <w:pPr>
      <w:spacing w:after="188" w:line="240" w:lineRule="auto"/>
      <w:pPrChange w:id="247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7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pal1">
    <w:name w:val="paypal1"/>
    <w:basedOn w:val="Normal"/>
    <w:rsid w:val="00FF5548"/>
    <w:pPr>
      <w:spacing w:after="188" w:line="240" w:lineRule="auto"/>
      <w:pPrChange w:id="247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7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mentmethod1">
    <w:name w:val="payment_method1"/>
    <w:basedOn w:val="Normal"/>
    <w:rsid w:val="00FF5548"/>
    <w:pPr>
      <w:spacing w:after="300" w:line="240" w:lineRule="auto"/>
      <w:pPrChange w:id="2472" w:author="Martin Geertsen" w:date="2018-05-16T22:28:00Z">
        <w:pPr>
          <w:spacing w:after="30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7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mentoption1">
    <w:name w:val="payment_option1"/>
    <w:basedOn w:val="Normal"/>
    <w:rsid w:val="00FF5548"/>
    <w:pPr>
      <w:spacing w:after="188" w:line="510" w:lineRule="atLeast"/>
      <w:pPrChange w:id="2473" w:author="Martin Geertsen" w:date="2018-05-16T22:28:00Z">
        <w:pPr>
          <w:spacing w:after="188" w:line="510" w:lineRule="atLeast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7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itle4">
    <w:name w:val="title4"/>
    <w:basedOn w:val="Normal"/>
    <w:rsid w:val="00FF5548"/>
    <w:pPr>
      <w:spacing w:after="0" w:line="240" w:lineRule="auto"/>
      <w:pPrChange w:id="2474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b/>
      <w:bCs/>
      <w:color w:val="404041"/>
      <w:sz w:val="18"/>
      <w:szCs w:val="18"/>
      <w:lang w:eastAsia="da-DK"/>
      <w:rPrChange w:id="2474" w:author="Martin Geertsen" w:date="2018-05-16T22:28:00Z">
        <w:rPr>
          <w:b/>
          <w:bCs/>
          <w:color w:val="404041"/>
          <w:sz w:val="18"/>
          <w:szCs w:val="18"/>
          <w:lang w:val="da-DK" w:eastAsia="en-US" w:bidi="ar-SA"/>
        </w:rPr>
      </w:rPrChange>
    </w:rPr>
  </w:style>
  <w:style w:type="paragraph" w:customStyle="1" w:styleId="icon1">
    <w:name w:val="icon1"/>
    <w:basedOn w:val="Normal"/>
    <w:rsid w:val="00FF5548"/>
    <w:pPr>
      <w:spacing w:after="0" w:line="240" w:lineRule="auto"/>
      <w:ind w:left="75" w:right="75"/>
      <w:pPrChange w:id="2475" w:author="Martin Geertsen" w:date="2018-05-16T22:28:00Z">
        <w:pPr>
          <w:spacing w:after="160" w:line="259" w:lineRule="auto"/>
          <w:ind w:left="75" w:right="7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7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aypalmessage1">
    <w:name w:val="paypal_message1"/>
    <w:basedOn w:val="Normal"/>
    <w:rsid w:val="00FF5548"/>
    <w:pPr>
      <w:spacing w:after="150" w:line="240" w:lineRule="auto"/>
      <w:pPrChange w:id="2476" w:author="Martin Geertsen" w:date="2018-05-16T22:28:00Z">
        <w:pPr>
          <w:spacing w:after="150" w:line="259" w:lineRule="auto"/>
        </w:pPr>
      </w:pPrChange>
    </w:pPr>
    <w:rPr>
      <w:rFonts w:ascii="Times New Roman" w:eastAsia="Times New Roman" w:hAnsi="Times New Roman" w:cs="Times New Roman"/>
      <w:i/>
      <w:iCs/>
      <w:sz w:val="24"/>
      <w:szCs w:val="24"/>
      <w:lang w:eastAsia="da-DK"/>
      <w:rPrChange w:id="2476" w:author="Martin Geertsen" w:date="2018-05-16T22:28:00Z">
        <w:rPr>
          <w:i/>
          <w:iCs/>
          <w:sz w:val="22"/>
          <w:szCs w:val="22"/>
          <w:lang w:val="da-DK" w:eastAsia="en-US" w:bidi="ar-SA"/>
        </w:rPr>
      </w:rPrChange>
    </w:rPr>
  </w:style>
  <w:style w:type="paragraph" w:customStyle="1" w:styleId="error3">
    <w:name w:val="error3"/>
    <w:basedOn w:val="Normal"/>
    <w:rsid w:val="0061393F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ind w:left="300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field1">
    <w:name w:val="field1"/>
    <w:basedOn w:val="Normal"/>
    <w:rsid w:val="00FF5548"/>
    <w:pPr>
      <w:spacing w:after="300" w:line="240" w:lineRule="auto"/>
      <w:pPrChange w:id="2477" w:author="Martin Geertsen" w:date="2018-05-16T22:28:00Z">
        <w:pPr>
          <w:spacing w:after="30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7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error4">
    <w:name w:val="error4"/>
    <w:basedOn w:val="Normal"/>
    <w:rsid w:val="0061393F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ind w:left="300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laceholder1">
    <w:name w:val="placeholder1"/>
    <w:basedOn w:val="Normal"/>
    <w:rsid w:val="00FF5548"/>
    <w:pPr>
      <w:spacing w:after="188" w:line="510" w:lineRule="atLeast"/>
      <w:textAlignment w:val="center"/>
      <w:pPrChange w:id="2478" w:author="Martin Geertsen" w:date="2018-05-16T22:28:00Z">
        <w:pPr>
          <w:spacing w:after="188" w:line="510" w:lineRule="atLeast"/>
          <w:textAlignment w:val="center"/>
        </w:pPr>
      </w:pPrChange>
    </w:pPr>
    <w:rPr>
      <w:rFonts w:ascii="Times New Roman" w:eastAsia="Times New Roman" w:hAnsi="Times New Roman" w:cs="Times New Roman"/>
      <w:color w:val="999999"/>
      <w:sz w:val="24"/>
      <w:szCs w:val="24"/>
      <w:lang w:eastAsia="da-DK"/>
      <w:rPrChange w:id="2478" w:author="Martin Geertsen" w:date="2018-05-16T22:28:00Z">
        <w:rPr>
          <w:color w:val="999999"/>
          <w:sz w:val="22"/>
          <w:szCs w:val="22"/>
          <w:lang w:val="da-DK" w:eastAsia="en-US" w:bidi="ar-SA"/>
        </w:rPr>
      </w:rPrChange>
    </w:rPr>
  </w:style>
  <w:style w:type="paragraph" w:customStyle="1" w:styleId="acceptedcards1">
    <w:name w:val="accepted_cards1"/>
    <w:basedOn w:val="Normal"/>
    <w:rsid w:val="00FF5548"/>
    <w:pPr>
      <w:spacing w:after="188" w:line="240" w:lineRule="auto"/>
      <w:pPrChange w:id="247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7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card2">
    <w:name w:val="card2"/>
    <w:basedOn w:val="Normal"/>
    <w:rsid w:val="00FF5548"/>
    <w:pPr>
      <w:shd w:val="clear" w:color="auto" w:fill="FFFFFF"/>
      <w:spacing w:after="0" w:line="240" w:lineRule="auto"/>
      <w:ind w:firstLine="20536"/>
      <w:pPrChange w:id="2480" w:author="Martin Geertsen" w:date="2018-05-16T22:28:00Z">
        <w:pPr>
          <w:shd w:val="clear" w:color="auto" w:fill="FFFFFF"/>
          <w:spacing w:after="160" w:line="259" w:lineRule="auto"/>
          <w:ind w:firstLine="20536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8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itle5">
    <w:name w:val="title5"/>
    <w:basedOn w:val="Normal"/>
    <w:rsid w:val="00FF5548"/>
    <w:pPr>
      <w:spacing w:after="188" w:line="240" w:lineRule="auto"/>
      <w:pPrChange w:id="248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b/>
      <w:bCs/>
      <w:color w:val="404041"/>
      <w:sz w:val="44"/>
      <w:szCs w:val="44"/>
      <w:lang w:eastAsia="da-DK"/>
      <w:rPrChange w:id="2481" w:author="Martin Geertsen" w:date="2018-05-16T22:28:00Z">
        <w:rPr>
          <w:b/>
          <w:bCs/>
          <w:color w:val="404041"/>
          <w:sz w:val="44"/>
          <w:szCs w:val="44"/>
          <w:lang w:val="da-DK" w:eastAsia="en-US" w:bidi="ar-SA"/>
        </w:rPr>
      </w:rPrChange>
    </w:rPr>
  </w:style>
  <w:style w:type="paragraph" w:customStyle="1" w:styleId="cost6">
    <w:name w:val="cost6"/>
    <w:basedOn w:val="Normal"/>
    <w:rsid w:val="00FF5548"/>
    <w:pPr>
      <w:spacing w:after="0" w:line="240" w:lineRule="auto"/>
      <w:jc w:val="right"/>
      <w:pPrChange w:id="2482" w:author="Martin Geertsen" w:date="2018-05-16T22:28:00Z">
        <w:pPr>
          <w:spacing w:after="160" w:line="259" w:lineRule="auto"/>
          <w:jc w:val="right"/>
        </w:pPr>
      </w:pPrChange>
    </w:pPr>
    <w:rPr>
      <w:rFonts w:ascii="Times New Roman" w:eastAsia="Times New Roman" w:hAnsi="Times New Roman" w:cs="Times New Roman"/>
      <w:b/>
      <w:bCs/>
      <w:color w:val="FFFFFF"/>
      <w:spacing w:val="15"/>
      <w:sz w:val="50"/>
      <w:szCs w:val="50"/>
      <w:lang w:eastAsia="da-DK"/>
      <w:rPrChange w:id="2482" w:author="Martin Geertsen" w:date="2018-05-16T22:28:00Z">
        <w:rPr>
          <w:b/>
          <w:bCs/>
          <w:color w:val="FFFFFF"/>
          <w:spacing w:val="15"/>
          <w:sz w:val="50"/>
          <w:szCs w:val="50"/>
          <w:lang w:val="da-DK" w:eastAsia="en-US" w:bidi="ar-SA"/>
        </w:rPr>
      </w:rPrChange>
    </w:rPr>
  </w:style>
  <w:style w:type="paragraph" w:customStyle="1" w:styleId="footer1">
    <w:name w:val="footer1"/>
    <w:basedOn w:val="Normal"/>
    <w:rsid w:val="00FF5548"/>
    <w:pPr>
      <w:spacing w:after="0" w:line="240" w:lineRule="auto"/>
      <w:pPrChange w:id="2483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8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thanks1">
    <w:name w:val="thanks1"/>
    <w:basedOn w:val="Normal"/>
    <w:rsid w:val="0061393F"/>
    <w:pPr>
      <w:spacing w:before="150" w:after="188" w:line="420" w:lineRule="atLeas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hromeframe1">
    <w:name w:val="chromeframe1"/>
    <w:basedOn w:val="Normal"/>
    <w:rsid w:val="00FF5548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after="188" w:line="240" w:lineRule="auto"/>
      <w:pPrChange w:id="2484" w:author="Martin Geertsen" w:date="2018-05-16T22:28:00Z">
        <w:pPr>
          <w:p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pBdr>
          <w:shd w:val="clear" w:color="auto" w:fill="FFFF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8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onus-top1">
    <w:name w:val="bonus-top1"/>
    <w:basedOn w:val="Normal"/>
    <w:rsid w:val="00FF5548"/>
    <w:pPr>
      <w:pBdr>
        <w:bottom w:val="single" w:sz="6" w:space="0" w:color="D9DFF2"/>
      </w:pBdr>
      <w:spacing w:after="188" w:line="240" w:lineRule="auto"/>
      <w:pPrChange w:id="2485" w:author="Martin Geertsen" w:date="2018-05-16T22:28:00Z">
        <w:pPr>
          <w:pBdr>
            <w:bottom w:val="single" w:sz="6" w:space="0" w:color="D9DFF2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8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last1">
    <w:name w:val="blast1"/>
    <w:basedOn w:val="Normal"/>
    <w:rsid w:val="00FF5548"/>
    <w:pPr>
      <w:spacing w:after="188" w:line="240" w:lineRule="auto"/>
      <w:jc w:val="center"/>
      <w:pPrChange w:id="2486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b/>
      <w:bCs/>
      <w:sz w:val="31"/>
      <w:szCs w:val="31"/>
      <w:lang w:eastAsia="da-DK"/>
      <w:rPrChange w:id="2486" w:author="Martin Geertsen" w:date="2018-05-16T22:28:00Z">
        <w:rPr>
          <w:b/>
          <w:bCs/>
          <w:sz w:val="31"/>
          <w:szCs w:val="31"/>
          <w:lang w:val="da-DK" w:eastAsia="en-US" w:bidi="ar-SA"/>
        </w:rPr>
      </w:rPrChange>
    </w:rPr>
  </w:style>
  <w:style w:type="paragraph" w:customStyle="1" w:styleId="number1">
    <w:name w:val="number1"/>
    <w:basedOn w:val="Normal"/>
    <w:rsid w:val="00FF5548"/>
    <w:pPr>
      <w:shd w:val="clear" w:color="auto" w:fill="DDDDDD"/>
      <w:spacing w:after="188" w:line="240" w:lineRule="auto"/>
      <w:ind w:left="-195"/>
      <w:jc w:val="center"/>
      <w:pPrChange w:id="2487" w:author="Martin Geertsen" w:date="2018-05-16T22:28:00Z">
        <w:pPr>
          <w:shd w:val="clear" w:color="auto" w:fill="DDDDDD"/>
          <w:spacing w:after="188" w:line="259" w:lineRule="auto"/>
          <w:ind w:left="-195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8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gress2">
    <w:name w:val="progress2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before="188" w:after="375" w:line="240" w:lineRule="auto"/>
      <w:ind w:left="-225" w:right="-225"/>
      <w:pPrChange w:id="2488" w:author="Martin Geertsen" w:date="2018-05-16T22:28:00Z">
        <w:pPr>
          <w:p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pBdr>
          <w:shd w:val="clear" w:color="auto" w:fill="FFFFFF"/>
          <w:spacing w:before="188" w:after="375" w:line="259" w:lineRule="auto"/>
          <w:ind w:left="-225" w:right="-22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8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erk1">
    <w:name w:val="perk1"/>
    <w:basedOn w:val="Normal"/>
    <w:rsid w:val="00FF5548"/>
    <w:pPr>
      <w:shd w:val="clear" w:color="auto" w:fill="DDDDDD"/>
      <w:spacing w:after="188" w:line="240" w:lineRule="auto"/>
      <w:ind w:left="-750"/>
      <w:jc w:val="center"/>
      <w:pPrChange w:id="2489" w:author="Martin Geertsen" w:date="2018-05-16T22:28:00Z">
        <w:pPr>
          <w:shd w:val="clear" w:color="auto" w:fill="DDDDDD"/>
          <w:spacing w:after="188" w:line="259" w:lineRule="auto"/>
          <w:ind w:left="-750"/>
          <w:jc w:val="center"/>
        </w:pPr>
      </w:pPrChange>
    </w:pPr>
    <w:rPr>
      <w:rFonts w:ascii="Times New Roman" w:eastAsia="Times New Roman" w:hAnsi="Times New Roman" w:cs="Times New Roman"/>
      <w:sz w:val="21"/>
      <w:szCs w:val="21"/>
      <w:lang w:eastAsia="da-DK"/>
      <w:rPrChange w:id="2489" w:author="Martin Geertsen" w:date="2018-05-16T22:28:00Z">
        <w:rPr>
          <w:sz w:val="21"/>
          <w:szCs w:val="21"/>
          <w:lang w:val="da-DK" w:eastAsia="en-US" w:bidi="ar-SA"/>
        </w:rPr>
      </w:rPrChange>
    </w:rPr>
  </w:style>
  <w:style w:type="paragraph" w:customStyle="1" w:styleId="small18">
    <w:name w:val="small18"/>
    <w:basedOn w:val="Normal"/>
    <w:rsid w:val="00FF5548"/>
    <w:pPr>
      <w:spacing w:before="330" w:after="188" w:line="240" w:lineRule="auto"/>
      <w:pPrChange w:id="2490" w:author="Martin Geertsen" w:date="2018-05-16T22:28:00Z">
        <w:pPr>
          <w:spacing w:before="330"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24"/>
      <w:szCs w:val="24"/>
      <w:lang w:eastAsia="da-DK"/>
      <w:rPrChange w:id="2490" w:author="Martin Geertsen" w:date="2018-05-16T22:28:00Z">
        <w:rPr>
          <w:color w:val="505050"/>
          <w:sz w:val="22"/>
          <w:szCs w:val="22"/>
          <w:lang w:val="da-DK" w:eastAsia="en-US" w:bidi="ar-SA"/>
        </w:rPr>
      </w:rPrChange>
    </w:rPr>
  </w:style>
  <w:style w:type="paragraph" w:customStyle="1" w:styleId="caption2">
    <w:name w:val="caption2"/>
    <w:basedOn w:val="Normal"/>
    <w:rsid w:val="00FF5548"/>
    <w:pPr>
      <w:pBdr>
        <w:top w:val="single" w:sz="6" w:space="0" w:color="DDDDDD"/>
      </w:pBdr>
      <w:shd w:val="clear" w:color="auto" w:fill="F8F8F8"/>
      <w:spacing w:after="188" w:line="240" w:lineRule="auto"/>
      <w:pPrChange w:id="2491" w:author="Martin Geertsen" w:date="2018-05-16T22:28:00Z">
        <w:pPr>
          <w:pBdr>
            <w:top w:val="single" w:sz="6" w:space="0" w:color="DDDDDD"/>
          </w:pBdr>
          <w:shd w:val="clear" w:color="auto" w:fill="F8F8F8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9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btn3">
    <w:name w:val="btn3"/>
    <w:basedOn w:val="Normal"/>
    <w:rsid w:val="00FF5548"/>
    <w:pPr>
      <w:spacing w:after="0" w:line="240" w:lineRule="auto"/>
      <w:ind w:left="90"/>
      <w:jc w:val="center"/>
      <w:textAlignment w:val="center"/>
      <w:pPrChange w:id="2492" w:author="Martin Geertsen" w:date="2018-05-16T22:28:00Z">
        <w:pPr>
          <w:spacing w:after="160" w:line="259" w:lineRule="auto"/>
          <w:ind w:left="90"/>
          <w:jc w:val="center"/>
          <w:textAlignment w:val="center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2492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editsection1">
    <w:name w:val="editsection1"/>
    <w:basedOn w:val="Normal"/>
    <w:rsid w:val="00FF5548"/>
    <w:pPr>
      <w:spacing w:after="188" w:line="240" w:lineRule="auto"/>
      <w:pPrChange w:id="249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493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output1">
    <w:name w:val="output1"/>
    <w:basedOn w:val="Normal"/>
    <w:rsid w:val="00FF5548"/>
    <w:pPr>
      <w:spacing w:after="188" w:line="240" w:lineRule="auto"/>
      <w:jc w:val="center"/>
      <w:pPrChange w:id="2494" w:author="Martin Geertsen" w:date="2018-05-16T22:28:00Z">
        <w:pPr>
          <w:spacing w:after="188" w:line="259" w:lineRule="auto"/>
          <w:jc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9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ource-latex1">
    <w:name w:val="source-latex1"/>
    <w:basedOn w:val="Normal"/>
    <w:rsid w:val="00FF5548"/>
    <w:pPr>
      <w:spacing w:after="188" w:line="240" w:lineRule="auto"/>
      <w:pPrChange w:id="249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9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search-result-content1">
    <w:name w:val="search-result-content1"/>
    <w:basedOn w:val="Normal"/>
    <w:rsid w:val="00FF5548"/>
    <w:pPr>
      <w:spacing w:before="94" w:after="188" w:line="240" w:lineRule="auto"/>
      <w:pPrChange w:id="2496" w:author="Martin Geertsen" w:date="2018-05-16T22:28:00Z">
        <w:pPr>
          <w:spacing w:before="94" w:after="188" w:line="259" w:lineRule="auto"/>
        </w:pPr>
      </w:pPrChange>
    </w:pPr>
    <w:rPr>
      <w:rFonts w:ascii="Times New Roman" w:eastAsia="Times New Roman" w:hAnsi="Times New Roman" w:cs="Times New Roman"/>
      <w:color w:val="505050"/>
      <w:sz w:val="19"/>
      <w:szCs w:val="19"/>
      <w:lang w:eastAsia="da-DK"/>
      <w:rPrChange w:id="2496" w:author="Martin Geertsen" w:date="2018-05-16T22:28:00Z">
        <w:rPr>
          <w:color w:val="505050"/>
          <w:sz w:val="19"/>
          <w:szCs w:val="19"/>
          <w:lang w:val="da-DK" w:eastAsia="en-US" w:bidi="ar-SA"/>
        </w:rPr>
      </w:rPrChange>
    </w:rPr>
  </w:style>
  <w:style w:type="paragraph" w:customStyle="1" w:styleId="fa3">
    <w:name w:val="fa3"/>
    <w:basedOn w:val="Normal"/>
    <w:rsid w:val="00FF5548"/>
    <w:pPr>
      <w:spacing w:after="188" w:line="240" w:lineRule="auto"/>
      <w:jc w:val="right"/>
      <w:pPrChange w:id="2497" w:author="Martin Geertsen" w:date="2018-05-16T22:28:00Z">
        <w:pPr>
          <w:spacing w:after="188" w:line="259" w:lineRule="auto"/>
          <w:jc w:val="right"/>
        </w:pPr>
      </w:pPrChange>
    </w:pPr>
    <w:rPr>
      <w:rFonts w:ascii="FontAwesome" w:eastAsia="Times New Roman" w:hAnsi="FontAwesome" w:cs="Times New Roman"/>
      <w:color w:val="CFCFCF"/>
      <w:sz w:val="21"/>
      <w:szCs w:val="21"/>
      <w:lang w:eastAsia="da-DK"/>
      <w:rPrChange w:id="2497" w:author="Martin Geertsen" w:date="2018-05-16T22:28:00Z">
        <w:rPr>
          <w:rFonts w:ascii="FontAwesome" w:hAnsi="FontAwesome"/>
          <w:color w:val="CFCFCF"/>
          <w:sz w:val="21"/>
          <w:szCs w:val="21"/>
          <w:lang w:val="da-DK" w:eastAsia="en-US" w:bidi="ar-SA"/>
        </w:rPr>
      </w:rPrChange>
    </w:rPr>
  </w:style>
  <w:style w:type="paragraph" w:customStyle="1" w:styleId="actions1">
    <w:name w:val="actions1"/>
    <w:basedOn w:val="Normal"/>
    <w:rsid w:val="00FF5548"/>
    <w:pPr>
      <w:spacing w:after="188" w:line="240" w:lineRule="auto"/>
      <w:pPrChange w:id="249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9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project-name1">
    <w:name w:val="project-name1"/>
    <w:basedOn w:val="Normal"/>
    <w:rsid w:val="00FF5548"/>
    <w:pPr>
      <w:spacing w:after="188" w:line="240" w:lineRule="auto"/>
      <w:pPrChange w:id="249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49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lead-strong1">
    <w:name w:val="rfp-lead-strong1"/>
    <w:basedOn w:val="Normal"/>
    <w:rsid w:val="00FF5548"/>
    <w:pPr>
      <w:spacing w:after="0" w:line="240" w:lineRule="auto"/>
      <w:pPrChange w:id="2500" w:author="Martin Geertsen" w:date="2018-05-16T22:28:00Z">
        <w:pPr>
          <w:spacing w:after="160" w:line="259" w:lineRule="auto"/>
        </w:pPr>
      </w:pPrChange>
    </w:pPr>
    <w:rPr>
      <w:rFonts w:ascii="Times New Roman" w:eastAsia="Times New Roman" w:hAnsi="Times New Roman" w:cs="Times New Roman"/>
      <w:b/>
      <w:bCs/>
      <w:sz w:val="24"/>
      <w:szCs w:val="24"/>
      <w:lang w:eastAsia="da-DK"/>
      <w:rPrChange w:id="2500" w:author="Martin Geertsen" w:date="2018-05-16T22:28:00Z">
        <w:rPr>
          <w:b/>
          <w:bCs/>
          <w:sz w:val="22"/>
          <w:szCs w:val="22"/>
          <w:lang w:val="da-DK" w:eastAsia="en-US" w:bidi="ar-SA"/>
        </w:rPr>
      </w:rPrChange>
    </w:rPr>
  </w:style>
  <w:style w:type="paragraph" w:customStyle="1" w:styleId="rfp-p1">
    <w:name w:val="rfp-p1"/>
    <w:basedOn w:val="Normal"/>
    <w:rsid w:val="00FF5548"/>
    <w:pPr>
      <w:spacing w:after="384" w:line="240" w:lineRule="auto"/>
      <w:pPrChange w:id="2501" w:author="Martin Geertsen" w:date="2018-05-16T22:28:00Z">
        <w:pPr>
          <w:spacing w:after="384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0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header1">
    <w:name w:val="rfp-header1"/>
    <w:basedOn w:val="Normal"/>
    <w:rsid w:val="00FF5548"/>
    <w:pPr>
      <w:spacing w:after="188" w:line="240" w:lineRule="auto"/>
      <w:pPrChange w:id="250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0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rfp-quoted-person-photo1">
    <w:name w:val="rfp-quoted-person-photo1"/>
    <w:basedOn w:val="Normal"/>
    <w:rsid w:val="00FF5548"/>
    <w:pPr>
      <w:spacing w:after="0" w:line="240" w:lineRule="auto"/>
      <w:ind w:right="300"/>
      <w:pPrChange w:id="2503" w:author="Martin Geertsen" w:date="2018-05-16T22:28:00Z">
        <w:pPr>
          <w:spacing w:after="160" w:line="259" w:lineRule="auto"/>
          <w:ind w:right="300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03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1">
    <w:name w:val="ace_cursor1"/>
    <w:basedOn w:val="Normal"/>
    <w:rsid w:val="00FF5548"/>
    <w:pPr>
      <w:pBdr>
        <w:left w:val="single" w:sz="6" w:space="0" w:color="auto"/>
      </w:pBdr>
      <w:spacing w:after="188" w:line="240" w:lineRule="auto"/>
      <w:pPrChange w:id="2504" w:author="Martin Geertsen" w:date="2018-05-16T22:28:00Z">
        <w:pPr>
          <w:pBdr>
            <w:left w:val="single" w:sz="6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0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2">
    <w:name w:val="ace_cursor2"/>
    <w:basedOn w:val="Normal"/>
    <w:rsid w:val="00FF5548"/>
    <w:pPr>
      <w:pBdr>
        <w:left w:val="single" w:sz="2" w:space="0" w:color="auto"/>
        <w:bottom w:val="single" w:sz="6" w:space="0" w:color="auto"/>
      </w:pBdr>
      <w:spacing w:after="188" w:line="240" w:lineRule="auto"/>
      <w:pPrChange w:id="2505" w:author="Martin Geertsen" w:date="2018-05-16T22:28:00Z">
        <w:pPr>
          <w:pBdr>
            <w:left w:val="single" w:sz="2" w:space="0" w:color="auto"/>
            <w:bottom w:val="single" w:sz="6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0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fold1">
    <w:name w:val="ace_fold1"/>
    <w:basedOn w:val="Normal"/>
    <w:rsid w:val="00FF5548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88" w:line="240" w:lineRule="auto"/>
      <w:textAlignment w:val="center"/>
      <w:pPrChange w:id="2506" w:author="Martin Geertsen" w:date="2018-05-16T22:28:00Z">
        <w:pPr>
          <w:p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pBdr>
          <w:spacing w:after="188" w:line="259" w:lineRule="auto"/>
          <w:textAlignment w:val="center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0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fold-widget1">
    <w:name w:val="ace_fold-widget1"/>
    <w:basedOn w:val="Normal"/>
    <w:rsid w:val="00FF5548"/>
    <w:pPr>
      <w:spacing w:after="0" w:line="240" w:lineRule="auto"/>
      <w:ind w:left="15" w:right="-180"/>
      <w:textAlignment w:val="top"/>
      <w:pPrChange w:id="2507" w:author="Martin Geertsen" w:date="2018-05-16T22:28:00Z">
        <w:pPr>
          <w:spacing w:after="160" w:line="259" w:lineRule="auto"/>
          <w:ind w:left="15" w:right="-180"/>
          <w:textAlignment w:val="top"/>
        </w:pPr>
      </w:pPrChange>
    </w:pPr>
    <w:rPr>
      <w:rFonts w:ascii="Times New Roman" w:eastAsia="Times New Roman" w:hAnsi="Times New Roman" w:cs="Times New Roman"/>
      <w:vanish/>
      <w:sz w:val="24"/>
      <w:szCs w:val="24"/>
      <w:lang w:eastAsia="da-DK"/>
      <w:rPrChange w:id="2507" w:author="Martin Geertsen" w:date="2018-05-16T22:28:00Z">
        <w:rPr>
          <w:vanish/>
          <w:sz w:val="22"/>
          <w:szCs w:val="22"/>
          <w:lang w:val="da-DK" w:eastAsia="en-US" w:bidi="ar-SA"/>
        </w:rPr>
      </w:rPrChange>
    </w:rPr>
  </w:style>
  <w:style w:type="paragraph" w:customStyle="1" w:styleId="acebold1">
    <w:name w:val="ace_bold1"/>
    <w:basedOn w:val="Normal"/>
    <w:rsid w:val="00FF5548"/>
    <w:pPr>
      <w:spacing w:after="188" w:line="240" w:lineRule="auto"/>
      <w:pPrChange w:id="250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0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gutter1">
    <w:name w:val="ace_gutter1"/>
    <w:basedOn w:val="Normal"/>
    <w:rsid w:val="00FF5548"/>
    <w:pPr>
      <w:shd w:val="clear" w:color="auto" w:fill="F0F0F0"/>
      <w:spacing w:after="188" w:line="240" w:lineRule="auto"/>
      <w:pPrChange w:id="2509" w:author="Martin Geertsen" w:date="2018-05-16T22:28:00Z">
        <w:pPr>
          <w:shd w:val="clear" w:color="auto" w:fill="F0F0F0"/>
          <w:spacing w:after="188" w:line="259" w:lineRule="auto"/>
        </w:pPr>
      </w:pPrChange>
    </w:pPr>
    <w:rPr>
      <w:rFonts w:ascii="Times New Roman" w:eastAsia="Times New Roman" w:hAnsi="Times New Roman" w:cs="Times New Roman"/>
      <w:color w:val="333333"/>
      <w:sz w:val="24"/>
      <w:szCs w:val="24"/>
      <w:lang w:eastAsia="da-DK"/>
      <w:rPrChange w:id="2509" w:author="Martin Geertsen" w:date="2018-05-16T22:28:00Z">
        <w:rPr>
          <w:color w:val="333333"/>
          <w:sz w:val="22"/>
          <w:szCs w:val="22"/>
          <w:lang w:val="da-DK" w:eastAsia="en-US" w:bidi="ar-SA"/>
        </w:rPr>
      </w:rPrChange>
    </w:rPr>
  </w:style>
  <w:style w:type="paragraph" w:customStyle="1" w:styleId="aceprint-margin1">
    <w:name w:val="ace_print-margin1"/>
    <w:basedOn w:val="Normal"/>
    <w:rsid w:val="00FF5548"/>
    <w:pPr>
      <w:shd w:val="clear" w:color="auto" w:fill="E8E8E8"/>
      <w:spacing w:after="188" w:line="240" w:lineRule="auto"/>
      <w:pPrChange w:id="2510" w:author="Martin Geertsen" w:date="2018-05-16T22:28:00Z">
        <w:pPr>
          <w:shd w:val="clear" w:color="auto" w:fill="E8E8E8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1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fold2">
    <w:name w:val="ace_fold2"/>
    <w:basedOn w:val="Normal"/>
    <w:rsid w:val="00FF5548"/>
    <w:pPr>
      <w:shd w:val="clear" w:color="auto" w:fill="6B72E6"/>
      <w:spacing w:after="188" w:line="240" w:lineRule="auto"/>
      <w:pPrChange w:id="2511" w:author="Martin Geertsen" w:date="2018-05-16T22:28:00Z">
        <w:pPr>
          <w:shd w:val="clear" w:color="auto" w:fill="6B72E6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1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3">
    <w:name w:val="ace_cursor3"/>
    <w:basedOn w:val="Normal"/>
    <w:rsid w:val="00FF5548"/>
    <w:pPr>
      <w:pBdr>
        <w:left w:val="single" w:sz="12" w:space="0" w:color="auto"/>
      </w:pBdr>
      <w:spacing w:after="188" w:line="240" w:lineRule="auto"/>
      <w:pPrChange w:id="2512" w:author="Martin Geertsen" w:date="2018-05-16T22:28:00Z">
        <w:pPr>
          <w:pBdr>
            <w:left w:val="single" w:sz="12" w:space="0" w:color="auto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00"/>
      <w:sz w:val="24"/>
      <w:szCs w:val="24"/>
      <w:lang w:eastAsia="da-DK"/>
      <w:rPrChange w:id="2512" w:author="Martin Geertsen" w:date="2018-05-16T22:28:00Z">
        <w:rPr>
          <w:color w:val="000000"/>
          <w:sz w:val="22"/>
          <w:szCs w:val="22"/>
          <w:lang w:val="da-DK" w:eastAsia="en-US" w:bidi="ar-SA"/>
        </w:rPr>
      </w:rPrChange>
    </w:rPr>
  </w:style>
  <w:style w:type="paragraph" w:customStyle="1" w:styleId="aceinvisible1">
    <w:name w:val="ace_invisible1"/>
    <w:basedOn w:val="Normal"/>
    <w:rsid w:val="00FF5548"/>
    <w:pPr>
      <w:spacing w:after="188" w:line="240" w:lineRule="auto"/>
      <w:pPrChange w:id="251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BFBFBF"/>
      <w:sz w:val="24"/>
      <w:szCs w:val="24"/>
      <w:lang w:eastAsia="da-DK"/>
      <w:rPrChange w:id="2513" w:author="Martin Geertsen" w:date="2018-05-16T22:28:00Z">
        <w:rPr>
          <w:color w:val="BFBFBF"/>
          <w:sz w:val="22"/>
          <w:szCs w:val="22"/>
          <w:lang w:val="da-DK" w:eastAsia="en-US" w:bidi="ar-SA"/>
        </w:rPr>
      </w:rPrChange>
    </w:rPr>
  </w:style>
  <w:style w:type="paragraph" w:customStyle="1" w:styleId="acestorage1">
    <w:name w:val="ace_storage1"/>
    <w:basedOn w:val="Normal"/>
    <w:rsid w:val="00FF5548"/>
    <w:pPr>
      <w:spacing w:after="188" w:line="240" w:lineRule="auto"/>
      <w:pPrChange w:id="2514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FF"/>
      <w:sz w:val="24"/>
      <w:szCs w:val="24"/>
      <w:lang w:eastAsia="da-DK"/>
      <w:rPrChange w:id="2514" w:author="Martin Geertsen" w:date="2018-05-16T22:28:00Z">
        <w:rPr>
          <w:color w:val="0000FF"/>
          <w:sz w:val="22"/>
          <w:szCs w:val="22"/>
          <w:lang w:val="da-DK" w:eastAsia="en-US" w:bidi="ar-SA"/>
        </w:rPr>
      </w:rPrChange>
    </w:rPr>
  </w:style>
  <w:style w:type="paragraph" w:customStyle="1" w:styleId="acekeyword1">
    <w:name w:val="ace_keyword1"/>
    <w:basedOn w:val="Normal"/>
    <w:rsid w:val="00FF5548"/>
    <w:pPr>
      <w:spacing w:after="188" w:line="240" w:lineRule="auto"/>
      <w:pPrChange w:id="2515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000FF"/>
      <w:sz w:val="24"/>
      <w:szCs w:val="24"/>
      <w:lang w:eastAsia="da-DK"/>
      <w:rPrChange w:id="2515" w:author="Martin Geertsen" w:date="2018-05-16T22:28:00Z">
        <w:rPr>
          <w:color w:val="0000FF"/>
          <w:sz w:val="22"/>
          <w:szCs w:val="22"/>
          <w:lang w:val="da-DK" w:eastAsia="en-US" w:bidi="ar-SA"/>
        </w:rPr>
      </w:rPrChange>
    </w:rPr>
  </w:style>
  <w:style w:type="paragraph" w:customStyle="1" w:styleId="aceconstant1">
    <w:name w:val="ace_constant1"/>
    <w:basedOn w:val="Normal"/>
    <w:rsid w:val="00FF5548"/>
    <w:pPr>
      <w:spacing w:after="188" w:line="240" w:lineRule="auto"/>
      <w:pPrChange w:id="2516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C5060B"/>
      <w:sz w:val="24"/>
      <w:szCs w:val="24"/>
      <w:lang w:eastAsia="da-DK"/>
      <w:rPrChange w:id="2516" w:author="Martin Geertsen" w:date="2018-05-16T22:28:00Z">
        <w:rPr>
          <w:color w:val="C5060B"/>
          <w:sz w:val="22"/>
          <w:szCs w:val="22"/>
          <w:lang w:val="da-DK" w:eastAsia="en-US" w:bidi="ar-SA"/>
        </w:rPr>
      </w:rPrChange>
    </w:rPr>
  </w:style>
  <w:style w:type="paragraph" w:customStyle="1" w:styleId="aceinvalid1">
    <w:name w:val="ace_invalid1"/>
    <w:basedOn w:val="Normal"/>
    <w:rsid w:val="00FF5548"/>
    <w:pPr>
      <w:spacing w:after="188" w:line="240" w:lineRule="auto"/>
      <w:pPrChange w:id="2517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0000"/>
      <w:sz w:val="24"/>
      <w:szCs w:val="24"/>
      <w:lang w:eastAsia="da-DK"/>
      <w:rPrChange w:id="2517" w:author="Martin Geertsen" w:date="2018-05-16T22:28:00Z">
        <w:rPr>
          <w:color w:val="FF0000"/>
          <w:sz w:val="22"/>
          <w:szCs w:val="22"/>
          <w:lang w:val="da-DK" w:eastAsia="en-US" w:bidi="ar-SA"/>
        </w:rPr>
      </w:rPrChange>
    </w:rPr>
  </w:style>
  <w:style w:type="paragraph" w:customStyle="1" w:styleId="acestring1">
    <w:name w:val="ace_string1"/>
    <w:basedOn w:val="Normal"/>
    <w:rsid w:val="00FF5548"/>
    <w:pPr>
      <w:spacing w:after="188" w:line="240" w:lineRule="auto"/>
      <w:pPrChange w:id="2518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36A07"/>
      <w:sz w:val="24"/>
      <w:szCs w:val="24"/>
      <w:lang w:eastAsia="da-DK"/>
      <w:rPrChange w:id="2518" w:author="Martin Geertsen" w:date="2018-05-16T22:28:00Z">
        <w:rPr>
          <w:color w:val="036A07"/>
          <w:sz w:val="22"/>
          <w:szCs w:val="22"/>
          <w:lang w:val="da-DK" w:eastAsia="en-US" w:bidi="ar-SA"/>
        </w:rPr>
      </w:rPrChange>
    </w:rPr>
  </w:style>
  <w:style w:type="paragraph" w:customStyle="1" w:styleId="acecomment1">
    <w:name w:val="ace_comment1"/>
    <w:basedOn w:val="Normal"/>
    <w:rsid w:val="00FF5548"/>
    <w:pPr>
      <w:spacing w:after="188" w:line="240" w:lineRule="auto"/>
      <w:pPrChange w:id="2519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4C886B"/>
      <w:sz w:val="24"/>
      <w:szCs w:val="24"/>
      <w:lang w:eastAsia="da-DK"/>
      <w:rPrChange w:id="2519" w:author="Martin Geertsen" w:date="2018-05-16T22:28:00Z">
        <w:rPr>
          <w:color w:val="4C886B"/>
          <w:sz w:val="22"/>
          <w:szCs w:val="22"/>
          <w:lang w:val="da-DK" w:eastAsia="en-US" w:bidi="ar-SA"/>
        </w:rPr>
      </w:rPrChange>
    </w:rPr>
  </w:style>
  <w:style w:type="paragraph" w:customStyle="1" w:styleId="acevariable1">
    <w:name w:val="ace_variable1"/>
    <w:basedOn w:val="Normal"/>
    <w:rsid w:val="00FF5548"/>
    <w:pPr>
      <w:spacing w:after="188" w:line="240" w:lineRule="auto"/>
      <w:pPrChange w:id="252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318495"/>
      <w:sz w:val="24"/>
      <w:szCs w:val="24"/>
      <w:lang w:eastAsia="da-DK"/>
      <w:rPrChange w:id="2520" w:author="Martin Geertsen" w:date="2018-05-16T22:28:00Z">
        <w:rPr>
          <w:color w:val="318495"/>
          <w:sz w:val="22"/>
          <w:szCs w:val="22"/>
          <w:lang w:val="da-DK" w:eastAsia="en-US" w:bidi="ar-SA"/>
        </w:rPr>
      </w:rPrChange>
    </w:rPr>
  </w:style>
  <w:style w:type="paragraph" w:customStyle="1" w:styleId="acexml-pe1">
    <w:name w:val="ace_xml-pe1"/>
    <w:basedOn w:val="Normal"/>
    <w:rsid w:val="00FF5548"/>
    <w:pPr>
      <w:spacing w:after="188" w:line="240" w:lineRule="auto"/>
      <w:pPrChange w:id="2521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68685B"/>
      <w:sz w:val="24"/>
      <w:szCs w:val="24"/>
      <w:lang w:eastAsia="da-DK"/>
      <w:rPrChange w:id="2521" w:author="Martin Geertsen" w:date="2018-05-16T22:28:00Z">
        <w:rPr>
          <w:color w:val="68685B"/>
          <w:sz w:val="22"/>
          <w:szCs w:val="22"/>
          <w:lang w:val="da-DK" w:eastAsia="en-US" w:bidi="ar-SA"/>
        </w:rPr>
      </w:rPrChange>
    </w:rPr>
  </w:style>
  <w:style w:type="paragraph" w:customStyle="1" w:styleId="aceheading1">
    <w:name w:val="ace_heading1"/>
    <w:basedOn w:val="Normal"/>
    <w:rsid w:val="00FF5548"/>
    <w:pPr>
      <w:spacing w:after="188" w:line="240" w:lineRule="auto"/>
      <w:pPrChange w:id="2522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0C07FF"/>
      <w:sz w:val="24"/>
      <w:szCs w:val="24"/>
      <w:lang w:eastAsia="da-DK"/>
      <w:rPrChange w:id="2522" w:author="Martin Geertsen" w:date="2018-05-16T22:28:00Z">
        <w:rPr>
          <w:color w:val="0C07FF"/>
          <w:sz w:val="22"/>
          <w:szCs w:val="22"/>
          <w:lang w:val="da-DK" w:eastAsia="en-US" w:bidi="ar-SA"/>
        </w:rPr>
      </w:rPrChange>
    </w:rPr>
  </w:style>
  <w:style w:type="paragraph" w:customStyle="1" w:styleId="acelist1">
    <w:name w:val="ace_list1"/>
    <w:basedOn w:val="Normal"/>
    <w:rsid w:val="00FF5548"/>
    <w:pPr>
      <w:spacing w:after="188" w:line="240" w:lineRule="auto"/>
      <w:pPrChange w:id="252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B90690"/>
      <w:sz w:val="24"/>
      <w:szCs w:val="24"/>
      <w:lang w:eastAsia="da-DK"/>
      <w:rPrChange w:id="2523" w:author="Martin Geertsen" w:date="2018-05-16T22:28:00Z">
        <w:rPr>
          <w:color w:val="B90690"/>
          <w:sz w:val="22"/>
          <w:szCs w:val="22"/>
          <w:lang w:val="da-DK" w:eastAsia="en-US" w:bidi="ar-SA"/>
        </w:rPr>
      </w:rPrChange>
    </w:rPr>
  </w:style>
  <w:style w:type="paragraph" w:customStyle="1" w:styleId="aceselection1">
    <w:name w:val="ace_selection1"/>
    <w:basedOn w:val="Normal"/>
    <w:rsid w:val="00FF5548"/>
    <w:pPr>
      <w:shd w:val="clear" w:color="auto" w:fill="B5D5FF"/>
      <w:spacing w:after="188" w:line="240" w:lineRule="auto"/>
      <w:pPrChange w:id="2524" w:author="Martin Geertsen" w:date="2018-05-16T22:28:00Z">
        <w:pPr>
          <w:shd w:val="clear" w:color="auto" w:fill="B5D5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24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tep1">
    <w:name w:val="ace_step1"/>
    <w:basedOn w:val="Normal"/>
    <w:rsid w:val="00FF5548"/>
    <w:pPr>
      <w:shd w:val="clear" w:color="auto" w:fill="FCFF00"/>
      <w:spacing w:after="188" w:line="240" w:lineRule="auto"/>
      <w:pPrChange w:id="2525" w:author="Martin Geertsen" w:date="2018-05-16T22:28:00Z">
        <w:pPr>
          <w:shd w:val="clear" w:color="auto" w:fill="FCFF0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25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tack1">
    <w:name w:val="ace_stack1"/>
    <w:basedOn w:val="Normal"/>
    <w:rsid w:val="00FF5548"/>
    <w:pPr>
      <w:shd w:val="clear" w:color="auto" w:fill="A4E565"/>
      <w:spacing w:after="188" w:line="240" w:lineRule="auto"/>
      <w:pPrChange w:id="2526" w:author="Martin Geertsen" w:date="2018-05-16T22:28:00Z">
        <w:pPr>
          <w:shd w:val="clear" w:color="auto" w:fill="A4E565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26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bracket1">
    <w:name w:val="ace_bracket1"/>
    <w:basedOn w:val="Normal"/>
    <w:rsid w:val="00FF5548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after="0" w:line="240" w:lineRule="auto"/>
      <w:ind w:left="-15"/>
      <w:pPrChange w:id="2527" w:author="Martin Geertsen" w:date="2018-05-16T22:28:00Z">
        <w:pPr>
          <w:p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pBdr>
          <w:spacing w:after="160" w:line="259" w:lineRule="auto"/>
          <w:ind w:left="-15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27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gutter-active-line2">
    <w:name w:val="ace_gutter-active-line2"/>
    <w:basedOn w:val="Normal"/>
    <w:rsid w:val="00FF5548"/>
    <w:pPr>
      <w:shd w:val="clear" w:color="auto" w:fill="DCDCDC"/>
      <w:spacing w:after="188" w:line="240" w:lineRule="auto"/>
      <w:pPrChange w:id="2528" w:author="Martin Geertsen" w:date="2018-05-16T22:28:00Z">
        <w:pPr>
          <w:shd w:val="clear" w:color="auto" w:fill="DCDCDC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28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selected-word1">
    <w:name w:val="ace_selected-word1"/>
    <w:basedOn w:val="Normal"/>
    <w:rsid w:val="00FF5548"/>
    <w:pPr>
      <w:pBdr>
        <w:top w:val="single" w:sz="6" w:space="0" w:color="C8C8FA"/>
        <w:left w:val="single" w:sz="6" w:space="0" w:color="C8C8FA"/>
        <w:bottom w:val="single" w:sz="6" w:space="0" w:color="C8C8FA"/>
        <w:right w:val="single" w:sz="6" w:space="0" w:color="C8C8FA"/>
      </w:pBdr>
      <w:shd w:val="clear" w:color="auto" w:fill="FAFAFF"/>
      <w:spacing w:after="188" w:line="240" w:lineRule="auto"/>
      <w:pPrChange w:id="2529" w:author="Martin Geertsen" w:date="2018-05-16T22:28:00Z">
        <w:pPr>
          <w:pBdr>
            <w:top w:val="single" w:sz="6" w:space="0" w:color="C8C8FA"/>
            <w:left w:val="single" w:sz="6" w:space="0" w:color="C8C8FA"/>
            <w:bottom w:val="single" w:sz="6" w:space="0" w:color="C8C8FA"/>
            <w:right w:val="single" w:sz="6" w:space="0" w:color="C8C8FA"/>
          </w:pBdr>
          <w:shd w:val="clear" w:color="auto" w:fill="FAFAFF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29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indent-guide1">
    <w:name w:val="ace_indent-guide1"/>
    <w:basedOn w:val="Normal"/>
    <w:rsid w:val="00FF5548"/>
    <w:pPr>
      <w:spacing w:after="188" w:line="240" w:lineRule="auto"/>
      <w:pPrChange w:id="2530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30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4">
    <w:name w:val="ace_cursor4"/>
    <w:basedOn w:val="Normal"/>
    <w:rsid w:val="00FF554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hd w:val="clear" w:color="auto" w:fill="FF0000"/>
      <w:spacing w:after="188" w:line="240" w:lineRule="auto"/>
      <w:pPrChange w:id="2531" w:author="Martin Geertsen" w:date="2018-05-16T22:28:00Z">
        <w:pPr>
          <w:p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pBdr>
          <w:shd w:val="clear" w:color="auto" w:fill="FF0000"/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31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acecursor5">
    <w:name w:val="ace_cursor5"/>
    <w:basedOn w:val="Normal"/>
    <w:rsid w:val="00FF554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188" w:line="240" w:lineRule="auto"/>
      <w:pPrChange w:id="2532" w:author="Martin Geertsen" w:date="2018-05-16T22:28:00Z">
        <w:pPr>
          <w:p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pBdr>
          <w:spacing w:after="188" w:line="259" w:lineRule="auto"/>
        </w:pPr>
      </w:pPrChange>
    </w:pPr>
    <w:rPr>
      <w:rFonts w:ascii="Times New Roman" w:eastAsia="Times New Roman" w:hAnsi="Times New Roman" w:cs="Times New Roman"/>
      <w:sz w:val="24"/>
      <w:szCs w:val="24"/>
      <w:lang w:eastAsia="da-DK"/>
      <w:rPrChange w:id="2532" w:author="Martin Geertsen" w:date="2018-05-16T22:28:00Z">
        <w:rPr>
          <w:sz w:val="22"/>
          <w:szCs w:val="22"/>
          <w:lang w:val="da-DK" w:eastAsia="en-US" w:bidi="ar-SA"/>
        </w:rPr>
      </w:rPrChange>
    </w:rPr>
  </w:style>
  <w:style w:type="paragraph" w:customStyle="1" w:styleId="mathjaxmenuarrow1">
    <w:name w:val="mathjax_menuarrow1"/>
    <w:basedOn w:val="Normal"/>
    <w:rsid w:val="00FF5548"/>
    <w:pPr>
      <w:spacing w:after="188" w:line="240" w:lineRule="auto"/>
      <w:pPrChange w:id="2533" w:author="Martin Geertsen" w:date="2018-05-16T22:28:00Z">
        <w:pPr>
          <w:spacing w:after="188" w:line="259" w:lineRule="auto"/>
        </w:pPr>
      </w:pPrChange>
    </w:pPr>
    <w:rPr>
      <w:rFonts w:ascii="Times New Roman" w:eastAsia="Times New Roman" w:hAnsi="Times New Roman" w:cs="Times New Roman"/>
      <w:color w:val="FFFFFF"/>
      <w:sz w:val="24"/>
      <w:szCs w:val="24"/>
      <w:lang w:eastAsia="da-DK"/>
      <w:rPrChange w:id="2533" w:author="Martin Geertsen" w:date="2018-05-16T22:28:00Z">
        <w:rPr>
          <w:color w:val="FFFFFF"/>
          <w:sz w:val="22"/>
          <w:szCs w:val="22"/>
          <w:lang w:val="da-DK" w:eastAsia="en-US" w:bidi="ar-SA"/>
        </w:rPr>
      </w:rPrChang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522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039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119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5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733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84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3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429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789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037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412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386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5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8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8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4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336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224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409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894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80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49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86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866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1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79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5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49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53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92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64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2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542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1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98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97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331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43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604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325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499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270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455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703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83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27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19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1234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919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331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236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04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910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391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7487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742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07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968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522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97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67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051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818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436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444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517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82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68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743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872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72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76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186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61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8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7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29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61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626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85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122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367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74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48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02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88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9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382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35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671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533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35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93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587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15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8276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69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079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634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60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06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5983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239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32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57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99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911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011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302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73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868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11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190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576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11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9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571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581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78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98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145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718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7267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23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811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04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9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291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5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25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79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9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56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617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31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6661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020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02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207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995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374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31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92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92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141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11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509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930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79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479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4968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2420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32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50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63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774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65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74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12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873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02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058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499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354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63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339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53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82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755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3431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55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27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674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17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785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30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3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99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8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8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942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984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258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47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54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65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493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43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333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08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435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10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38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42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02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6533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73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692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42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907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7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533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695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63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629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73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137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0004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034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31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220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65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993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44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93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148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747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107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60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07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921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2052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02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478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46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68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22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6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050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40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939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33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53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707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718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658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943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40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5932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43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63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23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755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53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94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99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81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327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76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6981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00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080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52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675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648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561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21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14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70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07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71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0714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692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58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90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984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30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367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06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296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10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93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469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7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4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60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87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109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364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964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0271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852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896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545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94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06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298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001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09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5185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916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668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307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086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360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59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98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12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64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7111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5911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37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86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41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48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080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789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790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639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741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90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66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52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46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55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52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723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291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780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54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762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77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81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11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096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2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78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49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8679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5646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82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100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19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933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883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26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109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0897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121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613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671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900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218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226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614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39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06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22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30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7814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485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28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531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87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29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20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10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126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89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982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790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290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75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67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3158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72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070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264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40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088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84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40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01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64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8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540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14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822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808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2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74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99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46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47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9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53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79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1026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9703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01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934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986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42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13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190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24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367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10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351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73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33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696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03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481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69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50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8980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178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4166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4500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8064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9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869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050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56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133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5180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8979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19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929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348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4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72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20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1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5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66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14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133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04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441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62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3525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201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72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622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22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1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546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900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11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807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047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73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11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791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525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628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57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36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903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6891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237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032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035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79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78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75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1722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22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239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43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83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41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040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885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935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51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969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84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80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31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43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12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576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05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16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9532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0369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590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28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325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580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322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2809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239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99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66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51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97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378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475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59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05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25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39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781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90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62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154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6877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42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233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745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791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64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87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91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542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92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709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987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06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898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342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66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37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487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5181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634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12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26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95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2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2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8272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743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598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511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6563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612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498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044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924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725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234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832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42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77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57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47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63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57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329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09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3853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948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750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116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071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27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25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44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27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9957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616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672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1529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254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0475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266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84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92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8786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6765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05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607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97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5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72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12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97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84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80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8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25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29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253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695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89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08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600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64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3252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0360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685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420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6320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09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709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933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467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6569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895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37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308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186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00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4818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56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47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50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33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9750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8643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42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45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650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262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918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962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643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137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2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452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18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131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9110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126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43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48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32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78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29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191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16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276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298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84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51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87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99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27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88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65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29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891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81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48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514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3959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33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330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54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273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404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51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86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5956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979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7582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163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289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901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0626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137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8337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244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959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578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66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6577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781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67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28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99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239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09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43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23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33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51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1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0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178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1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2663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29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12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301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20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482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1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177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80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464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811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21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80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201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17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86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04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052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378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36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47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3451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40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79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9052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26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2277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54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09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21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672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035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19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05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54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83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80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38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8902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385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86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58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56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1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517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90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9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59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5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900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08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320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21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02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4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44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078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874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612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662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76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946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540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841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31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3131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96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1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51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73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107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43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89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65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74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36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222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77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839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737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9702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431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939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527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450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01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6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27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1393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24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05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66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0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5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71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93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551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8755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722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07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290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344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3877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8341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785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78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3627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432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63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12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456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213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339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62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309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196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39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635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7298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58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52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8971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83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461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600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173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543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84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861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4761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173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92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391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54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65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39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126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2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2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0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61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94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5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475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52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64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175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540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50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279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69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27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453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19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62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3115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349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383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262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11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25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820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89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474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5944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72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8246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2108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973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74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048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133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002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90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457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760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1065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79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520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8086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63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99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7501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23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392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34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425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092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465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04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7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56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6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73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8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0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82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50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63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658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70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5466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85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75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2393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57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853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025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47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575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917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590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756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46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262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32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71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947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804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41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530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1518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617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914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703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710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0368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644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407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385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51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62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74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842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338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136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3723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39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97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65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56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16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14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98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546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817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85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19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974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59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722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6193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971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96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495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761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000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89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171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69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85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74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33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79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86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561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611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74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313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977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097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466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47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67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10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9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293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1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8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5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40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696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132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508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304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595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924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382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060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360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849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502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90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370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62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55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3841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65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53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623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310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055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451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286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775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09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282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495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739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480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89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27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676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00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786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80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7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903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8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51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5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73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4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268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41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107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268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7072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409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68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97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35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2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624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199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683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66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845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84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14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91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770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358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831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63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08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946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31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61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3098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03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6675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19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63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81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525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234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68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195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55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32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047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70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27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9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97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125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027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088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041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472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57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92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146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809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99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08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85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63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572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5235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902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71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14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493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128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80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8829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4869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03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12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711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675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94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86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71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9954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953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8420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130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99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3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48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962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75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32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07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069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0237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7349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925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455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53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75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4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915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4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1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51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623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103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8744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643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458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83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6327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440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61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87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0318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5457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6771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19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45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286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646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89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00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17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614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5399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35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3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40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400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491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18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27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493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50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598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03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93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501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516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26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64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67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346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618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84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19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93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17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233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815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63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605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065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632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348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782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550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878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04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4293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448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60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659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05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225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64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41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984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70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2513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857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33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090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0512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35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4316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729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16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8770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91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06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100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22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400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415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0582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888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7153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757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16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42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7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7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88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96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933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97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52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50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8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68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59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979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593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6443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07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788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405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21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401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725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183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5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095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64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0325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12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17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453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9254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733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438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990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6677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792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93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6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54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59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803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5182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82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058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668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28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01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75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7501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96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438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477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26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182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69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1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06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87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468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90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52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8232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18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80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33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3198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50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30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790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70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43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17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50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440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60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806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895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972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56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641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930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287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45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806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7062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235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2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3319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57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94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915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08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36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1903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557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76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34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193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865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31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3306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68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9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1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7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708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3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794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88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2516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5600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37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1492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903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284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99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218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31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753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44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32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685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4787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55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93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735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40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67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9182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539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99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71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41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767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25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244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285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31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09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487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580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21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989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520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72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544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307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762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024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60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00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6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30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12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8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80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6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6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5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0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774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893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31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46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5099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90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1013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20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414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862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55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8718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574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40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064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3326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145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89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6476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263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74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185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548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739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03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446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550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627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25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00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87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54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26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41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70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05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40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01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654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6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5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34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79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285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476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7087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73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371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68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02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069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70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6097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917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4881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621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938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479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955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1931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527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621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38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8284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20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4096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08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11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34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12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053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804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990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47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553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751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83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44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228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401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42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98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91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8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82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60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5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41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492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203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85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24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979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651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802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65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040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00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53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328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22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0919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383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69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11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8355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48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428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441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11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64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55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55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680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44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79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61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174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49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74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606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99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94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1492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688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31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09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7702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810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114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72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530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652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41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8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14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82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27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22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88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30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46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39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2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95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99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18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81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84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3090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18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1311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950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793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11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02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18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3423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51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140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1640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89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144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889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2674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133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648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84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973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273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37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57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79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64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918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74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387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9886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10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921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44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93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67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9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84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81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951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2232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01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648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7779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668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93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35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16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70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33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384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452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18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101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521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222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326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0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992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07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95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9850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28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978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67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60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479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67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793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75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00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845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43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2354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398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344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80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18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79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967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60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11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07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66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12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87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7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205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79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7035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1928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871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010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63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2791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039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561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699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7534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06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85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111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621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66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13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326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78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16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152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32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980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95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4841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19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6416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85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58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13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649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410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61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73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16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797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419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9945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8286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32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348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58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81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51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752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8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1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2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442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62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02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45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196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255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642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77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87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630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11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976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872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1396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98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15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03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453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99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649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80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827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106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7330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9483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05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26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57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069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414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996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1248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16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848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17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8281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396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57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753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76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00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2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55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76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55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90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18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864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008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07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34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085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38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182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932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457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330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68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13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902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019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164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78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049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79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873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70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697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11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474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894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67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96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7504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791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300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477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89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38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67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596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627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3507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00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213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65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57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029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39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10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37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50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36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69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902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85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220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379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65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888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071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796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02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2288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740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48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04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41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346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0050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66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235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242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6310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90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874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503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850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69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010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416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13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082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271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278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6086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4467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83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51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485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810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292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78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99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32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2521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668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75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53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70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70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8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24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449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137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96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48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17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873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21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91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744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166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536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36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046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132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97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6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076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391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933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45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242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825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269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057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770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544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70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22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82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759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364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19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893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136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81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3626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75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506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266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35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089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2016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0287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99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557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30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19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57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81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06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73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2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780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73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6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89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091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47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37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96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557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2612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090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037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34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579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278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013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53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180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69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93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621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01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594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653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71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06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395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770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259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0314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314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23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358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4276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8426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995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389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09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849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228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61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71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64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2914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298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108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647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9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4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91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29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08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0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91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418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031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5035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187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22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6314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757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7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401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43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985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419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282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071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117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415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333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5645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06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046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0589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852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442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08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95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69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75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491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31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04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37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525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030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757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840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86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293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19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425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587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88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98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51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6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95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3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1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86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842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94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816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2226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755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330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048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89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65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855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52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25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42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7098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23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20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78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07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664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821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072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868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44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1099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07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80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879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151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506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232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7970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93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663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27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57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891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472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21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89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52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24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9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6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863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2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12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011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87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15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17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3308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256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99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19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8395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75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411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615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8365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503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5212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81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421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265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194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710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597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654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3408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224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152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975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737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19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60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446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428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0231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992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20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46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3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47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53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481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39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8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4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98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91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8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4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44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866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225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36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31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6940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111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941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266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3456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23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569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767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65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274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09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16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322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75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828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397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51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517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21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42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31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69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89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374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96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680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218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18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2421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673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04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60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569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17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72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07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120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76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6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17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9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42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78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17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3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1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466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42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55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597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810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254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455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74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148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725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28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531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084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04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85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850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526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918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145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60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185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826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898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64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257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07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59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5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67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8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9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1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4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40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4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3318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372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45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61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537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06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529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970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05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095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47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11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3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23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5317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400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6108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3536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19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408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20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87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152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317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777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712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67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57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438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7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01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1253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6296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78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782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795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21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842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68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1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0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00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28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740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409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478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750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57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331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20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82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028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325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1391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029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450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711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53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0936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479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81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31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46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919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4518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290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317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40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40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541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93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680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93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779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1089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492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642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6701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96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79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666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9308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26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1864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569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51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6927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62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06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89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22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4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6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9790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881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323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52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75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10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86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710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87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76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660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8035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713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85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941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79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140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145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15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34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22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29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537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467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007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29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8469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517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37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551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40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70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4494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143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5097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993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335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17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34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1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4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55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938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46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530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12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987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610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276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000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21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826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632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68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359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09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339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47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807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247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93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240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84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118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51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89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038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97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446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0637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46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43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740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20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331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45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92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9878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99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45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1691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001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628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85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932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061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745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776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140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38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0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62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5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61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5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141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4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6550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155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559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12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809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755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926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41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873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85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433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1620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9574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81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74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89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16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982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775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64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236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634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363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08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68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7864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88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322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44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54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50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134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32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419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65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907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51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528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72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780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2204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98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1029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05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117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84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05BCF8-E8A9-EF4D-821A-AFBABB843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40</Pages>
  <Words>10969</Words>
  <Characters>66916</Characters>
  <Application>Microsoft Macintosh Word</Application>
  <DocSecurity>0</DocSecurity>
  <Lines>557</Lines>
  <Paragraphs>155</Paragraphs>
  <ScaleCrop>false</ScaleCrop>
  <Company/>
  <LinksUpToDate>false</LinksUpToDate>
  <CharactersWithSpaces>77730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Knudsen</dc:creator>
  <cp:keywords/>
  <dc:description/>
  <cp:lastModifiedBy>Jeppe Knudsen</cp:lastModifiedBy>
  <cp:revision>1</cp:revision>
  <dcterms:created xsi:type="dcterms:W3CDTF">2018-05-16T20:20:00Z</dcterms:created>
  <dcterms:modified xsi:type="dcterms:W3CDTF">2018-05-16T20:51:00Z</dcterms:modified>
</cp:coreProperties>
</file>